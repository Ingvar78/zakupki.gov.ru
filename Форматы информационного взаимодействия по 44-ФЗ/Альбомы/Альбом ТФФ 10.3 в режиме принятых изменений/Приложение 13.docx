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2C" w:rsidRPr="0064254A" w:rsidRDefault="0065472C" w:rsidP="00181B3D">
      <w:pPr>
        <w:pStyle w:val="1"/>
        <w:numPr>
          <w:ilvl w:val="0"/>
          <w:numId w:val="0"/>
        </w:numPr>
        <w:spacing w:before="0" w:after="0"/>
        <w:contextualSpacing/>
        <w:jc w:val="right"/>
      </w:pPr>
      <w:bookmarkStart w:id="0" w:name="_Toc390789634"/>
      <w:r w:rsidRPr="001C01C1">
        <w:t xml:space="preserve">Приложение </w:t>
      </w:r>
      <w:bookmarkEnd w:id="0"/>
      <w:r w:rsidR="004F47A8">
        <w:t>13</w:t>
      </w:r>
    </w:p>
    <w:p w:rsidR="0065472C" w:rsidRPr="00134569" w:rsidRDefault="0065472C" w:rsidP="00181B3D">
      <w:pPr>
        <w:spacing w:before="0" w:after="0"/>
        <w:ind w:firstLine="5520"/>
        <w:contextualSpacing/>
        <w:jc w:val="right"/>
        <w:rPr>
          <w:sz w:val="28"/>
        </w:rPr>
      </w:pPr>
      <w:r w:rsidRPr="009565C1">
        <w:rPr>
          <w:sz w:val="28"/>
        </w:rPr>
        <w:t xml:space="preserve">к </w:t>
      </w:r>
      <w:r>
        <w:rPr>
          <w:sz w:val="28"/>
        </w:rPr>
        <w:t xml:space="preserve">Альбому ТФФ версии </w:t>
      </w:r>
      <w:r w:rsidR="00424162" w:rsidRPr="00424162">
        <w:rPr>
          <w:sz w:val="28"/>
        </w:rPr>
        <w:t>10</w:t>
      </w:r>
      <w:r w:rsidR="00E97AA5" w:rsidRPr="00E97AA5">
        <w:rPr>
          <w:sz w:val="28"/>
        </w:rPr>
        <w:t>.</w:t>
      </w:r>
      <w:r w:rsidR="00B34FD1" w:rsidRPr="00907CEE">
        <w:rPr>
          <w:sz w:val="28"/>
        </w:rPr>
        <w:t>3</w:t>
      </w:r>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4E5ABD" w:rsidRPr="004E5ABD">
        <w:rPr>
          <w:b/>
          <w:sz w:val="28"/>
        </w:rPr>
        <w:t>ПЕРЕДАВАЕМЫХ И ПРИНИМАЕМЫХ ПО ОПТИМИЗИРОВАННЫМ ЗАКУПКАМ</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3F07CE" w:rsidRDefault="0065472C" w:rsidP="00C237DC">
      <w:pPr>
        <w:pStyle w:val="20"/>
        <w:rPr>
          <w:sz w:val="20"/>
        </w:rPr>
      </w:pPr>
      <w:r w:rsidRPr="001870E1">
        <w:rPr>
          <w:rFonts w:ascii="MS Sans Serif" w:hAnsi="MS Sans Serif"/>
          <w:sz w:val="20"/>
        </w:rPr>
        <w:br w:type="page"/>
      </w:r>
    </w:p>
    <w:p w:rsidR="003F07CE" w:rsidRDefault="003F07CE" w:rsidP="004839A6">
      <w:pPr>
        <w:spacing w:before="0" w:after="0"/>
        <w:contextualSpacing/>
        <w:rPr>
          <w:sz w:val="20"/>
        </w:rPr>
      </w:pPr>
    </w:p>
    <w:p w:rsidR="0095598C" w:rsidRPr="006B1628" w:rsidRDefault="00CC5EC7" w:rsidP="00A10D69">
      <w:pPr>
        <w:pStyle w:val="20"/>
        <w:numPr>
          <w:ilvl w:val="0"/>
          <w:numId w:val="35"/>
        </w:numPr>
      </w:pPr>
      <w:r w:rsidRPr="00CC5EC7">
        <w:t>Извещение о проведении ЭЗК20 (запрос котировок в элект</w:t>
      </w:r>
      <w:r>
        <w:t>ронной форме с 01.10.2020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3"/>
        <w:gridCol w:w="1108"/>
        <w:gridCol w:w="15"/>
        <w:gridCol w:w="2914"/>
        <w:gridCol w:w="23"/>
        <w:gridCol w:w="8"/>
        <w:gridCol w:w="2901"/>
      </w:tblGrid>
      <w:tr w:rsidR="0095598C" w:rsidRPr="00301389" w:rsidTr="00D9029F">
        <w:trPr>
          <w:tblHeader/>
          <w:jc w:val="center"/>
        </w:trPr>
        <w:tc>
          <w:tcPr>
            <w:tcW w:w="74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72"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52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8" w:type="pct"/>
            <w:gridSpan w:val="2"/>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90" w:type="pct"/>
            <w:gridSpan w:val="3"/>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38713A">
        <w:trPr>
          <w:jc w:val="center"/>
        </w:trPr>
        <w:tc>
          <w:tcPr>
            <w:tcW w:w="5000" w:type="pct"/>
            <w:gridSpan w:val="9"/>
            <w:shd w:val="clear" w:color="auto" w:fill="auto"/>
            <w:vAlign w:val="center"/>
          </w:tcPr>
          <w:p w:rsidR="0095598C" w:rsidRPr="0095598C" w:rsidRDefault="00CC5EC7" w:rsidP="008B01BA">
            <w:pPr>
              <w:keepNext/>
              <w:spacing w:before="0" w:after="0"/>
              <w:contextualSpacing/>
              <w:jc w:val="center"/>
              <w:rPr>
                <w:b/>
                <w:sz w:val="20"/>
              </w:rPr>
            </w:pPr>
            <w:r w:rsidRPr="00CC5EC7">
              <w:rPr>
                <w:b/>
                <w:sz w:val="20"/>
              </w:rPr>
              <w:t>Извещение о проведении ЭЗК20 (запрос котировок в элект</w:t>
            </w:r>
            <w:r>
              <w:rPr>
                <w:b/>
                <w:sz w:val="20"/>
              </w:rPr>
              <w:t>ронной форме с 01.10.2020 года)</w:t>
            </w:r>
          </w:p>
        </w:tc>
      </w:tr>
      <w:tr w:rsidR="0095598C" w:rsidRPr="006B1628" w:rsidTr="00D9029F">
        <w:trPr>
          <w:jc w:val="center"/>
        </w:trPr>
        <w:tc>
          <w:tcPr>
            <w:tcW w:w="740" w:type="pct"/>
            <w:shd w:val="clear" w:color="auto" w:fill="auto"/>
            <w:vAlign w:val="center"/>
          </w:tcPr>
          <w:p w:rsidR="0095598C" w:rsidRPr="0095598C" w:rsidRDefault="00CA43E0" w:rsidP="00CA43E0">
            <w:pPr>
              <w:spacing w:before="0" w:after="0"/>
              <w:contextualSpacing/>
              <w:rPr>
                <w:sz w:val="20"/>
                <w:lang w:val="en-US"/>
              </w:rPr>
            </w:pPr>
            <w:r>
              <w:rPr>
                <w:b/>
                <w:bCs/>
                <w:sz w:val="20"/>
                <w:lang w:val="en-US"/>
              </w:rPr>
              <w:t>epN</w:t>
            </w:r>
            <w:r w:rsidR="00CC5EC7" w:rsidRPr="00CC5EC7">
              <w:rPr>
                <w:b/>
                <w:bCs/>
                <w:sz w:val="20"/>
              </w:rPr>
              <w:t>otificationEZK2020</w:t>
            </w:r>
          </w:p>
        </w:tc>
        <w:tc>
          <w:tcPr>
            <w:tcW w:w="785" w:type="pct"/>
            <w:shd w:val="clear" w:color="auto" w:fill="auto"/>
          </w:tcPr>
          <w:p w:rsidR="0095598C" w:rsidRPr="006B1628" w:rsidRDefault="0095598C" w:rsidP="008B01BA">
            <w:pPr>
              <w:spacing w:before="0" w:after="0"/>
              <w:jc w:val="both"/>
              <w:rPr>
                <w:sz w:val="20"/>
              </w:rPr>
            </w:pPr>
          </w:p>
        </w:tc>
        <w:tc>
          <w:tcPr>
            <w:tcW w:w="172" w:type="pct"/>
            <w:shd w:val="clear" w:color="auto" w:fill="auto"/>
          </w:tcPr>
          <w:p w:rsidR="0095598C" w:rsidRPr="006B1628" w:rsidRDefault="0095598C" w:rsidP="008B01BA">
            <w:pPr>
              <w:spacing w:before="0" w:after="0"/>
              <w:jc w:val="center"/>
              <w:rPr>
                <w:sz w:val="20"/>
              </w:rPr>
            </w:pPr>
          </w:p>
        </w:tc>
        <w:tc>
          <w:tcPr>
            <w:tcW w:w="525" w:type="pct"/>
            <w:shd w:val="clear" w:color="auto" w:fill="auto"/>
          </w:tcPr>
          <w:p w:rsidR="0095598C" w:rsidRPr="006B1628" w:rsidRDefault="0095598C" w:rsidP="008B01BA">
            <w:pPr>
              <w:spacing w:before="0" w:after="0"/>
              <w:jc w:val="center"/>
              <w:rPr>
                <w:sz w:val="20"/>
              </w:rPr>
            </w:pPr>
          </w:p>
        </w:tc>
        <w:tc>
          <w:tcPr>
            <w:tcW w:w="1388" w:type="pct"/>
            <w:gridSpan w:val="2"/>
            <w:shd w:val="clear" w:color="auto" w:fill="auto"/>
          </w:tcPr>
          <w:p w:rsidR="0095598C" w:rsidRPr="006B1628" w:rsidRDefault="0095598C" w:rsidP="008B01BA">
            <w:pPr>
              <w:spacing w:before="0" w:after="0"/>
              <w:jc w:val="both"/>
              <w:rPr>
                <w:sz w:val="20"/>
              </w:rPr>
            </w:pPr>
          </w:p>
        </w:tc>
        <w:tc>
          <w:tcPr>
            <w:tcW w:w="1390" w:type="pct"/>
            <w:gridSpan w:val="3"/>
            <w:shd w:val="clear" w:color="auto" w:fill="auto"/>
          </w:tcPr>
          <w:p w:rsidR="0095598C" w:rsidRPr="006B1628" w:rsidRDefault="0095598C" w:rsidP="008B01BA">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72" w:type="pct"/>
            <w:shd w:val="clear" w:color="auto" w:fill="auto"/>
          </w:tcPr>
          <w:p w:rsidR="0095598C" w:rsidRPr="00162C8B" w:rsidRDefault="0095598C" w:rsidP="008B01BA">
            <w:pPr>
              <w:spacing w:before="0" w:after="0"/>
              <w:jc w:val="center"/>
              <w:rPr>
                <w:sz w:val="20"/>
              </w:rPr>
            </w:pPr>
            <w:r w:rsidRPr="00162C8B">
              <w:rPr>
                <w:sz w:val="20"/>
              </w:rPr>
              <w:t>О</w:t>
            </w:r>
          </w:p>
        </w:tc>
        <w:tc>
          <w:tcPr>
            <w:tcW w:w="525" w:type="pct"/>
            <w:shd w:val="clear" w:color="auto" w:fill="auto"/>
          </w:tcPr>
          <w:p w:rsidR="0095598C" w:rsidRPr="00162C8B" w:rsidRDefault="0095598C" w:rsidP="008B01BA">
            <w:pPr>
              <w:spacing w:before="0" w:after="0"/>
              <w:jc w:val="center"/>
              <w:rPr>
                <w:sz w:val="20"/>
              </w:rPr>
            </w:pPr>
            <w:r w:rsidRPr="00162C8B">
              <w:rPr>
                <w:sz w:val="20"/>
              </w:rPr>
              <w:t>T</w:t>
            </w:r>
          </w:p>
        </w:tc>
        <w:tc>
          <w:tcPr>
            <w:tcW w:w="1388" w:type="pct"/>
            <w:gridSpan w:val="2"/>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90" w:type="pct"/>
            <w:gridSpan w:val="3"/>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907CEE" w:rsidP="00B3157E">
            <w:pPr>
              <w:spacing w:before="0" w:after="0"/>
              <w:contextualSpacing/>
              <w:rPr>
                <w:sz w:val="20"/>
              </w:rPr>
            </w:pPr>
            <w:r>
              <w:rPr>
                <w:sz w:val="20"/>
              </w:rPr>
              <w:t>10.3</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N</w:t>
            </w:r>
          </w:p>
        </w:tc>
        <w:tc>
          <w:tcPr>
            <w:tcW w:w="1388" w:type="pct"/>
            <w:gridSpan w:val="2"/>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90" w:type="pct"/>
            <w:gridSpan w:val="3"/>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externalId</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8" w:type="pct"/>
            <w:gridSpan w:val="2"/>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90" w:type="pct"/>
            <w:gridSpan w:val="3"/>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versionNumber</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Pr>
                <w:sz w:val="20"/>
              </w:rPr>
              <w:t>N</w:t>
            </w:r>
          </w:p>
        </w:tc>
        <w:tc>
          <w:tcPr>
            <w:tcW w:w="1388" w:type="pct"/>
            <w:gridSpan w:val="2"/>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90" w:type="pct"/>
            <w:gridSpan w:val="3"/>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Default="0095598C" w:rsidP="008B01BA">
            <w:pPr>
              <w:spacing w:before="0" w:after="0"/>
              <w:rPr>
                <w:sz w:val="20"/>
              </w:rPr>
            </w:pPr>
            <w:r>
              <w:rPr>
                <w:sz w:val="20"/>
              </w:rPr>
              <w:t>Допустимы только неотрицательные числа</w:t>
            </w:r>
          </w:p>
          <w:p w:rsidR="00B3157E" w:rsidRPr="00B3157E" w:rsidRDefault="00B3157E" w:rsidP="00B3157E">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B3157E" w:rsidRPr="00C316CF" w:rsidRDefault="00B3157E" w:rsidP="00B3157E">
            <w:pPr>
              <w:spacing w:before="0" w:after="0"/>
              <w:rPr>
                <w:sz w:val="20"/>
              </w:rPr>
            </w:pPr>
            <w:r w:rsidRPr="00B3157E">
              <w:rPr>
                <w:sz w:val="20"/>
              </w:rPr>
              <w:t>При приеме изменений документа контролируется последовательность нумерации</w:t>
            </w: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commonInfo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Общая информация</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purchaseResponsibleInfo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Pr>
                <w:sz w:val="20"/>
              </w:rPr>
              <w:t>Печатная форма документа</w:t>
            </w:r>
          </w:p>
        </w:tc>
        <w:tc>
          <w:tcPr>
            <w:tcW w:w="1390" w:type="pct"/>
            <w:gridSpan w:val="3"/>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extPrintFormInfo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90" w:type="pct"/>
            <w:gridSpan w:val="3"/>
            <w:shd w:val="clear" w:color="auto" w:fill="auto"/>
          </w:tcPr>
          <w:p w:rsidR="00E847A7" w:rsidRPr="00C316CF" w:rsidRDefault="00E847A7"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attachmentsInfo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Вложенные файлы</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notificationInfo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О</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AC0F8B" w:rsidRDefault="00B3157E" w:rsidP="008B01BA">
            <w:pPr>
              <w:spacing w:before="0" w:after="0"/>
              <w:rPr>
                <w:sz w:val="20"/>
              </w:rPr>
            </w:pPr>
            <w:r w:rsidRPr="00B3157E">
              <w:rPr>
                <w:bCs/>
                <w:sz w:val="20"/>
              </w:rPr>
              <w:t>Информация о проведении ЭЗК20 (запрос котировок в электронной форме с 2020 года)</w:t>
            </w:r>
          </w:p>
        </w:tc>
        <w:tc>
          <w:tcPr>
            <w:tcW w:w="1390" w:type="pct"/>
            <w:gridSpan w:val="3"/>
            <w:shd w:val="clear" w:color="auto" w:fill="auto"/>
          </w:tcPr>
          <w:p w:rsidR="0095598C" w:rsidRPr="00C316CF" w:rsidRDefault="0095598C" w:rsidP="008B01BA">
            <w:pPr>
              <w:spacing w:before="0" w:after="0"/>
              <w:rPr>
                <w:sz w:val="20"/>
              </w:rPr>
            </w:pPr>
          </w:p>
        </w:tc>
      </w:tr>
      <w:tr w:rsidR="0095598C" w:rsidRPr="00301389" w:rsidTr="00D9029F">
        <w:trPr>
          <w:jc w:val="center"/>
        </w:trPr>
        <w:tc>
          <w:tcPr>
            <w:tcW w:w="740" w:type="pct"/>
            <w:shd w:val="clear" w:color="auto" w:fill="auto"/>
            <w:vAlign w:val="center"/>
          </w:tcPr>
          <w:p w:rsidR="0095598C" w:rsidRPr="00301389" w:rsidRDefault="0095598C" w:rsidP="008B01BA">
            <w:pPr>
              <w:spacing w:before="0" w:after="0"/>
              <w:contextualSpacing/>
              <w:rPr>
                <w:sz w:val="20"/>
              </w:rPr>
            </w:pPr>
          </w:p>
        </w:tc>
        <w:tc>
          <w:tcPr>
            <w:tcW w:w="785" w:type="pct"/>
            <w:shd w:val="clear" w:color="auto" w:fill="auto"/>
          </w:tcPr>
          <w:p w:rsidR="0095598C" w:rsidRPr="00C316CF" w:rsidRDefault="0095598C" w:rsidP="008B01BA">
            <w:pPr>
              <w:spacing w:before="0" w:after="0"/>
              <w:rPr>
                <w:sz w:val="20"/>
              </w:rPr>
            </w:pPr>
            <w:r w:rsidRPr="00C316CF">
              <w:rPr>
                <w:sz w:val="20"/>
              </w:rPr>
              <w:t>modificationInfo</w:t>
            </w:r>
          </w:p>
        </w:tc>
        <w:tc>
          <w:tcPr>
            <w:tcW w:w="172" w:type="pct"/>
            <w:shd w:val="clear" w:color="auto" w:fill="auto"/>
          </w:tcPr>
          <w:p w:rsidR="0095598C" w:rsidRPr="00C316CF" w:rsidRDefault="0095598C" w:rsidP="008B01BA">
            <w:pPr>
              <w:spacing w:before="0" w:after="0"/>
              <w:jc w:val="center"/>
              <w:rPr>
                <w:sz w:val="20"/>
              </w:rPr>
            </w:pPr>
            <w:r w:rsidRPr="00C316CF">
              <w:rPr>
                <w:sz w:val="20"/>
              </w:rPr>
              <w:t>Н</w:t>
            </w:r>
          </w:p>
        </w:tc>
        <w:tc>
          <w:tcPr>
            <w:tcW w:w="525" w:type="pct"/>
            <w:shd w:val="clear" w:color="auto" w:fill="auto"/>
          </w:tcPr>
          <w:p w:rsidR="0095598C" w:rsidRPr="00C316CF" w:rsidRDefault="0095598C" w:rsidP="008B01BA">
            <w:pPr>
              <w:spacing w:before="0" w:after="0"/>
              <w:jc w:val="center"/>
              <w:rPr>
                <w:sz w:val="20"/>
              </w:rPr>
            </w:pPr>
            <w:r w:rsidRPr="00C316CF">
              <w:rPr>
                <w:sz w:val="20"/>
              </w:rPr>
              <w:t>S</w:t>
            </w:r>
          </w:p>
        </w:tc>
        <w:tc>
          <w:tcPr>
            <w:tcW w:w="1388" w:type="pct"/>
            <w:gridSpan w:val="2"/>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90" w:type="pct"/>
            <w:gridSpan w:val="3"/>
            <w:shd w:val="clear" w:color="auto" w:fill="auto"/>
          </w:tcPr>
          <w:p w:rsidR="0095598C" w:rsidRPr="00C316CF" w:rsidRDefault="0095598C" w:rsidP="008B01BA">
            <w:pPr>
              <w:spacing w:before="0" w:after="0"/>
              <w:rPr>
                <w:sz w:val="20"/>
              </w:rPr>
            </w:pPr>
          </w:p>
        </w:tc>
      </w:tr>
      <w:tr w:rsidR="00B3157E" w:rsidRPr="00301389" w:rsidTr="0038713A">
        <w:trPr>
          <w:jc w:val="center"/>
        </w:trPr>
        <w:tc>
          <w:tcPr>
            <w:tcW w:w="5000" w:type="pct"/>
            <w:gridSpan w:val="9"/>
            <w:shd w:val="clear" w:color="auto" w:fill="auto"/>
            <w:vAlign w:val="center"/>
          </w:tcPr>
          <w:p w:rsidR="00B3157E" w:rsidRPr="00301389" w:rsidRDefault="00B3157E" w:rsidP="00E578E5">
            <w:pPr>
              <w:keepNext/>
              <w:spacing w:before="0" w:after="0"/>
              <w:contextualSpacing/>
              <w:jc w:val="center"/>
              <w:rPr>
                <w:b/>
                <w:sz w:val="20"/>
              </w:rPr>
            </w:pPr>
            <w:r w:rsidRPr="00C316CF">
              <w:rPr>
                <w:b/>
                <w:bCs/>
                <w:sz w:val="20"/>
              </w:rPr>
              <w:t>Общая информация</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commonInfo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purchaseNumber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Реестровый номер закупки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w:t>
            </w:r>
            <w:proofErr w:type="gramStart"/>
            <w:r w:rsidRPr="00C316CF">
              <w:rPr>
                <w:sz w:val="20"/>
              </w:rPr>
              <w:t>d{</w:t>
            </w:r>
            <w:proofErr w:type="gramEnd"/>
            <w:r w:rsidRPr="00C316CF">
              <w:rPr>
                <w:sz w:val="20"/>
              </w:rPr>
              <w:t>19}</w:t>
            </w:r>
          </w:p>
          <w:p w:rsidR="00B3157E" w:rsidRPr="00CA6135" w:rsidRDefault="00B3157E" w:rsidP="00E578E5">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docNumber</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[ 1 - 100 ]</w:t>
            </w:r>
          </w:p>
        </w:tc>
        <w:tc>
          <w:tcPr>
            <w:tcW w:w="1388" w:type="pct"/>
            <w:gridSpan w:val="2"/>
            <w:shd w:val="clear" w:color="auto" w:fill="auto"/>
          </w:tcPr>
          <w:p w:rsidR="00B3157E" w:rsidRPr="00C316CF" w:rsidRDefault="00B3157E" w:rsidP="00E578E5">
            <w:pPr>
              <w:spacing w:before="0" w:after="0"/>
              <w:rPr>
                <w:sz w:val="20"/>
              </w:rPr>
            </w:pPr>
            <w:r>
              <w:rPr>
                <w:sz w:val="20"/>
              </w:rPr>
              <w:t>Номер документа</w:t>
            </w:r>
          </w:p>
        </w:tc>
        <w:tc>
          <w:tcPr>
            <w:tcW w:w="1390" w:type="pct"/>
            <w:gridSpan w:val="3"/>
            <w:shd w:val="clear" w:color="auto" w:fill="auto"/>
          </w:tcPr>
          <w:p w:rsidR="00B3157E" w:rsidRPr="00C316CF" w:rsidRDefault="00B3157E" w:rsidP="00E578E5">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directDT</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Дата напра</w:t>
            </w:r>
            <w:r>
              <w:rPr>
                <w:sz w:val="20"/>
              </w:rPr>
              <w:t>вления на размещение документа</w:t>
            </w:r>
          </w:p>
        </w:tc>
        <w:tc>
          <w:tcPr>
            <w:tcW w:w="1390" w:type="pct"/>
            <w:gridSpan w:val="3"/>
            <w:shd w:val="clear" w:color="auto" w:fill="auto"/>
          </w:tcPr>
          <w:p w:rsidR="00B3157E" w:rsidRPr="00C316CF" w:rsidRDefault="00B3157E" w:rsidP="00E578E5">
            <w:pPr>
              <w:spacing w:before="0" w:after="0"/>
              <w:rPr>
                <w:sz w:val="20"/>
              </w:rPr>
            </w:pPr>
            <w:r w:rsidRPr="00C316CF">
              <w:rPr>
                <w:sz w:val="20"/>
              </w:rPr>
              <w:t xml:space="preserve">Игнорируется при приеме. Заполняется автоматически датой направления на размещение </w:t>
            </w:r>
            <w:r w:rsidRPr="00C316CF">
              <w:rPr>
                <w:sz w:val="20"/>
              </w:rPr>
              <w:lastRenderedPageBreak/>
              <w:t>текущей версии</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plannedPublishDate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D</w:t>
            </w:r>
          </w:p>
        </w:tc>
        <w:tc>
          <w:tcPr>
            <w:tcW w:w="1388" w:type="pct"/>
            <w:gridSpan w:val="2"/>
            <w:shd w:val="clear" w:color="auto" w:fill="auto"/>
          </w:tcPr>
          <w:p w:rsidR="00B3157E" w:rsidRPr="00C316CF" w:rsidRDefault="00B3157E" w:rsidP="00E578E5">
            <w:pPr>
              <w:spacing w:before="0" w:after="0"/>
              <w:rPr>
                <w:sz w:val="20"/>
              </w:rPr>
            </w:pPr>
            <w:r w:rsidRPr="00C316CF">
              <w:rPr>
                <w:sz w:val="20"/>
              </w:rPr>
              <w:t>Планируемая дата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publishDTInEIS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DT</w:t>
            </w:r>
          </w:p>
        </w:tc>
        <w:tc>
          <w:tcPr>
            <w:tcW w:w="1388" w:type="pct"/>
            <w:gridSpan w:val="2"/>
            <w:shd w:val="clear" w:color="auto" w:fill="auto"/>
          </w:tcPr>
          <w:p w:rsidR="00B3157E" w:rsidRPr="00C316CF" w:rsidRDefault="00B3157E" w:rsidP="00E578E5">
            <w:pPr>
              <w:spacing w:before="0" w:after="0"/>
              <w:rPr>
                <w:sz w:val="20"/>
              </w:rPr>
            </w:pPr>
            <w:r w:rsidRPr="00C316CF">
              <w:rPr>
                <w:sz w:val="20"/>
              </w:rPr>
              <w:t>Д</w:t>
            </w:r>
            <w:r>
              <w:rPr>
                <w:sz w:val="20"/>
              </w:rPr>
              <w:t>ата размещения документа в ЕИС</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href</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[1 - 1024]</w:t>
            </w:r>
          </w:p>
        </w:tc>
        <w:tc>
          <w:tcPr>
            <w:tcW w:w="1388" w:type="pct"/>
            <w:gridSpan w:val="2"/>
            <w:shd w:val="clear" w:color="auto" w:fill="auto"/>
          </w:tcPr>
          <w:p w:rsidR="00B3157E" w:rsidRPr="00C316CF" w:rsidRDefault="00B3157E" w:rsidP="00E578E5">
            <w:pPr>
              <w:spacing w:before="0" w:after="0"/>
              <w:rPr>
                <w:sz w:val="20"/>
              </w:rPr>
            </w:pPr>
            <w:r w:rsidRPr="00C316CF">
              <w:rPr>
                <w:sz w:val="20"/>
              </w:rPr>
              <w:t>Гиперссылка</w:t>
            </w:r>
            <w:r>
              <w:rPr>
                <w:sz w:val="20"/>
              </w:rPr>
              <w:t xml:space="preserve"> на размещённый в ЕИС документ</w:t>
            </w:r>
          </w:p>
        </w:tc>
        <w:tc>
          <w:tcPr>
            <w:tcW w:w="1390" w:type="pct"/>
            <w:gridSpan w:val="3"/>
            <w:shd w:val="clear" w:color="auto" w:fill="auto"/>
          </w:tcPr>
          <w:p w:rsidR="00B3157E" w:rsidRPr="00C316CF" w:rsidRDefault="00B3157E" w:rsidP="00E578E5">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isBudgetUnionState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C316CF" w:rsidRDefault="00B3157E" w:rsidP="00E578E5">
            <w:pPr>
              <w:spacing w:before="0" w:after="0"/>
              <w:rPr>
                <w:sz w:val="20"/>
              </w:rPr>
            </w:pPr>
            <w:r w:rsidRPr="00C316CF">
              <w:rPr>
                <w:sz w:val="20"/>
              </w:rPr>
              <w:t>Закупка за счет средст</w:t>
            </w:r>
            <w:r>
              <w:rPr>
                <w:sz w:val="20"/>
              </w:rPr>
              <w:t>в бюджета Союзного государства</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isGOZ</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C316CF" w:rsidRDefault="00B3157E" w:rsidP="00E578E5">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90" w:type="pct"/>
            <w:gridSpan w:val="3"/>
            <w:shd w:val="clear" w:color="auto" w:fill="auto"/>
          </w:tcPr>
          <w:p w:rsidR="00B3157E" w:rsidRPr="00C316CF" w:rsidRDefault="00B3157E" w:rsidP="00E578E5">
            <w:pPr>
              <w:spacing w:before="0" w:after="0"/>
              <w:rPr>
                <w:sz w:val="20"/>
              </w:rPr>
            </w:pPr>
            <w:r w:rsidRPr="006909CE">
              <w:rPr>
                <w:sz w:val="20"/>
              </w:rPr>
              <w:t>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к перечню настройки "Настройка дополнительного перечня организаций для ГОЗ" или "Настройка перечня кодов ОКФС для ГОЗ"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6909CE" w:rsidRDefault="00B3157E" w:rsidP="00E578E5">
            <w:pPr>
              <w:spacing w:before="0" w:after="0"/>
              <w:rPr>
                <w:sz w:val="20"/>
              </w:rPr>
            </w:pPr>
            <w:r w:rsidRPr="00B844FA">
              <w:rPr>
                <w:sz w:val="20"/>
              </w:rPr>
              <w:t>isBBST</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6909CE" w:rsidRDefault="00B3157E" w:rsidP="00E578E5">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90" w:type="pct"/>
            <w:gridSpan w:val="3"/>
            <w:shd w:val="clear" w:color="auto" w:fill="auto"/>
          </w:tcPr>
          <w:p w:rsidR="00B3157E" w:rsidRPr="006909CE" w:rsidRDefault="00B3157E" w:rsidP="00E578E5">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purchaseObjectInfo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Наименование объекта закупки</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placingWay</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По</w:t>
            </w:r>
            <w:r>
              <w:rPr>
                <w:sz w:val="20"/>
              </w:rPr>
              <w:t>дспособ определения поставщика</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ETP</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Pr>
                <w:sz w:val="20"/>
              </w:rPr>
              <w:t>Электронная торговая площадка</w:t>
            </w:r>
            <w:r w:rsidRPr="00C316CF">
              <w:rPr>
                <w:sz w:val="20"/>
              </w:rPr>
              <w:t xml:space="preserve"> </w:t>
            </w:r>
          </w:p>
        </w:tc>
        <w:tc>
          <w:tcPr>
            <w:tcW w:w="1390" w:type="pct"/>
            <w:gridSpan w:val="3"/>
            <w:shd w:val="clear" w:color="auto" w:fill="auto"/>
          </w:tcPr>
          <w:p w:rsidR="00B3157E" w:rsidRPr="00C316CF" w:rsidRDefault="00B3157E" w:rsidP="00E578E5">
            <w:pPr>
              <w:spacing w:before="0" w:after="0"/>
              <w:rPr>
                <w:sz w:val="20"/>
              </w:rPr>
            </w:pPr>
            <w:r w:rsidRPr="00C316CF">
              <w:rPr>
                <w:sz w:val="20"/>
              </w:rPr>
              <w:t>При приеме код контролируется на присутствие в справочнике "Справочник</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article15FeaturesInfo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Pr="006909CE" w:rsidRDefault="00B3157E" w:rsidP="00E578E5">
            <w:pPr>
              <w:spacing w:before="0" w:after="0"/>
              <w:rPr>
                <w:sz w:val="20"/>
              </w:rPr>
            </w:pPr>
            <w:r w:rsidRPr="006909CE">
              <w:rPr>
                <w:sz w:val="20"/>
              </w:rPr>
              <w:t>Информация об особенностях осуществления закупки в соответствии с ч. 4-6 ст. 15 Закона № 44-ФЗ:</w:t>
            </w:r>
          </w:p>
          <w:p w:rsidR="00B3157E" w:rsidRPr="006909CE" w:rsidRDefault="00B3157E" w:rsidP="00E578E5">
            <w:pPr>
              <w:spacing w:before="0" w:after="0"/>
              <w:rPr>
                <w:sz w:val="20"/>
              </w:rPr>
            </w:pPr>
          </w:p>
          <w:p w:rsidR="00B3157E" w:rsidRPr="006909CE" w:rsidRDefault="00B3157E" w:rsidP="00E578E5">
            <w:pPr>
              <w:spacing w:before="0" w:after="0"/>
              <w:rPr>
                <w:sz w:val="20"/>
              </w:rPr>
            </w:pPr>
            <w:r w:rsidRPr="006909CE">
              <w:rPr>
                <w:sz w:val="20"/>
              </w:rPr>
              <w:t>P4 - В соответствии с ч. 4 ст. 15 Закона № 44-ФЗ;</w:t>
            </w:r>
          </w:p>
          <w:p w:rsidR="00B3157E" w:rsidRPr="006909CE" w:rsidRDefault="00B3157E" w:rsidP="00E578E5">
            <w:pPr>
              <w:spacing w:before="0" w:after="0"/>
              <w:rPr>
                <w:sz w:val="20"/>
              </w:rPr>
            </w:pPr>
            <w:r w:rsidRPr="006909CE">
              <w:rPr>
                <w:sz w:val="20"/>
              </w:rPr>
              <w:t>P5 - В соответствии с ч. 5 ст. 15 Закона № 44-ФЗ;</w:t>
            </w:r>
          </w:p>
          <w:p w:rsidR="00B3157E" w:rsidRDefault="00B3157E" w:rsidP="00E578E5">
            <w:pPr>
              <w:spacing w:before="0" w:after="0"/>
              <w:rPr>
                <w:sz w:val="20"/>
              </w:rPr>
            </w:pPr>
            <w:r w:rsidRPr="006909CE">
              <w:rPr>
                <w:sz w:val="20"/>
              </w:rPr>
              <w:t>P6 - В соответствии с ч. 6 ст. 15 Закона № 44-ФЗ</w:t>
            </w:r>
            <w:r>
              <w:rPr>
                <w:sz w:val="20"/>
              </w:rPr>
              <w:t>;</w:t>
            </w:r>
          </w:p>
          <w:p w:rsidR="00B3157E" w:rsidRPr="00857502" w:rsidRDefault="00B3157E" w:rsidP="00E578E5">
            <w:pPr>
              <w:spacing w:before="0" w:after="0"/>
              <w:rPr>
                <w:sz w:val="20"/>
              </w:rPr>
            </w:pPr>
            <w:r w:rsidRPr="00857502">
              <w:rPr>
                <w:sz w:val="20"/>
              </w:rPr>
              <w:t>P41 - В соответствии с ч. 4.1 ст. 15 Закона № 44-ФЗ</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6909CE">
              <w:rPr>
                <w:sz w:val="20"/>
              </w:rPr>
              <w:t>contractConclusionOnSt83Ch2</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B</w:t>
            </w:r>
          </w:p>
        </w:tc>
        <w:tc>
          <w:tcPr>
            <w:tcW w:w="1388" w:type="pct"/>
            <w:gridSpan w:val="2"/>
            <w:shd w:val="clear" w:color="auto" w:fill="auto"/>
          </w:tcPr>
          <w:p w:rsidR="00B3157E" w:rsidRDefault="00B3157E" w:rsidP="00E578E5">
            <w:pPr>
              <w:spacing w:before="0" w:after="0"/>
              <w:rPr>
                <w:sz w:val="20"/>
              </w:rPr>
            </w:pPr>
            <w:r w:rsidRPr="006909CE">
              <w:rPr>
                <w:sz w:val="20"/>
              </w:rPr>
              <w:t>Заключен</w:t>
            </w:r>
            <w:r>
              <w:rPr>
                <w:sz w:val="20"/>
              </w:rPr>
              <w:t>ие контракта по статье 83 ч. 2</w:t>
            </w:r>
          </w:p>
        </w:tc>
        <w:tc>
          <w:tcPr>
            <w:tcW w:w="1390" w:type="pct"/>
            <w:gridSpan w:val="3"/>
            <w:shd w:val="clear" w:color="auto" w:fill="auto"/>
          </w:tcPr>
          <w:p w:rsidR="00B3157E" w:rsidRPr="006909CE" w:rsidRDefault="00B3157E" w:rsidP="00E578E5">
            <w:pPr>
              <w:spacing w:before="0" w:after="0"/>
              <w:rPr>
                <w:sz w:val="20"/>
              </w:rPr>
            </w:pPr>
            <w:r w:rsidRPr="006909CE">
              <w:rPr>
                <w:sz w:val="20"/>
              </w:rPr>
              <w:t>Игнорируется при приёме, заполняется при выгрузке.</w:t>
            </w:r>
          </w:p>
          <w:p w:rsidR="00B3157E" w:rsidRPr="006909CE" w:rsidRDefault="00B3157E" w:rsidP="00E578E5">
            <w:pPr>
              <w:spacing w:before="0" w:after="0"/>
              <w:rPr>
                <w:sz w:val="20"/>
              </w:rPr>
            </w:pPr>
            <w:r w:rsidRPr="006909CE">
              <w:rPr>
                <w:sz w:val="20"/>
              </w:rPr>
              <w:t xml:space="preserve">Если признак не заполнен или </w:t>
            </w:r>
            <w:r w:rsidRPr="006909CE">
              <w:rPr>
                <w:sz w:val="20"/>
              </w:rPr>
              <w:lastRenderedPageBreak/>
              <w:t>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B3157E" w:rsidRPr="00C316CF" w:rsidRDefault="00B3157E" w:rsidP="00E578E5">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lastRenderedPageBreak/>
              <w:t>По</w:t>
            </w:r>
            <w:r>
              <w:rPr>
                <w:b/>
                <w:bCs/>
                <w:sz w:val="20"/>
              </w:rPr>
              <w:t>дспособ определения поставщика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placingWay</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[ 1 - 7 ]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подспособа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[ 1 - 500 ]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Наименование под</w:t>
            </w:r>
            <w:r>
              <w:rPr>
                <w:sz w:val="20"/>
              </w:rPr>
              <w:t>способа определения поставщика</w:t>
            </w:r>
          </w:p>
        </w:tc>
        <w:tc>
          <w:tcPr>
            <w:tcW w:w="1390" w:type="pct"/>
            <w:gridSpan w:val="3"/>
            <w:shd w:val="clear" w:color="auto" w:fill="auto"/>
          </w:tcPr>
          <w:p w:rsidR="00B3157E" w:rsidRPr="00162C8B" w:rsidRDefault="00B3157E" w:rsidP="00E578E5">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Электронная торговая площадка</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ETP</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code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[ 1 - 20 ]</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Кодовое наименование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[ 1 - 200 ]</w:t>
            </w:r>
          </w:p>
        </w:tc>
        <w:tc>
          <w:tcPr>
            <w:tcW w:w="1388" w:type="pct"/>
            <w:gridSpan w:val="2"/>
            <w:shd w:val="clear" w:color="auto" w:fill="auto"/>
          </w:tcPr>
          <w:p w:rsidR="00B3157E" w:rsidRPr="00C316CF" w:rsidRDefault="00B3157E" w:rsidP="00E578E5">
            <w:pPr>
              <w:spacing w:before="0" w:after="0"/>
              <w:rPr>
                <w:sz w:val="20"/>
              </w:rPr>
            </w:pPr>
            <w:r w:rsidRPr="00C316CF">
              <w:rPr>
                <w:sz w:val="20"/>
              </w:rPr>
              <w:t>Наи</w:t>
            </w:r>
            <w:r>
              <w:rPr>
                <w:sz w:val="20"/>
              </w:rPr>
              <w:t>менование электронной площадки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D95A21" w:rsidRPr="00301389" w:rsidTr="00D9029F">
        <w:trPr>
          <w:jc w:val="center"/>
        </w:trPr>
        <w:tc>
          <w:tcPr>
            <w:tcW w:w="740" w:type="pct"/>
            <w:shd w:val="clear" w:color="auto" w:fill="auto"/>
            <w:vAlign w:val="center"/>
          </w:tcPr>
          <w:p w:rsidR="00D95A21" w:rsidRPr="00301389" w:rsidRDefault="00D95A21" w:rsidP="00D95A21">
            <w:pPr>
              <w:spacing w:before="0" w:after="0"/>
              <w:contextualSpacing/>
              <w:rPr>
                <w:sz w:val="20"/>
              </w:rPr>
            </w:pPr>
          </w:p>
        </w:tc>
        <w:tc>
          <w:tcPr>
            <w:tcW w:w="785" w:type="pct"/>
            <w:shd w:val="clear" w:color="auto" w:fill="auto"/>
          </w:tcPr>
          <w:p w:rsidR="00D95A21" w:rsidRPr="00C316CF" w:rsidRDefault="00D95A21" w:rsidP="00D95A21">
            <w:pPr>
              <w:spacing w:before="0" w:after="0"/>
              <w:rPr>
                <w:sz w:val="20"/>
              </w:rPr>
            </w:pPr>
            <w:r w:rsidRPr="00D95A21">
              <w:rPr>
                <w:sz w:val="20"/>
              </w:rPr>
              <w:t>url</w:t>
            </w:r>
          </w:p>
        </w:tc>
        <w:tc>
          <w:tcPr>
            <w:tcW w:w="172" w:type="pct"/>
            <w:shd w:val="clear" w:color="auto" w:fill="auto"/>
          </w:tcPr>
          <w:p w:rsidR="00D95A21" w:rsidRPr="00C316CF" w:rsidRDefault="00D95A21" w:rsidP="00D95A21">
            <w:pPr>
              <w:spacing w:before="0" w:after="0"/>
              <w:jc w:val="center"/>
              <w:rPr>
                <w:sz w:val="20"/>
              </w:rPr>
            </w:pPr>
            <w:r w:rsidRPr="00C316CF">
              <w:rPr>
                <w:sz w:val="20"/>
              </w:rPr>
              <w:t>Н</w:t>
            </w:r>
          </w:p>
        </w:tc>
        <w:tc>
          <w:tcPr>
            <w:tcW w:w="525" w:type="pct"/>
            <w:shd w:val="clear" w:color="auto" w:fill="auto"/>
          </w:tcPr>
          <w:p w:rsidR="00D95A21" w:rsidRPr="00C316CF" w:rsidRDefault="00D95A21" w:rsidP="00D95A21">
            <w:pPr>
              <w:spacing w:before="0" w:after="0"/>
              <w:jc w:val="center"/>
              <w:rPr>
                <w:sz w:val="20"/>
              </w:rPr>
            </w:pPr>
            <w:r w:rsidRPr="00C316CF">
              <w:rPr>
                <w:sz w:val="20"/>
              </w:rPr>
              <w:t xml:space="preserve">T [ 1 - </w:t>
            </w:r>
            <w:r>
              <w:rPr>
                <w:sz w:val="20"/>
              </w:rPr>
              <w:t>1024</w:t>
            </w:r>
            <w:r w:rsidRPr="00C316CF">
              <w:rPr>
                <w:sz w:val="20"/>
              </w:rPr>
              <w:t xml:space="preserve"> ]</w:t>
            </w:r>
          </w:p>
        </w:tc>
        <w:tc>
          <w:tcPr>
            <w:tcW w:w="1388" w:type="pct"/>
            <w:gridSpan w:val="2"/>
            <w:shd w:val="clear" w:color="auto" w:fill="auto"/>
          </w:tcPr>
          <w:p w:rsidR="00D95A21" w:rsidRPr="00D95A21" w:rsidRDefault="00D95A21" w:rsidP="00D95A21">
            <w:pPr>
              <w:spacing w:before="0" w:after="0"/>
              <w:rPr>
                <w:sz w:val="20"/>
              </w:rPr>
            </w:pPr>
            <w:r>
              <w:rPr>
                <w:sz w:val="20"/>
              </w:rPr>
              <w:t>Адрес электронной площадки</w:t>
            </w:r>
          </w:p>
          <w:p w:rsidR="00D95A21" w:rsidRPr="00C316CF" w:rsidRDefault="00D95A21" w:rsidP="00D95A21">
            <w:pPr>
              <w:spacing w:before="0" w:after="0"/>
              <w:rPr>
                <w:sz w:val="20"/>
              </w:rPr>
            </w:pPr>
          </w:p>
        </w:tc>
        <w:tc>
          <w:tcPr>
            <w:tcW w:w="1390" w:type="pct"/>
            <w:gridSpan w:val="3"/>
            <w:shd w:val="clear" w:color="auto" w:fill="auto"/>
          </w:tcPr>
          <w:p w:rsidR="00D95A21" w:rsidRDefault="00D95A21" w:rsidP="00D95A21">
            <w:pPr>
              <w:spacing w:before="0" w:after="0"/>
              <w:rPr>
                <w:sz w:val="20"/>
              </w:rPr>
            </w:pPr>
            <w:r w:rsidRPr="00D95A21">
              <w:rPr>
                <w:sz w:val="20"/>
              </w:rPr>
              <w:t xml:space="preserve">Игнорируется при приеме. </w:t>
            </w:r>
          </w:p>
          <w:p w:rsidR="00D95A21" w:rsidRPr="00C316CF" w:rsidRDefault="00D95A21" w:rsidP="00D95A21">
            <w:pPr>
              <w:spacing w:before="0" w:after="0"/>
              <w:rPr>
                <w:sz w:val="20"/>
              </w:rPr>
            </w:pPr>
            <w:r w:rsidRPr="00D95A21">
              <w:rPr>
                <w:sz w:val="20"/>
              </w:rPr>
              <w:t>При передаче заполняется значением из справочника "Справочник: Электронные торговые площадки по ПП РФ № 615" (nsiETP)</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purchaseResponsibleInfo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Организация, осуществляющая размещение</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responsibleRole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Роль организации, осуществляющей закупку</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p>
          <w:p w:rsidR="00B3157E" w:rsidRDefault="00B3157E" w:rsidP="00E578E5">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w:t>
            </w:r>
            <w:r w:rsidRPr="00C316CF">
              <w:rPr>
                <w:sz w:val="20"/>
              </w:rPr>
              <w:lastRenderedPageBreak/>
              <w:t>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Pr>
                <w:sz w:val="20"/>
              </w:rPr>
              <w:t>;</w:t>
            </w:r>
          </w:p>
          <w:p w:rsidR="00B3157E" w:rsidRPr="00511B89" w:rsidRDefault="00B3157E" w:rsidP="00E578E5">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B3157E" w:rsidRDefault="00B3157E" w:rsidP="00E578E5">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Pr>
                <w:sz w:val="20"/>
              </w:rPr>
              <w:t>;</w:t>
            </w:r>
          </w:p>
          <w:p w:rsidR="00B3157E" w:rsidRPr="00C316CF" w:rsidRDefault="00B3157E" w:rsidP="00E578E5">
            <w:pPr>
              <w:spacing w:before="0" w:after="0"/>
              <w:rPr>
                <w:sz w:val="20"/>
              </w:rPr>
            </w:pPr>
            <w:r w:rsidRPr="00E61A40">
              <w:rPr>
                <w:sz w:val="20"/>
              </w:rPr>
              <w:t>CU5CH26 - Заказчик как орган исполнительной власти по ч.5 ст.26 Закона № 44-ФЗ.</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responsibleInfo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Контактная информация</w:t>
            </w:r>
          </w:p>
        </w:tc>
        <w:tc>
          <w:tcPr>
            <w:tcW w:w="1390" w:type="pct"/>
            <w:gridSpan w:val="3"/>
            <w:shd w:val="clear" w:color="auto" w:fill="auto"/>
          </w:tcPr>
          <w:p w:rsidR="00B3157E" w:rsidRPr="00C316CF" w:rsidRDefault="00B3157E" w:rsidP="00E578E5">
            <w:pPr>
              <w:spacing w:before="0" w:after="0"/>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specializedOrgInfo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Специализированная организация</w:t>
            </w:r>
          </w:p>
        </w:tc>
        <w:tc>
          <w:tcPr>
            <w:tcW w:w="1390" w:type="pct"/>
            <w:gridSpan w:val="3"/>
            <w:shd w:val="clear" w:color="auto" w:fill="auto"/>
          </w:tcPr>
          <w:p w:rsidR="00B3157E" w:rsidRPr="00C316CF" w:rsidRDefault="00B3157E" w:rsidP="00E578E5">
            <w:pPr>
              <w:spacing w:before="0" w:after="0"/>
              <w:rPr>
                <w:sz w:val="20"/>
              </w:rPr>
            </w:pPr>
            <w:r>
              <w:rPr>
                <w:sz w:val="20"/>
              </w:rPr>
              <w:t>Состав блока см. состав блока «</w:t>
            </w:r>
            <w:r w:rsidRPr="00C316CF">
              <w:rPr>
                <w:sz w:val="20"/>
              </w:rPr>
              <w:t>Организация, осуществляющая размещение</w:t>
            </w:r>
            <w:r>
              <w:rPr>
                <w:sz w:val="20"/>
              </w:rPr>
              <w:t>» (</w:t>
            </w:r>
            <w:r w:rsidRPr="00C316CF">
              <w:rPr>
                <w:sz w:val="20"/>
              </w:rPr>
              <w:t>responsibleOrgInfo</w:t>
            </w:r>
            <w:r>
              <w:rPr>
                <w:sz w:val="20"/>
              </w:rPr>
              <w:t>)</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lastRenderedPageBreak/>
              <w:t>Организация, осуществляющая размещение</w:t>
            </w:r>
          </w:p>
        </w:tc>
      </w:tr>
      <w:tr w:rsidR="00B3157E" w:rsidRPr="00301389" w:rsidTr="00D9029F">
        <w:trPr>
          <w:jc w:val="center"/>
        </w:trPr>
        <w:tc>
          <w:tcPr>
            <w:tcW w:w="740" w:type="pct"/>
            <w:shd w:val="clear" w:color="auto" w:fill="auto"/>
          </w:tcPr>
          <w:p w:rsidR="00B3157E" w:rsidRPr="00162C8B" w:rsidRDefault="00B3157E" w:rsidP="00E578E5">
            <w:pPr>
              <w:spacing w:before="0" w:after="0"/>
              <w:jc w:val="both"/>
              <w:rPr>
                <w:sz w:val="20"/>
              </w:rPr>
            </w:pPr>
            <w:r w:rsidRPr="00C316CF">
              <w:rPr>
                <w:b/>
                <w:bCs/>
                <w:sz w:val="20"/>
              </w:rPr>
              <w:t>responsibleOrgInfo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regNum</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90" w:type="pct"/>
            <w:gridSpan w:val="3"/>
            <w:shd w:val="clear" w:color="auto" w:fill="auto"/>
          </w:tcPr>
          <w:p w:rsidR="00B3157E" w:rsidRPr="00C316CF" w:rsidRDefault="00B3157E" w:rsidP="00E578E5">
            <w:pPr>
              <w:spacing w:before="0" w:after="0"/>
              <w:rPr>
                <w:sz w:val="20"/>
              </w:rPr>
            </w:pPr>
            <w:r>
              <w:rPr>
                <w:sz w:val="20"/>
              </w:rPr>
              <w:t>Допустимые значения:</w:t>
            </w:r>
            <w:r w:rsidRPr="00C316CF">
              <w:rPr>
                <w:sz w:val="20"/>
              </w:rPr>
              <w:t xml:space="preserve"> \d{11}</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consRegistryNum</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[ 8 ]</w:t>
            </w:r>
          </w:p>
        </w:tc>
        <w:tc>
          <w:tcPr>
            <w:tcW w:w="1388" w:type="pct"/>
            <w:gridSpan w:val="2"/>
            <w:shd w:val="clear" w:color="auto" w:fill="auto"/>
          </w:tcPr>
          <w:p w:rsidR="00B3157E" w:rsidRPr="00C316CF" w:rsidRDefault="00B3157E" w:rsidP="00E578E5">
            <w:pPr>
              <w:spacing w:before="0" w:after="0"/>
              <w:rPr>
                <w:sz w:val="20"/>
              </w:rPr>
            </w:pPr>
            <w:r>
              <w:rPr>
                <w:sz w:val="20"/>
              </w:rPr>
              <w:t>Код по Сводному Реестру</w:t>
            </w:r>
          </w:p>
        </w:tc>
        <w:tc>
          <w:tcPr>
            <w:tcW w:w="1390" w:type="pct"/>
            <w:gridSpan w:val="3"/>
            <w:shd w:val="clear" w:color="auto" w:fill="auto"/>
          </w:tcPr>
          <w:p w:rsidR="00B3157E" w:rsidRPr="00C316CF" w:rsidRDefault="00B3157E" w:rsidP="00E578E5">
            <w:pPr>
              <w:spacing w:before="0" w:after="0"/>
              <w:rPr>
                <w:sz w:val="20"/>
              </w:rPr>
            </w:pPr>
            <w:r w:rsidRPr="00C316CF">
              <w:rPr>
                <w:sz w:val="20"/>
              </w:rPr>
              <w:t>Должен быть заполнен в случае, если в поле spzCode указано значение 00000000000</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fullName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Полное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shortName</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Сокращенное наименование</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Pr>
                <w:sz w:val="20"/>
              </w:rPr>
              <w:t>Почтовый адрес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Pr>
                <w:sz w:val="20"/>
              </w:rPr>
              <w:t>T [1 - 2000</w:t>
            </w:r>
            <w:r w:rsidRPr="00C316CF">
              <w:rPr>
                <w:sz w:val="20"/>
              </w:rPr>
              <w:t>]</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w:t>
            </w:r>
            <w:r>
              <w:rPr>
                <w:sz w:val="20"/>
              </w:rPr>
              <w:t>ес местонахождения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INN</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w:t>
            </w:r>
          </w:p>
        </w:tc>
        <w:tc>
          <w:tcPr>
            <w:tcW w:w="1388" w:type="pct"/>
            <w:gridSpan w:val="2"/>
            <w:shd w:val="clear" w:color="auto" w:fill="auto"/>
          </w:tcPr>
          <w:p w:rsidR="00B3157E" w:rsidRPr="00C316CF" w:rsidRDefault="00B3157E" w:rsidP="00E578E5">
            <w:pPr>
              <w:spacing w:before="0" w:after="0"/>
              <w:rPr>
                <w:sz w:val="20"/>
              </w:rPr>
            </w:pPr>
            <w:r>
              <w:rPr>
                <w:sz w:val="20"/>
              </w:rPr>
              <w:t>ИНН организации</w:t>
            </w:r>
          </w:p>
        </w:tc>
        <w:tc>
          <w:tcPr>
            <w:tcW w:w="1390" w:type="pct"/>
            <w:gridSpan w:val="3"/>
            <w:shd w:val="clear" w:color="auto" w:fill="auto"/>
          </w:tcPr>
          <w:p w:rsidR="00B3157E" w:rsidRDefault="00B3157E" w:rsidP="00E578E5">
            <w:pPr>
              <w:spacing w:before="0" w:after="0"/>
              <w:rPr>
                <w:sz w:val="20"/>
              </w:rPr>
            </w:pPr>
            <w:r>
              <w:rPr>
                <w:sz w:val="20"/>
              </w:rPr>
              <w:t>Допустимые значения:</w:t>
            </w:r>
            <w:r w:rsidRPr="00C316CF">
              <w:rPr>
                <w:sz w:val="20"/>
              </w:rPr>
              <w:t xml:space="preserve"> \</w:t>
            </w:r>
            <w:proofErr w:type="gramStart"/>
            <w:r w:rsidRPr="00C316CF">
              <w:rPr>
                <w:sz w:val="20"/>
              </w:rPr>
              <w:t>d{</w:t>
            </w:r>
            <w:proofErr w:type="gramEnd"/>
            <w:r w:rsidRPr="00C316CF">
              <w:rPr>
                <w:sz w:val="20"/>
              </w:rPr>
              <w:t>10}</w:t>
            </w:r>
          </w:p>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KPP</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4D6A92" w:rsidRDefault="00B3157E" w:rsidP="00E578E5">
            <w:pPr>
              <w:spacing w:before="0" w:after="0"/>
              <w:jc w:val="center"/>
              <w:rPr>
                <w:sz w:val="20"/>
                <w:lang w:val="en-US"/>
              </w:rPr>
            </w:pPr>
            <w:r w:rsidRPr="00C316CF">
              <w:rPr>
                <w:sz w:val="20"/>
              </w:rPr>
              <w:t>T</w:t>
            </w:r>
            <w:r>
              <w:rPr>
                <w:sz w:val="20"/>
                <w:lang w:val="en-US"/>
              </w:rPr>
              <w:t>(9)</w:t>
            </w:r>
          </w:p>
        </w:tc>
        <w:tc>
          <w:tcPr>
            <w:tcW w:w="1388" w:type="pct"/>
            <w:gridSpan w:val="2"/>
            <w:shd w:val="clear" w:color="auto" w:fill="auto"/>
          </w:tcPr>
          <w:p w:rsidR="00B3157E" w:rsidRPr="00C316CF" w:rsidRDefault="00B3157E" w:rsidP="00E578E5">
            <w:pPr>
              <w:spacing w:before="0" w:after="0"/>
              <w:rPr>
                <w:sz w:val="20"/>
              </w:rPr>
            </w:pPr>
            <w:r>
              <w:rPr>
                <w:sz w:val="20"/>
              </w:rPr>
              <w:t>КПП организации</w:t>
            </w:r>
          </w:p>
        </w:tc>
        <w:tc>
          <w:tcPr>
            <w:tcW w:w="1390" w:type="pct"/>
            <w:gridSpan w:val="3"/>
            <w:shd w:val="clear" w:color="auto" w:fill="auto"/>
          </w:tcPr>
          <w:p w:rsidR="00B3157E" w:rsidRPr="00C316CF" w:rsidRDefault="00B3157E" w:rsidP="00E578E5">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B3157E" w:rsidRPr="00301389" w:rsidTr="0038713A">
        <w:trPr>
          <w:jc w:val="center"/>
        </w:trPr>
        <w:tc>
          <w:tcPr>
            <w:tcW w:w="5000" w:type="pct"/>
            <w:gridSpan w:val="9"/>
            <w:shd w:val="clear" w:color="auto" w:fill="auto"/>
            <w:vAlign w:val="center"/>
            <w:hideMark/>
          </w:tcPr>
          <w:p w:rsidR="00B3157E" w:rsidRPr="00301389" w:rsidRDefault="00B3157E" w:rsidP="00E578E5">
            <w:pPr>
              <w:keepNext/>
              <w:spacing w:before="0" w:after="0"/>
              <w:contextualSpacing/>
              <w:jc w:val="center"/>
              <w:rPr>
                <w:b/>
                <w:sz w:val="20"/>
              </w:rPr>
            </w:pPr>
            <w:r w:rsidRPr="00C316CF">
              <w:rPr>
                <w:b/>
                <w:bCs/>
                <w:sz w:val="20"/>
              </w:rPr>
              <w:t>Контактная информация</w:t>
            </w:r>
          </w:p>
        </w:tc>
      </w:tr>
      <w:tr w:rsidR="00B3157E" w:rsidRPr="00301389" w:rsidTr="00D9029F">
        <w:trPr>
          <w:jc w:val="center"/>
        </w:trPr>
        <w:tc>
          <w:tcPr>
            <w:tcW w:w="740" w:type="pct"/>
            <w:shd w:val="clear" w:color="auto" w:fill="auto"/>
          </w:tcPr>
          <w:p w:rsidR="00B3157E" w:rsidRPr="00C316CF" w:rsidRDefault="00B3157E" w:rsidP="00E578E5">
            <w:pPr>
              <w:spacing w:before="0" w:after="0"/>
              <w:rPr>
                <w:sz w:val="20"/>
              </w:rPr>
            </w:pPr>
            <w:r w:rsidRPr="00C316CF">
              <w:rPr>
                <w:b/>
                <w:bCs/>
                <w:sz w:val="20"/>
              </w:rPr>
              <w:t>responsibleInfo</w:t>
            </w:r>
          </w:p>
        </w:tc>
        <w:tc>
          <w:tcPr>
            <w:tcW w:w="785" w:type="pct"/>
            <w:shd w:val="clear" w:color="auto" w:fill="auto"/>
            <w:vAlign w:val="center"/>
          </w:tcPr>
          <w:p w:rsidR="00B3157E" w:rsidRPr="00301389" w:rsidRDefault="00B3157E" w:rsidP="00E578E5">
            <w:pPr>
              <w:keepNext/>
              <w:spacing w:before="0" w:after="0"/>
              <w:contextualSpacing/>
              <w:rPr>
                <w:b/>
                <w:sz w:val="20"/>
              </w:rPr>
            </w:pPr>
          </w:p>
        </w:tc>
        <w:tc>
          <w:tcPr>
            <w:tcW w:w="172" w:type="pct"/>
            <w:shd w:val="clear" w:color="auto" w:fill="auto"/>
            <w:vAlign w:val="center"/>
          </w:tcPr>
          <w:p w:rsidR="00B3157E" w:rsidRPr="00301389" w:rsidRDefault="00B3157E" w:rsidP="00E578E5">
            <w:pPr>
              <w:keepNext/>
              <w:spacing w:before="0" w:after="0"/>
              <w:contextualSpacing/>
              <w:jc w:val="center"/>
              <w:rPr>
                <w:b/>
                <w:sz w:val="20"/>
              </w:rPr>
            </w:pPr>
          </w:p>
        </w:tc>
        <w:tc>
          <w:tcPr>
            <w:tcW w:w="525" w:type="pct"/>
            <w:shd w:val="clear" w:color="auto" w:fill="auto"/>
            <w:vAlign w:val="center"/>
          </w:tcPr>
          <w:p w:rsidR="00B3157E" w:rsidRPr="00301389" w:rsidRDefault="00B3157E" w:rsidP="00E578E5">
            <w:pPr>
              <w:keepNext/>
              <w:spacing w:before="0" w:after="0"/>
              <w:contextualSpacing/>
              <w:jc w:val="center"/>
              <w:rPr>
                <w:b/>
                <w:sz w:val="20"/>
              </w:rPr>
            </w:pPr>
          </w:p>
        </w:tc>
        <w:tc>
          <w:tcPr>
            <w:tcW w:w="1388" w:type="pct"/>
            <w:gridSpan w:val="2"/>
            <w:shd w:val="clear" w:color="auto" w:fill="auto"/>
            <w:vAlign w:val="center"/>
          </w:tcPr>
          <w:p w:rsidR="00B3157E" w:rsidRPr="00301389" w:rsidRDefault="00B3157E" w:rsidP="00E578E5">
            <w:pPr>
              <w:keepNext/>
              <w:spacing w:before="0" w:after="0"/>
              <w:contextualSpacing/>
              <w:rPr>
                <w:b/>
                <w:sz w:val="20"/>
              </w:rPr>
            </w:pPr>
          </w:p>
        </w:tc>
        <w:tc>
          <w:tcPr>
            <w:tcW w:w="1390" w:type="pct"/>
            <w:gridSpan w:val="3"/>
            <w:shd w:val="clear" w:color="auto" w:fill="auto"/>
            <w:vAlign w:val="center"/>
            <w:hideMark/>
          </w:tcPr>
          <w:p w:rsidR="00B3157E" w:rsidRPr="00301389" w:rsidRDefault="00B3157E" w:rsidP="00E578E5">
            <w:pPr>
              <w:keepNext/>
              <w:spacing w:before="0" w:after="0"/>
              <w:contextualSpacing/>
              <w:rPr>
                <w:b/>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orgPostAddress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Почтовый адрес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orgFactAddress</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Адрес местонахождения организации</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contactPersonInfo</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S</w:t>
            </w:r>
          </w:p>
        </w:tc>
        <w:tc>
          <w:tcPr>
            <w:tcW w:w="1388" w:type="pct"/>
            <w:gridSpan w:val="2"/>
            <w:shd w:val="clear" w:color="auto" w:fill="auto"/>
          </w:tcPr>
          <w:p w:rsidR="00B3157E" w:rsidRPr="00C316CF" w:rsidRDefault="00B3157E" w:rsidP="00E578E5">
            <w:pPr>
              <w:spacing w:before="0" w:after="0"/>
              <w:rPr>
                <w:sz w:val="20"/>
              </w:rPr>
            </w:pPr>
            <w:r w:rsidRPr="00C316CF">
              <w:rPr>
                <w:sz w:val="20"/>
              </w:rPr>
              <w:t>Контактное лицо</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contactEMail</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[ 1 - 256 ]</w:t>
            </w:r>
          </w:p>
        </w:tc>
        <w:tc>
          <w:tcPr>
            <w:tcW w:w="1388" w:type="pct"/>
            <w:gridSpan w:val="2"/>
            <w:shd w:val="clear" w:color="auto" w:fill="auto"/>
          </w:tcPr>
          <w:p w:rsidR="00B3157E" w:rsidRPr="00C316CF" w:rsidRDefault="00B3157E" w:rsidP="00E578E5">
            <w:pPr>
              <w:spacing w:before="0" w:after="0"/>
              <w:rPr>
                <w:sz w:val="20"/>
              </w:rPr>
            </w:pPr>
            <w:r w:rsidRPr="00C316CF">
              <w:rPr>
                <w:sz w:val="20"/>
              </w:rPr>
              <w:t>e-mail адрес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contactPhone</w:t>
            </w:r>
          </w:p>
        </w:tc>
        <w:tc>
          <w:tcPr>
            <w:tcW w:w="172" w:type="pct"/>
            <w:shd w:val="clear" w:color="auto" w:fill="auto"/>
          </w:tcPr>
          <w:p w:rsidR="00B3157E" w:rsidRPr="00C316CF" w:rsidRDefault="00B3157E" w:rsidP="00E578E5">
            <w:pPr>
              <w:spacing w:before="0" w:after="0"/>
              <w:jc w:val="center"/>
              <w:rPr>
                <w:sz w:val="20"/>
              </w:rPr>
            </w:pPr>
            <w:r w:rsidRPr="00C316CF">
              <w:rPr>
                <w:sz w:val="20"/>
              </w:rPr>
              <w:t>О</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Телефон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contactFax</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T [ 1 - 30 ]</w:t>
            </w:r>
          </w:p>
        </w:tc>
        <w:tc>
          <w:tcPr>
            <w:tcW w:w="1388" w:type="pct"/>
            <w:gridSpan w:val="2"/>
            <w:shd w:val="clear" w:color="auto" w:fill="auto"/>
          </w:tcPr>
          <w:p w:rsidR="00B3157E" w:rsidRPr="00C316CF" w:rsidRDefault="00B3157E" w:rsidP="00E578E5">
            <w:pPr>
              <w:spacing w:before="0" w:after="0"/>
              <w:rPr>
                <w:sz w:val="20"/>
              </w:rPr>
            </w:pPr>
            <w:r w:rsidRPr="00C316CF">
              <w:rPr>
                <w:sz w:val="20"/>
              </w:rPr>
              <w:t>Факс контактного лица</w:t>
            </w:r>
          </w:p>
        </w:tc>
        <w:tc>
          <w:tcPr>
            <w:tcW w:w="1390" w:type="pct"/>
            <w:gridSpan w:val="3"/>
            <w:shd w:val="clear" w:color="auto" w:fill="auto"/>
          </w:tcPr>
          <w:p w:rsidR="00B3157E" w:rsidRPr="00162C8B" w:rsidRDefault="00B3157E" w:rsidP="00E578E5">
            <w:pPr>
              <w:spacing w:before="0" w:after="0"/>
              <w:jc w:val="both"/>
              <w:rPr>
                <w:sz w:val="20"/>
              </w:rPr>
            </w:pPr>
          </w:p>
        </w:tc>
      </w:tr>
      <w:tr w:rsidR="00B3157E" w:rsidRPr="00301389" w:rsidTr="00D9029F">
        <w:trPr>
          <w:jc w:val="center"/>
        </w:trPr>
        <w:tc>
          <w:tcPr>
            <w:tcW w:w="740" w:type="pct"/>
            <w:shd w:val="clear" w:color="auto" w:fill="auto"/>
            <w:vAlign w:val="center"/>
          </w:tcPr>
          <w:p w:rsidR="00B3157E" w:rsidRPr="00301389" w:rsidRDefault="00B3157E" w:rsidP="00E578E5">
            <w:pPr>
              <w:spacing w:before="0" w:after="0"/>
              <w:contextualSpacing/>
              <w:rPr>
                <w:sz w:val="20"/>
              </w:rPr>
            </w:pPr>
          </w:p>
        </w:tc>
        <w:tc>
          <w:tcPr>
            <w:tcW w:w="785" w:type="pct"/>
            <w:shd w:val="clear" w:color="auto" w:fill="auto"/>
          </w:tcPr>
          <w:p w:rsidR="00B3157E" w:rsidRPr="00C316CF" w:rsidRDefault="00B3157E" w:rsidP="00E578E5">
            <w:pPr>
              <w:spacing w:before="0" w:after="0"/>
              <w:rPr>
                <w:sz w:val="20"/>
              </w:rPr>
            </w:pPr>
            <w:r w:rsidRPr="00C316CF">
              <w:rPr>
                <w:sz w:val="20"/>
              </w:rPr>
              <w:t>addInfo</w:t>
            </w:r>
          </w:p>
        </w:tc>
        <w:tc>
          <w:tcPr>
            <w:tcW w:w="172" w:type="pct"/>
            <w:shd w:val="clear" w:color="auto" w:fill="auto"/>
          </w:tcPr>
          <w:p w:rsidR="00B3157E" w:rsidRPr="00C316CF" w:rsidRDefault="00B3157E" w:rsidP="00E578E5">
            <w:pPr>
              <w:spacing w:before="0" w:after="0"/>
              <w:jc w:val="center"/>
              <w:rPr>
                <w:sz w:val="20"/>
              </w:rPr>
            </w:pPr>
            <w:r w:rsidRPr="00C316CF">
              <w:rPr>
                <w:sz w:val="20"/>
              </w:rPr>
              <w:t>Н</w:t>
            </w:r>
          </w:p>
        </w:tc>
        <w:tc>
          <w:tcPr>
            <w:tcW w:w="525" w:type="pct"/>
            <w:shd w:val="clear" w:color="auto" w:fill="auto"/>
          </w:tcPr>
          <w:p w:rsidR="00B3157E" w:rsidRPr="00C316CF" w:rsidRDefault="00B3157E"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B3157E" w:rsidRPr="00C316CF" w:rsidRDefault="00B3157E" w:rsidP="00E578E5">
            <w:pPr>
              <w:spacing w:before="0" w:after="0"/>
              <w:rPr>
                <w:sz w:val="20"/>
              </w:rPr>
            </w:pPr>
            <w:r w:rsidRPr="00C316CF">
              <w:rPr>
                <w:sz w:val="20"/>
              </w:rPr>
              <w:t>Дополнительная информация</w:t>
            </w:r>
          </w:p>
        </w:tc>
        <w:tc>
          <w:tcPr>
            <w:tcW w:w="1390" w:type="pct"/>
            <w:gridSpan w:val="3"/>
            <w:shd w:val="clear" w:color="auto" w:fill="auto"/>
          </w:tcPr>
          <w:p w:rsidR="00B3157E" w:rsidRPr="00162C8B" w:rsidRDefault="00B3157E" w:rsidP="00E578E5">
            <w:pPr>
              <w:spacing w:before="0" w:after="0"/>
              <w:jc w:val="both"/>
              <w:rPr>
                <w:sz w:val="20"/>
              </w:rPr>
            </w:pP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Печатная форма документа</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скачивания печатной формы</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417C4"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печатной формы</w:t>
            </w:r>
          </w:p>
        </w:tc>
        <w:tc>
          <w:tcPr>
            <w:tcW w:w="1390" w:type="pct"/>
            <w:gridSpan w:val="3"/>
            <w:shd w:val="clear" w:color="auto" w:fill="auto"/>
          </w:tcPr>
          <w:p w:rsidR="000C7F5D" w:rsidRPr="00162C8B" w:rsidRDefault="000C7F5D" w:rsidP="00E578E5">
            <w:pPr>
              <w:spacing w:before="0" w:after="0"/>
              <w:jc w:val="both"/>
              <w:rPr>
                <w:sz w:val="20"/>
              </w:rPr>
            </w:pPr>
            <w:r>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lastRenderedPageBreak/>
              <w:t>Электронная подпись печатной формы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signature</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type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электронной подписи</w:t>
            </w:r>
          </w:p>
        </w:tc>
        <w:tc>
          <w:tcPr>
            <w:tcW w:w="1390" w:type="pct"/>
            <w:gridSpan w:val="3"/>
            <w:shd w:val="clear" w:color="auto" w:fill="auto"/>
          </w:tcPr>
          <w:p w:rsidR="000C7F5D" w:rsidRDefault="000C7F5D" w:rsidP="00E578E5">
            <w:pPr>
              <w:spacing w:before="0" w:after="0"/>
              <w:jc w:val="both"/>
              <w:rPr>
                <w:sz w:val="20"/>
              </w:rPr>
            </w:pPr>
            <w:r>
              <w:rPr>
                <w:sz w:val="20"/>
              </w:rPr>
              <w:t>Допустимые значения:</w:t>
            </w:r>
          </w:p>
          <w:p w:rsidR="000C7F5D" w:rsidRPr="00162C8B" w:rsidRDefault="000C7F5D" w:rsidP="00E578E5">
            <w:pPr>
              <w:spacing w:before="0" w:after="0"/>
              <w:jc w:val="both"/>
              <w:rPr>
                <w:sz w:val="20"/>
              </w:rPr>
            </w:pPr>
            <w:r w:rsidRPr="00162C8B">
              <w:rPr>
                <w:sz w:val="20"/>
              </w:rPr>
              <w:t xml:space="preserve">CAdES-BES; CAdES-A </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extPrintFormInfo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signature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6D41B6" w:rsidRDefault="000C7F5D" w:rsidP="00E578E5">
            <w:pPr>
              <w:spacing w:before="0" w:after="0"/>
              <w:jc w:val="center"/>
              <w:rPr>
                <w:sz w:val="20"/>
                <w:lang w:val="en-US"/>
              </w:rPr>
            </w:pPr>
            <w:r>
              <w:rPr>
                <w:sz w:val="20"/>
                <w:lang w:val="en-US"/>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электронного документа</w:t>
            </w:r>
          </w:p>
        </w:tc>
        <w:tc>
          <w:tcPr>
            <w:tcW w:w="1390" w:type="pct"/>
            <w:gridSpan w:val="3"/>
            <w:shd w:val="clear" w:color="auto" w:fill="auto"/>
          </w:tcPr>
          <w:p w:rsidR="000C7F5D" w:rsidRPr="006D41B6" w:rsidRDefault="000C7F5D" w:rsidP="00E578E5">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 (</w:t>
            </w:r>
            <w:r w:rsidRPr="00162C8B">
              <w:rPr>
                <w:sz w:val="20"/>
              </w:rPr>
              <w:t>signature</w:t>
            </w:r>
            <w:r>
              <w:rPr>
                <w:sz w:val="20"/>
              </w:rPr>
              <w:t>) выше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fileType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Тип файла электронного документа</w:t>
            </w:r>
          </w:p>
        </w:tc>
        <w:tc>
          <w:tcPr>
            <w:tcW w:w="1390" w:type="pct"/>
            <w:gridSpan w:val="3"/>
            <w:shd w:val="clear" w:color="auto" w:fill="auto"/>
          </w:tcPr>
          <w:p w:rsidR="000C7F5D" w:rsidRPr="003A57EA" w:rsidRDefault="000C7F5D" w:rsidP="00E578E5">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Pr>
                <w:sz w:val="20"/>
              </w:rPr>
              <w:t xml:space="preserve">, </w:t>
            </w:r>
            <w:r>
              <w:rPr>
                <w:sz w:val="20"/>
                <w:lang w:val="en-US"/>
              </w:rPr>
              <w:t>html</w:t>
            </w:r>
            <w:r>
              <w:rPr>
                <w:sz w:val="20"/>
              </w:rPr>
              <w:t xml:space="preserve">, </w:t>
            </w:r>
            <w:r>
              <w:rPr>
                <w:sz w:val="20"/>
                <w:lang w:val="en-US"/>
              </w:rPr>
              <w:t>htm</w:t>
            </w:r>
            <w:r>
              <w:rPr>
                <w:sz w:val="20"/>
              </w:rPr>
              <w:t>, 7</w:t>
            </w:r>
            <w:r>
              <w:rPr>
                <w:sz w:val="20"/>
                <w:lang w:val="en-US"/>
              </w:rPr>
              <w:t>z</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w:t>
            </w:r>
            <w:r>
              <w:rPr>
                <w:sz w:val="20"/>
              </w:rPr>
              <w:t>е файла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w:t>
            </w:r>
            <w:r>
              <w:rPr>
                <w:sz w:val="20"/>
              </w:rPr>
              <w:t>чивания электронного документа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Прикрепленные документы</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attachmentsInfo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attachmentInfo</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Вложенный файл</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Множественный элемент.</w:t>
            </w:r>
          </w:p>
        </w:tc>
      </w:tr>
      <w:tr w:rsidR="000C7F5D" w:rsidRPr="00301389" w:rsidTr="0038713A">
        <w:trPr>
          <w:jc w:val="center"/>
        </w:trPr>
        <w:tc>
          <w:tcPr>
            <w:tcW w:w="5000" w:type="pct"/>
            <w:gridSpan w:val="9"/>
            <w:tcBorders>
              <w:top w:val="single" w:sz="4" w:space="0" w:color="auto"/>
              <w:bottom w:val="single" w:sz="4" w:space="0" w:color="auto"/>
            </w:tcBorders>
            <w:shd w:val="clear" w:color="auto" w:fill="auto"/>
            <w:vAlign w:val="center"/>
          </w:tcPr>
          <w:p w:rsidR="000C7F5D" w:rsidRPr="00301389" w:rsidRDefault="000C7F5D" w:rsidP="00E578E5">
            <w:pPr>
              <w:keepNext/>
              <w:spacing w:before="0" w:after="0"/>
              <w:contextualSpacing/>
              <w:jc w:val="center"/>
              <w:rPr>
                <w:b/>
                <w:color w:val="000000"/>
                <w:sz w:val="20"/>
              </w:rPr>
            </w:pPr>
            <w:r w:rsidRPr="00162C8B">
              <w:rPr>
                <w:b/>
                <w:bCs/>
                <w:sz w:val="20"/>
              </w:rPr>
              <w:t>Вложенный файл</w:t>
            </w:r>
          </w:p>
        </w:tc>
      </w:tr>
      <w:tr w:rsidR="000C7F5D" w:rsidRPr="00301389" w:rsidTr="00D9029F">
        <w:trPr>
          <w:jc w:val="center"/>
        </w:trPr>
        <w:tc>
          <w:tcPr>
            <w:tcW w:w="740" w:type="pct"/>
            <w:tcBorders>
              <w:top w:val="single" w:sz="4" w:space="0" w:color="auto"/>
              <w:bottom w:val="single" w:sz="4" w:space="0" w:color="auto"/>
              <w:right w:val="single" w:sz="4" w:space="0" w:color="auto"/>
            </w:tcBorders>
            <w:shd w:val="clear" w:color="auto" w:fill="auto"/>
          </w:tcPr>
          <w:p w:rsidR="000C7F5D" w:rsidRPr="00162C8B" w:rsidRDefault="000C7F5D" w:rsidP="00E578E5">
            <w:pPr>
              <w:spacing w:before="0" w:after="0"/>
              <w:jc w:val="both"/>
              <w:rPr>
                <w:sz w:val="20"/>
              </w:rPr>
            </w:pPr>
            <w:r w:rsidRPr="00162C8B">
              <w:rPr>
                <w:b/>
                <w:bCs/>
                <w:sz w:val="20"/>
              </w:rPr>
              <w:t>attachmentInfo</w:t>
            </w:r>
          </w:p>
        </w:tc>
        <w:tc>
          <w:tcPr>
            <w:tcW w:w="78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72"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rPr>
            </w:pPr>
          </w:p>
        </w:tc>
        <w:tc>
          <w:tcPr>
            <w:tcW w:w="525" w:type="pct"/>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jc w:val="center"/>
              <w:rPr>
                <w:color w:val="000000"/>
                <w:sz w:val="20"/>
                <w:lang w:val="en-US"/>
              </w:rPr>
            </w:pPr>
          </w:p>
        </w:tc>
        <w:tc>
          <w:tcPr>
            <w:tcW w:w="1388" w:type="pct"/>
            <w:gridSpan w:val="2"/>
            <w:tcBorders>
              <w:top w:val="single" w:sz="4" w:space="0" w:color="auto"/>
              <w:left w:val="single" w:sz="4" w:space="0" w:color="auto"/>
              <w:bottom w:val="single" w:sz="4" w:space="0" w:color="auto"/>
              <w:right w:val="single" w:sz="4" w:space="0" w:color="auto"/>
            </w:tcBorders>
            <w:vAlign w:val="center"/>
          </w:tcPr>
          <w:p w:rsidR="000C7F5D" w:rsidRPr="00301389" w:rsidRDefault="000C7F5D" w:rsidP="00E578E5">
            <w:pPr>
              <w:spacing w:before="0" w:after="0"/>
              <w:contextualSpacing/>
              <w:rPr>
                <w:color w:val="000000"/>
                <w:sz w:val="20"/>
              </w:rPr>
            </w:pPr>
          </w:p>
        </w:tc>
        <w:tc>
          <w:tcPr>
            <w:tcW w:w="1390" w:type="pct"/>
            <w:gridSpan w:val="3"/>
            <w:tcBorders>
              <w:top w:val="single" w:sz="4" w:space="0" w:color="auto"/>
              <w:left w:val="single" w:sz="4" w:space="0" w:color="auto"/>
              <w:bottom w:val="single" w:sz="4" w:space="0" w:color="auto"/>
            </w:tcBorders>
            <w:shd w:val="clear" w:color="auto" w:fill="auto"/>
            <w:vAlign w:val="center"/>
          </w:tcPr>
          <w:p w:rsidR="000C7F5D" w:rsidRPr="00301389" w:rsidRDefault="000C7F5D" w:rsidP="00E578E5">
            <w:pPr>
              <w:spacing w:before="0" w:after="0"/>
              <w:contextualSpacing/>
              <w:rPr>
                <w:color w:val="000000"/>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publishedContentId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Игнорируется при приеме, автоматически заполняется при передаче</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fileName</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Имя файла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fileSize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N</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Размер файла</w:t>
            </w:r>
          </w:p>
        </w:tc>
        <w:tc>
          <w:tcPr>
            <w:tcW w:w="1390" w:type="pct"/>
            <w:gridSpan w:val="3"/>
            <w:shd w:val="clear" w:color="auto" w:fill="auto"/>
          </w:tcPr>
          <w:p w:rsidR="000C7F5D" w:rsidRPr="00162C8B" w:rsidRDefault="000C7F5D" w:rsidP="00E578E5">
            <w:pPr>
              <w:spacing w:before="0" w:after="0"/>
              <w:jc w:val="both"/>
              <w:rPr>
                <w:sz w:val="20"/>
              </w:rPr>
            </w:pPr>
            <w:r w:rsidRPr="00162C8B">
              <w:rPr>
                <w:sz w:val="20"/>
              </w:rPr>
              <w:t xml:space="preserve">Целое число, содержащее только неотрицательные значения. </w:t>
            </w: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docDescription</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Описание прикрепляемого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docDate</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DT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Дата/время прикрепления документа</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cryptoSigns</w:t>
            </w:r>
          </w:p>
        </w:tc>
        <w:tc>
          <w:tcPr>
            <w:tcW w:w="172" w:type="pct"/>
            <w:shd w:val="clear" w:color="auto" w:fill="auto"/>
          </w:tcPr>
          <w:p w:rsidR="000C7F5D" w:rsidRPr="00162C8B" w:rsidRDefault="000C7F5D" w:rsidP="00E578E5">
            <w:pPr>
              <w:spacing w:before="0" w:after="0"/>
              <w:jc w:val="center"/>
              <w:rPr>
                <w:sz w:val="20"/>
              </w:rPr>
            </w:pPr>
            <w:r w:rsidRPr="00162C8B">
              <w:rPr>
                <w:sz w:val="20"/>
              </w:rPr>
              <w:t>Н</w:t>
            </w:r>
          </w:p>
        </w:tc>
        <w:tc>
          <w:tcPr>
            <w:tcW w:w="525" w:type="pct"/>
            <w:shd w:val="clear" w:color="auto" w:fill="auto"/>
          </w:tcPr>
          <w:p w:rsidR="000C7F5D" w:rsidRPr="00162C8B" w:rsidRDefault="000C7F5D" w:rsidP="00E578E5">
            <w:pPr>
              <w:spacing w:before="0" w:after="0"/>
              <w:jc w:val="center"/>
              <w:rPr>
                <w:sz w:val="20"/>
              </w:rPr>
            </w:pPr>
            <w:r w:rsidRPr="00162C8B">
              <w:rPr>
                <w:sz w:val="20"/>
              </w:rPr>
              <w:t>S</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Электронная подпись документа</w:t>
            </w:r>
          </w:p>
        </w:tc>
        <w:tc>
          <w:tcPr>
            <w:tcW w:w="1390" w:type="pct"/>
            <w:gridSpan w:val="3"/>
            <w:shd w:val="clear" w:color="auto" w:fill="auto"/>
          </w:tcPr>
          <w:p w:rsidR="000C7F5D" w:rsidRPr="00162C8B" w:rsidRDefault="000C7F5D" w:rsidP="00E578E5">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0C7F5D" w:rsidRPr="00301389" w:rsidTr="00D9029F">
        <w:trPr>
          <w:jc w:val="center"/>
        </w:trPr>
        <w:tc>
          <w:tcPr>
            <w:tcW w:w="740" w:type="pct"/>
            <w:vMerge w:val="restart"/>
            <w:shd w:val="clear" w:color="auto" w:fill="auto"/>
            <w:vAlign w:val="center"/>
          </w:tcPr>
          <w:p w:rsidR="000C7F5D" w:rsidRPr="00301389" w:rsidRDefault="000C7F5D" w:rsidP="00E578E5">
            <w:pPr>
              <w:spacing w:before="0" w:after="0"/>
              <w:contextualSpacing/>
              <w:rPr>
                <w:sz w:val="20"/>
              </w:rPr>
            </w:pPr>
            <w:r w:rsidRPr="00162C8B">
              <w:rPr>
                <w:sz w:val="20"/>
              </w:rPr>
              <w:t>Допустимо указание только одного элемента</w:t>
            </w:r>
          </w:p>
        </w:tc>
        <w:tc>
          <w:tcPr>
            <w:tcW w:w="785" w:type="pct"/>
            <w:shd w:val="clear" w:color="auto" w:fill="auto"/>
          </w:tcPr>
          <w:p w:rsidR="000C7F5D" w:rsidRPr="00162C8B" w:rsidRDefault="000C7F5D" w:rsidP="00E578E5">
            <w:pPr>
              <w:spacing w:before="0" w:after="0"/>
              <w:jc w:val="both"/>
              <w:rPr>
                <w:sz w:val="20"/>
              </w:rPr>
            </w:pPr>
            <w:r w:rsidRPr="00162C8B">
              <w:rPr>
                <w:sz w:val="20"/>
              </w:rPr>
              <w:t>url</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contentId</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Уникальный идентификатор контента прикрепленного документа в ЕИС</w:t>
            </w:r>
          </w:p>
        </w:tc>
        <w:tc>
          <w:tcPr>
            <w:tcW w:w="1390" w:type="pct"/>
            <w:gridSpan w:val="3"/>
            <w:shd w:val="clear" w:color="auto" w:fill="auto"/>
          </w:tcPr>
          <w:p w:rsidR="000C7F5D" w:rsidRPr="00162C8B" w:rsidRDefault="000C7F5D" w:rsidP="00E578E5">
            <w:pPr>
              <w:spacing w:before="0" w:after="0"/>
              <w:jc w:val="both"/>
              <w:rPr>
                <w:sz w:val="20"/>
              </w:rPr>
            </w:pPr>
          </w:p>
        </w:tc>
      </w:tr>
      <w:tr w:rsidR="000C7F5D" w:rsidRPr="00301389" w:rsidTr="00D9029F">
        <w:trPr>
          <w:jc w:val="center"/>
        </w:trPr>
        <w:tc>
          <w:tcPr>
            <w:tcW w:w="740" w:type="pct"/>
            <w:vMerge/>
            <w:shd w:val="clear" w:color="auto" w:fill="auto"/>
            <w:vAlign w:val="center"/>
          </w:tcPr>
          <w:p w:rsidR="000C7F5D" w:rsidRPr="00301389" w:rsidRDefault="000C7F5D" w:rsidP="00E578E5">
            <w:pPr>
              <w:spacing w:before="0" w:after="0"/>
              <w:contextualSpacing/>
              <w:rPr>
                <w:sz w:val="20"/>
              </w:rPr>
            </w:pPr>
          </w:p>
        </w:tc>
        <w:tc>
          <w:tcPr>
            <w:tcW w:w="785" w:type="pct"/>
            <w:shd w:val="clear" w:color="auto" w:fill="auto"/>
          </w:tcPr>
          <w:p w:rsidR="000C7F5D" w:rsidRPr="00162C8B" w:rsidRDefault="000C7F5D" w:rsidP="00E578E5">
            <w:pPr>
              <w:spacing w:before="0" w:after="0"/>
              <w:jc w:val="both"/>
              <w:rPr>
                <w:sz w:val="20"/>
              </w:rPr>
            </w:pPr>
            <w:r w:rsidRPr="00162C8B">
              <w:rPr>
                <w:sz w:val="20"/>
              </w:rPr>
              <w:t>content</w:t>
            </w:r>
          </w:p>
        </w:tc>
        <w:tc>
          <w:tcPr>
            <w:tcW w:w="172" w:type="pct"/>
            <w:shd w:val="clear" w:color="auto" w:fill="auto"/>
          </w:tcPr>
          <w:p w:rsidR="000C7F5D" w:rsidRPr="00162C8B" w:rsidRDefault="000C7F5D" w:rsidP="00E578E5">
            <w:pPr>
              <w:spacing w:before="0" w:after="0"/>
              <w:jc w:val="center"/>
              <w:rPr>
                <w:sz w:val="20"/>
              </w:rPr>
            </w:pPr>
            <w:r w:rsidRPr="00162C8B">
              <w:rPr>
                <w:sz w:val="20"/>
              </w:rPr>
              <w:t>О</w:t>
            </w:r>
          </w:p>
        </w:tc>
        <w:tc>
          <w:tcPr>
            <w:tcW w:w="525" w:type="pct"/>
            <w:shd w:val="clear" w:color="auto" w:fill="auto"/>
          </w:tcPr>
          <w:p w:rsidR="000C7F5D" w:rsidRPr="00162C8B" w:rsidRDefault="000C7F5D" w:rsidP="00E578E5">
            <w:pPr>
              <w:spacing w:before="0" w:after="0"/>
              <w:jc w:val="center"/>
              <w:rPr>
                <w:sz w:val="20"/>
              </w:rPr>
            </w:pPr>
            <w:r w:rsidRPr="00162C8B">
              <w:rPr>
                <w:sz w:val="20"/>
              </w:rPr>
              <w:t>T</w:t>
            </w:r>
          </w:p>
        </w:tc>
        <w:tc>
          <w:tcPr>
            <w:tcW w:w="1388" w:type="pct"/>
            <w:gridSpan w:val="2"/>
            <w:shd w:val="clear" w:color="auto" w:fill="auto"/>
          </w:tcPr>
          <w:p w:rsidR="000C7F5D" w:rsidRPr="00162C8B" w:rsidRDefault="000C7F5D" w:rsidP="00E578E5">
            <w:pPr>
              <w:spacing w:before="0" w:after="0"/>
              <w:jc w:val="both"/>
              <w:rPr>
                <w:sz w:val="20"/>
              </w:rPr>
            </w:pPr>
            <w:r w:rsidRPr="00162C8B">
              <w:rPr>
                <w:sz w:val="20"/>
              </w:rPr>
              <w:t>Содержимое файла</w:t>
            </w:r>
          </w:p>
        </w:tc>
        <w:tc>
          <w:tcPr>
            <w:tcW w:w="1390" w:type="pct"/>
            <w:gridSpan w:val="3"/>
            <w:shd w:val="clear" w:color="auto" w:fill="auto"/>
          </w:tcPr>
          <w:p w:rsidR="000C7F5D" w:rsidRPr="00162C8B" w:rsidRDefault="000C7F5D" w:rsidP="00E578E5">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162C8B" w:rsidRDefault="00D87BDC" w:rsidP="00D87BDC">
            <w:pPr>
              <w:spacing w:before="0" w:after="0"/>
              <w:jc w:val="both"/>
              <w:rPr>
                <w:sz w:val="20"/>
              </w:rPr>
            </w:pPr>
            <w:r w:rsidRPr="00D87BDC">
              <w:rPr>
                <w:sz w:val="20"/>
              </w:rPr>
              <w:t>docKindInfo</w:t>
            </w:r>
          </w:p>
        </w:tc>
        <w:tc>
          <w:tcPr>
            <w:tcW w:w="172" w:type="pct"/>
            <w:shd w:val="clear" w:color="auto" w:fill="auto"/>
          </w:tcPr>
          <w:p w:rsidR="00D87BDC" w:rsidRPr="00A63BD0" w:rsidRDefault="00D87BDC" w:rsidP="00A11F3D">
            <w:pPr>
              <w:spacing w:before="0" w:after="0"/>
              <w:jc w:val="center"/>
              <w:rPr>
                <w:sz w:val="20"/>
              </w:rPr>
            </w:pPr>
            <w:r w:rsidRPr="00A63BD0">
              <w:rPr>
                <w:sz w:val="20"/>
              </w:rPr>
              <w:t>О</w:t>
            </w:r>
          </w:p>
        </w:tc>
        <w:tc>
          <w:tcPr>
            <w:tcW w:w="525" w:type="pct"/>
            <w:shd w:val="clear" w:color="auto" w:fill="auto"/>
          </w:tcPr>
          <w:p w:rsidR="00D87BDC" w:rsidRPr="00A63BD0" w:rsidRDefault="00D87BDC" w:rsidP="00A11F3D">
            <w:pPr>
              <w:spacing w:before="0" w:after="0"/>
              <w:jc w:val="center"/>
              <w:rPr>
                <w:sz w:val="20"/>
              </w:rPr>
            </w:pPr>
            <w:r w:rsidRPr="00A63BD0">
              <w:rPr>
                <w:sz w:val="20"/>
              </w:rPr>
              <w:t>S</w:t>
            </w:r>
          </w:p>
        </w:tc>
        <w:tc>
          <w:tcPr>
            <w:tcW w:w="1388" w:type="pct"/>
            <w:gridSpan w:val="2"/>
            <w:shd w:val="clear" w:color="auto" w:fill="auto"/>
          </w:tcPr>
          <w:p w:rsidR="00D87BDC" w:rsidRPr="00162C8B" w:rsidRDefault="00D87BDC" w:rsidP="00D87BDC">
            <w:pPr>
              <w:spacing w:before="0" w:after="0"/>
              <w:jc w:val="both"/>
              <w:rPr>
                <w:sz w:val="20"/>
              </w:rPr>
            </w:pPr>
            <w:r w:rsidRPr="00D87BDC">
              <w:rPr>
                <w:sz w:val="20"/>
              </w:rPr>
              <w:t>Бизнес тип документа</w:t>
            </w:r>
          </w:p>
        </w:tc>
        <w:tc>
          <w:tcPr>
            <w:tcW w:w="1390" w:type="pct"/>
            <w:gridSpan w:val="3"/>
            <w:shd w:val="clear" w:color="auto" w:fill="auto"/>
          </w:tcPr>
          <w:p w:rsidR="00D87BDC" w:rsidRPr="00162C8B" w:rsidRDefault="00D87BDC" w:rsidP="00D87BDC">
            <w:pPr>
              <w:spacing w:before="0" w:after="0"/>
              <w:jc w:val="both"/>
              <w:rPr>
                <w:sz w:val="20"/>
              </w:rPr>
            </w:pPr>
          </w:p>
        </w:tc>
      </w:tr>
      <w:tr w:rsidR="00A11F3D" w:rsidRPr="00301389" w:rsidTr="00D9029F">
        <w:trPr>
          <w:jc w:val="center"/>
        </w:trPr>
        <w:tc>
          <w:tcPr>
            <w:tcW w:w="740" w:type="pct"/>
            <w:shd w:val="clear" w:color="auto" w:fill="auto"/>
            <w:vAlign w:val="center"/>
          </w:tcPr>
          <w:p w:rsidR="00A11F3D" w:rsidRPr="00301389" w:rsidRDefault="00A11F3D" w:rsidP="00D87BDC">
            <w:pPr>
              <w:spacing w:before="0" w:after="0"/>
              <w:contextualSpacing/>
              <w:rPr>
                <w:sz w:val="20"/>
              </w:rPr>
            </w:pPr>
          </w:p>
        </w:tc>
        <w:tc>
          <w:tcPr>
            <w:tcW w:w="785" w:type="pct"/>
            <w:shd w:val="clear" w:color="auto" w:fill="auto"/>
          </w:tcPr>
          <w:p w:rsidR="00A11F3D" w:rsidRPr="00D87BDC" w:rsidRDefault="00A11F3D" w:rsidP="00D87BDC">
            <w:pPr>
              <w:spacing w:before="0" w:after="0"/>
              <w:jc w:val="both"/>
              <w:rPr>
                <w:sz w:val="20"/>
              </w:rPr>
            </w:pPr>
            <w:r w:rsidRPr="00A11F3D">
              <w:rPr>
                <w:sz w:val="20"/>
              </w:rPr>
              <w:t>cryptoSigns</w:t>
            </w:r>
          </w:p>
        </w:tc>
        <w:tc>
          <w:tcPr>
            <w:tcW w:w="172" w:type="pct"/>
            <w:shd w:val="clear" w:color="auto" w:fill="auto"/>
          </w:tcPr>
          <w:p w:rsidR="00A11F3D" w:rsidRPr="00A11F3D" w:rsidRDefault="00A11F3D" w:rsidP="00A11F3D">
            <w:pPr>
              <w:spacing w:before="0" w:after="0"/>
              <w:jc w:val="center"/>
              <w:rPr>
                <w:sz w:val="20"/>
              </w:rPr>
            </w:pPr>
            <w:r>
              <w:rPr>
                <w:sz w:val="20"/>
              </w:rPr>
              <w:t>Н</w:t>
            </w:r>
          </w:p>
        </w:tc>
        <w:tc>
          <w:tcPr>
            <w:tcW w:w="525" w:type="pct"/>
            <w:shd w:val="clear" w:color="auto" w:fill="auto"/>
          </w:tcPr>
          <w:p w:rsidR="00A11F3D" w:rsidRPr="00A63BD0" w:rsidRDefault="00A11F3D" w:rsidP="00A11F3D">
            <w:pPr>
              <w:spacing w:before="0" w:after="0"/>
              <w:jc w:val="center"/>
              <w:rPr>
                <w:sz w:val="20"/>
              </w:rPr>
            </w:pPr>
            <w:r w:rsidRPr="00A63BD0">
              <w:rPr>
                <w:sz w:val="20"/>
              </w:rPr>
              <w:t>S</w:t>
            </w:r>
          </w:p>
        </w:tc>
        <w:tc>
          <w:tcPr>
            <w:tcW w:w="1388" w:type="pct"/>
            <w:gridSpan w:val="2"/>
            <w:shd w:val="clear" w:color="auto" w:fill="auto"/>
          </w:tcPr>
          <w:p w:rsidR="00A11F3D" w:rsidRPr="00D87BDC" w:rsidRDefault="00A11F3D" w:rsidP="00D87BDC">
            <w:pPr>
              <w:spacing w:before="0" w:after="0"/>
              <w:jc w:val="both"/>
              <w:rPr>
                <w:sz w:val="20"/>
              </w:rPr>
            </w:pPr>
            <w:r w:rsidRPr="00A11F3D">
              <w:rPr>
                <w:sz w:val="20"/>
              </w:rPr>
              <w:t>Электронная подпись документа</w:t>
            </w:r>
          </w:p>
        </w:tc>
        <w:tc>
          <w:tcPr>
            <w:tcW w:w="1390" w:type="pct"/>
            <w:gridSpan w:val="3"/>
            <w:shd w:val="clear" w:color="auto" w:fill="auto"/>
          </w:tcPr>
          <w:p w:rsidR="00A11F3D" w:rsidRPr="00162C8B" w:rsidRDefault="00A11F3D" w:rsidP="00D87BDC">
            <w:pPr>
              <w:spacing w:before="0" w:after="0"/>
              <w:jc w:val="both"/>
              <w:rPr>
                <w:sz w:val="20"/>
              </w:rPr>
            </w:pPr>
          </w:p>
        </w:tc>
      </w:tr>
      <w:tr w:rsidR="00D87BDC" w:rsidRPr="00D87BDC" w:rsidTr="0038713A">
        <w:trPr>
          <w:jc w:val="center"/>
        </w:trPr>
        <w:tc>
          <w:tcPr>
            <w:tcW w:w="5000" w:type="pct"/>
            <w:gridSpan w:val="9"/>
            <w:shd w:val="clear" w:color="auto" w:fill="auto"/>
            <w:vAlign w:val="center"/>
          </w:tcPr>
          <w:p w:rsidR="00D87BDC" w:rsidRPr="00D87BDC" w:rsidRDefault="00D87BDC" w:rsidP="006851D7">
            <w:pPr>
              <w:keepNext/>
              <w:spacing w:before="0" w:after="0"/>
              <w:contextualSpacing/>
              <w:jc w:val="center"/>
              <w:rPr>
                <w:b/>
                <w:sz w:val="20"/>
              </w:rPr>
            </w:pPr>
            <w:r w:rsidRPr="00D87BDC">
              <w:rPr>
                <w:b/>
                <w:sz w:val="20"/>
              </w:rPr>
              <w:t>Бизнес тип документа</w:t>
            </w:r>
          </w:p>
        </w:tc>
      </w:tr>
      <w:tr w:rsidR="00D87BDC" w:rsidRPr="00D87BDC" w:rsidTr="00D9029F">
        <w:trPr>
          <w:jc w:val="center"/>
        </w:trPr>
        <w:tc>
          <w:tcPr>
            <w:tcW w:w="740" w:type="pct"/>
            <w:shd w:val="clear" w:color="auto" w:fill="auto"/>
          </w:tcPr>
          <w:p w:rsidR="00D87BDC" w:rsidRPr="00D87BDC" w:rsidRDefault="00D87BDC" w:rsidP="006851D7">
            <w:pPr>
              <w:spacing w:before="0" w:after="0"/>
              <w:jc w:val="both"/>
              <w:rPr>
                <w:b/>
                <w:sz w:val="20"/>
              </w:rPr>
            </w:pPr>
            <w:r w:rsidRPr="00D87BDC">
              <w:rPr>
                <w:b/>
                <w:sz w:val="20"/>
              </w:rPr>
              <w:t>docKindInfo</w:t>
            </w:r>
          </w:p>
        </w:tc>
        <w:tc>
          <w:tcPr>
            <w:tcW w:w="785" w:type="pct"/>
            <w:shd w:val="clear" w:color="auto" w:fill="auto"/>
            <w:vAlign w:val="center"/>
          </w:tcPr>
          <w:p w:rsidR="00D87BDC" w:rsidRPr="00D87BDC" w:rsidRDefault="00D87BDC" w:rsidP="006851D7">
            <w:pPr>
              <w:keepNext/>
              <w:spacing w:before="0" w:after="0"/>
              <w:contextualSpacing/>
              <w:rPr>
                <w:b/>
                <w:sz w:val="20"/>
              </w:rPr>
            </w:pPr>
          </w:p>
        </w:tc>
        <w:tc>
          <w:tcPr>
            <w:tcW w:w="172" w:type="pct"/>
            <w:shd w:val="clear" w:color="auto" w:fill="auto"/>
            <w:vAlign w:val="center"/>
          </w:tcPr>
          <w:p w:rsidR="00D87BDC" w:rsidRPr="00D87BDC" w:rsidRDefault="00D87BDC" w:rsidP="006851D7">
            <w:pPr>
              <w:keepNext/>
              <w:spacing w:before="0" w:after="0"/>
              <w:contextualSpacing/>
              <w:jc w:val="center"/>
              <w:rPr>
                <w:b/>
                <w:sz w:val="20"/>
              </w:rPr>
            </w:pPr>
          </w:p>
        </w:tc>
        <w:tc>
          <w:tcPr>
            <w:tcW w:w="525" w:type="pct"/>
            <w:shd w:val="clear" w:color="auto" w:fill="auto"/>
            <w:vAlign w:val="center"/>
          </w:tcPr>
          <w:p w:rsidR="00D87BDC" w:rsidRPr="00D87BDC" w:rsidRDefault="00D87BDC" w:rsidP="006851D7">
            <w:pPr>
              <w:keepNext/>
              <w:spacing w:before="0" w:after="0"/>
              <w:contextualSpacing/>
              <w:jc w:val="center"/>
              <w:rPr>
                <w:b/>
                <w:sz w:val="20"/>
              </w:rPr>
            </w:pPr>
          </w:p>
        </w:tc>
        <w:tc>
          <w:tcPr>
            <w:tcW w:w="1388" w:type="pct"/>
            <w:gridSpan w:val="2"/>
            <w:shd w:val="clear" w:color="auto" w:fill="auto"/>
            <w:vAlign w:val="center"/>
          </w:tcPr>
          <w:p w:rsidR="00D87BDC" w:rsidRPr="00D87BDC" w:rsidRDefault="00D87BDC" w:rsidP="006851D7">
            <w:pPr>
              <w:keepNext/>
              <w:spacing w:before="0" w:after="0"/>
              <w:contextualSpacing/>
              <w:rPr>
                <w:b/>
                <w:sz w:val="20"/>
              </w:rPr>
            </w:pPr>
          </w:p>
        </w:tc>
        <w:tc>
          <w:tcPr>
            <w:tcW w:w="1390" w:type="pct"/>
            <w:gridSpan w:val="3"/>
            <w:shd w:val="clear" w:color="auto" w:fill="auto"/>
            <w:vAlign w:val="center"/>
          </w:tcPr>
          <w:p w:rsidR="00D87BDC" w:rsidRPr="00D87BDC" w:rsidRDefault="00D87BDC" w:rsidP="006851D7">
            <w:pPr>
              <w:keepNext/>
              <w:spacing w:before="0" w:after="0"/>
              <w:contextualSpacing/>
              <w:rPr>
                <w:b/>
                <w:sz w:val="20"/>
              </w:rPr>
            </w:pPr>
          </w:p>
        </w:tc>
      </w:tr>
      <w:tr w:rsidR="00D87BDC" w:rsidRPr="00301389" w:rsidTr="00D9029F">
        <w:trPr>
          <w:jc w:val="center"/>
        </w:trPr>
        <w:tc>
          <w:tcPr>
            <w:tcW w:w="740" w:type="pct"/>
            <w:shd w:val="clear" w:color="auto" w:fill="auto"/>
            <w:vAlign w:val="center"/>
          </w:tcPr>
          <w:p w:rsidR="00D87BDC" w:rsidRPr="00301389" w:rsidRDefault="00D87BDC" w:rsidP="006851D7">
            <w:pPr>
              <w:spacing w:before="0" w:after="0"/>
              <w:contextualSpacing/>
              <w:rPr>
                <w:sz w:val="20"/>
              </w:rPr>
            </w:pPr>
          </w:p>
        </w:tc>
        <w:tc>
          <w:tcPr>
            <w:tcW w:w="785" w:type="pct"/>
            <w:shd w:val="clear" w:color="auto" w:fill="auto"/>
          </w:tcPr>
          <w:p w:rsidR="00D87BDC" w:rsidRPr="00A63BD0" w:rsidRDefault="00D87BDC" w:rsidP="006851D7">
            <w:pPr>
              <w:spacing w:after="0"/>
              <w:jc w:val="both"/>
              <w:rPr>
                <w:sz w:val="20"/>
              </w:rPr>
            </w:pPr>
            <w:r>
              <w:rPr>
                <w:sz w:val="20"/>
              </w:rPr>
              <w:t>c</w:t>
            </w:r>
            <w:r w:rsidRPr="00D87BDC">
              <w:rPr>
                <w:sz w:val="20"/>
              </w:rPr>
              <w:t>ode</w:t>
            </w:r>
          </w:p>
        </w:tc>
        <w:tc>
          <w:tcPr>
            <w:tcW w:w="172" w:type="pct"/>
            <w:shd w:val="clear" w:color="auto" w:fill="auto"/>
          </w:tcPr>
          <w:p w:rsidR="00D87BDC" w:rsidRPr="00A63BD0" w:rsidRDefault="00D87BDC" w:rsidP="006851D7">
            <w:pPr>
              <w:spacing w:after="0"/>
              <w:jc w:val="center"/>
              <w:rPr>
                <w:sz w:val="20"/>
              </w:rPr>
            </w:pPr>
            <w:r w:rsidRPr="00A63BD0">
              <w:rPr>
                <w:sz w:val="20"/>
              </w:rPr>
              <w:t>О</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10</w:t>
            </w:r>
            <w:r>
              <w:rPr>
                <w:sz w:val="20"/>
              </w:rPr>
              <w:t>]</w:t>
            </w:r>
          </w:p>
        </w:tc>
        <w:tc>
          <w:tcPr>
            <w:tcW w:w="1388" w:type="pct"/>
            <w:gridSpan w:val="2"/>
            <w:shd w:val="clear" w:color="auto" w:fill="auto"/>
          </w:tcPr>
          <w:p w:rsidR="00D87BDC" w:rsidRPr="00A63BD0" w:rsidRDefault="00D87BDC" w:rsidP="006851D7">
            <w:pPr>
              <w:spacing w:after="0"/>
              <w:jc w:val="both"/>
              <w:rPr>
                <w:sz w:val="20"/>
              </w:rPr>
            </w:pPr>
            <w:r w:rsidRPr="00D87BDC">
              <w:rPr>
                <w:sz w:val="20"/>
              </w:rPr>
              <w:t>Код вида документа</w:t>
            </w:r>
          </w:p>
        </w:tc>
        <w:tc>
          <w:tcPr>
            <w:tcW w:w="1390" w:type="pct"/>
            <w:gridSpan w:val="3"/>
            <w:shd w:val="clear" w:color="auto" w:fill="auto"/>
          </w:tcPr>
          <w:p w:rsidR="00D87BDC" w:rsidRPr="00162C8B" w:rsidRDefault="00D87BDC" w:rsidP="006851D7">
            <w:pPr>
              <w:spacing w:before="0" w:after="0"/>
              <w:jc w:val="both"/>
              <w:rPr>
                <w:sz w:val="20"/>
              </w:rPr>
            </w:pPr>
          </w:p>
        </w:tc>
      </w:tr>
      <w:tr w:rsidR="00D87BDC" w:rsidRPr="00301389" w:rsidTr="00D9029F">
        <w:trPr>
          <w:jc w:val="center"/>
        </w:trPr>
        <w:tc>
          <w:tcPr>
            <w:tcW w:w="740" w:type="pct"/>
            <w:shd w:val="clear" w:color="auto" w:fill="auto"/>
            <w:vAlign w:val="center"/>
          </w:tcPr>
          <w:p w:rsidR="00D87BDC" w:rsidRPr="00301389" w:rsidRDefault="00D87BDC" w:rsidP="00D87BDC">
            <w:pPr>
              <w:spacing w:before="0" w:after="0"/>
              <w:contextualSpacing/>
              <w:rPr>
                <w:sz w:val="20"/>
              </w:rPr>
            </w:pPr>
          </w:p>
        </w:tc>
        <w:tc>
          <w:tcPr>
            <w:tcW w:w="785" w:type="pct"/>
            <w:shd w:val="clear" w:color="auto" w:fill="auto"/>
          </w:tcPr>
          <w:p w:rsidR="00D87BDC" w:rsidRPr="00D87BDC" w:rsidRDefault="00D87BDC" w:rsidP="00D87BDC">
            <w:pPr>
              <w:spacing w:after="0"/>
              <w:jc w:val="both"/>
              <w:rPr>
                <w:sz w:val="20"/>
                <w:lang w:val="en-US"/>
              </w:rPr>
            </w:pPr>
            <w:r>
              <w:rPr>
                <w:sz w:val="20"/>
                <w:lang w:val="en-US"/>
              </w:rPr>
              <w:t>name</w:t>
            </w:r>
          </w:p>
        </w:tc>
        <w:tc>
          <w:tcPr>
            <w:tcW w:w="172" w:type="pct"/>
            <w:shd w:val="clear" w:color="auto" w:fill="auto"/>
          </w:tcPr>
          <w:p w:rsidR="00D87BDC" w:rsidRPr="00A63BD0" w:rsidRDefault="00D87BDC" w:rsidP="00D87BDC">
            <w:pPr>
              <w:spacing w:after="0"/>
              <w:jc w:val="center"/>
              <w:rPr>
                <w:sz w:val="20"/>
              </w:rPr>
            </w:pPr>
            <w:r>
              <w:rPr>
                <w:sz w:val="20"/>
              </w:rPr>
              <w:t>Н</w:t>
            </w:r>
          </w:p>
        </w:tc>
        <w:tc>
          <w:tcPr>
            <w:tcW w:w="525" w:type="pct"/>
            <w:shd w:val="clear" w:color="auto" w:fill="auto"/>
          </w:tcPr>
          <w:p w:rsidR="00D87BDC" w:rsidRPr="00A63BD0" w:rsidRDefault="00D87BDC" w:rsidP="00D87BDC">
            <w:pPr>
              <w:spacing w:after="0"/>
              <w:jc w:val="center"/>
              <w:rPr>
                <w:sz w:val="20"/>
              </w:rPr>
            </w:pPr>
            <w:r w:rsidRPr="00162C8B">
              <w:rPr>
                <w:sz w:val="20"/>
              </w:rPr>
              <w:t>T</w:t>
            </w:r>
            <w:r>
              <w:rPr>
                <w:sz w:val="20"/>
              </w:rPr>
              <w:t>[</w:t>
            </w:r>
            <w:r w:rsidRPr="00162C8B">
              <w:rPr>
                <w:sz w:val="20"/>
              </w:rPr>
              <w:t>1</w:t>
            </w:r>
            <w:r>
              <w:rPr>
                <w:sz w:val="20"/>
              </w:rPr>
              <w:t>-</w:t>
            </w:r>
            <w:r>
              <w:rPr>
                <w:sz w:val="20"/>
                <w:lang w:val="en-US"/>
              </w:rPr>
              <w:t>2000</w:t>
            </w:r>
            <w:r>
              <w:rPr>
                <w:sz w:val="20"/>
              </w:rPr>
              <w:t>]</w:t>
            </w:r>
          </w:p>
        </w:tc>
        <w:tc>
          <w:tcPr>
            <w:tcW w:w="1388" w:type="pct"/>
            <w:gridSpan w:val="2"/>
            <w:shd w:val="clear" w:color="auto" w:fill="auto"/>
          </w:tcPr>
          <w:p w:rsidR="00D87BDC" w:rsidRPr="00D87BDC" w:rsidRDefault="00D87BDC" w:rsidP="00D87BDC">
            <w:pPr>
              <w:spacing w:after="0"/>
              <w:jc w:val="both"/>
              <w:rPr>
                <w:sz w:val="20"/>
              </w:rPr>
            </w:pPr>
            <w:r w:rsidRPr="00D87BDC">
              <w:rPr>
                <w:sz w:val="20"/>
              </w:rPr>
              <w:t>Наименование</w:t>
            </w:r>
            <w:r>
              <w:rPr>
                <w:sz w:val="20"/>
              </w:rPr>
              <w:t xml:space="preserve"> вида прикреплённого документа</w:t>
            </w:r>
          </w:p>
        </w:tc>
        <w:tc>
          <w:tcPr>
            <w:tcW w:w="1390" w:type="pct"/>
            <w:gridSpan w:val="3"/>
            <w:shd w:val="clear" w:color="auto" w:fill="auto"/>
          </w:tcPr>
          <w:p w:rsidR="00D87BDC" w:rsidRPr="00162C8B" w:rsidRDefault="00D87BDC" w:rsidP="00D87BDC">
            <w:pPr>
              <w:spacing w:before="0" w:after="0"/>
              <w:jc w:val="both"/>
              <w:rPr>
                <w:sz w:val="20"/>
              </w:rPr>
            </w:pPr>
            <w:r w:rsidRPr="00D87BDC">
              <w:rPr>
                <w:sz w:val="20"/>
              </w:rPr>
              <w:t xml:space="preserve">Игнорируется при приёме.  При передаче заполняется значением из справочника "Виды документов электронных </w:t>
            </w:r>
            <w:r w:rsidRPr="00D87BDC">
              <w:rPr>
                <w:sz w:val="20"/>
              </w:rPr>
              <w:lastRenderedPageBreak/>
              <w:t>процедур с 01.10.2020" (nsiEPDocTypes)</w:t>
            </w:r>
          </w:p>
        </w:tc>
      </w:tr>
      <w:tr w:rsidR="00A11F3D" w:rsidRPr="00EF3EC3" w:rsidTr="0038713A">
        <w:trPr>
          <w:jc w:val="center"/>
        </w:trPr>
        <w:tc>
          <w:tcPr>
            <w:tcW w:w="5000" w:type="pct"/>
            <w:gridSpan w:val="9"/>
            <w:shd w:val="clear" w:color="auto" w:fill="auto"/>
            <w:vAlign w:val="center"/>
          </w:tcPr>
          <w:p w:rsidR="00A11F3D" w:rsidRPr="00EF3EC3" w:rsidRDefault="00A11F3D" w:rsidP="006851D7">
            <w:pPr>
              <w:keepNext/>
              <w:spacing w:before="0" w:after="0"/>
              <w:contextualSpacing/>
              <w:jc w:val="center"/>
              <w:rPr>
                <w:b/>
                <w:sz w:val="20"/>
              </w:rPr>
            </w:pPr>
            <w:r w:rsidRPr="00EF3EC3">
              <w:rPr>
                <w:b/>
                <w:sz w:val="20"/>
              </w:rPr>
              <w:lastRenderedPageBreak/>
              <w:t>Электронная подпись документа</w:t>
            </w:r>
          </w:p>
        </w:tc>
      </w:tr>
      <w:tr w:rsidR="00A11F3D" w:rsidRPr="00EF3EC3" w:rsidTr="00D9029F">
        <w:trPr>
          <w:jc w:val="center"/>
        </w:trPr>
        <w:tc>
          <w:tcPr>
            <w:tcW w:w="740" w:type="pct"/>
            <w:shd w:val="clear" w:color="auto" w:fill="auto"/>
          </w:tcPr>
          <w:p w:rsidR="00A11F3D" w:rsidRPr="00EF3EC3" w:rsidRDefault="00A11F3D" w:rsidP="006851D7">
            <w:pPr>
              <w:spacing w:before="0" w:after="0"/>
              <w:jc w:val="both"/>
              <w:rPr>
                <w:b/>
                <w:sz w:val="20"/>
              </w:rPr>
            </w:pPr>
            <w:r w:rsidRPr="00EF3EC3">
              <w:rPr>
                <w:b/>
                <w:sz w:val="20"/>
              </w:rPr>
              <w:t>cryptoSigns</w:t>
            </w:r>
          </w:p>
        </w:tc>
        <w:tc>
          <w:tcPr>
            <w:tcW w:w="785" w:type="pct"/>
            <w:shd w:val="clear" w:color="auto" w:fill="auto"/>
            <w:vAlign w:val="center"/>
          </w:tcPr>
          <w:p w:rsidR="00A11F3D" w:rsidRPr="00EF3EC3" w:rsidRDefault="00A11F3D" w:rsidP="006851D7">
            <w:pPr>
              <w:keepNext/>
              <w:spacing w:before="0" w:after="0"/>
              <w:contextualSpacing/>
              <w:rPr>
                <w:b/>
                <w:sz w:val="20"/>
              </w:rPr>
            </w:pPr>
          </w:p>
        </w:tc>
        <w:tc>
          <w:tcPr>
            <w:tcW w:w="172" w:type="pct"/>
            <w:shd w:val="clear" w:color="auto" w:fill="auto"/>
            <w:vAlign w:val="center"/>
          </w:tcPr>
          <w:p w:rsidR="00A11F3D" w:rsidRPr="00EF3EC3" w:rsidRDefault="00A11F3D" w:rsidP="006851D7">
            <w:pPr>
              <w:keepNext/>
              <w:spacing w:before="0" w:after="0"/>
              <w:contextualSpacing/>
              <w:jc w:val="center"/>
              <w:rPr>
                <w:b/>
                <w:sz w:val="20"/>
              </w:rPr>
            </w:pPr>
          </w:p>
        </w:tc>
        <w:tc>
          <w:tcPr>
            <w:tcW w:w="525" w:type="pct"/>
            <w:shd w:val="clear" w:color="auto" w:fill="auto"/>
            <w:vAlign w:val="center"/>
          </w:tcPr>
          <w:p w:rsidR="00A11F3D" w:rsidRPr="00EF3EC3" w:rsidRDefault="00A11F3D" w:rsidP="006851D7">
            <w:pPr>
              <w:keepNext/>
              <w:spacing w:before="0" w:after="0"/>
              <w:contextualSpacing/>
              <w:jc w:val="center"/>
              <w:rPr>
                <w:b/>
                <w:sz w:val="20"/>
              </w:rPr>
            </w:pPr>
          </w:p>
        </w:tc>
        <w:tc>
          <w:tcPr>
            <w:tcW w:w="1388" w:type="pct"/>
            <w:gridSpan w:val="2"/>
            <w:shd w:val="clear" w:color="auto" w:fill="auto"/>
            <w:vAlign w:val="center"/>
          </w:tcPr>
          <w:p w:rsidR="00A11F3D" w:rsidRPr="00EF3EC3" w:rsidRDefault="00A11F3D" w:rsidP="006851D7">
            <w:pPr>
              <w:keepNext/>
              <w:spacing w:before="0" w:after="0"/>
              <w:contextualSpacing/>
              <w:rPr>
                <w:b/>
                <w:sz w:val="20"/>
              </w:rPr>
            </w:pPr>
          </w:p>
        </w:tc>
        <w:tc>
          <w:tcPr>
            <w:tcW w:w="1390" w:type="pct"/>
            <w:gridSpan w:val="3"/>
            <w:shd w:val="clear" w:color="auto" w:fill="auto"/>
            <w:vAlign w:val="center"/>
          </w:tcPr>
          <w:p w:rsidR="00A11F3D" w:rsidRPr="00EF3EC3" w:rsidRDefault="00A11F3D" w:rsidP="006851D7">
            <w:pPr>
              <w:keepNext/>
              <w:spacing w:before="0" w:after="0"/>
              <w:contextualSpacing/>
              <w:rPr>
                <w:b/>
                <w:sz w:val="20"/>
              </w:rPr>
            </w:pPr>
          </w:p>
        </w:tc>
      </w:tr>
      <w:tr w:rsidR="00A11F3D" w:rsidRPr="00301389" w:rsidTr="00D9029F">
        <w:trPr>
          <w:jc w:val="center"/>
        </w:trPr>
        <w:tc>
          <w:tcPr>
            <w:tcW w:w="740" w:type="pct"/>
            <w:shd w:val="clear" w:color="auto" w:fill="auto"/>
            <w:vAlign w:val="center"/>
          </w:tcPr>
          <w:p w:rsidR="00A11F3D" w:rsidRPr="00301389" w:rsidRDefault="00A11F3D" w:rsidP="006851D7">
            <w:pPr>
              <w:spacing w:before="0" w:after="0"/>
              <w:contextualSpacing/>
              <w:rPr>
                <w:sz w:val="20"/>
              </w:rPr>
            </w:pPr>
          </w:p>
        </w:tc>
        <w:tc>
          <w:tcPr>
            <w:tcW w:w="785" w:type="pct"/>
            <w:shd w:val="clear" w:color="auto" w:fill="auto"/>
          </w:tcPr>
          <w:p w:rsidR="00A11F3D" w:rsidRPr="00A63BD0" w:rsidRDefault="00EF3EC3" w:rsidP="006851D7">
            <w:pPr>
              <w:spacing w:after="0"/>
              <w:jc w:val="both"/>
              <w:rPr>
                <w:sz w:val="20"/>
              </w:rPr>
            </w:pPr>
            <w:r w:rsidRPr="00EF3EC3">
              <w:rPr>
                <w:sz w:val="20"/>
              </w:rPr>
              <w:t>signature</w:t>
            </w:r>
          </w:p>
        </w:tc>
        <w:tc>
          <w:tcPr>
            <w:tcW w:w="172" w:type="pct"/>
            <w:shd w:val="clear" w:color="auto" w:fill="auto"/>
          </w:tcPr>
          <w:p w:rsidR="00A11F3D" w:rsidRPr="00A63BD0" w:rsidRDefault="00A11F3D" w:rsidP="006851D7">
            <w:pPr>
              <w:spacing w:after="0"/>
              <w:jc w:val="center"/>
              <w:rPr>
                <w:sz w:val="20"/>
              </w:rPr>
            </w:pPr>
            <w:r w:rsidRPr="00A63BD0">
              <w:rPr>
                <w:sz w:val="20"/>
              </w:rPr>
              <w:t>О</w:t>
            </w:r>
          </w:p>
        </w:tc>
        <w:tc>
          <w:tcPr>
            <w:tcW w:w="525" w:type="pct"/>
            <w:shd w:val="clear" w:color="auto" w:fill="auto"/>
          </w:tcPr>
          <w:p w:rsidR="00A11F3D"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A11F3D" w:rsidRPr="00A63BD0" w:rsidRDefault="00EF3EC3" w:rsidP="006851D7">
            <w:pPr>
              <w:spacing w:after="0"/>
              <w:jc w:val="both"/>
              <w:rPr>
                <w:sz w:val="20"/>
              </w:rPr>
            </w:pPr>
            <w:r w:rsidRPr="00EF3EC3">
              <w:rPr>
                <w:sz w:val="20"/>
              </w:rPr>
              <w:t>Электронная подпись</w:t>
            </w:r>
          </w:p>
        </w:tc>
        <w:tc>
          <w:tcPr>
            <w:tcW w:w="1390" w:type="pct"/>
            <w:gridSpan w:val="3"/>
            <w:shd w:val="clear" w:color="auto" w:fill="auto"/>
          </w:tcPr>
          <w:p w:rsidR="00A11F3D" w:rsidRPr="00EF3EC3" w:rsidRDefault="00EF3EC3" w:rsidP="006851D7">
            <w:pPr>
              <w:spacing w:before="0" w:after="0"/>
              <w:jc w:val="both"/>
              <w:rPr>
                <w:sz w:val="20"/>
              </w:rPr>
            </w:pPr>
            <w:r>
              <w:rPr>
                <w:sz w:val="20"/>
              </w:rPr>
              <w:t>Множественный блок</w:t>
            </w:r>
          </w:p>
        </w:tc>
      </w:tr>
      <w:tr w:rsidR="00EF3EC3" w:rsidRPr="00EF3EC3" w:rsidTr="0038713A">
        <w:trPr>
          <w:jc w:val="center"/>
        </w:trPr>
        <w:tc>
          <w:tcPr>
            <w:tcW w:w="5000" w:type="pct"/>
            <w:gridSpan w:val="9"/>
            <w:shd w:val="clear" w:color="auto" w:fill="auto"/>
            <w:vAlign w:val="center"/>
          </w:tcPr>
          <w:p w:rsidR="00EF3EC3" w:rsidRPr="00EF3EC3" w:rsidRDefault="00EF3EC3" w:rsidP="00EF3EC3">
            <w:pPr>
              <w:keepNext/>
              <w:spacing w:before="0" w:after="0"/>
              <w:contextualSpacing/>
              <w:jc w:val="center"/>
              <w:rPr>
                <w:b/>
                <w:sz w:val="20"/>
              </w:rPr>
            </w:pPr>
            <w:r w:rsidRPr="00EF3EC3">
              <w:rPr>
                <w:b/>
                <w:sz w:val="20"/>
              </w:rPr>
              <w:t>Электронная подпись</w:t>
            </w:r>
          </w:p>
        </w:tc>
      </w:tr>
      <w:tr w:rsidR="00EF3EC3" w:rsidRPr="00EF3EC3" w:rsidTr="00D9029F">
        <w:trPr>
          <w:jc w:val="center"/>
        </w:trPr>
        <w:tc>
          <w:tcPr>
            <w:tcW w:w="740" w:type="pct"/>
            <w:shd w:val="clear" w:color="auto" w:fill="auto"/>
          </w:tcPr>
          <w:p w:rsidR="00EF3EC3" w:rsidRPr="00EF3EC3" w:rsidRDefault="00EF3EC3" w:rsidP="006851D7">
            <w:pPr>
              <w:spacing w:before="0" w:after="0"/>
              <w:jc w:val="both"/>
              <w:rPr>
                <w:b/>
                <w:sz w:val="20"/>
              </w:rPr>
            </w:pPr>
            <w:r w:rsidRPr="00EF3EC3">
              <w:rPr>
                <w:b/>
                <w:sz w:val="20"/>
              </w:rPr>
              <w:t>signature</w:t>
            </w:r>
          </w:p>
        </w:tc>
        <w:tc>
          <w:tcPr>
            <w:tcW w:w="785" w:type="pct"/>
            <w:shd w:val="clear" w:color="auto" w:fill="auto"/>
            <w:vAlign w:val="center"/>
          </w:tcPr>
          <w:p w:rsidR="00EF3EC3" w:rsidRPr="00EF3EC3" w:rsidRDefault="00EF3EC3" w:rsidP="006851D7">
            <w:pPr>
              <w:keepNext/>
              <w:spacing w:before="0" w:after="0"/>
              <w:contextualSpacing/>
              <w:rPr>
                <w:b/>
                <w:sz w:val="20"/>
              </w:rPr>
            </w:pPr>
          </w:p>
        </w:tc>
        <w:tc>
          <w:tcPr>
            <w:tcW w:w="172" w:type="pct"/>
            <w:shd w:val="clear" w:color="auto" w:fill="auto"/>
            <w:vAlign w:val="center"/>
          </w:tcPr>
          <w:p w:rsidR="00EF3EC3" w:rsidRPr="00EF3EC3" w:rsidRDefault="00EF3EC3" w:rsidP="006851D7">
            <w:pPr>
              <w:keepNext/>
              <w:spacing w:before="0" w:after="0"/>
              <w:contextualSpacing/>
              <w:jc w:val="center"/>
              <w:rPr>
                <w:b/>
                <w:sz w:val="20"/>
              </w:rPr>
            </w:pPr>
          </w:p>
        </w:tc>
        <w:tc>
          <w:tcPr>
            <w:tcW w:w="525" w:type="pct"/>
            <w:shd w:val="clear" w:color="auto" w:fill="auto"/>
            <w:vAlign w:val="center"/>
          </w:tcPr>
          <w:p w:rsidR="00EF3EC3" w:rsidRPr="00EF3EC3" w:rsidRDefault="00EF3EC3" w:rsidP="006851D7">
            <w:pPr>
              <w:keepNext/>
              <w:spacing w:before="0" w:after="0"/>
              <w:contextualSpacing/>
              <w:jc w:val="center"/>
              <w:rPr>
                <w:b/>
                <w:sz w:val="20"/>
              </w:rPr>
            </w:pPr>
          </w:p>
        </w:tc>
        <w:tc>
          <w:tcPr>
            <w:tcW w:w="1388" w:type="pct"/>
            <w:gridSpan w:val="2"/>
            <w:shd w:val="clear" w:color="auto" w:fill="auto"/>
            <w:vAlign w:val="center"/>
          </w:tcPr>
          <w:p w:rsidR="00EF3EC3" w:rsidRPr="00EF3EC3" w:rsidRDefault="00EF3EC3" w:rsidP="006851D7">
            <w:pPr>
              <w:keepNext/>
              <w:spacing w:before="0" w:after="0"/>
              <w:contextualSpacing/>
              <w:rPr>
                <w:b/>
                <w:sz w:val="20"/>
              </w:rPr>
            </w:pPr>
          </w:p>
        </w:tc>
        <w:tc>
          <w:tcPr>
            <w:tcW w:w="1390" w:type="pct"/>
            <w:gridSpan w:val="3"/>
            <w:shd w:val="clear" w:color="auto" w:fill="auto"/>
            <w:vAlign w:val="center"/>
          </w:tcPr>
          <w:p w:rsidR="00EF3EC3" w:rsidRPr="00EF3EC3" w:rsidRDefault="00EF3EC3" w:rsidP="006851D7">
            <w:pPr>
              <w:keepNext/>
              <w:spacing w:before="0" w:after="0"/>
              <w:contextualSpacing/>
              <w:rPr>
                <w:b/>
                <w:sz w:val="20"/>
              </w:rPr>
            </w:pPr>
          </w:p>
        </w:tc>
      </w:tr>
      <w:tr w:rsidR="00EF3EC3" w:rsidRPr="00301389" w:rsidTr="00D9029F">
        <w:trPr>
          <w:jc w:val="center"/>
        </w:trPr>
        <w:tc>
          <w:tcPr>
            <w:tcW w:w="740" w:type="pct"/>
            <w:shd w:val="clear" w:color="auto" w:fill="auto"/>
            <w:vAlign w:val="center"/>
          </w:tcPr>
          <w:p w:rsidR="00EF3EC3" w:rsidRPr="00301389" w:rsidRDefault="00EF3EC3" w:rsidP="006851D7">
            <w:pPr>
              <w:spacing w:before="0" w:after="0"/>
              <w:contextualSpacing/>
              <w:rPr>
                <w:sz w:val="20"/>
              </w:rPr>
            </w:pPr>
          </w:p>
        </w:tc>
        <w:tc>
          <w:tcPr>
            <w:tcW w:w="785" w:type="pct"/>
            <w:shd w:val="clear" w:color="auto" w:fill="auto"/>
          </w:tcPr>
          <w:p w:rsidR="00EF3EC3" w:rsidRPr="00EF3EC3" w:rsidRDefault="00EF3EC3" w:rsidP="006851D7">
            <w:pPr>
              <w:spacing w:after="0"/>
              <w:jc w:val="both"/>
              <w:rPr>
                <w:sz w:val="20"/>
                <w:lang w:val="en-US"/>
              </w:rPr>
            </w:pPr>
            <w:r>
              <w:rPr>
                <w:sz w:val="20"/>
                <w:lang w:val="en-US"/>
              </w:rPr>
              <w:t>type</w:t>
            </w:r>
          </w:p>
        </w:tc>
        <w:tc>
          <w:tcPr>
            <w:tcW w:w="172" w:type="pct"/>
            <w:shd w:val="clear" w:color="auto" w:fill="auto"/>
          </w:tcPr>
          <w:p w:rsidR="00EF3EC3" w:rsidRPr="00A63BD0" w:rsidRDefault="00EF3EC3" w:rsidP="006851D7">
            <w:pPr>
              <w:spacing w:after="0"/>
              <w:jc w:val="center"/>
              <w:rPr>
                <w:sz w:val="20"/>
              </w:rPr>
            </w:pPr>
            <w:r w:rsidRPr="00A63BD0">
              <w:rPr>
                <w:sz w:val="20"/>
              </w:rPr>
              <w:t>О</w:t>
            </w:r>
          </w:p>
        </w:tc>
        <w:tc>
          <w:tcPr>
            <w:tcW w:w="525" w:type="pct"/>
            <w:shd w:val="clear" w:color="auto" w:fill="auto"/>
          </w:tcPr>
          <w:p w:rsidR="00EF3EC3" w:rsidRPr="00EF3EC3" w:rsidRDefault="00EF3EC3" w:rsidP="006851D7">
            <w:pPr>
              <w:spacing w:after="0"/>
              <w:jc w:val="center"/>
              <w:rPr>
                <w:sz w:val="20"/>
                <w:lang w:val="en-US"/>
              </w:rPr>
            </w:pPr>
            <w:r>
              <w:rPr>
                <w:sz w:val="20"/>
                <w:lang w:val="en-US"/>
              </w:rPr>
              <w:t>S</w:t>
            </w:r>
          </w:p>
        </w:tc>
        <w:tc>
          <w:tcPr>
            <w:tcW w:w="1388" w:type="pct"/>
            <w:gridSpan w:val="2"/>
            <w:shd w:val="clear" w:color="auto" w:fill="auto"/>
          </w:tcPr>
          <w:p w:rsidR="00EF3EC3" w:rsidRPr="00EF3EC3" w:rsidRDefault="00EF3EC3" w:rsidP="00EF3EC3">
            <w:pPr>
              <w:spacing w:after="0"/>
              <w:jc w:val="both"/>
              <w:rPr>
                <w:sz w:val="20"/>
              </w:rPr>
            </w:pPr>
            <w:r w:rsidRPr="00EF3EC3">
              <w:rPr>
                <w:sz w:val="20"/>
              </w:rPr>
              <w:t>Тип электронной подписи:</w:t>
            </w:r>
          </w:p>
          <w:p w:rsidR="00EF3EC3" w:rsidRPr="00EF3EC3" w:rsidRDefault="00EF3EC3" w:rsidP="00EF3EC3">
            <w:pPr>
              <w:spacing w:after="0"/>
              <w:jc w:val="both"/>
              <w:rPr>
                <w:sz w:val="20"/>
              </w:rPr>
            </w:pPr>
            <w:r w:rsidRPr="00EF3EC3">
              <w:rPr>
                <w:sz w:val="20"/>
              </w:rPr>
              <w:t>CAdES-BES;</w:t>
            </w:r>
          </w:p>
          <w:p w:rsidR="00EF3EC3" w:rsidRPr="00A63BD0" w:rsidRDefault="00EF3EC3" w:rsidP="00EF3EC3">
            <w:pPr>
              <w:spacing w:after="0"/>
              <w:jc w:val="both"/>
              <w:rPr>
                <w:sz w:val="20"/>
              </w:rPr>
            </w:pPr>
            <w:r w:rsidRPr="00EF3EC3">
              <w:rPr>
                <w:sz w:val="20"/>
              </w:rPr>
              <w:t>CAdES-A</w:t>
            </w:r>
          </w:p>
        </w:tc>
        <w:tc>
          <w:tcPr>
            <w:tcW w:w="1390" w:type="pct"/>
            <w:gridSpan w:val="3"/>
            <w:shd w:val="clear" w:color="auto" w:fill="auto"/>
          </w:tcPr>
          <w:p w:rsidR="00EF3EC3" w:rsidRPr="00EF3EC3" w:rsidRDefault="00EF3EC3" w:rsidP="006851D7">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0C7F5D" w:rsidP="008B01B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95598C" w:rsidRPr="00301389" w:rsidTr="00D9029F">
        <w:trPr>
          <w:jc w:val="center"/>
        </w:trPr>
        <w:tc>
          <w:tcPr>
            <w:tcW w:w="740"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procedureInfo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purchaseObjectsInfo</w:t>
            </w:r>
          </w:p>
        </w:tc>
        <w:tc>
          <w:tcPr>
            <w:tcW w:w="172" w:type="pct"/>
            <w:shd w:val="clear" w:color="auto" w:fill="auto"/>
          </w:tcPr>
          <w:p w:rsidR="0095598C" w:rsidRPr="00A63BD0" w:rsidRDefault="0095598C" w:rsidP="0095598C">
            <w:pPr>
              <w:spacing w:after="0"/>
              <w:jc w:val="center"/>
              <w:rPr>
                <w:sz w:val="20"/>
              </w:rPr>
            </w:pPr>
            <w:r w:rsidRPr="00A63BD0">
              <w:rPr>
                <w:sz w:val="20"/>
              </w:rPr>
              <w:t>О</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preferensesInfo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Преимущества</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requirementsInfo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Требования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301389" w:rsidTr="00D9029F">
        <w:trPr>
          <w:jc w:val="center"/>
        </w:trPr>
        <w:tc>
          <w:tcPr>
            <w:tcW w:w="740" w:type="pct"/>
            <w:shd w:val="clear" w:color="auto" w:fill="auto"/>
            <w:vAlign w:val="center"/>
          </w:tcPr>
          <w:p w:rsidR="0095598C" w:rsidRPr="00301389" w:rsidRDefault="0095598C" w:rsidP="0095598C">
            <w:pPr>
              <w:spacing w:before="0" w:after="0"/>
              <w:contextualSpacing/>
              <w:rPr>
                <w:sz w:val="20"/>
              </w:rPr>
            </w:pPr>
          </w:p>
        </w:tc>
        <w:tc>
          <w:tcPr>
            <w:tcW w:w="785" w:type="pct"/>
            <w:shd w:val="clear" w:color="auto" w:fill="auto"/>
          </w:tcPr>
          <w:p w:rsidR="0095598C" w:rsidRPr="00A63BD0" w:rsidRDefault="0095598C" w:rsidP="0095598C">
            <w:pPr>
              <w:spacing w:after="0"/>
              <w:jc w:val="both"/>
              <w:rPr>
                <w:sz w:val="20"/>
              </w:rPr>
            </w:pPr>
            <w:r w:rsidRPr="00A63BD0">
              <w:rPr>
                <w:sz w:val="20"/>
              </w:rPr>
              <w:t>restrictionsInfo</w:t>
            </w:r>
          </w:p>
        </w:tc>
        <w:tc>
          <w:tcPr>
            <w:tcW w:w="172" w:type="pct"/>
            <w:shd w:val="clear" w:color="auto" w:fill="auto"/>
          </w:tcPr>
          <w:p w:rsidR="0095598C" w:rsidRPr="00A63BD0" w:rsidRDefault="0095598C" w:rsidP="0095598C">
            <w:pPr>
              <w:spacing w:after="0"/>
              <w:jc w:val="center"/>
              <w:rPr>
                <w:sz w:val="20"/>
              </w:rPr>
            </w:pPr>
            <w:r w:rsidRPr="00A63BD0">
              <w:rPr>
                <w:sz w:val="20"/>
              </w:rPr>
              <w:t>Н</w:t>
            </w:r>
          </w:p>
        </w:tc>
        <w:tc>
          <w:tcPr>
            <w:tcW w:w="525" w:type="pct"/>
            <w:shd w:val="clear" w:color="auto" w:fill="auto"/>
          </w:tcPr>
          <w:p w:rsidR="0095598C" w:rsidRPr="00A63BD0" w:rsidRDefault="0095598C" w:rsidP="0095598C">
            <w:pPr>
              <w:spacing w:after="0"/>
              <w:jc w:val="center"/>
              <w:rPr>
                <w:sz w:val="20"/>
              </w:rPr>
            </w:pPr>
            <w:r w:rsidRPr="00A63BD0">
              <w:rPr>
                <w:sz w:val="20"/>
              </w:rPr>
              <w:t>S</w:t>
            </w:r>
          </w:p>
        </w:tc>
        <w:tc>
          <w:tcPr>
            <w:tcW w:w="1388" w:type="pct"/>
            <w:gridSpan w:val="2"/>
            <w:shd w:val="clear" w:color="auto" w:fill="auto"/>
          </w:tcPr>
          <w:p w:rsidR="0095598C" w:rsidRPr="00A63BD0" w:rsidRDefault="0095598C" w:rsidP="0095598C">
            <w:pPr>
              <w:spacing w:after="0"/>
              <w:jc w:val="both"/>
              <w:rPr>
                <w:sz w:val="20"/>
              </w:rPr>
            </w:pPr>
            <w:r w:rsidRPr="00A63BD0">
              <w:rPr>
                <w:sz w:val="20"/>
              </w:rPr>
              <w:t>Ограничения</w:t>
            </w:r>
          </w:p>
        </w:tc>
        <w:tc>
          <w:tcPr>
            <w:tcW w:w="1390" w:type="pct"/>
            <w:gridSpan w:val="3"/>
            <w:shd w:val="clear" w:color="auto" w:fill="auto"/>
          </w:tcPr>
          <w:p w:rsidR="0095598C" w:rsidRPr="00162C8B" w:rsidRDefault="0095598C" w:rsidP="0095598C">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D9029F">
        <w:trPr>
          <w:jc w:val="center"/>
        </w:trPr>
        <w:tc>
          <w:tcPr>
            <w:tcW w:w="740"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3D2161" w:rsidP="003D2161">
            <w:pPr>
              <w:spacing w:after="0"/>
              <w:jc w:val="both"/>
              <w:rPr>
                <w:sz w:val="20"/>
              </w:rPr>
            </w:pPr>
            <w:r w:rsidRPr="00A63BD0">
              <w:rPr>
                <w:sz w:val="20"/>
              </w:rPr>
              <w:t>collectingInfo</w:t>
            </w:r>
          </w:p>
        </w:tc>
        <w:tc>
          <w:tcPr>
            <w:tcW w:w="172" w:type="pct"/>
            <w:shd w:val="clear" w:color="auto" w:fill="auto"/>
          </w:tcPr>
          <w:p w:rsidR="003D2161" w:rsidRPr="00A63BD0" w:rsidRDefault="003D2161" w:rsidP="003D2161">
            <w:pPr>
              <w:spacing w:after="0"/>
              <w:jc w:val="center"/>
              <w:rPr>
                <w:sz w:val="20"/>
              </w:rPr>
            </w:pPr>
            <w:r w:rsidRPr="00A63BD0">
              <w:rPr>
                <w:sz w:val="20"/>
              </w:rPr>
              <w:t>О</w:t>
            </w:r>
          </w:p>
        </w:tc>
        <w:tc>
          <w:tcPr>
            <w:tcW w:w="525" w:type="pct"/>
            <w:shd w:val="clear" w:color="auto" w:fill="auto"/>
          </w:tcPr>
          <w:p w:rsidR="003D2161" w:rsidRPr="00A63BD0" w:rsidRDefault="003D2161" w:rsidP="003D2161">
            <w:pPr>
              <w:spacing w:after="0"/>
              <w:jc w:val="center"/>
              <w:rPr>
                <w:sz w:val="20"/>
              </w:rPr>
            </w:pPr>
            <w:r w:rsidRPr="00A63BD0">
              <w:rPr>
                <w:sz w:val="20"/>
              </w:rPr>
              <w:t>S</w:t>
            </w:r>
          </w:p>
        </w:tc>
        <w:tc>
          <w:tcPr>
            <w:tcW w:w="1388" w:type="pct"/>
            <w:gridSpan w:val="2"/>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90" w:type="pct"/>
            <w:gridSpan w:val="3"/>
            <w:shd w:val="clear" w:color="auto" w:fill="auto"/>
          </w:tcPr>
          <w:p w:rsidR="003D2161" w:rsidRPr="00162C8B" w:rsidRDefault="003D2161" w:rsidP="003D2161">
            <w:pPr>
              <w:spacing w:before="0" w:after="0"/>
              <w:jc w:val="both"/>
              <w:rPr>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summarizingDate</w:t>
            </w:r>
          </w:p>
        </w:tc>
        <w:tc>
          <w:tcPr>
            <w:tcW w:w="172" w:type="pct"/>
            <w:shd w:val="clear" w:color="auto" w:fill="auto"/>
          </w:tcPr>
          <w:p w:rsidR="003D2161" w:rsidRPr="00A63BD0" w:rsidRDefault="000C7F5D" w:rsidP="003D2161">
            <w:pPr>
              <w:spacing w:after="0"/>
              <w:jc w:val="center"/>
              <w:rPr>
                <w:sz w:val="20"/>
              </w:rPr>
            </w:pPr>
            <w:r>
              <w:rPr>
                <w:sz w:val="20"/>
              </w:rPr>
              <w:t>О</w:t>
            </w:r>
          </w:p>
        </w:tc>
        <w:tc>
          <w:tcPr>
            <w:tcW w:w="525" w:type="pct"/>
            <w:shd w:val="clear" w:color="auto" w:fill="auto"/>
          </w:tcPr>
          <w:p w:rsidR="003D2161" w:rsidRPr="000C7F5D" w:rsidRDefault="000C7F5D" w:rsidP="003D2161">
            <w:pPr>
              <w:spacing w:after="0"/>
              <w:jc w:val="center"/>
              <w:rPr>
                <w:sz w:val="20"/>
                <w:lang w:val="en-US"/>
              </w:rPr>
            </w:pPr>
            <w:r>
              <w:rPr>
                <w:sz w:val="20"/>
                <w:lang w:val="en-US"/>
              </w:rPr>
              <w:t>D</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Дата подведения итогов определения поставщика</w:t>
            </w:r>
          </w:p>
        </w:tc>
        <w:tc>
          <w:tcPr>
            <w:tcW w:w="1390" w:type="pct"/>
            <w:gridSpan w:val="3"/>
            <w:shd w:val="clear" w:color="auto" w:fill="auto"/>
          </w:tcPr>
          <w:p w:rsidR="003D2161" w:rsidRPr="00162C8B" w:rsidRDefault="003D2161" w:rsidP="003D2161">
            <w:pPr>
              <w:spacing w:before="0" w:after="0"/>
              <w:jc w:val="both"/>
              <w:rPr>
                <w:sz w:val="20"/>
              </w:rPr>
            </w:pPr>
          </w:p>
        </w:tc>
      </w:tr>
      <w:tr w:rsidR="003D2161" w:rsidRPr="00301389" w:rsidTr="00D9029F">
        <w:trPr>
          <w:jc w:val="center"/>
        </w:trPr>
        <w:tc>
          <w:tcPr>
            <w:tcW w:w="740" w:type="pct"/>
            <w:shd w:val="clear" w:color="auto" w:fill="auto"/>
            <w:vAlign w:val="center"/>
          </w:tcPr>
          <w:p w:rsidR="003D2161" w:rsidRPr="00301389" w:rsidRDefault="003D2161" w:rsidP="003D2161">
            <w:pPr>
              <w:spacing w:before="0" w:after="0"/>
              <w:contextualSpacing/>
              <w:rPr>
                <w:sz w:val="20"/>
              </w:rPr>
            </w:pPr>
          </w:p>
        </w:tc>
        <w:tc>
          <w:tcPr>
            <w:tcW w:w="785" w:type="pct"/>
            <w:shd w:val="clear" w:color="auto" w:fill="auto"/>
          </w:tcPr>
          <w:p w:rsidR="003D2161" w:rsidRPr="00A63BD0" w:rsidRDefault="000C7F5D" w:rsidP="003D2161">
            <w:pPr>
              <w:spacing w:after="0"/>
              <w:jc w:val="both"/>
              <w:rPr>
                <w:sz w:val="20"/>
              </w:rPr>
            </w:pPr>
            <w:r w:rsidRPr="000C7F5D">
              <w:rPr>
                <w:sz w:val="20"/>
              </w:rPr>
              <w:t>additionalInfo</w:t>
            </w:r>
          </w:p>
        </w:tc>
        <w:tc>
          <w:tcPr>
            <w:tcW w:w="172" w:type="pct"/>
            <w:shd w:val="clear" w:color="auto" w:fill="auto"/>
          </w:tcPr>
          <w:p w:rsidR="003D2161" w:rsidRPr="000C7F5D" w:rsidRDefault="000C7F5D" w:rsidP="003D2161">
            <w:pPr>
              <w:spacing w:after="0"/>
              <w:jc w:val="center"/>
              <w:rPr>
                <w:sz w:val="20"/>
              </w:rPr>
            </w:pPr>
            <w:r>
              <w:rPr>
                <w:sz w:val="20"/>
              </w:rPr>
              <w:t>Н</w:t>
            </w:r>
          </w:p>
        </w:tc>
        <w:tc>
          <w:tcPr>
            <w:tcW w:w="525" w:type="pct"/>
            <w:shd w:val="clear" w:color="auto" w:fill="auto"/>
          </w:tcPr>
          <w:p w:rsidR="003D2161" w:rsidRPr="00A63BD0" w:rsidRDefault="003D2161" w:rsidP="003D2161">
            <w:pPr>
              <w:spacing w:after="0"/>
              <w:jc w:val="center"/>
              <w:rPr>
                <w:sz w:val="20"/>
              </w:rPr>
            </w:pPr>
            <w:r w:rsidRPr="00A63BD0">
              <w:rPr>
                <w:sz w:val="20"/>
              </w:rPr>
              <w:t>T[1-2000]</w:t>
            </w:r>
          </w:p>
        </w:tc>
        <w:tc>
          <w:tcPr>
            <w:tcW w:w="1388" w:type="pct"/>
            <w:gridSpan w:val="2"/>
            <w:shd w:val="clear" w:color="auto" w:fill="auto"/>
          </w:tcPr>
          <w:p w:rsidR="003D2161" w:rsidRPr="00A63BD0" w:rsidRDefault="000C7F5D" w:rsidP="003D2161">
            <w:pPr>
              <w:spacing w:after="0"/>
              <w:jc w:val="both"/>
              <w:rPr>
                <w:sz w:val="20"/>
              </w:rPr>
            </w:pPr>
            <w:r w:rsidRPr="000C7F5D">
              <w:rPr>
                <w:sz w:val="20"/>
              </w:rPr>
              <w:t>Дополнительная информация о заключении контракта</w:t>
            </w:r>
          </w:p>
        </w:tc>
        <w:tc>
          <w:tcPr>
            <w:tcW w:w="1390" w:type="pct"/>
            <w:gridSpan w:val="3"/>
            <w:shd w:val="clear" w:color="auto" w:fill="auto"/>
          </w:tcPr>
          <w:p w:rsidR="003D2161" w:rsidRPr="00162C8B" w:rsidRDefault="003D2161" w:rsidP="003D2161">
            <w:pPr>
              <w:spacing w:before="0" w:after="0"/>
              <w:jc w:val="both"/>
              <w:rPr>
                <w:sz w:val="20"/>
              </w:rPr>
            </w:pPr>
          </w:p>
        </w:tc>
      </w:tr>
      <w:tr w:rsidR="0095598C" w:rsidRPr="006B1628" w:rsidTr="0038713A">
        <w:trPr>
          <w:jc w:val="center"/>
        </w:trPr>
        <w:tc>
          <w:tcPr>
            <w:tcW w:w="5000" w:type="pct"/>
            <w:gridSpan w:val="9"/>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D9029F">
        <w:trPr>
          <w:jc w:val="center"/>
        </w:trPr>
        <w:tc>
          <w:tcPr>
            <w:tcW w:w="740"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85" w:type="pct"/>
            <w:shd w:val="clear" w:color="auto" w:fill="auto"/>
            <w:vAlign w:val="center"/>
          </w:tcPr>
          <w:p w:rsidR="0095598C" w:rsidRPr="00301389" w:rsidRDefault="0095598C" w:rsidP="008B01BA">
            <w:pPr>
              <w:keepNext/>
              <w:spacing w:before="0" w:after="0"/>
              <w:contextualSpacing/>
              <w:rPr>
                <w:b/>
                <w:sz w:val="20"/>
              </w:rPr>
            </w:pPr>
          </w:p>
        </w:tc>
        <w:tc>
          <w:tcPr>
            <w:tcW w:w="172" w:type="pct"/>
            <w:shd w:val="clear" w:color="auto" w:fill="auto"/>
            <w:vAlign w:val="center"/>
          </w:tcPr>
          <w:p w:rsidR="0095598C" w:rsidRPr="00301389" w:rsidRDefault="0095598C" w:rsidP="008B01BA">
            <w:pPr>
              <w:keepNext/>
              <w:spacing w:before="0" w:after="0"/>
              <w:contextualSpacing/>
              <w:jc w:val="center"/>
              <w:rPr>
                <w:b/>
                <w:sz w:val="20"/>
              </w:rPr>
            </w:pPr>
          </w:p>
        </w:tc>
        <w:tc>
          <w:tcPr>
            <w:tcW w:w="525" w:type="pct"/>
            <w:shd w:val="clear" w:color="auto" w:fill="auto"/>
            <w:vAlign w:val="center"/>
          </w:tcPr>
          <w:p w:rsidR="0095598C" w:rsidRPr="00301389" w:rsidRDefault="0095598C" w:rsidP="008B01BA">
            <w:pPr>
              <w:keepNext/>
              <w:spacing w:before="0" w:after="0"/>
              <w:contextualSpacing/>
              <w:jc w:val="center"/>
              <w:rPr>
                <w:b/>
                <w:sz w:val="20"/>
              </w:rPr>
            </w:pPr>
          </w:p>
        </w:tc>
        <w:tc>
          <w:tcPr>
            <w:tcW w:w="1388" w:type="pct"/>
            <w:gridSpan w:val="2"/>
            <w:shd w:val="clear" w:color="auto" w:fill="auto"/>
            <w:vAlign w:val="center"/>
          </w:tcPr>
          <w:p w:rsidR="0095598C" w:rsidRPr="00301389" w:rsidRDefault="0095598C" w:rsidP="008B01BA">
            <w:pPr>
              <w:keepNext/>
              <w:spacing w:before="0" w:after="0"/>
              <w:contextualSpacing/>
              <w:rPr>
                <w:b/>
                <w:sz w:val="20"/>
              </w:rPr>
            </w:pPr>
          </w:p>
        </w:tc>
        <w:tc>
          <w:tcPr>
            <w:tcW w:w="1390" w:type="pct"/>
            <w:gridSpan w:val="3"/>
            <w:shd w:val="clear" w:color="auto" w:fill="auto"/>
            <w:vAlign w:val="center"/>
          </w:tcPr>
          <w:p w:rsidR="0095598C" w:rsidRPr="00301389" w:rsidRDefault="0095598C" w:rsidP="008B01BA">
            <w:pPr>
              <w:keepNext/>
              <w:spacing w:before="0" w:after="0"/>
              <w:contextualSpacing/>
              <w:rPr>
                <w:b/>
                <w:sz w:val="20"/>
              </w:rPr>
            </w:pP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startDT</w:t>
            </w:r>
          </w:p>
        </w:tc>
        <w:tc>
          <w:tcPr>
            <w:tcW w:w="172" w:type="pct"/>
            <w:shd w:val="clear" w:color="auto" w:fill="auto"/>
          </w:tcPr>
          <w:p w:rsidR="00C937BF" w:rsidRPr="00A63BD0" w:rsidRDefault="008830DA" w:rsidP="00C937BF">
            <w:pPr>
              <w:spacing w:after="0"/>
              <w:jc w:val="center"/>
              <w:rPr>
                <w:sz w:val="20"/>
              </w:rPr>
            </w:pPr>
            <w:r>
              <w:rPr>
                <w:sz w:val="20"/>
              </w:rPr>
              <w:t>Н</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90" w:type="pct"/>
            <w:gridSpan w:val="3"/>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D9029F">
        <w:trPr>
          <w:jc w:val="center"/>
        </w:trPr>
        <w:tc>
          <w:tcPr>
            <w:tcW w:w="740" w:type="pct"/>
            <w:shd w:val="clear" w:color="auto" w:fill="auto"/>
            <w:vAlign w:val="center"/>
          </w:tcPr>
          <w:p w:rsidR="00C937BF" w:rsidRPr="00301389" w:rsidRDefault="00C937BF" w:rsidP="00C937BF">
            <w:pPr>
              <w:spacing w:before="0" w:after="0"/>
              <w:contextualSpacing/>
              <w:rPr>
                <w:sz w:val="20"/>
              </w:rPr>
            </w:pPr>
          </w:p>
        </w:tc>
        <w:tc>
          <w:tcPr>
            <w:tcW w:w="785" w:type="pct"/>
            <w:shd w:val="clear" w:color="auto" w:fill="auto"/>
          </w:tcPr>
          <w:p w:rsidR="00C937BF" w:rsidRPr="00A63BD0" w:rsidRDefault="00C937BF" w:rsidP="00C937BF">
            <w:pPr>
              <w:spacing w:after="0"/>
              <w:jc w:val="both"/>
              <w:rPr>
                <w:sz w:val="20"/>
              </w:rPr>
            </w:pPr>
            <w:r w:rsidRPr="00A63BD0">
              <w:rPr>
                <w:sz w:val="20"/>
              </w:rPr>
              <w:t>endDT</w:t>
            </w:r>
          </w:p>
        </w:tc>
        <w:tc>
          <w:tcPr>
            <w:tcW w:w="172" w:type="pct"/>
            <w:shd w:val="clear" w:color="auto" w:fill="auto"/>
          </w:tcPr>
          <w:p w:rsidR="00C937BF" w:rsidRPr="00A63BD0" w:rsidRDefault="00C937BF" w:rsidP="00C937BF">
            <w:pPr>
              <w:spacing w:after="0"/>
              <w:jc w:val="center"/>
              <w:rPr>
                <w:sz w:val="20"/>
              </w:rPr>
            </w:pPr>
            <w:r w:rsidRPr="00A63BD0">
              <w:rPr>
                <w:sz w:val="20"/>
              </w:rPr>
              <w:t>О</w:t>
            </w:r>
          </w:p>
        </w:tc>
        <w:tc>
          <w:tcPr>
            <w:tcW w:w="525" w:type="pct"/>
            <w:shd w:val="clear" w:color="auto" w:fill="auto"/>
          </w:tcPr>
          <w:p w:rsidR="00C937BF" w:rsidRPr="00A63BD0" w:rsidRDefault="00C937BF" w:rsidP="00C937BF">
            <w:pPr>
              <w:spacing w:after="0"/>
              <w:jc w:val="center"/>
              <w:rPr>
                <w:sz w:val="20"/>
              </w:rPr>
            </w:pPr>
            <w:r w:rsidRPr="00A63BD0">
              <w:rPr>
                <w:sz w:val="20"/>
              </w:rPr>
              <w:t>DT</w:t>
            </w:r>
          </w:p>
        </w:tc>
        <w:tc>
          <w:tcPr>
            <w:tcW w:w="1388" w:type="pct"/>
            <w:gridSpan w:val="2"/>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90" w:type="pct"/>
            <w:gridSpan w:val="3"/>
            <w:shd w:val="clear" w:color="auto" w:fill="auto"/>
          </w:tcPr>
          <w:p w:rsidR="00C937BF" w:rsidRPr="00162C8B" w:rsidRDefault="00C937BF" w:rsidP="00C937BF">
            <w:pPr>
              <w:spacing w:before="0" w:after="0"/>
              <w:jc w:val="both"/>
              <w:rPr>
                <w:sz w:val="20"/>
              </w:rPr>
            </w:pPr>
          </w:p>
        </w:tc>
      </w:tr>
      <w:tr w:rsidR="0095435E" w:rsidRPr="006B1628" w:rsidTr="0038713A">
        <w:trPr>
          <w:jc w:val="center"/>
        </w:trPr>
        <w:tc>
          <w:tcPr>
            <w:tcW w:w="5000" w:type="pct"/>
            <w:gridSpan w:val="9"/>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D9029F">
        <w:trPr>
          <w:jc w:val="center"/>
        </w:trPr>
        <w:tc>
          <w:tcPr>
            <w:tcW w:w="740"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85" w:type="pct"/>
            <w:shd w:val="clear" w:color="auto" w:fill="auto"/>
            <w:vAlign w:val="center"/>
          </w:tcPr>
          <w:p w:rsidR="0095435E" w:rsidRPr="00301389" w:rsidRDefault="0095435E" w:rsidP="00962D75">
            <w:pPr>
              <w:keepNext/>
              <w:spacing w:before="0" w:after="0"/>
              <w:contextualSpacing/>
              <w:rPr>
                <w:b/>
                <w:sz w:val="20"/>
              </w:rPr>
            </w:pPr>
          </w:p>
        </w:tc>
        <w:tc>
          <w:tcPr>
            <w:tcW w:w="172" w:type="pct"/>
            <w:shd w:val="clear" w:color="auto" w:fill="auto"/>
            <w:vAlign w:val="center"/>
          </w:tcPr>
          <w:p w:rsidR="0095435E" w:rsidRPr="00301389" w:rsidRDefault="0095435E" w:rsidP="00962D75">
            <w:pPr>
              <w:keepNext/>
              <w:spacing w:before="0" w:after="0"/>
              <w:contextualSpacing/>
              <w:jc w:val="center"/>
              <w:rPr>
                <w:b/>
                <w:sz w:val="20"/>
              </w:rPr>
            </w:pPr>
          </w:p>
        </w:tc>
        <w:tc>
          <w:tcPr>
            <w:tcW w:w="525" w:type="pct"/>
            <w:shd w:val="clear" w:color="auto" w:fill="auto"/>
            <w:vAlign w:val="center"/>
          </w:tcPr>
          <w:p w:rsidR="0095435E" w:rsidRPr="00301389" w:rsidRDefault="0095435E" w:rsidP="00962D75">
            <w:pPr>
              <w:keepNext/>
              <w:spacing w:before="0" w:after="0"/>
              <w:contextualSpacing/>
              <w:jc w:val="center"/>
              <w:rPr>
                <w:b/>
                <w:sz w:val="20"/>
              </w:rPr>
            </w:pPr>
          </w:p>
        </w:tc>
        <w:tc>
          <w:tcPr>
            <w:tcW w:w="1388" w:type="pct"/>
            <w:gridSpan w:val="2"/>
            <w:shd w:val="clear" w:color="auto" w:fill="auto"/>
            <w:vAlign w:val="center"/>
          </w:tcPr>
          <w:p w:rsidR="0095435E" w:rsidRPr="00301389" w:rsidRDefault="0095435E" w:rsidP="00962D75">
            <w:pPr>
              <w:keepNext/>
              <w:spacing w:before="0" w:after="0"/>
              <w:contextualSpacing/>
              <w:rPr>
                <w:b/>
                <w:sz w:val="20"/>
              </w:rPr>
            </w:pPr>
          </w:p>
        </w:tc>
        <w:tc>
          <w:tcPr>
            <w:tcW w:w="1390" w:type="pct"/>
            <w:gridSpan w:val="3"/>
            <w:shd w:val="clear" w:color="auto" w:fill="auto"/>
            <w:vAlign w:val="center"/>
          </w:tcPr>
          <w:p w:rsidR="0095435E" w:rsidRPr="00301389" w:rsidRDefault="0095435E" w:rsidP="00962D75">
            <w:pPr>
              <w:keepNext/>
              <w:spacing w:before="0" w:after="0"/>
              <w:contextualSpacing/>
              <w:rPr>
                <w:b/>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A63BD0">
              <w:rPr>
                <w:sz w:val="20"/>
              </w:rPr>
              <w:t>maxPriceInfo</w:t>
            </w:r>
          </w:p>
        </w:tc>
        <w:tc>
          <w:tcPr>
            <w:tcW w:w="172" w:type="pct"/>
            <w:shd w:val="clear" w:color="auto" w:fill="auto"/>
          </w:tcPr>
          <w:p w:rsidR="0095435E" w:rsidRPr="00A63BD0" w:rsidRDefault="0095435E" w:rsidP="00962D75">
            <w:pPr>
              <w:spacing w:after="0"/>
              <w:jc w:val="center"/>
              <w:rPr>
                <w:sz w:val="20"/>
              </w:rPr>
            </w:pPr>
            <w:r w:rsidRPr="00A63BD0">
              <w:rPr>
                <w:sz w:val="20"/>
              </w:rPr>
              <w:t>О</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95435E" w:rsidRPr="00A63BD0" w:rsidRDefault="0095435E" w:rsidP="0095435E">
            <w:pPr>
              <w:spacing w:after="0"/>
              <w:jc w:val="both"/>
              <w:rPr>
                <w:sz w:val="20"/>
              </w:rPr>
            </w:pP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95435E" w:rsidRDefault="0095435E" w:rsidP="00962D75">
            <w:pPr>
              <w:spacing w:after="0"/>
              <w:jc w:val="center"/>
              <w:rPr>
                <w:sz w:val="20"/>
                <w:lang w:val="en-US"/>
              </w:rPr>
            </w:pPr>
            <w:r>
              <w:rPr>
                <w:sz w:val="20"/>
                <w:lang w:val="en-US"/>
              </w:rPr>
              <w:t>T</w:t>
            </w:r>
          </w:p>
        </w:tc>
        <w:tc>
          <w:tcPr>
            <w:tcW w:w="1388" w:type="pct"/>
            <w:gridSpan w:val="2"/>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90" w:type="pct"/>
            <w:gridSpan w:val="3"/>
            <w:shd w:val="clear" w:color="auto" w:fill="auto"/>
          </w:tcPr>
          <w:p w:rsidR="0095435E" w:rsidRPr="00521753" w:rsidRDefault="00521753" w:rsidP="00962D75">
            <w:pPr>
              <w:spacing w:after="0"/>
              <w:jc w:val="both"/>
              <w:rPr>
                <w:sz w:val="20"/>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95435E" w:rsidRPr="00301389" w:rsidTr="00D9029F">
        <w:trPr>
          <w:jc w:val="center"/>
        </w:trPr>
        <w:tc>
          <w:tcPr>
            <w:tcW w:w="740" w:type="pct"/>
            <w:shd w:val="clear" w:color="auto" w:fill="auto"/>
            <w:vAlign w:val="center"/>
          </w:tcPr>
          <w:p w:rsidR="0095435E" w:rsidRPr="00301389" w:rsidRDefault="0095435E" w:rsidP="00962D75">
            <w:pPr>
              <w:spacing w:before="0" w:after="0"/>
              <w:contextualSpacing/>
              <w:rPr>
                <w:sz w:val="20"/>
              </w:rPr>
            </w:pPr>
          </w:p>
        </w:tc>
        <w:tc>
          <w:tcPr>
            <w:tcW w:w="785"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72" w:type="pct"/>
            <w:shd w:val="clear" w:color="auto" w:fill="auto"/>
          </w:tcPr>
          <w:p w:rsidR="0095435E" w:rsidRPr="00A63BD0" w:rsidRDefault="0095435E" w:rsidP="00962D75">
            <w:pPr>
              <w:spacing w:after="0"/>
              <w:jc w:val="center"/>
              <w:rPr>
                <w:sz w:val="20"/>
              </w:rPr>
            </w:pPr>
            <w:r>
              <w:rPr>
                <w:sz w:val="20"/>
              </w:rPr>
              <w:t>Н</w:t>
            </w:r>
          </w:p>
        </w:tc>
        <w:tc>
          <w:tcPr>
            <w:tcW w:w="525" w:type="pct"/>
            <w:shd w:val="clear" w:color="auto" w:fill="auto"/>
          </w:tcPr>
          <w:p w:rsidR="0095435E" w:rsidRPr="00A63BD0" w:rsidRDefault="0095435E" w:rsidP="00962D75">
            <w:pPr>
              <w:spacing w:after="0"/>
              <w:jc w:val="center"/>
              <w:rPr>
                <w:sz w:val="20"/>
              </w:rPr>
            </w:pPr>
            <w:r w:rsidRPr="00A63BD0">
              <w:rPr>
                <w:sz w:val="20"/>
              </w:rPr>
              <w:t>S</w:t>
            </w:r>
          </w:p>
        </w:tc>
        <w:tc>
          <w:tcPr>
            <w:tcW w:w="1388" w:type="pct"/>
            <w:gridSpan w:val="2"/>
            <w:shd w:val="clear" w:color="auto" w:fill="auto"/>
          </w:tcPr>
          <w:p w:rsidR="0095435E" w:rsidRPr="00B91FAF" w:rsidRDefault="00B91FAF" w:rsidP="00B91FAF">
            <w:pPr>
              <w:spacing w:after="0"/>
              <w:jc w:val="both"/>
              <w:rPr>
                <w:sz w:val="20"/>
              </w:rPr>
            </w:pPr>
            <w:ins w:id="1" w:author="Yugin Vitaly" w:date="2020-08-26T17:20:00Z">
              <w:r w:rsidRPr="00B91FAF">
                <w:rPr>
                  <w:sz w:val="20"/>
                </w:rPr>
                <w:t>Информация о заключении с поставщиком (подрядчиком, исполнител</w:t>
              </w:r>
              <w:r>
                <w:rPr>
                  <w:sz w:val="20"/>
                </w:rPr>
                <w:t>ем) контракта жизненного цикла</w:t>
              </w:r>
            </w:ins>
            <w:del w:id="2" w:author="Yugin Vitaly" w:date="2020-08-26T17:19:00Z">
              <w:r w:rsidR="0095435E" w:rsidRPr="00A63BD0" w:rsidDel="00B91FAF">
                <w:rPr>
                  <w:sz w:val="20"/>
                </w:rPr>
                <w:delText>Информация о начальной (максимальной) цене контракта</w:delText>
              </w:r>
            </w:del>
          </w:p>
        </w:tc>
        <w:tc>
          <w:tcPr>
            <w:tcW w:w="1390" w:type="pct"/>
            <w:gridSpan w:val="3"/>
            <w:shd w:val="clear" w:color="auto" w:fill="auto"/>
          </w:tcPr>
          <w:p w:rsidR="0095435E" w:rsidRPr="00A63BD0" w:rsidRDefault="00B91FAF" w:rsidP="00962D75">
            <w:pPr>
              <w:spacing w:after="0"/>
              <w:jc w:val="both"/>
              <w:rPr>
                <w:sz w:val="20"/>
              </w:rPr>
            </w:pPr>
            <w:ins w:id="3" w:author="Yugin Vitaly" w:date="2020-08-26T17:20:00Z">
              <w:r w:rsidRPr="00B91FAF">
                <w:rPr>
                  <w:sz w:val="20"/>
                </w:rPr>
                <w:t>Не допускается указание, если в поле commonInfo/placingWay/code установлен подспособ для заключения энергосервисного контракта</w:t>
              </w:r>
            </w:ins>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lastRenderedPageBreak/>
              <w:t>Информация о начальной (максимальной) цене контракта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maxPriceInfo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maxPrice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[ 1 - 21 ]</w:t>
            </w:r>
          </w:p>
        </w:tc>
        <w:tc>
          <w:tcPr>
            <w:tcW w:w="1388" w:type="pct"/>
            <w:gridSpan w:val="2"/>
            <w:shd w:val="clear" w:color="auto" w:fill="auto"/>
          </w:tcPr>
          <w:p w:rsidR="00D00853" w:rsidRPr="00C316CF" w:rsidRDefault="00D00853" w:rsidP="00E578E5">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D00853" w:rsidRPr="00C316CF" w:rsidRDefault="00D00853" w:rsidP="00E578E5">
            <w:pPr>
              <w:spacing w:before="0" w:after="0"/>
              <w:rPr>
                <w:sz w:val="20"/>
              </w:rPr>
            </w:pPr>
            <w:r>
              <w:rPr>
                <w:sz w:val="20"/>
              </w:rPr>
              <w:t>Допустимые значения</w:t>
            </w:r>
            <w:r w:rsidRPr="00C316CF">
              <w:rPr>
                <w:sz w:val="20"/>
              </w:rPr>
              <w:t xml:space="preserve">: </w:t>
            </w:r>
            <w:r>
              <w:rPr>
                <w:sz w:val="20"/>
              </w:rPr>
              <w:t>(-)\d+(\.\d{1,2})?</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currency</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Валюта</w:t>
            </w:r>
          </w:p>
        </w:tc>
        <w:tc>
          <w:tcPr>
            <w:tcW w:w="1390" w:type="pct"/>
            <w:gridSpan w:val="3"/>
            <w:shd w:val="clear" w:color="auto" w:fill="auto"/>
          </w:tcPr>
          <w:p w:rsidR="00D00853" w:rsidRPr="00C316CF" w:rsidRDefault="00D00853" w:rsidP="00E578E5">
            <w:pPr>
              <w:spacing w:before="0" w:after="0"/>
              <w:rPr>
                <w:sz w:val="20"/>
              </w:rPr>
            </w:pPr>
            <w:r w:rsidRPr="008A31BC">
              <w:rPr>
                <w:sz w:val="20"/>
              </w:rPr>
              <w:t>Может быть указано только значение "Российский рубль" (RUR)</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interbudgetaryTransfer</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90" w:type="pct"/>
            <w:gridSpan w:val="3"/>
            <w:shd w:val="clear" w:color="auto" w:fill="auto"/>
          </w:tcPr>
          <w:p w:rsidR="00D00853" w:rsidRPr="00C316CF" w:rsidRDefault="00D00853" w:rsidP="00E578E5">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094009">
              <w:rPr>
                <w:sz w:val="20"/>
              </w:rPr>
              <w:t>isMaxPriceCurrency</w:t>
            </w:r>
          </w:p>
        </w:tc>
        <w:tc>
          <w:tcPr>
            <w:tcW w:w="172" w:type="pct"/>
            <w:shd w:val="clear" w:color="auto" w:fill="auto"/>
          </w:tcPr>
          <w:p w:rsidR="00D00853" w:rsidRPr="00C316CF" w:rsidRDefault="00D00853" w:rsidP="00E578E5">
            <w:pPr>
              <w:spacing w:before="0" w:after="0"/>
              <w:jc w:val="center"/>
              <w:rPr>
                <w:sz w:val="20"/>
              </w:rPr>
            </w:pPr>
            <w:r>
              <w:rPr>
                <w:sz w:val="20"/>
              </w:rPr>
              <w:t>Н</w:t>
            </w:r>
          </w:p>
        </w:tc>
        <w:tc>
          <w:tcPr>
            <w:tcW w:w="525" w:type="pct"/>
            <w:shd w:val="clear" w:color="auto" w:fill="auto"/>
          </w:tcPr>
          <w:p w:rsidR="00D00853" w:rsidRPr="00094009" w:rsidRDefault="00D00853"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D00853" w:rsidP="00E578E5">
            <w:pPr>
              <w:spacing w:before="0" w:after="0"/>
              <w:rPr>
                <w:sz w:val="20"/>
              </w:rPr>
            </w:pPr>
            <w:r w:rsidRPr="00094009">
              <w:rPr>
                <w:sz w:val="20"/>
              </w:rPr>
              <w:t>У</w:t>
            </w:r>
            <w:r>
              <w:rPr>
                <w:sz w:val="20"/>
              </w:rPr>
              <w:t>казать НМЦК в валюте контракта</w:t>
            </w:r>
          </w:p>
        </w:tc>
        <w:tc>
          <w:tcPr>
            <w:tcW w:w="1390" w:type="pct"/>
            <w:gridSpan w:val="3"/>
            <w:shd w:val="clear" w:color="auto" w:fill="auto"/>
          </w:tcPr>
          <w:p w:rsidR="00D00853" w:rsidRPr="00C316CF" w:rsidRDefault="00D00853" w:rsidP="00851FCF">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tc>
      </w:tr>
      <w:tr w:rsidR="00D00853" w:rsidRPr="007219B8"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094009" w:rsidRDefault="00D00853" w:rsidP="00E578E5">
            <w:pPr>
              <w:spacing w:before="0" w:after="0"/>
              <w:rPr>
                <w:sz w:val="20"/>
              </w:rPr>
            </w:pPr>
            <w:r w:rsidRPr="00CE635B">
              <w:rPr>
                <w:sz w:val="20"/>
              </w:rPr>
              <w:t>is</w:t>
            </w:r>
            <w:r>
              <w:rPr>
                <w:sz w:val="20"/>
              </w:rPr>
              <w:t>ContractPriceFormula</w:t>
            </w:r>
          </w:p>
        </w:tc>
        <w:tc>
          <w:tcPr>
            <w:tcW w:w="172" w:type="pct"/>
            <w:shd w:val="clear" w:color="auto" w:fill="auto"/>
          </w:tcPr>
          <w:p w:rsidR="00D00853" w:rsidRDefault="00D00853" w:rsidP="00E578E5">
            <w:pPr>
              <w:spacing w:before="0" w:after="0"/>
              <w:jc w:val="center"/>
              <w:rPr>
                <w:sz w:val="20"/>
              </w:rPr>
            </w:pPr>
            <w:r w:rsidRPr="00C316CF">
              <w:rPr>
                <w:sz w:val="20"/>
              </w:rPr>
              <w:t>Н</w:t>
            </w:r>
          </w:p>
        </w:tc>
        <w:tc>
          <w:tcPr>
            <w:tcW w:w="525" w:type="pct"/>
            <w:shd w:val="clear" w:color="auto" w:fill="auto"/>
          </w:tcPr>
          <w:p w:rsidR="00D00853" w:rsidRPr="00CE635B"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094009" w:rsidRDefault="00D00853" w:rsidP="00E578E5">
            <w:pPr>
              <w:spacing w:before="0" w:after="0"/>
              <w:rPr>
                <w:sz w:val="20"/>
              </w:rPr>
            </w:pPr>
            <w:r w:rsidRPr="00CE635B">
              <w:rPr>
                <w:sz w:val="20"/>
              </w:rPr>
              <w:t>Указать формулу цены и максимальное значение цены контракта</w:t>
            </w:r>
          </w:p>
        </w:tc>
        <w:tc>
          <w:tcPr>
            <w:tcW w:w="1390" w:type="pct"/>
            <w:gridSpan w:val="3"/>
            <w:shd w:val="clear" w:color="auto" w:fill="auto"/>
          </w:tcPr>
          <w:p w:rsidR="00D00853" w:rsidRPr="00FF0C83" w:rsidRDefault="00D00853" w:rsidP="00E578E5">
            <w:pPr>
              <w:spacing w:before="0" w:after="0"/>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Валюта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currency</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rPr>
                <w:sz w:val="20"/>
              </w:rPr>
            </w:pPr>
            <w:r w:rsidRPr="00C316CF">
              <w:rPr>
                <w:sz w:val="20"/>
              </w:rPr>
              <w:t>О</w:t>
            </w:r>
          </w:p>
        </w:tc>
        <w:tc>
          <w:tcPr>
            <w:tcW w:w="525" w:type="pct"/>
            <w:shd w:val="clear" w:color="auto" w:fill="auto"/>
          </w:tcPr>
          <w:p w:rsidR="00D00853" w:rsidRPr="00C316CF" w:rsidRDefault="00D00853" w:rsidP="00E578E5">
            <w:pPr>
              <w:spacing w:before="0" w:after="0"/>
              <w:rPr>
                <w:sz w:val="20"/>
              </w:rPr>
            </w:pPr>
            <w:r w:rsidRPr="00C316CF">
              <w:rPr>
                <w:sz w:val="20"/>
              </w:rPr>
              <w:t>T [ 1 - 3 ]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валюты</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rPr>
                <w:sz w:val="20"/>
              </w:rPr>
            </w:pPr>
            <w:r w:rsidRPr="00C316CF">
              <w:rPr>
                <w:sz w:val="20"/>
              </w:rPr>
              <w:t>Н</w:t>
            </w:r>
          </w:p>
        </w:tc>
        <w:tc>
          <w:tcPr>
            <w:tcW w:w="525" w:type="pct"/>
            <w:shd w:val="clear" w:color="auto" w:fill="auto"/>
          </w:tcPr>
          <w:p w:rsidR="00D00853" w:rsidRPr="00C316CF" w:rsidRDefault="00D00853" w:rsidP="00E578E5">
            <w:pPr>
              <w:spacing w:before="0" w:after="0"/>
              <w:rPr>
                <w:sz w:val="20"/>
              </w:rPr>
            </w:pPr>
            <w:r w:rsidRPr="00C316CF">
              <w:rPr>
                <w:sz w:val="20"/>
              </w:rPr>
              <w:t>T [ 1 - 50 ]</w:t>
            </w:r>
          </w:p>
        </w:tc>
        <w:tc>
          <w:tcPr>
            <w:tcW w:w="1388" w:type="pct"/>
            <w:gridSpan w:val="2"/>
            <w:shd w:val="clear" w:color="auto" w:fill="auto"/>
          </w:tcPr>
          <w:p w:rsidR="00D00853" w:rsidRPr="00C316CF" w:rsidRDefault="00D00853" w:rsidP="00E578E5">
            <w:pPr>
              <w:spacing w:before="0" w:after="0"/>
              <w:rPr>
                <w:sz w:val="20"/>
              </w:rPr>
            </w:pPr>
            <w:r>
              <w:rPr>
                <w:sz w:val="20"/>
              </w:rPr>
              <w:t>Наименование валюты</w:t>
            </w:r>
          </w:p>
        </w:tc>
        <w:tc>
          <w:tcPr>
            <w:tcW w:w="1390" w:type="pct"/>
            <w:gridSpan w:val="3"/>
            <w:shd w:val="clear" w:color="auto" w:fill="auto"/>
          </w:tcPr>
          <w:p w:rsidR="00D00853" w:rsidRPr="00162C8B" w:rsidRDefault="00D00853" w:rsidP="00E578E5">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D00853" w:rsidRPr="00D00853" w:rsidTr="0038713A">
        <w:trPr>
          <w:jc w:val="center"/>
        </w:trPr>
        <w:tc>
          <w:tcPr>
            <w:tcW w:w="5000" w:type="pct"/>
            <w:gridSpan w:val="9"/>
            <w:shd w:val="clear" w:color="auto" w:fill="auto"/>
            <w:vAlign w:val="center"/>
          </w:tcPr>
          <w:p w:rsidR="00D00853" w:rsidRPr="00D00853" w:rsidRDefault="00D00853" w:rsidP="00E578E5">
            <w:pPr>
              <w:keepNext/>
              <w:spacing w:before="0" w:after="0"/>
              <w:contextualSpacing/>
              <w:jc w:val="center"/>
              <w:rPr>
                <w:b/>
                <w:sz w:val="20"/>
              </w:rPr>
            </w:pPr>
            <w:r w:rsidRPr="00D00853">
              <w:rPr>
                <w:b/>
                <w:sz w:val="20"/>
              </w:rPr>
              <w:t>Указать НМЦК в валюте контракта</w:t>
            </w:r>
          </w:p>
        </w:tc>
      </w:tr>
      <w:tr w:rsidR="00D00853" w:rsidRPr="00D00853" w:rsidTr="00D9029F">
        <w:trPr>
          <w:jc w:val="center"/>
        </w:trPr>
        <w:tc>
          <w:tcPr>
            <w:tcW w:w="740" w:type="pct"/>
            <w:shd w:val="clear" w:color="auto" w:fill="auto"/>
          </w:tcPr>
          <w:p w:rsidR="00D00853" w:rsidRPr="00D00853" w:rsidRDefault="00D00853" w:rsidP="00E578E5">
            <w:pPr>
              <w:spacing w:before="0" w:after="0"/>
              <w:jc w:val="both"/>
              <w:rPr>
                <w:b/>
                <w:sz w:val="20"/>
              </w:rPr>
            </w:pPr>
            <w:r w:rsidRPr="00D00853">
              <w:rPr>
                <w:b/>
                <w:sz w:val="20"/>
              </w:rPr>
              <w:t>isMaxPriceCurrency</w:t>
            </w:r>
          </w:p>
        </w:tc>
        <w:tc>
          <w:tcPr>
            <w:tcW w:w="785" w:type="pct"/>
            <w:shd w:val="clear" w:color="auto" w:fill="auto"/>
            <w:vAlign w:val="center"/>
          </w:tcPr>
          <w:p w:rsidR="00D00853" w:rsidRPr="00D00853" w:rsidRDefault="00D00853" w:rsidP="00E578E5">
            <w:pPr>
              <w:keepNext/>
              <w:spacing w:before="0" w:after="0"/>
              <w:contextualSpacing/>
              <w:rPr>
                <w:b/>
                <w:sz w:val="20"/>
              </w:rPr>
            </w:pPr>
          </w:p>
        </w:tc>
        <w:tc>
          <w:tcPr>
            <w:tcW w:w="172" w:type="pct"/>
            <w:shd w:val="clear" w:color="auto" w:fill="auto"/>
            <w:vAlign w:val="center"/>
          </w:tcPr>
          <w:p w:rsidR="00D00853" w:rsidRPr="00D00853" w:rsidRDefault="00D00853" w:rsidP="00E578E5">
            <w:pPr>
              <w:keepNext/>
              <w:spacing w:before="0" w:after="0"/>
              <w:contextualSpacing/>
              <w:jc w:val="center"/>
              <w:rPr>
                <w:b/>
                <w:sz w:val="20"/>
              </w:rPr>
            </w:pPr>
          </w:p>
        </w:tc>
        <w:tc>
          <w:tcPr>
            <w:tcW w:w="525" w:type="pct"/>
            <w:shd w:val="clear" w:color="auto" w:fill="auto"/>
            <w:vAlign w:val="center"/>
          </w:tcPr>
          <w:p w:rsidR="00D00853" w:rsidRPr="00D00853"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D00853" w:rsidRDefault="00D00853" w:rsidP="00E578E5">
            <w:pPr>
              <w:keepNext/>
              <w:spacing w:before="0" w:after="0"/>
              <w:contextualSpacing/>
              <w:rPr>
                <w:b/>
                <w:sz w:val="20"/>
              </w:rPr>
            </w:pPr>
          </w:p>
        </w:tc>
        <w:tc>
          <w:tcPr>
            <w:tcW w:w="1390" w:type="pct"/>
            <w:gridSpan w:val="3"/>
            <w:shd w:val="clear" w:color="auto" w:fill="auto"/>
            <w:vAlign w:val="center"/>
          </w:tcPr>
          <w:p w:rsidR="00D00853" w:rsidRPr="00D00853"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D00853">
              <w:rPr>
                <w:sz w:val="20"/>
              </w:rPr>
              <w:t>maxPriceCurrency</w:t>
            </w:r>
          </w:p>
        </w:tc>
        <w:tc>
          <w:tcPr>
            <w:tcW w:w="172" w:type="pct"/>
            <w:shd w:val="clear" w:color="auto" w:fill="auto"/>
          </w:tcPr>
          <w:p w:rsidR="00D00853" w:rsidRPr="00D00853" w:rsidRDefault="00D00853" w:rsidP="00E578E5">
            <w:pPr>
              <w:spacing w:before="0" w:after="0"/>
              <w:jc w:val="center"/>
              <w:rPr>
                <w:sz w:val="20"/>
              </w:rPr>
            </w:pPr>
            <w:r>
              <w:rPr>
                <w:sz w:val="20"/>
              </w:rPr>
              <w:t>Н</w:t>
            </w:r>
          </w:p>
        </w:tc>
        <w:tc>
          <w:tcPr>
            <w:tcW w:w="525" w:type="pct"/>
            <w:shd w:val="clear" w:color="auto" w:fill="auto"/>
          </w:tcPr>
          <w:p w:rsidR="00D00853" w:rsidRPr="00C316CF" w:rsidRDefault="00D00853" w:rsidP="00D00853">
            <w:pPr>
              <w:spacing w:before="0" w:after="0"/>
              <w:jc w:val="center"/>
              <w:rPr>
                <w:sz w:val="20"/>
              </w:rPr>
            </w:pPr>
            <w:r w:rsidRPr="00C316CF">
              <w:rPr>
                <w:sz w:val="20"/>
              </w:rPr>
              <w:t xml:space="preserve">T [ 1 - </w:t>
            </w:r>
            <w:r>
              <w:rPr>
                <w:sz w:val="20"/>
              </w:rPr>
              <w:t>21</w:t>
            </w:r>
            <w:r w:rsidRPr="00C316CF">
              <w:rPr>
                <w:sz w:val="20"/>
              </w:rPr>
              <w:t xml:space="preserve"> ]</w:t>
            </w:r>
          </w:p>
        </w:tc>
        <w:tc>
          <w:tcPr>
            <w:tcW w:w="1388" w:type="pct"/>
            <w:gridSpan w:val="2"/>
            <w:shd w:val="clear" w:color="auto" w:fill="auto"/>
          </w:tcPr>
          <w:p w:rsidR="00D00853" w:rsidRPr="00C316CF" w:rsidRDefault="00D00853" w:rsidP="00D00853">
            <w:pPr>
              <w:spacing w:before="0" w:after="0"/>
              <w:rPr>
                <w:sz w:val="20"/>
              </w:rPr>
            </w:pPr>
            <w:r w:rsidRPr="00D00853">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D00853" w:rsidRDefault="00D00853" w:rsidP="00D00853">
            <w:pPr>
              <w:spacing w:before="0" w:after="0"/>
              <w:rPr>
                <w:sz w:val="20"/>
              </w:rPr>
            </w:pP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D00853" w:rsidRPr="00D00853" w:rsidRDefault="00D00853" w:rsidP="00D00853">
            <w:pPr>
              <w:spacing w:before="0" w:after="0"/>
              <w:rPr>
                <w:sz w:val="20"/>
              </w:rPr>
            </w:pPr>
            <w:r w:rsidRPr="00D00853">
              <w:rPr>
                <w:sz w:val="20"/>
              </w:rPr>
              <w:t>Заполняется автоматически по формуле:</w:t>
            </w:r>
          </w:p>
          <w:p w:rsidR="00D00853" w:rsidRPr="00D00853" w:rsidRDefault="00D00853" w:rsidP="00D00853">
            <w:pPr>
              <w:spacing w:before="0" w:after="0"/>
              <w:rPr>
                <w:sz w:val="20"/>
              </w:rPr>
            </w:pPr>
            <w:r w:rsidRPr="00D00853">
              <w:rPr>
                <w:sz w:val="20"/>
              </w:rPr>
              <w:t>Для валют с номиналом = 1 или номинал не указан:</w:t>
            </w:r>
          </w:p>
          <w:p w:rsidR="00D00853" w:rsidRPr="00D00853" w:rsidRDefault="00D00853" w:rsidP="00D00853">
            <w:pPr>
              <w:spacing w:before="0" w:after="0"/>
              <w:rPr>
                <w:sz w:val="20"/>
              </w:rPr>
            </w:pPr>
            <w:r w:rsidRPr="00D00853">
              <w:rPr>
                <w:sz w:val="20"/>
              </w:rPr>
              <w:t xml:space="preserve">maxPrice / currencyRate/rate, </w:t>
            </w:r>
            <w:proofErr w:type="gramStart"/>
            <w:r w:rsidRPr="00D00853">
              <w:rPr>
                <w:sz w:val="20"/>
              </w:rPr>
              <w:t>где  currencyRate</w:t>
            </w:r>
            <w:proofErr w:type="gramEnd"/>
            <w:r w:rsidRPr="00D00853">
              <w:rPr>
                <w:sz w:val="20"/>
              </w:rPr>
              <w:t>/rate - курс валюты по отношению к рублю на дату последнего сохранения извещения/изменения извещения (приема интеграционного пакета).</w:t>
            </w:r>
          </w:p>
          <w:p w:rsidR="00D00853" w:rsidRPr="00D00853" w:rsidRDefault="00D00853" w:rsidP="00D00853">
            <w:pPr>
              <w:spacing w:before="0" w:after="0"/>
              <w:rPr>
                <w:sz w:val="20"/>
              </w:rPr>
            </w:pPr>
            <w:r w:rsidRPr="00D00853">
              <w:rPr>
                <w:sz w:val="20"/>
              </w:rPr>
              <w:t>Для валют с номиналом не равным 1:</w:t>
            </w:r>
          </w:p>
          <w:p w:rsidR="00D00853" w:rsidRPr="00162C8B" w:rsidRDefault="00D00853" w:rsidP="00D00853">
            <w:pPr>
              <w:spacing w:before="0" w:after="0"/>
              <w:jc w:val="both"/>
              <w:rPr>
                <w:sz w:val="20"/>
              </w:rPr>
            </w:pPr>
            <w:r w:rsidRPr="00D00853">
              <w:rPr>
                <w:sz w:val="20"/>
              </w:rPr>
              <w:t>maxPrice * «Номинал» (из справочника валют для соответствующей валюты) / currencyRate/rate</w:t>
            </w: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w:t>
            </w:r>
          </w:p>
        </w:tc>
        <w:tc>
          <w:tcPr>
            <w:tcW w:w="172" w:type="pct"/>
            <w:shd w:val="clear" w:color="auto" w:fill="auto"/>
          </w:tcPr>
          <w:p w:rsidR="00D00853" w:rsidRPr="00C316CF" w:rsidRDefault="002E57B8" w:rsidP="00E578E5">
            <w:pPr>
              <w:spacing w:before="0" w:after="0"/>
              <w:jc w:val="center"/>
              <w:rPr>
                <w:sz w:val="20"/>
              </w:rPr>
            </w:pPr>
            <w:r>
              <w:rPr>
                <w:sz w:val="20"/>
              </w:rPr>
              <w:t>О</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Валюта из справочника "Список валют, курс на которые устанавливается ЦБ РФ" (nsiContractCurrencyCBRF)</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2E57B8" w:rsidP="00E578E5">
            <w:pPr>
              <w:spacing w:before="0" w:after="0"/>
              <w:rPr>
                <w:sz w:val="20"/>
              </w:rPr>
            </w:pPr>
            <w:r w:rsidRPr="002E57B8">
              <w:rPr>
                <w:sz w:val="20"/>
              </w:rPr>
              <w:t>currencyRate</w:t>
            </w:r>
          </w:p>
        </w:tc>
        <w:tc>
          <w:tcPr>
            <w:tcW w:w="172" w:type="pct"/>
            <w:shd w:val="clear" w:color="auto" w:fill="auto"/>
          </w:tcPr>
          <w:p w:rsidR="00D00853" w:rsidRPr="00C316CF" w:rsidRDefault="002E57B8" w:rsidP="00E578E5">
            <w:pPr>
              <w:spacing w:before="0" w:after="0"/>
              <w:jc w:val="center"/>
              <w:rPr>
                <w:sz w:val="20"/>
              </w:rPr>
            </w:pPr>
            <w:r>
              <w:rPr>
                <w:sz w:val="20"/>
              </w:rPr>
              <w:t>Н</w:t>
            </w:r>
          </w:p>
        </w:tc>
        <w:tc>
          <w:tcPr>
            <w:tcW w:w="525" w:type="pct"/>
            <w:shd w:val="clear" w:color="auto" w:fill="auto"/>
          </w:tcPr>
          <w:p w:rsidR="00D00853" w:rsidRPr="002E57B8" w:rsidRDefault="002E57B8" w:rsidP="00E578E5">
            <w:pPr>
              <w:spacing w:before="0" w:after="0"/>
              <w:jc w:val="center"/>
              <w:rPr>
                <w:sz w:val="20"/>
                <w:lang w:val="en-US"/>
              </w:rPr>
            </w:pPr>
            <w:r>
              <w:rPr>
                <w:sz w:val="20"/>
                <w:lang w:val="en-US"/>
              </w:rPr>
              <w:t>S</w:t>
            </w:r>
          </w:p>
        </w:tc>
        <w:tc>
          <w:tcPr>
            <w:tcW w:w="1388" w:type="pct"/>
            <w:gridSpan w:val="2"/>
            <w:shd w:val="clear" w:color="auto" w:fill="auto"/>
          </w:tcPr>
          <w:p w:rsidR="00D00853" w:rsidRPr="00C316CF" w:rsidRDefault="002E57B8" w:rsidP="00E578E5">
            <w:pPr>
              <w:spacing w:before="0" w:after="0"/>
              <w:rPr>
                <w:sz w:val="20"/>
              </w:rPr>
            </w:pPr>
            <w:r w:rsidRPr="002E57B8">
              <w:rPr>
                <w:sz w:val="20"/>
              </w:rPr>
              <w:t xml:space="preserve">Курс валюты по отношению к рублю на дату последнего сохранения извещения/изменения извещения (приема интеграционного пакета). Если блок не задан, то поле "Курс </w:t>
            </w:r>
            <w:r w:rsidRPr="002E57B8">
              <w:rPr>
                <w:sz w:val="20"/>
              </w:rPr>
              <w:lastRenderedPageBreak/>
              <w:t>валюты по отношению к рублю"(rate) заполняется автоматически значением из ОКВ курса ЦБ РФ на дату последнего сохранения извещения/изменения извещения (приема интеграционного пакета)</w:t>
            </w:r>
          </w:p>
        </w:tc>
        <w:tc>
          <w:tcPr>
            <w:tcW w:w="1390" w:type="pct"/>
            <w:gridSpan w:val="3"/>
            <w:shd w:val="clear" w:color="auto" w:fill="auto"/>
          </w:tcPr>
          <w:p w:rsidR="00D00853" w:rsidRPr="00162C8B" w:rsidRDefault="00D00853" w:rsidP="00E578E5">
            <w:pPr>
              <w:spacing w:before="0" w:after="0"/>
              <w:jc w:val="both"/>
              <w:rPr>
                <w:sz w:val="20"/>
              </w:rPr>
            </w:pPr>
          </w:p>
        </w:tc>
      </w:tr>
      <w:tr w:rsidR="00E362BA" w:rsidRPr="00E362BA" w:rsidTr="0038713A">
        <w:trPr>
          <w:jc w:val="center"/>
        </w:trPr>
        <w:tc>
          <w:tcPr>
            <w:tcW w:w="5000" w:type="pct"/>
            <w:gridSpan w:val="9"/>
            <w:shd w:val="clear" w:color="auto" w:fill="auto"/>
            <w:vAlign w:val="center"/>
          </w:tcPr>
          <w:p w:rsidR="00E362BA" w:rsidRPr="00E362BA" w:rsidRDefault="00E362BA" w:rsidP="00E578E5">
            <w:pPr>
              <w:keepNext/>
              <w:spacing w:before="0" w:after="0"/>
              <w:contextualSpacing/>
              <w:jc w:val="center"/>
              <w:rPr>
                <w:b/>
                <w:sz w:val="20"/>
              </w:rPr>
            </w:pPr>
            <w:r w:rsidRPr="00E362BA">
              <w:rPr>
                <w:b/>
                <w:sz w:val="20"/>
              </w:rPr>
              <w:t>Валюта из справочника "Список валют, курс на которые устанавливается ЦБ РФ" (nsiContractCurrencyCBRF)</w:t>
            </w:r>
          </w:p>
        </w:tc>
      </w:tr>
      <w:tr w:rsidR="00E362BA" w:rsidRPr="00301389" w:rsidTr="00D9029F">
        <w:trPr>
          <w:jc w:val="center"/>
        </w:trPr>
        <w:tc>
          <w:tcPr>
            <w:tcW w:w="740" w:type="pct"/>
            <w:shd w:val="clear" w:color="auto" w:fill="auto"/>
          </w:tcPr>
          <w:p w:rsidR="00E362BA" w:rsidRPr="00162C8B" w:rsidRDefault="00E362BA" w:rsidP="00E578E5">
            <w:pPr>
              <w:spacing w:before="0" w:after="0"/>
              <w:jc w:val="both"/>
              <w:rPr>
                <w:sz w:val="20"/>
              </w:rPr>
            </w:pPr>
            <w:r w:rsidRPr="00C316CF">
              <w:rPr>
                <w:b/>
                <w:bCs/>
                <w:sz w:val="20"/>
              </w:rPr>
              <w:t>currency</w:t>
            </w:r>
          </w:p>
        </w:tc>
        <w:tc>
          <w:tcPr>
            <w:tcW w:w="785" w:type="pct"/>
            <w:shd w:val="clear" w:color="auto" w:fill="auto"/>
            <w:vAlign w:val="center"/>
          </w:tcPr>
          <w:p w:rsidR="00E362BA" w:rsidRPr="00301389" w:rsidRDefault="00E362BA" w:rsidP="00E578E5">
            <w:pPr>
              <w:keepNext/>
              <w:spacing w:before="0" w:after="0"/>
              <w:contextualSpacing/>
              <w:rPr>
                <w:b/>
                <w:sz w:val="20"/>
              </w:rPr>
            </w:pPr>
          </w:p>
        </w:tc>
        <w:tc>
          <w:tcPr>
            <w:tcW w:w="172" w:type="pct"/>
            <w:shd w:val="clear" w:color="auto" w:fill="auto"/>
            <w:vAlign w:val="center"/>
          </w:tcPr>
          <w:p w:rsidR="00E362BA" w:rsidRPr="00301389" w:rsidRDefault="00E362BA" w:rsidP="00E578E5">
            <w:pPr>
              <w:keepNext/>
              <w:spacing w:before="0" w:after="0"/>
              <w:contextualSpacing/>
              <w:jc w:val="center"/>
              <w:rPr>
                <w:b/>
                <w:sz w:val="20"/>
              </w:rPr>
            </w:pPr>
          </w:p>
        </w:tc>
        <w:tc>
          <w:tcPr>
            <w:tcW w:w="525" w:type="pct"/>
            <w:shd w:val="clear" w:color="auto" w:fill="auto"/>
            <w:vAlign w:val="center"/>
          </w:tcPr>
          <w:p w:rsidR="00E362BA" w:rsidRPr="00301389" w:rsidRDefault="00E362BA" w:rsidP="00E578E5">
            <w:pPr>
              <w:keepNext/>
              <w:spacing w:before="0" w:after="0"/>
              <w:contextualSpacing/>
              <w:jc w:val="center"/>
              <w:rPr>
                <w:b/>
                <w:sz w:val="20"/>
              </w:rPr>
            </w:pPr>
          </w:p>
        </w:tc>
        <w:tc>
          <w:tcPr>
            <w:tcW w:w="1388" w:type="pct"/>
            <w:gridSpan w:val="2"/>
            <w:shd w:val="clear" w:color="auto" w:fill="auto"/>
            <w:vAlign w:val="center"/>
          </w:tcPr>
          <w:p w:rsidR="00E362BA" w:rsidRPr="00301389" w:rsidRDefault="00E362BA" w:rsidP="00E578E5">
            <w:pPr>
              <w:keepNext/>
              <w:spacing w:before="0" w:after="0"/>
              <w:contextualSpacing/>
              <w:rPr>
                <w:b/>
                <w:sz w:val="20"/>
              </w:rPr>
            </w:pPr>
          </w:p>
        </w:tc>
        <w:tc>
          <w:tcPr>
            <w:tcW w:w="1390" w:type="pct"/>
            <w:gridSpan w:val="3"/>
            <w:shd w:val="clear" w:color="auto" w:fill="auto"/>
            <w:vAlign w:val="center"/>
          </w:tcPr>
          <w:p w:rsidR="00E362BA" w:rsidRPr="00301389" w:rsidRDefault="00E362BA" w:rsidP="00E578E5">
            <w:pPr>
              <w:keepNext/>
              <w:spacing w:before="0" w:after="0"/>
              <w:contextualSpacing/>
              <w:rPr>
                <w:b/>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code</w:t>
            </w:r>
          </w:p>
        </w:tc>
        <w:tc>
          <w:tcPr>
            <w:tcW w:w="172" w:type="pct"/>
            <w:shd w:val="clear" w:color="auto" w:fill="auto"/>
          </w:tcPr>
          <w:p w:rsidR="00E362BA" w:rsidRPr="00C316CF" w:rsidRDefault="00E362BA" w:rsidP="00E578E5">
            <w:pPr>
              <w:spacing w:before="0" w:after="0"/>
              <w:rPr>
                <w:sz w:val="20"/>
              </w:rPr>
            </w:pPr>
            <w:r w:rsidRPr="00C316CF">
              <w:rPr>
                <w:sz w:val="20"/>
              </w:rPr>
              <w:t>О</w:t>
            </w:r>
          </w:p>
        </w:tc>
        <w:tc>
          <w:tcPr>
            <w:tcW w:w="525" w:type="pct"/>
            <w:shd w:val="clear" w:color="auto" w:fill="auto"/>
          </w:tcPr>
          <w:p w:rsidR="00E362BA" w:rsidRPr="00C316CF" w:rsidRDefault="00E362BA" w:rsidP="00E578E5">
            <w:pPr>
              <w:spacing w:before="0" w:after="0"/>
              <w:rPr>
                <w:sz w:val="20"/>
              </w:rPr>
            </w:pPr>
            <w:r w:rsidRPr="00C316CF">
              <w:rPr>
                <w:sz w:val="20"/>
              </w:rPr>
              <w:t>T [ 1 - 3 ]</w:t>
            </w:r>
          </w:p>
        </w:tc>
        <w:tc>
          <w:tcPr>
            <w:tcW w:w="1388" w:type="pct"/>
            <w:gridSpan w:val="2"/>
            <w:shd w:val="clear" w:color="auto" w:fill="auto"/>
          </w:tcPr>
          <w:p w:rsidR="00E362BA" w:rsidRPr="00C316CF" w:rsidRDefault="00E362BA" w:rsidP="00E578E5">
            <w:pPr>
              <w:spacing w:before="0" w:after="0"/>
              <w:rPr>
                <w:sz w:val="20"/>
              </w:rPr>
            </w:pPr>
            <w:r w:rsidRPr="00C316CF">
              <w:rPr>
                <w:sz w:val="20"/>
              </w:rPr>
              <w:t>Код валюты</w:t>
            </w:r>
          </w:p>
        </w:tc>
        <w:tc>
          <w:tcPr>
            <w:tcW w:w="1390" w:type="pct"/>
            <w:gridSpan w:val="3"/>
            <w:shd w:val="clear" w:color="auto" w:fill="auto"/>
          </w:tcPr>
          <w:p w:rsidR="00E362BA" w:rsidRPr="00162C8B" w:rsidRDefault="00E362BA" w:rsidP="00E578E5">
            <w:pPr>
              <w:spacing w:before="0" w:after="0"/>
              <w:jc w:val="both"/>
              <w:rPr>
                <w:sz w:val="20"/>
              </w:rPr>
            </w:pPr>
          </w:p>
        </w:tc>
      </w:tr>
      <w:tr w:rsidR="00E362BA" w:rsidRPr="00301389" w:rsidTr="00D9029F">
        <w:trPr>
          <w:jc w:val="center"/>
        </w:trPr>
        <w:tc>
          <w:tcPr>
            <w:tcW w:w="740" w:type="pct"/>
            <w:shd w:val="clear" w:color="auto" w:fill="auto"/>
            <w:vAlign w:val="center"/>
          </w:tcPr>
          <w:p w:rsidR="00E362BA" w:rsidRPr="00301389" w:rsidRDefault="00E362BA" w:rsidP="00E578E5">
            <w:pPr>
              <w:spacing w:before="0" w:after="0"/>
              <w:contextualSpacing/>
              <w:rPr>
                <w:sz w:val="20"/>
              </w:rPr>
            </w:pPr>
          </w:p>
        </w:tc>
        <w:tc>
          <w:tcPr>
            <w:tcW w:w="785" w:type="pct"/>
            <w:shd w:val="clear" w:color="auto" w:fill="auto"/>
          </w:tcPr>
          <w:p w:rsidR="00E362BA" w:rsidRPr="00C316CF" w:rsidRDefault="00E362BA" w:rsidP="00E578E5">
            <w:pPr>
              <w:spacing w:before="0" w:after="0"/>
              <w:rPr>
                <w:sz w:val="20"/>
              </w:rPr>
            </w:pPr>
            <w:r w:rsidRPr="00C316CF">
              <w:rPr>
                <w:sz w:val="20"/>
              </w:rPr>
              <w:t>name</w:t>
            </w:r>
          </w:p>
        </w:tc>
        <w:tc>
          <w:tcPr>
            <w:tcW w:w="172" w:type="pct"/>
            <w:shd w:val="clear" w:color="auto" w:fill="auto"/>
          </w:tcPr>
          <w:p w:rsidR="00E362BA" w:rsidRPr="00C316CF" w:rsidRDefault="00E362BA" w:rsidP="00E578E5">
            <w:pPr>
              <w:spacing w:before="0" w:after="0"/>
              <w:rPr>
                <w:sz w:val="20"/>
              </w:rPr>
            </w:pPr>
            <w:r w:rsidRPr="00C316CF">
              <w:rPr>
                <w:sz w:val="20"/>
              </w:rPr>
              <w:t>Н</w:t>
            </w:r>
          </w:p>
        </w:tc>
        <w:tc>
          <w:tcPr>
            <w:tcW w:w="525" w:type="pct"/>
            <w:shd w:val="clear" w:color="auto" w:fill="auto"/>
          </w:tcPr>
          <w:p w:rsidR="00E362BA" w:rsidRPr="00C316CF" w:rsidRDefault="00E362BA" w:rsidP="00E578E5">
            <w:pPr>
              <w:spacing w:before="0" w:after="0"/>
              <w:rPr>
                <w:sz w:val="20"/>
              </w:rPr>
            </w:pPr>
            <w:r w:rsidRPr="00C316CF">
              <w:rPr>
                <w:sz w:val="20"/>
              </w:rPr>
              <w:t>T [ 1 - 50 ]</w:t>
            </w:r>
          </w:p>
        </w:tc>
        <w:tc>
          <w:tcPr>
            <w:tcW w:w="1388" w:type="pct"/>
            <w:gridSpan w:val="2"/>
            <w:shd w:val="clear" w:color="auto" w:fill="auto"/>
          </w:tcPr>
          <w:p w:rsidR="00E362BA" w:rsidRPr="00C316CF" w:rsidRDefault="00E362BA" w:rsidP="00E578E5">
            <w:pPr>
              <w:spacing w:before="0" w:after="0"/>
              <w:rPr>
                <w:sz w:val="20"/>
              </w:rPr>
            </w:pPr>
            <w:r>
              <w:rPr>
                <w:sz w:val="20"/>
              </w:rPr>
              <w:t>Наименование валюты</w:t>
            </w:r>
          </w:p>
        </w:tc>
        <w:tc>
          <w:tcPr>
            <w:tcW w:w="1390" w:type="pct"/>
            <w:gridSpan w:val="3"/>
            <w:shd w:val="clear" w:color="auto" w:fill="auto"/>
          </w:tcPr>
          <w:p w:rsidR="00E362BA" w:rsidRPr="00162C8B" w:rsidRDefault="00E362BA" w:rsidP="00E578E5">
            <w:pPr>
              <w:spacing w:before="0" w:after="0"/>
              <w:jc w:val="both"/>
              <w:rPr>
                <w:sz w:val="20"/>
              </w:rPr>
            </w:pPr>
            <w:r w:rsidRPr="00E362BA">
              <w:rPr>
                <w:sz w:val="20"/>
              </w:rPr>
              <w:t>Игнорируется при приеме.  При передаче заполняется значением из справочника "Список валют, курс на которые устанавливается ЦБ РФ" (nsiContractCurrencyCBRF)</w:t>
            </w:r>
          </w:p>
        </w:tc>
      </w:tr>
      <w:tr w:rsidR="00AB3B20" w:rsidRPr="00AB3B20" w:rsidTr="0038713A">
        <w:trPr>
          <w:jc w:val="center"/>
        </w:trPr>
        <w:tc>
          <w:tcPr>
            <w:tcW w:w="5000" w:type="pct"/>
            <w:gridSpan w:val="9"/>
            <w:shd w:val="clear" w:color="auto" w:fill="auto"/>
            <w:vAlign w:val="center"/>
          </w:tcPr>
          <w:p w:rsidR="00AB3B20" w:rsidRPr="00AB3B20" w:rsidRDefault="00AB3B20" w:rsidP="00E578E5">
            <w:pPr>
              <w:keepNext/>
              <w:spacing w:before="0" w:after="0"/>
              <w:contextualSpacing/>
              <w:jc w:val="center"/>
              <w:rPr>
                <w:b/>
                <w:sz w:val="20"/>
              </w:rPr>
            </w:pPr>
            <w:r w:rsidRPr="00AB3B20">
              <w:rPr>
                <w:b/>
                <w:sz w:val="20"/>
              </w:rPr>
              <w:t>Курс валюты по отношению к рублю на дату последнего сохранения извещения/изменения извещения (приема интеграционного пакета)</w:t>
            </w:r>
          </w:p>
        </w:tc>
      </w:tr>
      <w:tr w:rsidR="00AB3B20" w:rsidRPr="00AB3B20" w:rsidTr="00D9029F">
        <w:trPr>
          <w:jc w:val="center"/>
        </w:trPr>
        <w:tc>
          <w:tcPr>
            <w:tcW w:w="740" w:type="pct"/>
            <w:shd w:val="clear" w:color="auto" w:fill="auto"/>
          </w:tcPr>
          <w:p w:rsidR="00AB3B20" w:rsidRPr="00AB3B20" w:rsidRDefault="00AB3B20" w:rsidP="00E578E5">
            <w:pPr>
              <w:spacing w:before="0" w:after="0"/>
              <w:jc w:val="both"/>
              <w:rPr>
                <w:b/>
                <w:sz w:val="20"/>
              </w:rPr>
            </w:pPr>
            <w:r w:rsidRPr="00AB3B20">
              <w:rPr>
                <w:b/>
                <w:sz w:val="20"/>
              </w:rPr>
              <w:t>currencyRate</w:t>
            </w:r>
          </w:p>
        </w:tc>
        <w:tc>
          <w:tcPr>
            <w:tcW w:w="785" w:type="pct"/>
            <w:shd w:val="clear" w:color="auto" w:fill="auto"/>
            <w:vAlign w:val="center"/>
          </w:tcPr>
          <w:p w:rsidR="00AB3B20" w:rsidRPr="00AB3B20" w:rsidRDefault="00AB3B20" w:rsidP="00E578E5">
            <w:pPr>
              <w:keepNext/>
              <w:spacing w:before="0" w:after="0"/>
              <w:contextualSpacing/>
              <w:rPr>
                <w:b/>
                <w:sz w:val="20"/>
              </w:rPr>
            </w:pPr>
          </w:p>
        </w:tc>
        <w:tc>
          <w:tcPr>
            <w:tcW w:w="172" w:type="pct"/>
            <w:shd w:val="clear" w:color="auto" w:fill="auto"/>
            <w:vAlign w:val="center"/>
          </w:tcPr>
          <w:p w:rsidR="00AB3B20" w:rsidRPr="00AB3B20" w:rsidRDefault="00AB3B20" w:rsidP="00E578E5">
            <w:pPr>
              <w:keepNext/>
              <w:spacing w:before="0" w:after="0"/>
              <w:contextualSpacing/>
              <w:jc w:val="center"/>
              <w:rPr>
                <w:b/>
                <w:sz w:val="20"/>
              </w:rPr>
            </w:pPr>
          </w:p>
        </w:tc>
        <w:tc>
          <w:tcPr>
            <w:tcW w:w="525" w:type="pct"/>
            <w:shd w:val="clear" w:color="auto" w:fill="auto"/>
            <w:vAlign w:val="center"/>
          </w:tcPr>
          <w:p w:rsidR="00AB3B20" w:rsidRPr="00AB3B20" w:rsidRDefault="00AB3B20" w:rsidP="00E578E5">
            <w:pPr>
              <w:keepNext/>
              <w:spacing w:before="0" w:after="0"/>
              <w:contextualSpacing/>
              <w:jc w:val="center"/>
              <w:rPr>
                <w:b/>
                <w:sz w:val="20"/>
              </w:rPr>
            </w:pPr>
          </w:p>
        </w:tc>
        <w:tc>
          <w:tcPr>
            <w:tcW w:w="1388" w:type="pct"/>
            <w:gridSpan w:val="2"/>
            <w:shd w:val="clear" w:color="auto" w:fill="auto"/>
            <w:vAlign w:val="center"/>
          </w:tcPr>
          <w:p w:rsidR="00AB3B20" w:rsidRPr="00AB3B20" w:rsidRDefault="00AB3B20" w:rsidP="00E578E5">
            <w:pPr>
              <w:keepNext/>
              <w:spacing w:before="0" w:after="0"/>
              <w:contextualSpacing/>
              <w:rPr>
                <w:b/>
                <w:sz w:val="20"/>
              </w:rPr>
            </w:pPr>
          </w:p>
        </w:tc>
        <w:tc>
          <w:tcPr>
            <w:tcW w:w="1390" w:type="pct"/>
            <w:gridSpan w:val="3"/>
            <w:shd w:val="clear" w:color="auto" w:fill="auto"/>
            <w:vAlign w:val="center"/>
          </w:tcPr>
          <w:p w:rsidR="00AB3B20" w:rsidRPr="00AB3B20" w:rsidRDefault="00AB3B20" w:rsidP="00E578E5">
            <w:pPr>
              <w:keepNext/>
              <w:spacing w:before="0" w:after="0"/>
              <w:contextualSpacing/>
              <w:rPr>
                <w:b/>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code</w:t>
            </w:r>
          </w:p>
        </w:tc>
        <w:tc>
          <w:tcPr>
            <w:tcW w:w="172" w:type="pct"/>
            <w:shd w:val="clear" w:color="auto" w:fill="auto"/>
          </w:tcPr>
          <w:p w:rsidR="00AB3B20" w:rsidRPr="00AB3B20" w:rsidRDefault="00AB3B20" w:rsidP="00E578E5">
            <w:pPr>
              <w:spacing w:before="0" w:after="0"/>
              <w:rPr>
                <w:sz w:val="20"/>
                <w:lang w:val="en-US"/>
              </w:rPr>
            </w:pPr>
            <w:r w:rsidRPr="00C316CF">
              <w:rPr>
                <w:sz w:val="20"/>
              </w:rPr>
              <w:t>О</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r>
              <w:rPr>
                <w:sz w:val="20"/>
              </w:rPr>
              <w:t xml:space="preserve"> </w:t>
            </w:r>
            <w:r>
              <w:rPr>
                <w:sz w:val="20"/>
                <w:lang w:val="en-US"/>
              </w:rPr>
              <w:t>[10,4]</w:t>
            </w:r>
          </w:p>
        </w:tc>
        <w:tc>
          <w:tcPr>
            <w:tcW w:w="1388" w:type="pct"/>
            <w:gridSpan w:val="2"/>
            <w:shd w:val="clear" w:color="auto" w:fill="auto"/>
          </w:tcPr>
          <w:p w:rsidR="00AB3B20" w:rsidRPr="00C316CF" w:rsidRDefault="00AB3B20" w:rsidP="00E578E5">
            <w:pPr>
              <w:spacing w:before="0" w:after="0"/>
              <w:rPr>
                <w:sz w:val="20"/>
              </w:rPr>
            </w:pPr>
            <w:r w:rsidRPr="00AB3B20">
              <w:rPr>
                <w:sz w:val="20"/>
              </w:rPr>
              <w:t>Курс валюты по отношению к рублю</w:t>
            </w:r>
          </w:p>
        </w:tc>
        <w:tc>
          <w:tcPr>
            <w:tcW w:w="1390" w:type="pct"/>
            <w:gridSpan w:val="3"/>
            <w:shd w:val="clear" w:color="auto" w:fill="auto"/>
          </w:tcPr>
          <w:p w:rsidR="00AB3B20" w:rsidRPr="00162C8B" w:rsidRDefault="00AB3B20" w:rsidP="00E578E5">
            <w:pPr>
              <w:spacing w:before="0" w:after="0"/>
              <w:jc w:val="both"/>
              <w:rPr>
                <w:sz w:val="20"/>
              </w:rPr>
            </w:pPr>
          </w:p>
        </w:tc>
      </w:tr>
      <w:tr w:rsidR="00AB3B20" w:rsidRPr="00301389" w:rsidTr="00D9029F">
        <w:trPr>
          <w:jc w:val="center"/>
        </w:trPr>
        <w:tc>
          <w:tcPr>
            <w:tcW w:w="740" w:type="pct"/>
            <w:shd w:val="clear" w:color="auto" w:fill="auto"/>
            <w:vAlign w:val="center"/>
          </w:tcPr>
          <w:p w:rsidR="00AB3B20" w:rsidRPr="00301389" w:rsidRDefault="00AB3B20" w:rsidP="00E578E5">
            <w:pPr>
              <w:spacing w:before="0" w:after="0"/>
              <w:contextualSpacing/>
              <w:rPr>
                <w:sz w:val="20"/>
              </w:rPr>
            </w:pPr>
          </w:p>
        </w:tc>
        <w:tc>
          <w:tcPr>
            <w:tcW w:w="785" w:type="pct"/>
            <w:shd w:val="clear" w:color="auto" w:fill="auto"/>
          </w:tcPr>
          <w:p w:rsidR="00AB3B20" w:rsidRPr="00C316CF" w:rsidRDefault="00AB3B20" w:rsidP="00E578E5">
            <w:pPr>
              <w:spacing w:before="0" w:after="0"/>
              <w:rPr>
                <w:sz w:val="20"/>
              </w:rPr>
            </w:pPr>
            <w:r w:rsidRPr="00C316CF">
              <w:rPr>
                <w:sz w:val="20"/>
              </w:rPr>
              <w:t>name</w:t>
            </w:r>
          </w:p>
        </w:tc>
        <w:tc>
          <w:tcPr>
            <w:tcW w:w="172" w:type="pct"/>
            <w:shd w:val="clear" w:color="auto" w:fill="auto"/>
          </w:tcPr>
          <w:p w:rsidR="00AB3B20" w:rsidRPr="00C316CF" w:rsidRDefault="00AB3B20" w:rsidP="00E578E5">
            <w:pPr>
              <w:spacing w:before="0" w:after="0"/>
              <w:rPr>
                <w:sz w:val="20"/>
              </w:rPr>
            </w:pPr>
            <w:r w:rsidRPr="00C316CF">
              <w:rPr>
                <w:sz w:val="20"/>
              </w:rPr>
              <w:t>Н</w:t>
            </w:r>
          </w:p>
        </w:tc>
        <w:tc>
          <w:tcPr>
            <w:tcW w:w="525" w:type="pct"/>
            <w:shd w:val="clear" w:color="auto" w:fill="auto"/>
          </w:tcPr>
          <w:p w:rsidR="00AB3B20" w:rsidRPr="00AB3B20" w:rsidRDefault="00AB3B20" w:rsidP="00AB3B20">
            <w:pPr>
              <w:spacing w:before="0" w:after="0"/>
              <w:jc w:val="center"/>
              <w:rPr>
                <w:sz w:val="20"/>
                <w:lang w:val="en-US"/>
              </w:rPr>
            </w:pPr>
            <w:r>
              <w:rPr>
                <w:sz w:val="20"/>
                <w:lang w:val="en-US"/>
              </w:rPr>
              <w:t>N</w:t>
            </w:r>
          </w:p>
        </w:tc>
        <w:tc>
          <w:tcPr>
            <w:tcW w:w="1388" w:type="pct"/>
            <w:gridSpan w:val="2"/>
            <w:shd w:val="clear" w:color="auto" w:fill="auto"/>
          </w:tcPr>
          <w:p w:rsidR="00AB3B20" w:rsidRPr="00AB3B20" w:rsidRDefault="00AB3B20" w:rsidP="00AB3B20">
            <w:pPr>
              <w:spacing w:before="0" w:after="0"/>
              <w:rPr>
                <w:sz w:val="20"/>
              </w:rPr>
            </w:pPr>
            <w:r w:rsidRPr="00AB3B20">
              <w:rPr>
                <w:sz w:val="20"/>
              </w:rPr>
              <w:t>Номинал валюты.</w:t>
            </w:r>
          </w:p>
          <w:p w:rsidR="00AB3B20" w:rsidRPr="00C316CF" w:rsidRDefault="00AB3B20" w:rsidP="00AB3B20">
            <w:pPr>
              <w:spacing w:before="0" w:after="0"/>
              <w:rPr>
                <w:sz w:val="20"/>
              </w:rPr>
            </w:pPr>
          </w:p>
        </w:tc>
        <w:tc>
          <w:tcPr>
            <w:tcW w:w="1390" w:type="pct"/>
            <w:gridSpan w:val="3"/>
            <w:shd w:val="clear" w:color="auto" w:fill="auto"/>
          </w:tcPr>
          <w:p w:rsidR="00AB3B20" w:rsidRPr="00162C8B" w:rsidRDefault="00AB3B20" w:rsidP="00E578E5">
            <w:pPr>
              <w:spacing w:before="0" w:after="0"/>
              <w:jc w:val="both"/>
              <w:rPr>
                <w:sz w:val="20"/>
              </w:rPr>
            </w:pPr>
            <w:r w:rsidRPr="00AB3B20">
              <w:rPr>
                <w:sz w:val="20"/>
              </w:rPr>
              <w:t>Поле игнорируется при приеме, заполняется автоматически значением из ОКВ на дату последнего сохранения извещения/изменения извещения (приема интеграционного пакета)</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B</w:t>
            </w:r>
          </w:p>
        </w:tc>
        <w:tc>
          <w:tcPr>
            <w:tcW w:w="1388" w:type="pct"/>
            <w:gridSpan w:val="2"/>
            <w:shd w:val="clear" w:color="auto" w:fill="auto"/>
          </w:tcPr>
          <w:p w:rsidR="00D00853" w:rsidRPr="00C316CF" w:rsidRDefault="00D00853" w:rsidP="00E578E5">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contractLifeCycleCasesInfo</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Причины заключения контракта жизненного цикла</w:t>
            </w:r>
          </w:p>
        </w:tc>
        <w:tc>
          <w:tcPr>
            <w:tcW w:w="1390" w:type="pct"/>
            <w:gridSpan w:val="3"/>
            <w:shd w:val="clear" w:color="auto" w:fill="auto"/>
          </w:tcPr>
          <w:p w:rsidR="00D00853" w:rsidRPr="00162C8B" w:rsidRDefault="00D00853" w:rsidP="00E578E5">
            <w:pPr>
              <w:spacing w:before="0" w:after="0"/>
              <w:jc w:val="both"/>
              <w:rPr>
                <w:sz w:val="20"/>
              </w:rPr>
            </w:pP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Причины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contractLifeCycleCasesInfo</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contractLifeCycleCase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S</w:t>
            </w:r>
          </w:p>
        </w:tc>
        <w:tc>
          <w:tcPr>
            <w:tcW w:w="1388" w:type="pct"/>
            <w:gridSpan w:val="2"/>
            <w:shd w:val="clear" w:color="auto" w:fill="auto"/>
          </w:tcPr>
          <w:p w:rsidR="00D00853" w:rsidRPr="00C316CF" w:rsidRDefault="00D00853" w:rsidP="00E578E5">
            <w:pPr>
              <w:spacing w:before="0" w:after="0"/>
              <w:rPr>
                <w:sz w:val="20"/>
              </w:rPr>
            </w:pPr>
            <w:r w:rsidRPr="00C316CF">
              <w:rPr>
                <w:sz w:val="20"/>
              </w:rPr>
              <w:t>Причина заключе</w:t>
            </w:r>
            <w:r>
              <w:rPr>
                <w:sz w:val="20"/>
              </w:rPr>
              <w:t>ния контракта жизненного цикла</w:t>
            </w:r>
          </w:p>
        </w:tc>
        <w:tc>
          <w:tcPr>
            <w:tcW w:w="1390" w:type="pct"/>
            <w:gridSpan w:val="3"/>
            <w:shd w:val="clear" w:color="auto" w:fill="auto"/>
          </w:tcPr>
          <w:p w:rsidR="00D00853" w:rsidRDefault="00D00853" w:rsidP="00E578E5">
            <w:pPr>
              <w:spacing w:before="0" w:after="0"/>
              <w:rPr>
                <w:sz w:val="20"/>
              </w:rPr>
            </w:pPr>
            <w:r w:rsidRPr="00C316CF">
              <w:rPr>
                <w:sz w:val="20"/>
              </w:rPr>
              <w:t>Множественный элемент.</w:t>
            </w:r>
          </w:p>
          <w:p w:rsidR="00D00853" w:rsidRPr="00C316CF" w:rsidRDefault="00D00853" w:rsidP="00E578E5">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D00853" w:rsidRPr="00301389" w:rsidTr="0038713A">
        <w:trPr>
          <w:jc w:val="center"/>
        </w:trPr>
        <w:tc>
          <w:tcPr>
            <w:tcW w:w="5000" w:type="pct"/>
            <w:gridSpan w:val="9"/>
            <w:shd w:val="clear" w:color="auto" w:fill="auto"/>
            <w:vAlign w:val="center"/>
          </w:tcPr>
          <w:p w:rsidR="00D00853" w:rsidRPr="00301389" w:rsidRDefault="00D00853" w:rsidP="00E578E5">
            <w:pPr>
              <w:keepNext/>
              <w:spacing w:before="0" w:after="0"/>
              <w:contextualSpacing/>
              <w:jc w:val="center"/>
              <w:rPr>
                <w:b/>
                <w:sz w:val="20"/>
              </w:rPr>
            </w:pPr>
            <w:r w:rsidRPr="00C316CF">
              <w:rPr>
                <w:b/>
                <w:bCs/>
                <w:sz w:val="20"/>
              </w:rPr>
              <w:t>Причина заключения контракта жизненного цикла</w:t>
            </w:r>
          </w:p>
        </w:tc>
      </w:tr>
      <w:tr w:rsidR="00D00853" w:rsidRPr="00301389" w:rsidTr="00D9029F">
        <w:trPr>
          <w:jc w:val="center"/>
        </w:trPr>
        <w:tc>
          <w:tcPr>
            <w:tcW w:w="740" w:type="pct"/>
            <w:shd w:val="clear" w:color="auto" w:fill="auto"/>
          </w:tcPr>
          <w:p w:rsidR="00D00853" w:rsidRPr="00162C8B" w:rsidRDefault="00D00853" w:rsidP="00E578E5">
            <w:pPr>
              <w:spacing w:before="0" w:after="0"/>
              <w:jc w:val="both"/>
              <w:rPr>
                <w:sz w:val="20"/>
              </w:rPr>
            </w:pPr>
            <w:r w:rsidRPr="00C316CF">
              <w:rPr>
                <w:b/>
                <w:bCs/>
                <w:sz w:val="20"/>
              </w:rPr>
              <w:t>contractLifeCycleCase</w:t>
            </w:r>
          </w:p>
        </w:tc>
        <w:tc>
          <w:tcPr>
            <w:tcW w:w="785" w:type="pct"/>
            <w:shd w:val="clear" w:color="auto" w:fill="auto"/>
            <w:vAlign w:val="center"/>
          </w:tcPr>
          <w:p w:rsidR="00D00853" w:rsidRPr="00301389" w:rsidRDefault="00D00853" w:rsidP="00E578E5">
            <w:pPr>
              <w:keepNext/>
              <w:spacing w:before="0" w:after="0"/>
              <w:contextualSpacing/>
              <w:rPr>
                <w:b/>
                <w:sz w:val="20"/>
              </w:rPr>
            </w:pPr>
          </w:p>
        </w:tc>
        <w:tc>
          <w:tcPr>
            <w:tcW w:w="172" w:type="pct"/>
            <w:shd w:val="clear" w:color="auto" w:fill="auto"/>
            <w:vAlign w:val="center"/>
          </w:tcPr>
          <w:p w:rsidR="00D00853" w:rsidRPr="00301389" w:rsidRDefault="00D00853" w:rsidP="00E578E5">
            <w:pPr>
              <w:keepNext/>
              <w:spacing w:before="0" w:after="0"/>
              <w:contextualSpacing/>
              <w:jc w:val="center"/>
              <w:rPr>
                <w:b/>
                <w:sz w:val="20"/>
              </w:rPr>
            </w:pPr>
          </w:p>
        </w:tc>
        <w:tc>
          <w:tcPr>
            <w:tcW w:w="525" w:type="pct"/>
            <w:shd w:val="clear" w:color="auto" w:fill="auto"/>
            <w:vAlign w:val="center"/>
          </w:tcPr>
          <w:p w:rsidR="00D00853" w:rsidRPr="00301389" w:rsidRDefault="00D00853" w:rsidP="00E578E5">
            <w:pPr>
              <w:keepNext/>
              <w:spacing w:before="0" w:after="0"/>
              <w:contextualSpacing/>
              <w:jc w:val="center"/>
              <w:rPr>
                <w:b/>
                <w:sz w:val="20"/>
              </w:rPr>
            </w:pPr>
          </w:p>
        </w:tc>
        <w:tc>
          <w:tcPr>
            <w:tcW w:w="1388" w:type="pct"/>
            <w:gridSpan w:val="2"/>
            <w:shd w:val="clear" w:color="auto" w:fill="auto"/>
            <w:vAlign w:val="center"/>
          </w:tcPr>
          <w:p w:rsidR="00D00853" w:rsidRPr="00301389" w:rsidRDefault="00D00853" w:rsidP="00E578E5">
            <w:pPr>
              <w:keepNext/>
              <w:spacing w:before="0" w:after="0"/>
              <w:contextualSpacing/>
              <w:rPr>
                <w:b/>
                <w:sz w:val="20"/>
              </w:rPr>
            </w:pPr>
          </w:p>
        </w:tc>
        <w:tc>
          <w:tcPr>
            <w:tcW w:w="1390" w:type="pct"/>
            <w:gridSpan w:val="3"/>
            <w:shd w:val="clear" w:color="auto" w:fill="auto"/>
            <w:vAlign w:val="center"/>
          </w:tcPr>
          <w:p w:rsidR="00D00853" w:rsidRPr="00301389" w:rsidRDefault="00D00853" w:rsidP="00E578E5">
            <w:pPr>
              <w:keepNext/>
              <w:spacing w:before="0" w:after="0"/>
              <w:contextualSpacing/>
              <w:rPr>
                <w:b/>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code</w:t>
            </w:r>
          </w:p>
        </w:tc>
        <w:tc>
          <w:tcPr>
            <w:tcW w:w="172" w:type="pct"/>
            <w:shd w:val="clear" w:color="auto" w:fill="auto"/>
          </w:tcPr>
          <w:p w:rsidR="00D00853" w:rsidRPr="00C316CF" w:rsidRDefault="00D00853" w:rsidP="00E578E5">
            <w:pPr>
              <w:spacing w:before="0" w:after="0"/>
              <w:jc w:val="center"/>
              <w:rPr>
                <w:sz w:val="20"/>
              </w:rPr>
            </w:pPr>
            <w:r w:rsidRPr="00C316CF">
              <w:rPr>
                <w:sz w:val="20"/>
              </w:rPr>
              <w:t>О</w:t>
            </w:r>
          </w:p>
        </w:tc>
        <w:tc>
          <w:tcPr>
            <w:tcW w:w="525" w:type="pct"/>
            <w:shd w:val="clear" w:color="auto" w:fill="auto"/>
          </w:tcPr>
          <w:p w:rsidR="00D00853" w:rsidRPr="00C316CF" w:rsidRDefault="00D00853" w:rsidP="00E578E5">
            <w:pPr>
              <w:spacing w:before="0" w:after="0"/>
              <w:jc w:val="center"/>
              <w:rPr>
                <w:sz w:val="20"/>
              </w:rPr>
            </w:pPr>
            <w:r w:rsidRPr="00C316CF">
              <w:rPr>
                <w:sz w:val="20"/>
              </w:rPr>
              <w:t>T [ 1 - 10 ]</w:t>
            </w:r>
          </w:p>
        </w:tc>
        <w:tc>
          <w:tcPr>
            <w:tcW w:w="1388" w:type="pct"/>
            <w:gridSpan w:val="2"/>
            <w:shd w:val="clear" w:color="auto" w:fill="auto"/>
          </w:tcPr>
          <w:p w:rsidR="00D00853" w:rsidRPr="00C316CF" w:rsidRDefault="00D00853" w:rsidP="00E578E5">
            <w:pPr>
              <w:spacing w:before="0" w:after="0"/>
              <w:rPr>
                <w:sz w:val="20"/>
              </w:rPr>
            </w:pPr>
            <w:r w:rsidRPr="00C316CF">
              <w:rPr>
                <w:sz w:val="20"/>
              </w:rPr>
              <w:t>Код случая заключения контракта жизненного цикла</w:t>
            </w:r>
          </w:p>
        </w:tc>
        <w:tc>
          <w:tcPr>
            <w:tcW w:w="1390" w:type="pct"/>
            <w:gridSpan w:val="3"/>
            <w:shd w:val="clear" w:color="auto" w:fill="auto"/>
          </w:tcPr>
          <w:p w:rsidR="00D00853" w:rsidRPr="00C316CF" w:rsidRDefault="00D00853" w:rsidP="00E578E5">
            <w:pPr>
              <w:spacing w:before="0" w:after="0"/>
              <w:rPr>
                <w:sz w:val="20"/>
              </w:rPr>
            </w:pPr>
          </w:p>
        </w:tc>
      </w:tr>
      <w:tr w:rsidR="00D00853" w:rsidRPr="00301389" w:rsidTr="00D9029F">
        <w:trPr>
          <w:jc w:val="center"/>
        </w:trPr>
        <w:tc>
          <w:tcPr>
            <w:tcW w:w="740" w:type="pct"/>
            <w:shd w:val="clear" w:color="auto" w:fill="auto"/>
            <w:vAlign w:val="center"/>
          </w:tcPr>
          <w:p w:rsidR="00D00853" w:rsidRPr="00301389" w:rsidRDefault="00D00853" w:rsidP="00E578E5">
            <w:pPr>
              <w:spacing w:before="0" w:after="0"/>
              <w:contextualSpacing/>
              <w:rPr>
                <w:sz w:val="20"/>
              </w:rPr>
            </w:pPr>
          </w:p>
        </w:tc>
        <w:tc>
          <w:tcPr>
            <w:tcW w:w="785" w:type="pct"/>
            <w:shd w:val="clear" w:color="auto" w:fill="auto"/>
          </w:tcPr>
          <w:p w:rsidR="00D00853" w:rsidRPr="00C316CF" w:rsidRDefault="00D00853" w:rsidP="00E578E5">
            <w:pPr>
              <w:spacing w:before="0" w:after="0"/>
              <w:rPr>
                <w:sz w:val="20"/>
              </w:rPr>
            </w:pPr>
            <w:r w:rsidRPr="00C316CF">
              <w:rPr>
                <w:sz w:val="20"/>
              </w:rPr>
              <w:t>name</w:t>
            </w:r>
          </w:p>
        </w:tc>
        <w:tc>
          <w:tcPr>
            <w:tcW w:w="172" w:type="pct"/>
            <w:shd w:val="clear" w:color="auto" w:fill="auto"/>
          </w:tcPr>
          <w:p w:rsidR="00D00853" w:rsidRPr="00C316CF" w:rsidRDefault="00D00853" w:rsidP="00E578E5">
            <w:pPr>
              <w:spacing w:before="0" w:after="0"/>
              <w:jc w:val="center"/>
              <w:rPr>
                <w:sz w:val="20"/>
              </w:rPr>
            </w:pPr>
            <w:r w:rsidRPr="00C316CF">
              <w:rPr>
                <w:sz w:val="20"/>
              </w:rPr>
              <w:t>Н</w:t>
            </w:r>
          </w:p>
        </w:tc>
        <w:tc>
          <w:tcPr>
            <w:tcW w:w="525" w:type="pct"/>
            <w:shd w:val="clear" w:color="auto" w:fill="auto"/>
          </w:tcPr>
          <w:p w:rsidR="00D00853" w:rsidRPr="00C316CF" w:rsidRDefault="00D00853" w:rsidP="00E578E5">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D00853" w:rsidRPr="00C316CF" w:rsidRDefault="00D00853" w:rsidP="00E578E5">
            <w:pPr>
              <w:spacing w:before="0" w:after="0"/>
              <w:rPr>
                <w:sz w:val="20"/>
              </w:rPr>
            </w:pPr>
            <w:r w:rsidRPr="00C316CF">
              <w:rPr>
                <w:sz w:val="20"/>
              </w:rPr>
              <w:t>Наименование случая заключе</w:t>
            </w:r>
            <w:r>
              <w:rPr>
                <w:sz w:val="20"/>
              </w:rPr>
              <w:t>ния контракта жизненного цикла</w:t>
            </w:r>
          </w:p>
        </w:tc>
        <w:tc>
          <w:tcPr>
            <w:tcW w:w="1390" w:type="pct"/>
            <w:gridSpan w:val="3"/>
            <w:shd w:val="clear" w:color="auto" w:fill="auto"/>
          </w:tcPr>
          <w:p w:rsidR="00D00853" w:rsidRPr="00C316CF" w:rsidRDefault="00D00853" w:rsidP="00E578E5">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95598C" w:rsidRPr="006B1628" w:rsidTr="0038713A">
        <w:trPr>
          <w:jc w:val="center"/>
        </w:trPr>
        <w:tc>
          <w:tcPr>
            <w:tcW w:w="5000" w:type="pct"/>
            <w:gridSpan w:val="9"/>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85" w:type="pct"/>
            <w:shd w:val="clear" w:color="auto" w:fill="auto"/>
          </w:tcPr>
          <w:p w:rsidR="00874529" w:rsidRPr="00A63BD0" w:rsidRDefault="00874529" w:rsidP="00874529">
            <w:pPr>
              <w:spacing w:after="0"/>
              <w:jc w:val="both"/>
              <w:rPr>
                <w:sz w:val="20"/>
              </w:rPr>
            </w:pPr>
          </w:p>
        </w:tc>
        <w:tc>
          <w:tcPr>
            <w:tcW w:w="172" w:type="pct"/>
            <w:shd w:val="clear" w:color="auto" w:fill="auto"/>
          </w:tcPr>
          <w:p w:rsidR="00874529" w:rsidRPr="00A63BD0" w:rsidRDefault="00874529" w:rsidP="00874529">
            <w:pPr>
              <w:spacing w:after="0"/>
              <w:jc w:val="both"/>
              <w:rPr>
                <w:sz w:val="20"/>
              </w:rPr>
            </w:pPr>
          </w:p>
        </w:tc>
        <w:tc>
          <w:tcPr>
            <w:tcW w:w="525" w:type="pct"/>
            <w:shd w:val="clear" w:color="auto" w:fill="auto"/>
          </w:tcPr>
          <w:p w:rsidR="00874529" w:rsidRPr="00A63BD0" w:rsidRDefault="00874529" w:rsidP="00874529">
            <w:pPr>
              <w:spacing w:after="0"/>
              <w:jc w:val="both"/>
              <w:rPr>
                <w:sz w:val="20"/>
              </w:rPr>
            </w:pPr>
          </w:p>
        </w:tc>
        <w:tc>
          <w:tcPr>
            <w:tcW w:w="1388" w:type="pct"/>
            <w:gridSpan w:val="2"/>
            <w:shd w:val="clear" w:color="auto" w:fill="auto"/>
          </w:tcPr>
          <w:p w:rsidR="00874529" w:rsidRPr="00A63BD0" w:rsidRDefault="00874529" w:rsidP="00874529">
            <w:pPr>
              <w:spacing w:after="0"/>
              <w:jc w:val="both"/>
              <w:rPr>
                <w:sz w:val="20"/>
              </w:rPr>
            </w:pPr>
          </w:p>
        </w:tc>
        <w:tc>
          <w:tcPr>
            <w:tcW w:w="1390" w:type="pct"/>
            <w:gridSpan w:val="3"/>
            <w:shd w:val="clear" w:color="auto" w:fill="auto"/>
          </w:tcPr>
          <w:p w:rsidR="00874529" w:rsidRPr="00A63BD0" w:rsidRDefault="00874529" w:rsidP="00874529">
            <w:pPr>
              <w:spacing w:after="0"/>
              <w:jc w:val="both"/>
              <w:rPr>
                <w:sz w:val="20"/>
              </w:rPr>
            </w:pPr>
          </w:p>
        </w:tc>
      </w:tr>
      <w:tr w:rsidR="00874529" w:rsidRPr="00301389" w:rsidTr="00D9029F">
        <w:trPr>
          <w:jc w:val="center"/>
        </w:trPr>
        <w:tc>
          <w:tcPr>
            <w:tcW w:w="740" w:type="pct"/>
            <w:shd w:val="clear" w:color="auto" w:fill="auto"/>
          </w:tcPr>
          <w:p w:rsidR="00874529" w:rsidRPr="00A63BD0" w:rsidRDefault="00874529" w:rsidP="00874529">
            <w:pPr>
              <w:spacing w:after="0"/>
              <w:jc w:val="both"/>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90" w:type="pct"/>
            <w:gridSpan w:val="3"/>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38713A">
        <w:trPr>
          <w:jc w:val="center"/>
        </w:trPr>
        <w:tc>
          <w:tcPr>
            <w:tcW w:w="5000" w:type="pct"/>
            <w:gridSpan w:val="9"/>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D9029F">
        <w:trPr>
          <w:jc w:val="center"/>
        </w:trPr>
        <w:tc>
          <w:tcPr>
            <w:tcW w:w="740"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customer</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90" w:type="pct"/>
            <w:gridSpan w:val="3"/>
            <w:shd w:val="clear" w:color="auto" w:fill="auto"/>
          </w:tcPr>
          <w:p w:rsidR="00874529" w:rsidRPr="00162C8B" w:rsidRDefault="00874529" w:rsidP="00874529">
            <w:pPr>
              <w:spacing w:before="0" w:after="0"/>
              <w:jc w:val="both"/>
              <w:rPr>
                <w:sz w:val="20"/>
              </w:rPr>
            </w:pPr>
          </w:p>
        </w:tc>
      </w:tr>
      <w:tr w:rsidR="00E578E5" w:rsidRPr="00301389" w:rsidTr="00D9029F">
        <w:trPr>
          <w:jc w:val="center"/>
        </w:trPr>
        <w:tc>
          <w:tcPr>
            <w:tcW w:w="740" w:type="pct"/>
            <w:shd w:val="clear" w:color="auto" w:fill="auto"/>
            <w:vAlign w:val="center"/>
          </w:tcPr>
          <w:p w:rsidR="00E578E5" w:rsidRPr="00301389" w:rsidRDefault="00E578E5" w:rsidP="00E578E5">
            <w:pPr>
              <w:spacing w:before="0" w:after="0"/>
              <w:contextualSpacing/>
              <w:rPr>
                <w:sz w:val="20"/>
              </w:rPr>
            </w:pPr>
          </w:p>
        </w:tc>
        <w:tc>
          <w:tcPr>
            <w:tcW w:w="785" w:type="pct"/>
            <w:shd w:val="clear" w:color="auto" w:fill="auto"/>
          </w:tcPr>
          <w:p w:rsidR="00E578E5" w:rsidRPr="00A63BD0" w:rsidRDefault="00A87CC9" w:rsidP="00E578E5">
            <w:pPr>
              <w:spacing w:after="0"/>
              <w:jc w:val="both"/>
              <w:rPr>
                <w:sz w:val="20"/>
              </w:rPr>
            </w:pPr>
            <w:r w:rsidRPr="00A87CC9">
              <w:rPr>
                <w:sz w:val="20"/>
              </w:rPr>
              <w:t>applicationGuarantee</w:t>
            </w:r>
          </w:p>
        </w:tc>
        <w:tc>
          <w:tcPr>
            <w:tcW w:w="172" w:type="pct"/>
            <w:shd w:val="clear" w:color="auto" w:fill="auto"/>
          </w:tcPr>
          <w:p w:rsidR="00E578E5" w:rsidRPr="00A63BD0" w:rsidRDefault="00E578E5" w:rsidP="00E578E5">
            <w:pPr>
              <w:spacing w:after="0"/>
              <w:jc w:val="center"/>
              <w:rPr>
                <w:sz w:val="20"/>
              </w:rPr>
            </w:pPr>
            <w:r w:rsidRPr="00A63BD0">
              <w:rPr>
                <w:sz w:val="20"/>
              </w:rPr>
              <w:t>Н</w:t>
            </w:r>
          </w:p>
        </w:tc>
        <w:tc>
          <w:tcPr>
            <w:tcW w:w="525" w:type="pct"/>
            <w:shd w:val="clear" w:color="auto" w:fill="auto"/>
          </w:tcPr>
          <w:p w:rsidR="00E578E5" w:rsidRPr="00A63BD0" w:rsidRDefault="00E578E5" w:rsidP="00E578E5">
            <w:pPr>
              <w:spacing w:after="0"/>
              <w:jc w:val="center"/>
              <w:rPr>
                <w:sz w:val="20"/>
              </w:rPr>
            </w:pPr>
            <w:r w:rsidRPr="00A63BD0">
              <w:rPr>
                <w:sz w:val="20"/>
              </w:rPr>
              <w:t>S</w:t>
            </w:r>
          </w:p>
        </w:tc>
        <w:tc>
          <w:tcPr>
            <w:tcW w:w="1388" w:type="pct"/>
            <w:gridSpan w:val="2"/>
            <w:shd w:val="clear" w:color="auto" w:fill="auto"/>
          </w:tcPr>
          <w:p w:rsidR="00E578E5" w:rsidRPr="00A63BD0" w:rsidRDefault="00A87CC9" w:rsidP="00E578E5">
            <w:pPr>
              <w:spacing w:after="0"/>
              <w:jc w:val="both"/>
              <w:rPr>
                <w:sz w:val="20"/>
              </w:rPr>
            </w:pPr>
            <w:r w:rsidRPr="00A87CC9">
              <w:rPr>
                <w:sz w:val="20"/>
              </w:rPr>
              <w:t>Обеспечение заявки</w:t>
            </w:r>
          </w:p>
        </w:tc>
        <w:tc>
          <w:tcPr>
            <w:tcW w:w="1390" w:type="pct"/>
            <w:gridSpan w:val="3"/>
            <w:shd w:val="clear" w:color="auto" w:fill="auto"/>
          </w:tcPr>
          <w:p w:rsidR="00E578E5" w:rsidRPr="00162C8B" w:rsidRDefault="00E578E5" w:rsidP="00E578E5">
            <w:pPr>
              <w:spacing w:before="0" w:after="0"/>
              <w:jc w:val="both"/>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contractGuarantee</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A87CC9">
            <w:pPr>
              <w:spacing w:before="0" w:after="0"/>
              <w:contextualSpacing/>
              <w:rPr>
                <w:sz w:val="20"/>
              </w:rPr>
            </w:pPr>
          </w:p>
        </w:tc>
        <w:tc>
          <w:tcPr>
            <w:tcW w:w="785" w:type="pct"/>
            <w:shd w:val="clear" w:color="auto" w:fill="auto"/>
          </w:tcPr>
          <w:p w:rsidR="00A87CC9" w:rsidRPr="00A63BD0" w:rsidRDefault="00A87CC9" w:rsidP="00A87CC9">
            <w:pPr>
              <w:spacing w:after="0"/>
              <w:jc w:val="both"/>
              <w:rPr>
                <w:sz w:val="20"/>
              </w:rPr>
            </w:pPr>
            <w:r w:rsidRPr="00A87CC9">
              <w:rPr>
                <w:sz w:val="20"/>
              </w:rPr>
              <w:t>contractLCConditionsInfo</w:t>
            </w:r>
          </w:p>
        </w:tc>
        <w:tc>
          <w:tcPr>
            <w:tcW w:w="172" w:type="pct"/>
            <w:shd w:val="clear" w:color="auto" w:fill="auto"/>
          </w:tcPr>
          <w:p w:rsidR="00A87CC9" w:rsidRPr="00A63BD0" w:rsidRDefault="00A87CC9" w:rsidP="00A87CC9">
            <w:pPr>
              <w:spacing w:after="0"/>
              <w:jc w:val="center"/>
              <w:rPr>
                <w:sz w:val="20"/>
              </w:rPr>
            </w:pPr>
            <w:r w:rsidRPr="00A63BD0">
              <w:rPr>
                <w:sz w:val="20"/>
              </w:rPr>
              <w:t>Н</w:t>
            </w:r>
          </w:p>
        </w:tc>
        <w:tc>
          <w:tcPr>
            <w:tcW w:w="525" w:type="pct"/>
            <w:shd w:val="clear" w:color="auto" w:fill="auto"/>
          </w:tcPr>
          <w:p w:rsidR="00A87CC9" w:rsidRPr="00A63BD0" w:rsidRDefault="00A87CC9" w:rsidP="00A87CC9">
            <w:pPr>
              <w:spacing w:after="0"/>
              <w:jc w:val="center"/>
              <w:rPr>
                <w:sz w:val="20"/>
              </w:rPr>
            </w:pPr>
            <w:r w:rsidRPr="00A63BD0">
              <w:rPr>
                <w:sz w:val="20"/>
              </w:rPr>
              <w:t>S</w:t>
            </w:r>
          </w:p>
        </w:tc>
        <w:tc>
          <w:tcPr>
            <w:tcW w:w="1388" w:type="pct"/>
            <w:gridSpan w:val="2"/>
            <w:shd w:val="clear" w:color="auto" w:fill="auto"/>
          </w:tcPr>
          <w:p w:rsidR="00A87CC9" w:rsidRPr="00A63BD0" w:rsidRDefault="00A87CC9" w:rsidP="00A87CC9">
            <w:pPr>
              <w:spacing w:after="0"/>
              <w:jc w:val="both"/>
              <w:rPr>
                <w:sz w:val="20"/>
              </w:rPr>
            </w:pPr>
            <w:r w:rsidRPr="00A87CC9">
              <w:rPr>
                <w:sz w:val="20"/>
              </w:rPr>
              <w:t>Условия контракта жизненого цикла. Контролируется обязательность указания в случае, если заполнен блок «Информация о заключении с поставщиком (подрядчиком, исполнителем) контракта жизненного цикла» (notificationInfo/contractConditionsInfo/contractLifeCycleInfo)</w:t>
            </w:r>
          </w:p>
        </w:tc>
        <w:tc>
          <w:tcPr>
            <w:tcW w:w="1390" w:type="pct"/>
            <w:gridSpan w:val="3"/>
            <w:shd w:val="clear" w:color="auto" w:fill="auto"/>
          </w:tcPr>
          <w:p w:rsidR="00A87CC9" w:rsidRPr="00162C8B" w:rsidRDefault="00A87CC9" w:rsidP="00A87CC9">
            <w:pPr>
              <w:spacing w:before="0" w:after="0"/>
              <w:jc w:val="both"/>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72" w:type="pct"/>
            <w:shd w:val="clear" w:color="auto" w:fill="auto"/>
          </w:tcPr>
          <w:p w:rsidR="00874529" w:rsidRPr="00A63BD0" w:rsidRDefault="00874529" w:rsidP="00874529">
            <w:pPr>
              <w:spacing w:after="0"/>
              <w:jc w:val="center"/>
              <w:rPr>
                <w:sz w:val="20"/>
              </w:rPr>
            </w:pPr>
            <w:r w:rsidRPr="00A63BD0">
              <w:rPr>
                <w:sz w:val="20"/>
              </w:rPr>
              <w:t>О</w:t>
            </w:r>
          </w:p>
        </w:tc>
        <w:tc>
          <w:tcPr>
            <w:tcW w:w="525" w:type="pct"/>
            <w:shd w:val="clear" w:color="auto" w:fill="auto"/>
          </w:tcPr>
          <w:p w:rsidR="00874529" w:rsidRPr="00A63BD0" w:rsidRDefault="00874529" w:rsidP="00874529">
            <w:pPr>
              <w:spacing w:after="0"/>
              <w:jc w:val="center"/>
              <w:rPr>
                <w:sz w:val="20"/>
              </w:rPr>
            </w:pPr>
            <w:r w:rsidRPr="00A63BD0">
              <w:rPr>
                <w:sz w:val="20"/>
              </w:rPr>
              <w:t>S</w:t>
            </w:r>
          </w:p>
        </w:tc>
        <w:tc>
          <w:tcPr>
            <w:tcW w:w="1388" w:type="pct"/>
            <w:gridSpan w:val="2"/>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90" w:type="pct"/>
            <w:gridSpan w:val="3"/>
            <w:shd w:val="clear" w:color="auto" w:fill="auto"/>
          </w:tcPr>
          <w:p w:rsidR="00874529" w:rsidRPr="00162C8B" w:rsidRDefault="00874529" w:rsidP="00874529">
            <w:pPr>
              <w:spacing w:before="0" w:after="0"/>
              <w:jc w:val="both"/>
              <w:rPr>
                <w:sz w:val="20"/>
              </w:rPr>
            </w:pP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A63BD0" w:rsidRDefault="00A87CC9" w:rsidP="00ED72F6">
            <w:pPr>
              <w:spacing w:after="0"/>
              <w:jc w:val="both"/>
              <w:rPr>
                <w:sz w:val="20"/>
              </w:rPr>
            </w:pPr>
            <w:r w:rsidRPr="004D6719">
              <w:rPr>
                <w:sz w:val="20"/>
              </w:rPr>
              <w:t>unableProvideContractGuaranteeDocs</w:t>
            </w:r>
          </w:p>
        </w:tc>
        <w:tc>
          <w:tcPr>
            <w:tcW w:w="172" w:type="pct"/>
            <w:shd w:val="clear" w:color="auto" w:fill="auto"/>
          </w:tcPr>
          <w:p w:rsidR="00A87CC9" w:rsidRPr="00A63BD0" w:rsidRDefault="00A87CC9" w:rsidP="00ED72F6">
            <w:pPr>
              <w:spacing w:after="0"/>
              <w:jc w:val="center"/>
              <w:rPr>
                <w:sz w:val="20"/>
              </w:rPr>
            </w:pPr>
            <w:r w:rsidRPr="00C316CF">
              <w:rPr>
                <w:sz w:val="20"/>
              </w:rPr>
              <w:t>Н</w:t>
            </w:r>
          </w:p>
        </w:tc>
        <w:tc>
          <w:tcPr>
            <w:tcW w:w="525" w:type="pct"/>
            <w:shd w:val="clear" w:color="auto" w:fill="auto"/>
          </w:tcPr>
          <w:p w:rsidR="00A87CC9" w:rsidRPr="00A63BD0" w:rsidRDefault="00A87CC9" w:rsidP="00ED72F6">
            <w:pPr>
              <w:spacing w:after="0"/>
              <w:jc w:val="center"/>
              <w:rPr>
                <w:sz w:val="20"/>
              </w:rPr>
            </w:pPr>
            <w:r w:rsidRPr="00C316CF">
              <w:rPr>
                <w:sz w:val="20"/>
              </w:rPr>
              <w:t>S</w:t>
            </w:r>
          </w:p>
        </w:tc>
        <w:tc>
          <w:tcPr>
            <w:tcW w:w="1388" w:type="pct"/>
            <w:gridSpan w:val="2"/>
            <w:shd w:val="clear" w:color="auto" w:fill="auto"/>
          </w:tcPr>
          <w:p w:rsidR="00A87CC9" w:rsidRPr="00A63BD0" w:rsidRDefault="00A87CC9" w:rsidP="00ED72F6">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90" w:type="pct"/>
            <w:gridSpan w:val="3"/>
            <w:shd w:val="clear" w:color="auto" w:fill="auto"/>
          </w:tcPr>
          <w:p w:rsidR="00A87CC9" w:rsidRPr="004D6719" w:rsidRDefault="00A87CC9" w:rsidP="00ED72F6">
            <w:pPr>
              <w:spacing w:before="0" w:after="0"/>
              <w:rPr>
                <w:sz w:val="20"/>
              </w:rPr>
            </w:pPr>
            <w:r w:rsidRPr="004D6719">
              <w:rPr>
                <w:sz w:val="20"/>
              </w:rPr>
              <w:t>Контролируется бизнес-контролем заполнение блока, если (И):</w:t>
            </w:r>
          </w:p>
          <w:p w:rsidR="00A87CC9" w:rsidRPr="004D6719" w:rsidRDefault="00A87CC9" w:rsidP="00ED72F6">
            <w:pPr>
              <w:spacing w:before="0" w:after="0"/>
              <w:rPr>
                <w:sz w:val="20"/>
              </w:rPr>
            </w:pPr>
            <w:r w:rsidRPr="004D6719">
              <w:rPr>
                <w:sz w:val="20"/>
              </w:rPr>
              <w:t>-первая версия извещения размещена после выхода версии ЕИС 9.1;</w:t>
            </w:r>
          </w:p>
          <w:p w:rsidR="00A87CC9" w:rsidRPr="004D6719" w:rsidRDefault="00A87CC9" w:rsidP="00ED72F6">
            <w:pPr>
              <w:spacing w:before="0" w:after="0"/>
              <w:rPr>
                <w:sz w:val="20"/>
              </w:rPr>
            </w:pPr>
            <w:r w:rsidRPr="004D6719">
              <w:rPr>
                <w:sz w:val="20"/>
              </w:rPr>
              <w:t>-не заполнен блок "Обеспечение исполнения контракта" (contractGuarantee);</w:t>
            </w:r>
          </w:p>
          <w:p w:rsidR="00A87CC9" w:rsidRPr="004D6719" w:rsidRDefault="00A87CC9" w:rsidP="00ED72F6">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A87CC9" w:rsidRPr="001435D1" w:rsidRDefault="00A87CC9" w:rsidP="00ED72F6">
            <w:pPr>
              <w:spacing w:before="0" w:after="0"/>
              <w:jc w:val="both"/>
              <w:rPr>
                <w:sz w:val="20"/>
              </w:rPr>
            </w:pPr>
            <w:r w:rsidRPr="004D6719">
              <w:rPr>
                <w:sz w:val="20"/>
              </w:rPr>
              <w:t>Федерального закона №44-ФЗ» (isSt111_1) равно «true»)</w:t>
            </w:r>
            <w:r>
              <w:rPr>
                <w:sz w:val="20"/>
              </w:rPr>
              <w:t>.</w:t>
            </w:r>
          </w:p>
          <w:p w:rsidR="00A87CC9" w:rsidRPr="00A87CC9" w:rsidRDefault="00A87CC9" w:rsidP="00A87CC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выше</w:t>
            </w:r>
          </w:p>
        </w:tc>
      </w:tr>
      <w:tr w:rsidR="00A87CC9" w:rsidRPr="00301389" w:rsidTr="00D9029F">
        <w:trPr>
          <w:jc w:val="center"/>
        </w:trPr>
        <w:tc>
          <w:tcPr>
            <w:tcW w:w="740" w:type="pct"/>
            <w:shd w:val="clear" w:color="auto" w:fill="auto"/>
            <w:vAlign w:val="center"/>
          </w:tcPr>
          <w:p w:rsidR="00A87CC9" w:rsidRPr="00301389" w:rsidRDefault="00A87CC9" w:rsidP="00ED72F6">
            <w:pPr>
              <w:spacing w:before="0" w:after="0"/>
              <w:contextualSpacing/>
              <w:rPr>
                <w:sz w:val="20"/>
              </w:rPr>
            </w:pPr>
          </w:p>
        </w:tc>
        <w:tc>
          <w:tcPr>
            <w:tcW w:w="785" w:type="pct"/>
            <w:shd w:val="clear" w:color="auto" w:fill="auto"/>
          </w:tcPr>
          <w:p w:rsidR="00A87CC9" w:rsidRPr="004D6719" w:rsidRDefault="00A87CC9" w:rsidP="00ED72F6">
            <w:pPr>
              <w:spacing w:after="0"/>
              <w:jc w:val="both"/>
              <w:rPr>
                <w:sz w:val="20"/>
              </w:rPr>
            </w:pPr>
            <w:r w:rsidRPr="00A87CC9">
              <w:rPr>
                <w:sz w:val="20"/>
              </w:rPr>
              <w:t>provisionWarranty</w:t>
            </w:r>
          </w:p>
        </w:tc>
        <w:tc>
          <w:tcPr>
            <w:tcW w:w="172" w:type="pct"/>
            <w:shd w:val="clear" w:color="auto" w:fill="auto"/>
          </w:tcPr>
          <w:p w:rsidR="00A87CC9" w:rsidRPr="00C316CF" w:rsidRDefault="00A87CC9" w:rsidP="00ED72F6">
            <w:pPr>
              <w:spacing w:after="0"/>
              <w:jc w:val="center"/>
              <w:rPr>
                <w:sz w:val="20"/>
              </w:rPr>
            </w:pPr>
            <w:r>
              <w:rPr>
                <w:sz w:val="20"/>
              </w:rPr>
              <w:t>Н</w:t>
            </w:r>
          </w:p>
        </w:tc>
        <w:tc>
          <w:tcPr>
            <w:tcW w:w="525" w:type="pct"/>
            <w:shd w:val="clear" w:color="auto" w:fill="auto"/>
          </w:tcPr>
          <w:p w:rsidR="00A87CC9" w:rsidRPr="00A87CC9" w:rsidRDefault="00A87CC9" w:rsidP="00ED72F6">
            <w:pPr>
              <w:spacing w:after="0"/>
              <w:jc w:val="center"/>
              <w:rPr>
                <w:sz w:val="20"/>
                <w:lang w:val="en-US"/>
              </w:rPr>
            </w:pPr>
            <w:r>
              <w:rPr>
                <w:sz w:val="20"/>
                <w:lang w:val="en-US"/>
              </w:rPr>
              <w:t>S</w:t>
            </w:r>
          </w:p>
        </w:tc>
        <w:tc>
          <w:tcPr>
            <w:tcW w:w="1388" w:type="pct"/>
            <w:gridSpan w:val="2"/>
            <w:shd w:val="clear" w:color="auto" w:fill="auto"/>
          </w:tcPr>
          <w:p w:rsidR="00A87CC9" w:rsidRPr="004D6719" w:rsidRDefault="00A87CC9" w:rsidP="00ED72F6">
            <w:pPr>
              <w:spacing w:after="0"/>
              <w:jc w:val="both"/>
              <w:rPr>
                <w:sz w:val="20"/>
              </w:rPr>
            </w:pPr>
            <w:r w:rsidRPr="00A87CC9">
              <w:rPr>
                <w:sz w:val="20"/>
              </w:rPr>
              <w:t>Обеспечение гарантийных обязательств</w:t>
            </w:r>
          </w:p>
        </w:tc>
        <w:tc>
          <w:tcPr>
            <w:tcW w:w="1390" w:type="pct"/>
            <w:gridSpan w:val="3"/>
            <w:shd w:val="clear" w:color="auto" w:fill="auto"/>
          </w:tcPr>
          <w:p w:rsidR="00A87CC9" w:rsidRPr="004D6719" w:rsidRDefault="00A87CC9" w:rsidP="00ED72F6">
            <w:pPr>
              <w:spacing w:before="0" w:after="0"/>
              <w:rPr>
                <w:sz w:val="20"/>
              </w:rPr>
            </w:pPr>
          </w:p>
        </w:tc>
      </w:tr>
      <w:tr w:rsidR="00874529" w:rsidRPr="00301389" w:rsidTr="00D9029F">
        <w:trPr>
          <w:jc w:val="center"/>
        </w:trPr>
        <w:tc>
          <w:tcPr>
            <w:tcW w:w="740" w:type="pct"/>
            <w:shd w:val="clear" w:color="auto" w:fill="auto"/>
            <w:vAlign w:val="center"/>
          </w:tcPr>
          <w:p w:rsidR="00874529" w:rsidRPr="00301389" w:rsidRDefault="00874529" w:rsidP="00874529">
            <w:pPr>
              <w:spacing w:before="0" w:after="0"/>
              <w:contextualSpacing/>
              <w:rPr>
                <w:sz w:val="20"/>
              </w:rPr>
            </w:pPr>
          </w:p>
        </w:tc>
        <w:tc>
          <w:tcPr>
            <w:tcW w:w="785" w:type="pct"/>
            <w:shd w:val="clear" w:color="auto" w:fill="auto"/>
          </w:tcPr>
          <w:p w:rsidR="00874529" w:rsidRPr="00A63BD0" w:rsidRDefault="00874529" w:rsidP="00874529">
            <w:pPr>
              <w:spacing w:after="0"/>
              <w:jc w:val="both"/>
              <w:rPr>
                <w:sz w:val="20"/>
              </w:rPr>
            </w:pPr>
            <w:r w:rsidRPr="00A63BD0">
              <w:rPr>
                <w:sz w:val="20"/>
              </w:rPr>
              <w:t>addInfo</w:t>
            </w:r>
          </w:p>
        </w:tc>
        <w:tc>
          <w:tcPr>
            <w:tcW w:w="172" w:type="pct"/>
            <w:shd w:val="clear" w:color="auto" w:fill="auto"/>
          </w:tcPr>
          <w:p w:rsidR="00874529" w:rsidRPr="00A63BD0" w:rsidRDefault="00874529" w:rsidP="00874529">
            <w:pPr>
              <w:spacing w:after="0"/>
              <w:jc w:val="center"/>
              <w:rPr>
                <w:sz w:val="20"/>
              </w:rPr>
            </w:pPr>
            <w:r w:rsidRPr="00A63BD0">
              <w:rPr>
                <w:sz w:val="20"/>
              </w:rPr>
              <w:t>Н</w:t>
            </w:r>
          </w:p>
        </w:tc>
        <w:tc>
          <w:tcPr>
            <w:tcW w:w="525" w:type="pct"/>
            <w:shd w:val="clear" w:color="auto" w:fill="auto"/>
          </w:tcPr>
          <w:p w:rsidR="00874529" w:rsidRPr="00A63BD0" w:rsidRDefault="00874529" w:rsidP="00874529">
            <w:pPr>
              <w:spacing w:after="0"/>
              <w:jc w:val="center"/>
              <w:rPr>
                <w:sz w:val="20"/>
              </w:rPr>
            </w:pPr>
            <w:r w:rsidRPr="00A63BD0">
              <w:rPr>
                <w:sz w:val="20"/>
              </w:rPr>
              <w:t>T[1-2000]</w:t>
            </w:r>
          </w:p>
        </w:tc>
        <w:tc>
          <w:tcPr>
            <w:tcW w:w="1388" w:type="pct"/>
            <w:gridSpan w:val="2"/>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90" w:type="pct"/>
            <w:gridSpan w:val="3"/>
            <w:shd w:val="clear" w:color="auto" w:fill="auto"/>
          </w:tcPr>
          <w:p w:rsidR="00874529" w:rsidRPr="00162C8B" w:rsidRDefault="00874529" w:rsidP="00874529">
            <w:pPr>
              <w:spacing w:before="0" w:after="0"/>
              <w:jc w:val="both"/>
              <w:rPr>
                <w:sz w:val="20"/>
              </w:rPr>
            </w:pPr>
          </w:p>
        </w:tc>
      </w:tr>
      <w:tr w:rsidR="00434B31" w:rsidRPr="00301389" w:rsidTr="00D9029F">
        <w:trPr>
          <w:jc w:val="center"/>
        </w:trPr>
        <w:tc>
          <w:tcPr>
            <w:tcW w:w="740" w:type="pct"/>
            <w:shd w:val="clear" w:color="auto" w:fill="auto"/>
            <w:vAlign w:val="center"/>
          </w:tcPr>
          <w:p w:rsidR="00434B31" w:rsidRPr="00301389" w:rsidRDefault="00434B31" w:rsidP="00434B31">
            <w:pPr>
              <w:spacing w:before="0" w:after="0"/>
              <w:contextualSpacing/>
              <w:rPr>
                <w:sz w:val="20"/>
              </w:rPr>
            </w:pPr>
          </w:p>
        </w:tc>
        <w:tc>
          <w:tcPr>
            <w:tcW w:w="785"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72" w:type="pct"/>
            <w:shd w:val="clear" w:color="auto" w:fill="auto"/>
          </w:tcPr>
          <w:p w:rsidR="00434B31" w:rsidRPr="00A63BD0" w:rsidRDefault="00434B31" w:rsidP="00434B31">
            <w:pPr>
              <w:spacing w:after="0"/>
              <w:jc w:val="center"/>
              <w:rPr>
                <w:sz w:val="20"/>
              </w:rPr>
            </w:pPr>
            <w:r>
              <w:rPr>
                <w:sz w:val="20"/>
              </w:rPr>
              <w:t>Н</w:t>
            </w:r>
          </w:p>
        </w:tc>
        <w:tc>
          <w:tcPr>
            <w:tcW w:w="525" w:type="pct"/>
            <w:shd w:val="clear" w:color="auto" w:fill="auto"/>
          </w:tcPr>
          <w:p w:rsidR="00434B31" w:rsidRPr="00A63BD0" w:rsidRDefault="00434B31" w:rsidP="00434B31">
            <w:pPr>
              <w:spacing w:after="0"/>
              <w:jc w:val="center"/>
              <w:rPr>
                <w:sz w:val="20"/>
              </w:rPr>
            </w:pPr>
            <w:r>
              <w:rPr>
                <w:sz w:val="20"/>
                <w:lang w:val="en-US"/>
              </w:rPr>
              <w:t>S</w:t>
            </w:r>
          </w:p>
        </w:tc>
        <w:tc>
          <w:tcPr>
            <w:tcW w:w="1388" w:type="pct"/>
            <w:gridSpan w:val="2"/>
            <w:shd w:val="clear" w:color="auto" w:fill="auto"/>
          </w:tcPr>
          <w:p w:rsidR="00434B31" w:rsidRPr="00A63BD0" w:rsidRDefault="00A87CC9" w:rsidP="00A87CC9">
            <w:pPr>
              <w:spacing w:after="0"/>
              <w:jc w:val="both"/>
              <w:rPr>
                <w:sz w:val="20"/>
              </w:rPr>
            </w:pPr>
            <w:r w:rsidRPr="00A87CC9">
              <w:rPr>
                <w:sz w:val="20"/>
              </w:rPr>
              <w:t xml:space="preserve">Информации о банковском и (или) казначейском сопровождении контакта. </w:t>
            </w:r>
          </w:p>
        </w:tc>
        <w:tc>
          <w:tcPr>
            <w:tcW w:w="1390" w:type="pct"/>
            <w:gridSpan w:val="3"/>
            <w:shd w:val="clear" w:color="auto" w:fill="auto"/>
          </w:tcPr>
          <w:p w:rsidR="00434B31" w:rsidRPr="00162C8B" w:rsidRDefault="00A87CC9" w:rsidP="00434B31">
            <w:pPr>
              <w:spacing w:before="0" w:after="0"/>
              <w:jc w:val="both"/>
              <w:rPr>
                <w:sz w:val="20"/>
              </w:rPr>
            </w:pPr>
            <w:r w:rsidRPr="00A87CC9">
              <w:rPr>
                <w:sz w:val="20"/>
              </w:rPr>
              <w:t>Указание допустимо только для базовой версии извещения. Игнорируется при приеме изменений извещения</w:t>
            </w:r>
          </w:p>
        </w:tc>
      </w:tr>
      <w:tr w:rsidR="00E03AD1" w:rsidRPr="00301389" w:rsidTr="00D9029F">
        <w:trPr>
          <w:jc w:val="center"/>
        </w:trPr>
        <w:tc>
          <w:tcPr>
            <w:tcW w:w="740" w:type="pct"/>
            <w:shd w:val="clear" w:color="auto" w:fill="auto"/>
            <w:vAlign w:val="center"/>
          </w:tcPr>
          <w:p w:rsidR="00E03AD1" w:rsidRPr="00301389" w:rsidRDefault="00E03AD1" w:rsidP="00E03AD1">
            <w:pPr>
              <w:spacing w:before="0" w:after="0"/>
              <w:contextualSpacing/>
              <w:rPr>
                <w:sz w:val="20"/>
              </w:rPr>
            </w:pPr>
          </w:p>
        </w:tc>
        <w:tc>
          <w:tcPr>
            <w:tcW w:w="785" w:type="pct"/>
            <w:shd w:val="clear" w:color="auto" w:fill="auto"/>
          </w:tcPr>
          <w:p w:rsidR="00E03AD1" w:rsidRPr="00434B31" w:rsidRDefault="00217BF9" w:rsidP="00E03AD1">
            <w:pPr>
              <w:spacing w:after="0"/>
              <w:jc w:val="both"/>
              <w:rPr>
                <w:sz w:val="20"/>
              </w:rPr>
            </w:pPr>
            <w:r>
              <w:rPr>
                <w:sz w:val="20"/>
              </w:rPr>
              <w:t>contractPriceFormula</w:t>
            </w:r>
          </w:p>
        </w:tc>
        <w:tc>
          <w:tcPr>
            <w:tcW w:w="172" w:type="pct"/>
            <w:shd w:val="clear" w:color="auto" w:fill="auto"/>
          </w:tcPr>
          <w:p w:rsidR="00E03AD1" w:rsidRDefault="00E03AD1" w:rsidP="00E03AD1">
            <w:pPr>
              <w:spacing w:after="0"/>
              <w:jc w:val="center"/>
              <w:rPr>
                <w:sz w:val="20"/>
              </w:rPr>
            </w:pPr>
            <w:r w:rsidRPr="00C316CF">
              <w:rPr>
                <w:sz w:val="20"/>
              </w:rPr>
              <w:t>Н</w:t>
            </w:r>
          </w:p>
        </w:tc>
        <w:tc>
          <w:tcPr>
            <w:tcW w:w="52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8" w:type="pct"/>
            <w:gridSpan w:val="2"/>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90" w:type="pct"/>
            <w:gridSpan w:val="3"/>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w:t>
            </w:r>
            <w:r w:rsidR="00217BF9">
              <w:rPr>
                <w:sz w:val="20"/>
                <w:lang w:val="en-US"/>
              </w:rPr>
              <w:lastRenderedPageBreak/>
              <w:t>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C51113" w:rsidRPr="00301389" w:rsidTr="0038713A">
        <w:trPr>
          <w:jc w:val="center"/>
        </w:trPr>
        <w:tc>
          <w:tcPr>
            <w:tcW w:w="5000" w:type="pct"/>
            <w:gridSpan w:val="9"/>
            <w:shd w:val="clear" w:color="auto" w:fill="auto"/>
            <w:vAlign w:val="center"/>
          </w:tcPr>
          <w:p w:rsidR="00C51113" w:rsidRPr="00301389" w:rsidRDefault="00112EB5" w:rsidP="00ED72F6">
            <w:pPr>
              <w:keepNext/>
              <w:spacing w:before="0" w:after="0"/>
              <w:contextualSpacing/>
              <w:jc w:val="center"/>
              <w:rPr>
                <w:b/>
                <w:sz w:val="20"/>
              </w:rPr>
            </w:pPr>
            <w:r w:rsidRPr="00112EB5">
              <w:rPr>
                <w:b/>
                <w:bCs/>
                <w:sz w:val="20"/>
              </w:rPr>
              <w:lastRenderedPageBreak/>
              <w:t>Обеспечение заявки</w:t>
            </w:r>
          </w:p>
        </w:tc>
      </w:tr>
      <w:tr w:rsidR="00C51113" w:rsidRPr="00301389" w:rsidTr="00D9029F">
        <w:trPr>
          <w:jc w:val="center"/>
        </w:trPr>
        <w:tc>
          <w:tcPr>
            <w:tcW w:w="740" w:type="pct"/>
            <w:shd w:val="clear" w:color="auto" w:fill="auto"/>
          </w:tcPr>
          <w:p w:rsidR="00C51113" w:rsidRPr="00162C8B" w:rsidRDefault="00112EB5" w:rsidP="00ED72F6">
            <w:pPr>
              <w:spacing w:before="0" w:after="0"/>
              <w:jc w:val="both"/>
              <w:rPr>
                <w:sz w:val="20"/>
              </w:rPr>
            </w:pPr>
            <w:r w:rsidRPr="00112EB5">
              <w:rPr>
                <w:b/>
                <w:bCs/>
                <w:sz w:val="20"/>
              </w:rPr>
              <w:t>applicationGuarantee</w:t>
            </w:r>
          </w:p>
        </w:tc>
        <w:tc>
          <w:tcPr>
            <w:tcW w:w="785" w:type="pct"/>
            <w:shd w:val="clear" w:color="auto" w:fill="auto"/>
            <w:vAlign w:val="center"/>
          </w:tcPr>
          <w:p w:rsidR="00C51113" w:rsidRPr="00301389" w:rsidRDefault="00C51113" w:rsidP="00ED72F6">
            <w:pPr>
              <w:keepNext/>
              <w:spacing w:before="0" w:after="0"/>
              <w:contextualSpacing/>
              <w:rPr>
                <w:b/>
                <w:sz w:val="20"/>
              </w:rPr>
            </w:pPr>
          </w:p>
        </w:tc>
        <w:tc>
          <w:tcPr>
            <w:tcW w:w="172" w:type="pct"/>
            <w:shd w:val="clear" w:color="auto" w:fill="auto"/>
            <w:vAlign w:val="center"/>
          </w:tcPr>
          <w:p w:rsidR="00C51113" w:rsidRPr="00301389" w:rsidRDefault="00C51113" w:rsidP="00ED72F6">
            <w:pPr>
              <w:keepNext/>
              <w:spacing w:before="0" w:after="0"/>
              <w:contextualSpacing/>
              <w:jc w:val="center"/>
              <w:rPr>
                <w:b/>
                <w:sz w:val="20"/>
              </w:rPr>
            </w:pPr>
          </w:p>
        </w:tc>
        <w:tc>
          <w:tcPr>
            <w:tcW w:w="525" w:type="pct"/>
            <w:shd w:val="clear" w:color="auto" w:fill="auto"/>
            <w:vAlign w:val="center"/>
          </w:tcPr>
          <w:p w:rsidR="00C51113" w:rsidRPr="00301389" w:rsidRDefault="00C51113" w:rsidP="00ED72F6">
            <w:pPr>
              <w:keepNext/>
              <w:spacing w:before="0" w:after="0"/>
              <w:contextualSpacing/>
              <w:jc w:val="center"/>
              <w:rPr>
                <w:b/>
                <w:sz w:val="20"/>
              </w:rPr>
            </w:pPr>
          </w:p>
        </w:tc>
        <w:tc>
          <w:tcPr>
            <w:tcW w:w="1388" w:type="pct"/>
            <w:gridSpan w:val="2"/>
            <w:shd w:val="clear" w:color="auto" w:fill="auto"/>
            <w:vAlign w:val="center"/>
          </w:tcPr>
          <w:p w:rsidR="00C51113" w:rsidRPr="00301389" w:rsidRDefault="00C51113" w:rsidP="00ED72F6">
            <w:pPr>
              <w:keepNext/>
              <w:spacing w:before="0" w:after="0"/>
              <w:contextualSpacing/>
              <w:rPr>
                <w:b/>
                <w:sz w:val="20"/>
              </w:rPr>
            </w:pPr>
          </w:p>
        </w:tc>
        <w:tc>
          <w:tcPr>
            <w:tcW w:w="1390" w:type="pct"/>
            <w:gridSpan w:val="3"/>
            <w:shd w:val="clear" w:color="auto" w:fill="auto"/>
            <w:vAlign w:val="center"/>
          </w:tcPr>
          <w:p w:rsidR="00C51113" w:rsidRPr="00301389" w:rsidRDefault="00C51113" w:rsidP="00ED72F6">
            <w:pPr>
              <w:keepNext/>
              <w:spacing w:before="0" w:after="0"/>
              <w:contextualSpacing/>
              <w:rPr>
                <w:b/>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amount</w:t>
            </w:r>
          </w:p>
        </w:tc>
        <w:tc>
          <w:tcPr>
            <w:tcW w:w="172" w:type="pct"/>
            <w:shd w:val="clear" w:color="auto" w:fill="auto"/>
          </w:tcPr>
          <w:p w:rsidR="00C51113" w:rsidRPr="00C77574" w:rsidRDefault="00112EB5" w:rsidP="00ED72F6">
            <w:pPr>
              <w:spacing w:before="0" w:after="0"/>
              <w:jc w:val="center"/>
              <w:rPr>
                <w:sz w:val="20"/>
              </w:rPr>
            </w:pPr>
            <w:r>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T [ 1 - 21 ]</w:t>
            </w:r>
          </w:p>
        </w:tc>
        <w:tc>
          <w:tcPr>
            <w:tcW w:w="1388" w:type="pct"/>
            <w:gridSpan w:val="2"/>
            <w:shd w:val="clear" w:color="auto" w:fill="auto"/>
          </w:tcPr>
          <w:p w:rsidR="00C51113" w:rsidRPr="00C316CF" w:rsidRDefault="00C51113" w:rsidP="00ED72F6">
            <w:pPr>
              <w:spacing w:before="0" w:after="0"/>
              <w:rPr>
                <w:sz w:val="20"/>
              </w:rPr>
            </w:pPr>
            <w:r w:rsidRPr="00C316CF">
              <w:rPr>
                <w:sz w:val="20"/>
              </w:rPr>
              <w:t>Размер обеспечения</w:t>
            </w:r>
          </w:p>
        </w:tc>
        <w:tc>
          <w:tcPr>
            <w:tcW w:w="1390" w:type="pct"/>
            <w:gridSpan w:val="3"/>
            <w:shd w:val="clear" w:color="auto" w:fill="auto"/>
          </w:tcPr>
          <w:p w:rsidR="00C51113" w:rsidRPr="00C316CF" w:rsidRDefault="00C51113" w:rsidP="00112EB5">
            <w:pPr>
              <w:spacing w:before="0" w:after="0"/>
              <w:rPr>
                <w:sz w:val="20"/>
              </w:rPr>
            </w:pPr>
            <w:r>
              <w:rPr>
                <w:sz w:val="20"/>
              </w:rPr>
              <w:t>Допустимые значения</w:t>
            </w:r>
            <w:r w:rsidRPr="00C316CF">
              <w:rPr>
                <w:sz w:val="20"/>
              </w:rPr>
              <w:t xml:space="preserve">: </w:t>
            </w:r>
            <w:r>
              <w:rPr>
                <w:sz w:val="20"/>
              </w:rPr>
              <w:t>(-)\d+(\.\d{1,2})?</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account</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S</w:t>
            </w:r>
          </w:p>
        </w:tc>
        <w:tc>
          <w:tcPr>
            <w:tcW w:w="1388" w:type="pct"/>
            <w:gridSpan w:val="2"/>
            <w:shd w:val="clear" w:color="auto" w:fill="auto"/>
          </w:tcPr>
          <w:p w:rsidR="00C51113" w:rsidRPr="00C316CF" w:rsidRDefault="00C51113" w:rsidP="00ED72F6">
            <w:pPr>
              <w:spacing w:before="0" w:after="0"/>
              <w:rPr>
                <w:sz w:val="20"/>
              </w:rPr>
            </w:pPr>
            <w:r>
              <w:rPr>
                <w:sz w:val="20"/>
              </w:rPr>
              <w:t>Платежные реквизиты</w:t>
            </w:r>
          </w:p>
        </w:tc>
        <w:tc>
          <w:tcPr>
            <w:tcW w:w="1390" w:type="pct"/>
            <w:gridSpan w:val="3"/>
            <w:shd w:val="clear" w:color="auto" w:fill="auto"/>
          </w:tcPr>
          <w:p w:rsidR="00C51113" w:rsidRPr="00C316CF" w:rsidRDefault="00C51113" w:rsidP="00112EB5">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procedureInfo</w:t>
            </w:r>
          </w:p>
        </w:tc>
        <w:tc>
          <w:tcPr>
            <w:tcW w:w="172" w:type="pct"/>
            <w:shd w:val="clear" w:color="auto" w:fill="auto"/>
          </w:tcPr>
          <w:p w:rsidR="00C51113" w:rsidRPr="00C316CF" w:rsidRDefault="00C51113" w:rsidP="00ED72F6">
            <w:pPr>
              <w:spacing w:before="0" w:after="0"/>
              <w:jc w:val="center"/>
              <w:rPr>
                <w:sz w:val="20"/>
              </w:rPr>
            </w:pPr>
            <w:r w:rsidRPr="00C316CF">
              <w:rPr>
                <w:sz w:val="20"/>
              </w:rPr>
              <w:t>О</w:t>
            </w:r>
          </w:p>
        </w:tc>
        <w:tc>
          <w:tcPr>
            <w:tcW w:w="525" w:type="pct"/>
            <w:shd w:val="clear" w:color="auto" w:fill="auto"/>
          </w:tcPr>
          <w:p w:rsidR="00C51113" w:rsidRPr="00C316CF" w:rsidRDefault="00C51113"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C51113" w:rsidRPr="00C316CF" w:rsidRDefault="00C51113" w:rsidP="00ED72F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0" w:type="pct"/>
            <w:gridSpan w:val="3"/>
            <w:shd w:val="clear" w:color="auto" w:fill="auto"/>
          </w:tcPr>
          <w:p w:rsidR="00C51113" w:rsidRPr="00C316CF" w:rsidRDefault="00C51113" w:rsidP="00ED72F6">
            <w:pPr>
              <w:spacing w:before="0" w:after="0"/>
              <w:rPr>
                <w:sz w:val="20"/>
              </w:rPr>
            </w:pPr>
          </w:p>
        </w:tc>
      </w:tr>
      <w:tr w:rsidR="00C51113" w:rsidRPr="00301389" w:rsidTr="00D9029F">
        <w:trPr>
          <w:jc w:val="center"/>
        </w:trPr>
        <w:tc>
          <w:tcPr>
            <w:tcW w:w="740" w:type="pct"/>
            <w:shd w:val="clear" w:color="auto" w:fill="auto"/>
            <w:vAlign w:val="center"/>
          </w:tcPr>
          <w:p w:rsidR="00C51113" w:rsidRPr="00301389" w:rsidRDefault="00C51113" w:rsidP="00ED72F6">
            <w:pPr>
              <w:spacing w:before="0" w:after="0"/>
              <w:contextualSpacing/>
              <w:rPr>
                <w:sz w:val="20"/>
              </w:rPr>
            </w:pPr>
          </w:p>
        </w:tc>
        <w:tc>
          <w:tcPr>
            <w:tcW w:w="785" w:type="pct"/>
            <w:shd w:val="clear" w:color="auto" w:fill="auto"/>
          </w:tcPr>
          <w:p w:rsidR="00C51113" w:rsidRPr="00C316CF" w:rsidRDefault="00C51113" w:rsidP="00ED72F6">
            <w:pPr>
              <w:spacing w:before="0" w:after="0"/>
              <w:rPr>
                <w:sz w:val="20"/>
              </w:rPr>
            </w:pPr>
            <w:r w:rsidRPr="00C316CF">
              <w:rPr>
                <w:sz w:val="20"/>
              </w:rPr>
              <w:t>part</w:t>
            </w:r>
          </w:p>
        </w:tc>
        <w:tc>
          <w:tcPr>
            <w:tcW w:w="172" w:type="pct"/>
            <w:shd w:val="clear" w:color="auto" w:fill="auto"/>
          </w:tcPr>
          <w:p w:rsidR="00C51113" w:rsidRPr="00C316CF" w:rsidRDefault="00C51113" w:rsidP="00ED72F6">
            <w:pPr>
              <w:spacing w:before="0" w:after="0"/>
              <w:jc w:val="center"/>
              <w:rPr>
                <w:sz w:val="20"/>
              </w:rPr>
            </w:pPr>
            <w:r w:rsidRPr="00C316CF">
              <w:rPr>
                <w:sz w:val="20"/>
              </w:rPr>
              <w:t>Н</w:t>
            </w:r>
          </w:p>
        </w:tc>
        <w:tc>
          <w:tcPr>
            <w:tcW w:w="525" w:type="pct"/>
            <w:shd w:val="clear" w:color="auto" w:fill="auto"/>
          </w:tcPr>
          <w:p w:rsidR="00C51113" w:rsidRPr="00C316CF" w:rsidRDefault="00C51113" w:rsidP="00ED72F6">
            <w:pPr>
              <w:spacing w:before="0" w:after="0"/>
              <w:jc w:val="center"/>
              <w:rPr>
                <w:sz w:val="20"/>
              </w:rPr>
            </w:pPr>
            <w:r w:rsidRPr="00C316CF">
              <w:rPr>
                <w:sz w:val="20"/>
              </w:rPr>
              <w:t>N</w:t>
            </w:r>
          </w:p>
        </w:tc>
        <w:tc>
          <w:tcPr>
            <w:tcW w:w="1388" w:type="pct"/>
            <w:gridSpan w:val="2"/>
            <w:shd w:val="clear" w:color="auto" w:fill="auto"/>
          </w:tcPr>
          <w:p w:rsidR="00C51113" w:rsidRPr="00C316CF" w:rsidRDefault="00C51113"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C51113" w:rsidRDefault="00C51113" w:rsidP="00ED72F6">
            <w:pPr>
              <w:spacing w:before="0" w:after="0"/>
              <w:rPr>
                <w:sz w:val="20"/>
              </w:rPr>
            </w:pPr>
            <w:r w:rsidRPr="00C316CF">
              <w:rPr>
                <w:sz w:val="20"/>
              </w:rPr>
              <w:t xml:space="preserve">64-битное с плавающей запятой. </w:t>
            </w:r>
          </w:p>
          <w:p w:rsidR="00C51113" w:rsidRDefault="00C51113" w:rsidP="00ED72F6">
            <w:pPr>
              <w:spacing w:before="0" w:after="0"/>
              <w:rPr>
                <w:sz w:val="20"/>
              </w:rPr>
            </w:pPr>
          </w:p>
          <w:p w:rsidR="00C51113" w:rsidRDefault="00C51113" w:rsidP="00ED72F6">
            <w:pPr>
              <w:spacing w:before="0" w:after="0"/>
              <w:rPr>
                <w:sz w:val="20"/>
              </w:rPr>
            </w:pP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C51113" w:rsidRDefault="00C51113" w:rsidP="00ED72F6">
            <w:pPr>
              <w:spacing w:before="0" w:after="0"/>
              <w:rPr>
                <w:sz w:val="20"/>
              </w:rPr>
            </w:pPr>
            <w:r>
              <w:rPr>
                <w:sz w:val="20"/>
              </w:rPr>
              <w:t>Минимальное значение:</w:t>
            </w:r>
          </w:p>
          <w:p w:rsidR="00C51113" w:rsidRDefault="00C51113" w:rsidP="00ED72F6">
            <w:pPr>
              <w:spacing w:before="0" w:after="0"/>
              <w:rPr>
                <w:sz w:val="20"/>
              </w:rPr>
            </w:pPr>
            <w:r>
              <w:rPr>
                <w:sz w:val="20"/>
              </w:rPr>
              <w:t>0</w:t>
            </w:r>
          </w:p>
          <w:p w:rsidR="00C51113" w:rsidRDefault="00C51113" w:rsidP="00ED72F6">
            <w:pPr>
              <w:spacing w:before="0" w:after="0"/>
              <w:rPr>
                <w:sz w:val="20"/>
              </w:rPr>
            </w:pPr>
            <w:r>
              <w:rPr>
                <w:sz w:val="20"/>
              </w:rPr>
              <w:t>Максимальное значение:</w:t>
            </w:r>
          </w:p>
          <w:p w:rsidR="00C51113" w:rsidRDefault="00C51113" w:rsidP="00ED72F6">
            <w:pPr>
              <w:spacing w:before="0" w:after="0"/>
              <w:rPr>
                <w:sz w:val="20"/>
              </w:rPr>
            </w:pPr>
            <w:r>
              <w:rPr>
                <w:sz w:val="20"/>
              </w:rPr>
              <w:t>100</w:t>
            </w:r>
          </w:p>
          <w:p w:rsidR="00C51113" w:rsidRDefault="00C51113" w:rsidP="00ED72F6">
            <w:pPr>
              <w:spacing w:before="0" w:after="0"/>
              <w:rPr>
                <w:sz w:val="20"/>
              </w:rPr>
            </w:pPr>
          </w:p>
          <w:p w:rsidR="00C51113" w:rsidRPr="00C316CF" w:rsidRDefault="00112EB5" w:rsidP="00ED72F6">
            <w:pPr>
              <w:spacing w:before="0" w:after="0"/>
              <w:rPr>
                <w:sz w:val="20"/>
              </w:rPr>
            </w:pPr>
            <w:r w:rsidRPr="00112EB5">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112EB5">
              <w:rPr>
                <w:sz w:val="20"/>
              </w:rPr>
              <w:t>в виде процента. Округляется до двух знаков в дробной части</w:t>
            </w:r>
          </w:p>
        </w:tc>
      </w:tr>
      <w:tr w:rsidR="00645949" w:rsidRPr="00301389" w:rsidTr="0038713A">
        <w:trPr>
          <w:jc w:val="center"/>
        </w:trPr>
        <w:tc>
          <w:tcPr>
            <w:tcW w:w="5000" w:type="pct"/>
            <w:gridSpan w:val="9"/>
            <w:shd w:val="clear" w:color="auto" w:fill="auto"/>
            <w:vAlign w:val="center"/>
          </w:tcPr>
          <w:p w:rsidR="00645949" w:rsidRPr="00301389" w:rsidRDefault="00645949" w:rsidP="00ED72F6">
            <w:pPr>
              <w:keepNext/>
              <w:spacing w:before="0" w:after="0"/>
              <w:contextualSpacing/>
              <w:jc w:val="center"/>
              <w:rPr>
                <w:b/>
                <w:sz w:val="20"/>
              </w:rPr>
            </w:pPr>
            <w:r>
              <w:rPr>
                <w:b/>
                <w:bCs/>
                <w:sz w:val="20"/>
              </w:rPr>
              <w:t>Платежные реквизиты</w:t>
            </w:r>
          </w:p>
        </w:tc>
      </w:tr>
      <w:tr w:rsidR="00645949" w:rsidRPr="00301389" w:rsidTr="00D9029F">
        <w:trPr>
          <w:jc w:val="center"/>
        </w:trPr>
        <w:tc>
          <w:tcPr>
            <w:tcW w:w="740" w:type="pct"/>
            <w:shd w:val="clear" w:color="auto" w:fill="auto"/>
          </w:tcPr>
          <w:p w:rsidR="00645949" w:rsidRPr="00162C8B" w:rsidRDefault="00645949" w:rsidP="00ED72F6">
            <w:pPr>
              <w:spacing w:before="0" w:after="0"/>
              <w:jc w:val="both"/>
              <w:rPr>
                <w:sz w:val="20"/>
              </w:rPr>
            </w:pPr>
            <w:r w:rsidRPr="00C316CF">
              <w:rPr>
                <w:b/>
                <w:bCs/>
                <w:sz w:val="20"/>
              </w:rPr>
              <w:t>account</w:t>
            </w:r>
          </w:p>
        </w:tc>
        <w:tc>
          <w:tcPr>
            <w:tcW w:w="785" w:type="pct"/>
            <w:shd w:val="clear" w:color="auto" w:fill="auto"/>
            <w:vAlign w:val="center"/>
          </w:tcPr>
          <w:p w:rsidR="00645949" w:rsidRPr="00301389" w:rsidRDefault="00645949" w:rsidP="00ED72F6">
            <w:pPr>
              <w:keepNext/>
              <w:spacing w:before="0" w:after="0"/>
              <w:contextualSpacing/>
              <w:rPr>
                <w:b/>
                <w:sz w:val="20"/>
              </w:rPr>
            </w:pPr>
          </w:p>
        </w:tc>
        <w:tc>
          <w:tcPr>
            <w:tcW w:w="172" w:type="pct"/>
            <w:shd w:val="clear" w:color="auto" w:fill="auto"/>
            <w:vAlign w:val="center"/>
          </w:tcPr>
          <w:p w:rsidR="00645949" w:rsidRPr="00301389" w:rsidRDefault="00645949" w:rsidP="00ED72F6">
            <w:pPr>
              <w:keepNext/>
              <w:spacing w:before="0" w:after="0"/>
              <w:contextualSpacing/>
              <w:jc w:val="center"/>
              <w:rPr>
                <w:b/>
                <w:sz w:val="20"/>
              </w:rPr>
            </w:pPr>
          </w:p>
        </w:tc>
        <w:tc>
          <w:tcPr>
            <w:tcW w:w="525" w:type="pct"/>
            <w:shd w:val="clear" w:color="auto" w:fill="auto"/>
            <w:vAlign w:val="center"/>
          </w:tcPr>
          <w:p w:rsidR="00645949" w:rsidRPr="00301389" w:rsidRDefault="00645949" w:rsidP="00ED72F6">
            <w:pPr>
              <w:keepNext/>
              <w:spacing w:before="0" w:after="0"/>
              <w:contextualSpacing/>
              <w:jc w:val="center"/>
              <w:rPr>
                <w:b/>
                <w:sz w:val="20"/>
              </w:rPr>
            </w:pPr>
          </w:p>
        </w:tc>
        <w:tc>
          <w:tcPr>
            <w:tcW w:w="1388" w:type="pct"/>
            <w:gridSpan w:val="2"/>
            <w:shd w:val="clear" w:color="auto" w:fill="auto"/>
            <w:vAlign w:val="center"/>
          </w:tcPr>
          <w:p w:rsidR="00645949" w:rsidRPr="00301389" w:rsidRDefault="00645949" w:rsidP="00ED72F6">
            <w:pPr>
              <w:keepNext/>
              <w:spacing w:before="0" w:after="0"/>
              <w:contextualSpacing/>
              <w:rPr>
                <w:b/>
                <w:sz w:val="20"/>
              </w:rPr>
            </w:pPr>
          </w:p>
        </w:tc>
        <w:tc>
          <w:tcPr>
            <w:tcW w:w="1390" w:type="pct"/>
            <w:gridSpan w:val="3"/>
            <w:shd w:val="clear" w:color="auto" w:fill="auto"/>
            <w:vAlign w:val="center"/>
          </w:tcPr>
          <w:p w:rsidR="00645949" w:rsidRPr="00301389" w:rsidRDefault="00645949" w:rsidP="00ED72F6">
            <w:pPr>
              <w:keepNext/>
              <w:spacing w:before="0" w:after="0"/>
              <w:contextualSpacing/>
              <w:rPr>
                <w:b/>
                <w:sz w:val="20"/>
              </w:rPr>
            </w:pP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bik</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БИК</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\d{9}</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settlementAccount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О</w:t>
            </w:r>
          </w:p>
        </w:tc>
        <w:tc>
          <w:tcPr>
            <w:tcW w:w="525" w:type="pct"/>
            <w:shd w:val="clear" w:color="auto" w:fill="auto"/>
          </w:tcPr>
          <w:p w:rsidR="00645949" w:rsidRPr="00C316CF" w:rsidRDefault="00645949" w:rsidP="00ED72F6">
            <w:pPr>
              <w:spacing w:before="0" w:after="0"/>
              <w:jc w:val="center"/>
              <w:rPr>
                <w:sz w:val="20"/>
              </w:rPr>
            </w:pPr>
            <w:r w:rsidRPr="00C316CF">
              <w:rPr>
                <w:sz w:val="20"/>
              </w:rPr>
              <w:t>T</w:t>
            </w:r>
          </w:p>
        </w:tc>
        <w:tc>
          <w:tcPr>
            <w:tcW w:w="1388" w:type="pct"/>
            <w:gridSpan w:val="2"/>
            <w:shd w:val="clear" w:color="auto" w:fill="auto"/>
          </w:tcPr>
          <w:p w:rsidR="00645949" w:rsidRPr="00C316CF" w:rsidRDefault="00645949" w:rsidP="00ED72F6">
            <w:pPr>
              <w:spacing w:before="0" w:after="0"/>
              <w:rPr>
                <w:sz w:val="20"/>
              </w:rPr>
            </w:pPr>
            <w:r w:rsidRPr="00C316CF">
              <w:rPr>
                <w:sz w:val="20"/>
              </w:rPr>
              <w:t>Номер расчётного счёта</w:t>
            </w:r>
          </w:p>
        </w:tc>
        <w:tc>
          <w:tcPr>
            <w:tcW w:w="1390" w:type="pct"/>
            <w:gridSpan w:val="3"/>
            <w:shd w:val="clear" w:color="auto" w:fill="auto"/>
          </w:tcPr>
          <w:p w:rsidR="00645949" w:rsidRPr="00C316CF" w:rsidRDefault="00645949" w:rsidP="00ED72F6">
            <w:pPr>
              <w:spacing w:before="0" w:after="0"/>
              <w:rPr>
                <w:sz w:val="20"/>
              </w:rPr>
            </w:pPr>
            <w:r>
              <w:rPr>
                <w:sz w:val="20"/>
              </w:rPr>
              <w:t>Допустимые значения</w:t>
            </w:r>
            <w:r w:rsidRPr="00C316CF">
              <w:rPr>
                <w:sz w:val="20"/>
              </w:rPr>
              <w:t>: \d{20}</w:t>
            </w:r>
          </w:p>
        </w:tc>
      </w:tr>
      <w:tr w:rsidR="00645949" w:rsidRPr="00301389" w:rsidTr="00D9029F">
        <w:trPr>
          <w:jc w:val="center"/>
        </w:trPr>
        <w:tc>
          <w:tcPr>
            <w:tcW w:w="740" w:type="pct"/>
            <w:shd w:val="clear" w:color="auto" w:fill="auto"/>
            <w:vAlign w:val="center"/>
          </w:tcPr>
          <w:p w:rsidR="00645949" w:rsidRPr="00301389" w:rsidRDefault="00645949" w:rsidP="00ED72F6">
            <w:pPr>
              <w:spacing w:before="0" w:after="0"/>
              <w:contextualSpacing/>
              <w:rPr>
                <w:sz w:val="20"/>
              </w:rPr>
            </w:pPr>
          </w:p>
        </w:tc>
        <w:tc>
          <w:tcPr>
            <w:tcW w:w="785" w:type="pct"/>
            <w:shd w:val="clear" w:color="auto" w:fill="auto"/>
          </w:tcPr>
          <w:p w:rsidR="00645949" w:rsidRPr="00C316CF" w:rsidRDefault="00645949" w:rsidP="00ED72F6">
            <w:pPr>
              <w:spacing w:before="0" w:after="0"/>
              <w:rPr>
                <w:sz w:val="20"/>
              </w:rPr>
            </w:pPr>
            <w:r w:rsidRPr="00C316CF">
              <w:rPr>
                <w:sz w:val="20"/>
              </w:rPr>
              <w:t>personalAccount</w:t>
            </w:r>
          </w:p>
        </w:tc>
        <w:tc>
          <w:tcPr>
            <w:tcW w:w="172" w:type="pct"/>
            <w:shd w:val="clear" w:color="auto" w:fill="auto"/>
          </w:tcPr>
          <w:p w:rsidR="00645949" w:rsidRPr="00C316CF" w:rsidRDefault="00645949" w:rsidP="00ED72F6">
            <w:pPr>
              <w:spacing w:before="0" w:after="0"/>
              <w:jc w:val="center"/>
              <w:rPr>
                <w:sz w:val="20"/>
              </w:rPr>
            </w:pPr>
            <w:r w:rsidRPr="00C316CF">
              <w:rPr>
                <w:sz w:val="20"/>
              </w:rPr>
              <w:t>Н</w:t>
            </w:r>
          </w:p>
        </w:tc>
        <w:tc>
          <w:tcPr>
            <w:tcW w:w="525" w:type="pct"/>
            <w:shd w:val="clear" w:color="auto" w:fill="auto"/>
          </w:tcPr>
          <w:p w:rsidR="00645949" w:rsidRPr="00C316CF" w:rsidRDefault="00645949" w:rsidP="00ED72F6">
            <w:pPr>
              <w:spacing w:before="0" w:after="0"/>
              <w:jc w:val="center"/>
              <w:rPr>
                <w:sz w:val="20"/>
              </w:rPr>
            </w:pPr>
            <w:r w:rsidRPr="00C316CF">
              <w:rPr>
                <w:sz w:val="20"/>
              </w:rPr>
              <w:t>T [ 1 - 30 ]</w:t>
            </w:r>
          </w:p>
        </w:tc>
        <w:tc>
          <w:tcPr>
            <w:tcW w:w="1388" w:type="pct"/>
            <w:gridSpan w:val="2"/>
            <w:shd w:val="clear" w:color="auto" w:fill="auto"/>
          </w:tcPr>
          <w:p w:rsidR="00645949" w:rsidRPr="00C316CF" w:rsidRDefault="00645949" w:rsidP="00ED72F6">
            <w:pPr>
              <w:spacing w:before="0" w:after="0"/>
              <w:rPr>
                <w:sz w:val="20"/>
              </w:rPr>
            </w:pPr>
            <w:r w:rsidRPr="00C316CF">
              <w:rPr>
                <w:sz w:val="20"/>
              </w:rPr>
              <w:t xml:space="preserve">Номер лицевого счёта </w:t>
            </w:r>
          </w:p>
        </w:tc>
        <w:tc>
          <w:tcPr>
            <w:tcW w:w="1390" w:type="pct"/>
            <w:gridSpan w:val="3"/>
            <w:shd w:val="clear" w:color="auto" w:fill="auto"/>
          </w:tcPr>
          <w:p w:rsidR="00645949" w:rsidRPr="00C316CF" w:rsidRDefault="00645949" w:rsidP="00ED72F6">
            <w:pPr>
              <w:spacing w:before="0" w:after="0"/>
              <w:rPr>
                <w:sz w:val="20"/>
              </w:rPr>
            </w:pPr>
          </w:p>
        </w:tc>
      </w:tr>
      <w:tr w:rsidR="00112EB5" w:rsidRPr="00301389" w:rsidTr="0038713A">
        <w:trPr>
          <w:jc w:val="center"/>
        </w:trPr>
        <w:tc>
          <w:tcPr>
            <w:tcW w:w="5000" w:type="pct"/>
            <w:gridSpan w:val="9"/>
            <w:shd w:val="clear" w:color="auto" w:fill="auto"/>
            <w:vAlign w:val="center"/>
          </w:tcPr>
          <w:p w:rsidR="00112EB5" w:rsidRPr="00301389" w:rsidRDefault="00112EB5" w:rsidP="00ED72F6">
            <w:pPr>
              <w:keepNext/>
              <w:spacing w:before="0" w:after="0"/>
              <w:contextualSpacing/>
              <w:jc w:val="center"/>
              <w:rPr>
                <w:b/>
                <w:sz w:val="20"/>
              </w:rPr>
            </w:pPr>
            <w:r w:rsidRPr="00C316CF">
              <w:rPr>
                <w:b/>
                <w:bCs/>
                <w:sz w:val="20"/>
              </w:rPr>
              <w:t>Обеспечение исполнения контракта</w:t>
            </w:r>
          </w:p>
        </w:tc>
      </w:tr>
      <w:tr w:rsidR="00112EB5" w:rsidRPr="00301389" w:rsidTr="00D9029F">
        <w:trPr>
          <w:jc w:val="center"/>
        </w:trPr>
        <w:tc>
          <w:tcPr>
            <w:tcW w:w="740" w:type="pct"/>
            <w:shd w:val="clear" w:color="auto" w:fill="auto"/>
          </w:tcPr>
          <w:p w:rsidR="00112EB5" w:rsidRPr="00162C8B" w:rsidRDefault="00112EB5" w:rsidP="00ED72F6">
            <w:pPr>
              <w:spacing w:before="0" w:after="0"/>
              <w:jc w:val="both"/>
              <w:rPr>
                <w:sz w:val="20"/>
              </w:rPr>
            </w:pPr>
            <w:r w:rsidRPr="00C316CF">
              <w:rPr>
                <w:b/>
                <w:bCs/>
                <w:sz w:val="20"/>
              </w:rPr>
              <w:t>contractGuarantee</w:t>
            </w:r>
          </w:p>
        </w:tc>
        <w:tc>
          <w:tcPr>
            <w:tcW w:w="785" w:type="pct"/>
            <w:shd w:val="clear" w:color="auto" w:fill="auto"/>
            <w:vAlign w:val="center"/>
          </w:tcPr>
          <w:p w:rsidR="00112EB5" w:rsidRPr="00301389" w:rsidRDefault="00112EB5" w:rsidP="00ED72F6">
            <w:pPr>
              <w:keepNext/>
              <w:spacing w:before="0" w:after="0"/>
              <w:contextualSpacing/>
              <w:rPr>
                <w:b/>
                <w:sz w:val="20"/>
              </w:rPr>
            </w:pPr>
          </w:p>
        </w:tc>
        <w:tc>
          <w:tcPr>
            <w:tcW w:w="172" w:type="pct"/>
            <w:shd w:val="clear" w:color="auto" w:fill="auto"/>
            <w:vAlign w:val="center"/>
          </w:tcPr>
          <w:p w:rsidR="00112EB5" w:rsidRPr="00301389" w:rsidRDefault="00112EB5" w:rsidP="00ED72F6">
            <w:pPr>
              <w:keepNext/>
              <w:spacing w:before="0" w:after="0"/>
              <w:contextualSpacing/>
              <w:jc w:val="center"/>
              <w:rPr>
                <w:b/>
                <w:sz w:val="20"/>
              </w:rPr>
            </w:pPr>
          </w:p>
        </w:tc>
        <w:tc>
          <w:tcPr>
            <w:tcW w:w="525" w:type="pct"/>
            <w:shd w:val="clear" w:color="auto" w:fill="auto"/>
            <w:vAlign w:val="center"/>
          </w:tcPr>
          <w:p w:rsidR="00112EB5" w:rsidRPr="00301389" w:rsidRDefault="00112EB5" w:rsidP="00ED72F6">
            <w:pPr>
              <w:keepNext/>
              <w:spacing w:before="0" w:after="0"/>
              <w:contextualSpacing/>
              <w:jc w:val="center"/>
              <w:rPr>
                <w:b/>
                <w:sz w:val="20"/>
              </w:rPr>
            </w:pPr>
          </w:p>
        </w:tc>
        <w:tc>
          <w:tcPr>
            <w:tcW w:w="1388" w:type="pct"/>
            <w:gridSpan w:val="2"/>
            <w:shd w:val="clear" w:color="auto" w:fill="auto"/>
            <w:vAlign w:val="center"/>
          </w:tcPr>
          <w:p w:rsidR="00112EB5" w:rsidRPr="00301389" w:rsidRDefault="00112EB5" w:rsidP="00ED72F6">
            <w:pPr>
              <w:keepNext/>
              <w:spacing w:before="0" w:after="0"/>
              <w:contextualSpacing/>
              <w:rPr>
                <w:b/>
                <w:sz w:val="20"/>
              </w:rPr>
            </w:pPr>
          </w:p>
        </w:tc>
        <w:tc>
          <w:tcPr>
            <w:tcW w:w="1390" w:type="pct"/>
            <w:gridSpan w:val="3"/>
            <w:shd w:val="clear" w:color="auto" w:fill="auto"/>
            <w:vAlign w:val="center"/>
          </w:tcPr>
          <w:p w:rsidR="00112EB5" w:rsidRPr="00301389" w:rsidRDefault="00112EB5" w:rsidP="00ED72F6">
            <w:pPr>
              <w:keepNext/>
              <w:spacing w:before="0" w:after="0"/>
              <w:contextualSpacing/>
              <w:rPr>
                <w:b/>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amount</w:t>
            </w:r>
          </w:p>
        </w:tc>
        <w:tc>
          <w:tcPr>
            <w:tcW w:w="172" w:type="pct"/>
            <w:shd w:val="clear" w:color="auto" w:fill="auto"/>
          </w:tcPr>
          <w:p w:rsidR="00112EB5" w:rsidRPr="00C77574" w:rsidRDefault="00112EB5" w:rsidP="00ED72F6">
            <w:pPr>
              <w:spacing w:before="0" w:after="0"/>
              <w:jc w:val="center"/>
              <w:rPr>
                <w:sz w:val="20"/>
              </w:rPr>
            </w:pPr>
            <w:r>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T [ 1 - 21 ]</w:t>
            </w:r>
          </w:p>
        </w:tc>
        <w:tc>
          <w:tcPr>
            <w:tcW w:w="1388" w:type="pct"/>
            <w:gridSpan w:val="2"/>
            <w:shd w:val="clear" w:color="auto" w:fill="auto"/>
          </w:tcPr>
          <w:p w:rsidR="00112EB5" w:rsidRPr="00C316CF" w:rsidRDefault="00112EB5" w:rsidP="00ED72F6">
            <w:pPr>
              <w:spacing w:before="0" w:after="0"/>
              <w:rPr>
                <w:sz w:val="20"/>
              </w:rPr>
            </w:pPr>
            <w:r w:rsidRPr="00C316CF">
              <w:rPr>
                <w:sz w:val="20"/>
              </w:rPr>
              <w:t>Размер обеспечения</w:t>
            </w:r>
          </w:p>
        </w:tc>
        <w:tc>
          <w:tcPr>
            <w:tcW w:w="1390" w:type="pct"/>
            <w:gridSpan w:val="3"/>
            <w:shd w:val="clear" w:color="auto" w:fill="auto"/>
          </w:tcPr>
          <w:p w:rsidR="00112EB5" w:rsidRDefault="00112EB5" w:rsidP="00ED72F6">
            <w:pPr>
              <w:spacing w:before="0" w:after="0"/>
              <w:rPr>
                <w:sz w:val="20"/>
              </w:rPr>
            </w:pP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350A42" w:rsidRPr="00350A42" w:rsidRDefault="00350A42" w:rsidP="00350A42">
            <w:pPr>
              <w:spacing w:before="0" w:after="0"/>
              <w:rPr>
                <w:ins w:id="4" w:author="Yugin Vitaly" w:date="2020-08-26T17:29:00Z"/>
                <w:sz w:val="20"/>
              </w:rPr>
            </w:pPr>
            <w:ins w:id="5" w:author="Yugin Vitaly" w:date="2020-08-26T17:29:00Z">
              <w:r w:rsidRPr="00350A42">
                <w:rPr>
                  <w:sz w:val="20"/>
                </w:rPr>
                <w:t>Начиная с версии ЕИС 9.3:</w:t>
              </w:r>
            </w:ins>
          </w:p>
          <w:p w:rsidR="00350A42" w:rsidRPr="00350A42" w:rsidRDefault="00350A42" w:rsidP="00350A42">
            <w:pPr>
              <w:spacing w:before="0" w:after="0"/>
              <w:rPr>
                <w:ins w:id="6" w:author="Yugin Vitaly" w:date="2020-08-26T17:29:00Z"/>
                <w:sz w:val="20"/>
              </w:rPr>
            </w:pPr>
            <w:ins w:id="7" w:author="Yugin Vitaly" w:date="2020-08-26T17:29:00Z">
              <w:r w:rsidRPr="00350A42">
                <w:rPr>
                  <w:sz w:val="20"/>
                </w:rPr>
                <w:t>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w:t>
              </w:r>
              <w:r w:rsidRPr="00350A42">
                <w:rPr>
                  <w:sz w:val="20"/>
                </w:rPr>
                <w:lastRenderedPageBreak/>
                <w:t xml:space="preserve">nfo/shortName в соответствии со справочником "Преимущества (требования, ограничения) к участникам закупки" (nsiPurchasePreferences). </w:t>
              </w:r>
            </w:ins>
          </w:p>
          <w:p w:rsidR="00350A42" w:rsidRPr="00350A42" w:rsidRDefault="00350A42" w:rsidP="00350A42">
            <w:pPr>
              <w:spacing w:before="0" w:after="0"/>
              <w:rPr>
                <w:ins w:id="8" w:author="Yugin Vitaly" w:date="2020-08-26T17:29:00Z"/>
                <w:sz w:val="20"/>
              </w:rPr>
            </w:pPr>
            <w:ins w:id="9" w:author="Yugin Vitaly" w:date="2020-08-26T17:29:00Z">
              <w:r w:rsidRPr="00350A42">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недопустимость указания размера обеспечения.</w:t>
              </w:r>
            </w:ins>
          </w:p>
          <w:p w:rsidR="00112EB5" w:rsidRPr="00C77574" w:rsidDel="00350A42" w:rsidRDefault="00350A42" w:rsidP="00350A42">
            <w:pPr>
              <w:spacing w:before="0" w:after="0"/>
              <w:rPr>
                <w:del w:id="10" w:author="Yugin Vitaly" w:date="2020-08-26T17:29:00Z"/>
                <w:sz w:val="20"/>
              </w:rPr>
            </w:pPr>
            <w:ins w:id="11" w:author="Yugin Vitaly" w:date="2020-08-26T17:29:00Z">
              <w:r w:rsidRPr="00350A42">
                <w:rPr>
                  <w:sz w:val="20"/>
                </w:rPr>
                <w:t>Не допускается указание, если установлен признак «С поставщиком (подрядчиком, исполнителем) будет заключен контракт жизненного цикла» notificationInfo/contractConditionsInfo/contractLifeCycleInfo/contractLifeCycle</w:t>
              </w:r>
            </w:ins>
            <w:del w:id="12" w:author="Yugin Vitaly" w:date="2020-08-26T17:29:00Z">
              <w:r w:rsidR="00112EB5" w:rsidRPr="00C77574" w:rsidDel="00350A42">
                <w:rPr>
                  <w:sz w:val="20"/>
                </w:rPr>
                <w:delText>Начиная с версии ЕИС 9.3:</w:delText>
              </w:r>
            </w:del>
          </w:p>
          <w:p w:rsidR="00112EB5" w:rsidRPr="00C77574" w:rsidDel="00350A42" w:rsidRDefault="00112EB5" w:rsidP="00ED72F6">
            <w:pPr>
              <w:spacing w:before="0" w:after="0"/>
              <w:rPr>
                <w:del w:id="13" w:author="Yugin Vitaly" w:date="2020-08-26T17:29:00Z"/>
                <w:sz w:val="20"/>
              </w:rPr>
            </w:pPr>
            <w:del w:id="14" w:author="Yugin Vitaly" w:date="2020-08-26T17:29:00Z">
              <w:r w:rsidRPr="00C77574" w:rsidDel="00350A42">
                <w:rPr>
                  <w:sz w:val="20"/>
                </w:rPr>
                <w:delTex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delText>
              </w:r>
            </w:del>
          </w:p>
          <w:p w:rsidR="00112EB5" w:rsidRPr="00C316CF" w:rsidRDefault="00112EB5" w:rsidP="00ED72F6">
            <w:pPr>
              <w:spacing w:before="0" w:after="0"/>
              <w:rPr>
                <w:sz w:val="20"/>
              </w:rPr>
            </w:pPr>
            <w:del w:id="15" w:author="Yugin Vitaly" w:date="2020-08-26T17:29:00Z">
              <w:r w:rsidRPr="00C77574" w:rsidDel="00350A42">
                <w:rPr>
                  <w:sz w:val="20"/>
                </w:rPr>
                <w:delTex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delText>
              </w:r>
              <w:r w:rsidDel="00350A42">
                <w:rPr>
                  <w:sz w:val="20"/>
                </w:rPr>
                <w:delText>ть указания размера обеспечения.</w:delText>
              </w:r>
            </w:del>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account</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S</w:t>
            </w:r>
          </w:p>
        </w:tc>
        <w:tc>
          <w:tcPr>
            <w:tcW w:w="1388" w:type="pct"/>
            <w:gridSpan w:val="2"/>
            <w:shd w:val="clear" w:color="auto" w:fill="auto"/>
          </w:tcPr>
          <w:p w:rsidR="00112EB5" w:rsidRPr="00C316CF" w:rsidRDefault="00112EB5" w:rsidP="00ED72F6">
            <w:pPr>
              <w:spacing w:before="0" w:after="0"/>
              <w:rPr>
                <w:sz w:val="20"/>
              </w:rPr>
            </w:pPr>
            <w:r>
              <w:rPr>
                <w:sz w:val="20"/>
              </w:rPr>
              <w:t>Платежные реквизиты</w:t>
            </w:r>
          </w:p>
        </w:tc>
        <w:tc>
          <w:tcPr>
            <w:tcW w:w="1390" w:type="pct"/>
            <w:gridSpan w:val="3"/>
            <w:shd w:val="clear" w:color="auto" w:fill="auto"/>
          </w:tcPr>
          <w:p w:rsidR="00112EB5" w:rsidRDefault="00112EB5" w:rsidP="00ED72F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112EB5" w:rsidRPr="00C316CF" w:rsidRDefault="00112EB5" w:rsidP="00ED72F6">
            <w:pPr>
              <w:spacing w:before="0" w:after="0"/>
              <w:rPr>
                <w:sz w:val="20"/>
              </w:rPr>
            </w:pPr>
            <w:r>
              <w:rPr>
                <w:sz w:val="20"/>
              </w:rPr>
              <w:t>Состав блока см. выше</w:t>
            </w: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procedureInfo</w:t>
            </w:r>
          </w:p>
        </w:tc>
        <w:tc>
          <w:tcPr>
            <w:tcW w:w="172" w:type="pct"/>
            <w:shd w:val="clear" w:color="auto" w:fill="auto"/>
          </w:tcPr>
          <w:p w:rsidR="00112EB5" w:rsidRPr="00C316CF" w:rsidRDefault="00112EB5" w:rsidP="00ED72F6">
            <w:pPr>
              <w:spacing w:before="0" w:after="0"/>
              <w:jc w:val="center"/>
              <w:rPr>
                <w:sz w:val="20"/>
              </w:rPr>
            </w:pPr>
            <w:r w:rsidRPr="00C316CF">
              <w:rPr>
                <w:sz w:val="20"/>
              </w:rPr>
              <w:t>О</w:t>
            </w:r>
          </w:p>
        </w:tc>
        <w:tc>
          <w:tcPr>
            <w:tcW w:w="525" w:type="pct"/>
            <w:shd w:val="clear" w:color="auto" w:fill="auto"/>
          </w:tcPr>
          <w:p w:rsidR="00112EB5" w:rsidRPr="00C316CF" w:rsidRDefault="00112EB5" w:rsidP="00ED72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112EB5" w:rsidRPr="00C316CF" w:rsidRDefault="00112EB5" w:rsidP="00ED72F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90" w:type="pct"/>
            <w:gridSpan w:val="3"/>
            <w:shd w:val="clear" w:color="auto" w:fill="auto"/>
          </w:tcPr>
          <w:p w:rsidR="00112EB5" w:rsidRPr="00C316CF" w:rsidRDefault="00112EB5" w:rsidP="00ED72F6">
            <w:pPr>
              <w:spacing w:before="0" w:after="0"/>
              <w:rPr>
                <w:sz w:val="20"/>
              </w:rPr>
            </w:pPr>
          </w:p>
        </w:tc>
      </w:tr>
      <w:tr w:rsidR="00112EB5" w:rsidRPr="00301389" w:rsidTr="00D9029F">
        <w:trPr>
          <w:jc w:val="center"/>
        </w:trPr>
        <w:tc>
          <w:tcPr>
            <w:tcW w:w="740" w:type="pct"/>
            <w:shd w:val="clear" w:color="auto" w:fill="auto"/>
            <w:vAlign w:val="center"/>
          </w:tcPr>
          <w:p w:rsidR="00112EB5" w:rsidRPr="00301389" w:rsidRDefault="00112EB5" w:rsidP="00ED72F6">
            <w:pPr>
              <w:spacing w:before="0" w:after="0"/>
              <w:contextualSpacing/>
              <w:rPr>
                <w:sz w:val="20"/>
              </w:rPr>
            </w:pPr>
          </w:p>
        </w:tc>
        <w:tc>
          <w:tcPr>
            <w:tcW w:w="785" w:type="pct"/>
            <w:shd w:val="clear" w:color="auto" w:fill="auto"/>
          </w:tcPr>
          <w:p w:rsidR="00112EB5" w:rsidRPr="00C316CF" w:rsidRDefault="00112EB5" w:rsidP="00ED72F6">
            <w:pPr>
              <w:spacing w:before="0" w:after="0"/>
              <w:rPr>
                <w:sz w:val="20"/>
              </w:rPr>
            </w:pPr>
            <w:r w:rsidRPr="00C316CF">
              <w:rPr>
                <w:sz w:val="20"/>
              </w:rPr>
              <w:t>part</w:t>
            </w:r>
          </w:p>
        </w:tc>
        <w:tc>
          <w:tcPr>
            <w:tcW w:w="172" w:type="pct"/>
            <w:shd w:val="clear" w:color="auto" w:fill="auto"/>
          </w:tcPr>
          <w:p w:rsidR="00112EB5" w:rsidRPr="00C316CF" w:rsidRDefault="00112EB5" w:rsidP="00ED72F6">
            <w:pPr>
              <w:spacing w:before="0" w:after="0"/>
              <w:jc w:val="center"/>
              <w:rPr>
                <w:sz w:val="20"/>
              </w:rPr>
            </w:pPr>
            <w:r w:rsidRPr="00C316CF">
              <w:rPr>
                <w:sz w:val="20"/>
              </w:rPr>
              <w:t>Н</w:t>
            </w:r>
          </w:p>
        </w:tc>
        <w:tc>
          <w:tcPr>
            <w:tcW w:w="525" w:type="pct"/>
            <w:shd w:val="clear" w:color="auto" w:fill="auto"/>
          </w:tcPr>
          <w:p w:rsidR="00112EB5" w:rsidRPr="00C316CF" w:rsidRDefault="00112EB5" w:rsidP="00ED72F6">
            <w:pPr>
              <w:spacing w:before="0" w:after="0"/>
              <w:jc w:val="center"/>
              <w:rPr>
                <w:sz w:val="20"/>
              </w:rPr>
            </w:pPr>
            <w:r w:rsidRPr="00C316CF">
              <w:rPr>
                <w:sz w:val="20"/>
              </w:rPr>
              <w:t>N</w:t>
            </w:r>
          </w:p>
        </w:tc>
        <w:tc>
          <w:tcPr>
            <w:tcW w:w="1388" w:type="pct"/>
            <w:gridSpan w:val="2"/>
            <w:shd w:val="clear" w:color="auto" w:fill="auto"/>
          </w:tcPr>
          <w:p w:rsidR="00112EB5" w:rsidRPr="00C316CF" w:rsidRDefault="00112EB5" w:rsidP="00ED72F6">
            <w:pPr>
              <w:spacing w:before="0" w:after="0"/>
              <w:rPr>
                <w:sz w:val="20"/>
              </w:rPr>
            </w:pPr>
            <w:r w:rsidRPr="00C316CF">
              <w:rPr>
                <w:sz w:val="20"/>
              </w:rPr>
              <w:t>Доля от начальной</w:t>
            </w:r>
            <w:r>
              <w:rPr>
                <w:sz w:val="20"/>
              </w:rPr>
              <w:t xml:space="preserve"> (максимальной) цены контракта</w:t>
            </w:r>
          </w:p>
        </w:tc>
        <w:tc>
          <w:tcPr>
            <w:tcW w:w="1390" w:type="pct"/>
            <w:gridSpan w:val="3"/>
            <w:shd w:val="clear" w:color="auto" w:fill="auto"/>
          </w:tcPr>
          <w:p w:rsidR="00112EB5" w:rsidRDefault="00112EB5" w:rsidP="00ED72F6">
            <w:pPr>
              <w:spacing w:before="0" w:after="0"/>
              <w:rPr>
                <w:sz w:val="20"/>
              </w:rPr>
            </w:pPr>
            <w:r w:rsidRPr="00C316CF">
              <w:rPr>
                <w:sz w:val="20"/>
              </w:rPr>
              <w:t xml:space="preserve">64-битное с плавающей запятой. </w:t>
            </w:r>
          </w:p>
          <w:p w:rsidR="00112EB5" w:rsidRDefault="00112EB5" w:rsidP="00ED72F6">
            <w:pPr>
              <w:spacing w:before="0" w:after="0"/>
              <w:rPr>
                <w:sz w:val="20"/>
              </w:rPr>
            </w:pPr>
          </w:p>
          <w:p w:rsidR="00112EB5" w:rsidRDefault="00112EB5" w:rsidP="00ED72F6">
            <w:pPr>
              <w:spacing w:before="0" w:after="0"/>
              <w:rPr>
                <w:sz w:val="20"/>
              </w:rPr>
            </w:pP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112EB5" w:rsidRDefault="00112EB5" w:rsidP="00ED72F6">
            <w:pPr>
              <w:spacing w:before="0" w:after="0"/>
              <w:rPr>
                <w:sz w:val="20"/>
              </w:rPr>
            </w:pPr>
            <w:r>
              <w:rPr>
                <w:sz w:val="20"/>
              </w:rPr>
              <w:t>Минимальное значение:</w:t>
            </w:r>
          </w:p>
          <w:p w:rsidR="00112EB5" w:rsidRDefault="00112EB5" w:rsidP="00ED72F6">
            <w:pPr>
              <w:spacing w:before="0" w:after="0"/>
              <w:rPr>
                <w:sz w:val="20"/>
              </w:rPr>
            </w:pPr>
            <w:r>
              <w:rPr>
                <w:sz w:val="20"/>
              </w:rPr>
              <w:t>0</w:t>
            </w:r>
          </w:p>
          <w:p w:rsidR="00112EB5" w:rsidRDefault="00112EB5" w:rsidP="00ED72F6">
            <w:pPr>
              <w:spacing w:before="0" w:after="0"/>
              <w:rPr>
                <w:sz w:val="20"/>
              </w:rPr>
            </w:pPr>
            <w:r>
              <w:rPr>
                <w:sz w:val="20"/>
              </w:rPr>
              <w:t>Максимальное значение:</w:t>
            </w:r>
          </w:p>
          <w:p w:rsidR="00112EB5" w:rsidRDefault="00112EB5" w:rsidP="00ED72F6">
            <w:pPr>
              <w:spacing w:before="0" w:after="0"/>
              <w:rPr>
                <w:sz w:val="20"/>
              </w:rPr>
            </w:pPr>
            <w:r>
              <w:rPr>
                <w:sz w:val="20"/>
              </w:rPr>
              <w:lastRenderedPageBreak/>
              <w:t>100</w:t>
            </w:r>
          </w:p>
          <w:p w:rsidR="00112EB5" w:rsidRDefault="00112EB5" w:rsidP="00ED72F6">
            <w:pPr>
              <w:spacing w:before="0" w:after="0"/>
              <w:rPr>
                <w:sz w:val="20"/>
              </w:rPr>
            </w:pPr>
          </w:p>
          <w:p w:rsidR="00645949" w:rsidRPr="00645949" w:rsidRDefault="00645949" w:rsidP="00645949">
            <w:pPr>
              <w:spacing w:before="0" w:after="0"/>
              <w:rPr>
                <w:sz w:val="20"/>
              </w:rPr>
            </w:pPr>
            <w:r w:rsidRPr="00645949">
              <w:rPr>
                <w:sz w:val="20"/>
              </w:rPr>
              <w:t>Игнорируется при приёме. Рассчитывается автоматически как отношение размера обеспечения (amount) к НМЦК (contractConditionsInfo/maxPriceInfo/maxPrice)</w:t>
            </w:r>
            <w:r>
              <w:rPr>
                <w:sz w:val="20"/>
              </w:rPr>
              <w:t xml:space="preserve"> </w:t>
            </w:r>
            <w:r w:rsidRPr="00645949">
              <w:rPr>
                <w:sz w:val="20"/>
              </w:rPr>
              <w:t>в виде процента. Округляется до двух знаков в дробной части</w:t>
            </w:r>
          </w:p>
          <w:p w:rsidR="00645949" w:rsidRPr="00645949" w:rsidRDefault="00645949" w:rsidP="00645949">
            <w:pPr>
              <w:spacing w:before="0" w:after="0"/>
              <w:rPr>
                <w:sz w:val="20"/>
              </w:rPr>
            </w:pPr>
          </w:p>
          <w:p w:rsidR="00645949" w:rsidRPr="00645949" w:rsidRDefault="00645949" w:rsidP="00645949">
            <w:pPr>
              <w:spacing w:before="0" w:after="0"/>
              <w:rPr>
                <w:sz w:val="20"/>
              </w:rPr>
            </w:pPr>
            <w:r w:rsidRPr="00645949">
              <w:rPr>
                <w:sz w:val="20"/>
              </w:rPr>
              <w:t>Начиная с версии ЕИС 9.3:</w:t>
            </w:r>
          </w:p>
          <w:p w:rsidR="00112EB5" w:rsidRPr="00C316CF" w:rsidRDefault="00645949" w:rsidP="00645949">
            <w:pPr>
              <w:spacing w:before="0" w:after="0"/>
              <w:rPr>
                <w:sz w:val="20"/>
              </w:rPr>
            </w:pPr>
            <w:r w:rsidRPr="00645949">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заполнения</w:t>
            </w:r>
          </w:p>
        </w:tc>
      </w:tr>
      <w:tr w:rsidR="00350A42" w:rsidRPr="00301389" w:rsidTr="00DB68D7">
        <w:trPr>
          <w:jc w:val="center"/>
          <w:ins w:id="16" w:author="Yugin Vitaly" w:date="2020-08-26T17:31:00Z"/>
        </w:trPr>
        <w:tc>
          <w:tcPr>
            <w:tcW w:w="740" w:type="pct"/>
            <w:shd w:val="clear" w:color="auto" w:fill="auto"/>
            <w:vAlign w:val="center"/>
          </w:tcPr>
          <w:p w:rsidR="00350A42" w:rsidRPr="00301389" w:rsidRDefault="00350A42" w:rsidP="00DB68D7">
            <w:pPr>
              <w:spacing w:before="0" w:after="0"/>
              <w:contextualSpacing/>
              <w:rPr>
                <w:ins w:id="17" w:author="Yugin Vitaly" w:date="2020-08-26T17:31:00Z"/>
                <w:sz w:val="20"/>
              </w:rPr>
            </w:pPr>
          </w:p>
        </w:tc>
        <w:tc>
          <w:tcPr>
            <w:tcW w:w="785" w:type="pct"/>
            <w:shd w:val="clear" w:color="auto" w:fill="auto"/>
          </w:tcPr>
          <w:p w:rsidR="00350A42" w:rsidRPr="00C316CF" w:rsidRDefault="00350A42" w:rsidP="00DB68D7">
            <w:pPr>
              <w:spacing w:before="0" w:after="0"/>
              <w:rPr>
                <w:ins w:id="18" w:author="Yugin Vitaly" w:date="2020-08-26T17:31:00Z"/>
                <w:sz w:val="20"/>
              </w:rPr>
            </w:pPr>
            <w:ins w:id="19" w:author="Yugin Vitaly" w:date="2020-08-26T17:32:00Z">
              <w:r w:rsidRPr="00350A42">
                <w:rPr>
                  <w:sz w:val="20"/>
                </w:rPr>
                <w:t>deliveryGuarantee</w:t>
              </w:r>
            </w:ins>
          </w:p>
        </w:tc>
        <w:tc>
          <w:tcPr>
            <w:tcW w:w="172" w:type="pct"/>
            <w:shd w:val="clear" w:color="auto" w:fill="auto"/>
          </w:tcPr>
          <w:p w:rsidR="00350A42" w:rsidRPr="00350A42" w:rsidRDefault="00350A42" w:rsidP="00DB68D7">
            <w:pPr>
              <w:spacing w:before="0" w:after="0"/>
              <w:jc w:val="center"/>
              <w:rPr>
                <w:ins w:id="20" w:author="Yugin Vitaly" w:date="2020-08-26T17:31:00Z"/>
                <w:sz w:val="20"/>
              </w:rPr>
            </w:pPr>
            <w:ins w:id="21" w:author="Yugin Vitaly" w:date="2020-08-26T17:32:00Z">
              <w:r>
                <w:rPr>
                  <w:sz w:val="20"/>
                </w:rPr>
                <w:t>Н</w:t>
              </w:r>
            </w:ins>
          </w:p>
        </w:tc>
        <w:tc>
          <w:tcPr>
            <w:tcW w:w="525" w:type="pct"/>
            <w:shd w:val="clear" w:color="auto" w:fill="auto"/>
          </w:tcPr>
          <w:p w:rsidR="00350A42" w:rsidRPr="00350A42" w:rsidRDefault="00350A42" w:rsidP="00DB68D7">
            <w:pPr>
              <w:spacing w:before="0" w:after="0"/>
              <w:jc w:val="center"/>
              <w:rPr>
                <w:ins w:id="22" w:author="Yugin Vitaly" w:date="2020-08-26T17:31:00Z"/>
                <w:sz w:val="20"/>
              </w:rPr>
            </w:pPr>
            <w:ins w:id="23" w:author="Yugin Vitaly" w:date="2020-08-26T17:32:00Z">
              <w:r>
                <w:rPr>
                  <w:sz w:val="20"/>
                  <w:lang w:val="en-US"/>
                </w:rPr>
                <w:t>S</w:t>
              </w:r>
            </w:ins>
          </w:p>
        </w:tc>
        <w:tc>
          <w:tcPr>
            <w:tcW w:w="1388" w:type="pct"/>
            <w:gridSpan w:val="2"/>
            <w:shd w:val="clear" w:color="auto" w:fill="auto"/>
          </w:tcPr>
          <w:p w:rsidR="00350A42" w:rsidRPr="00C316CF" w:rsidRDefault="00350A42" w:rsidP="00350A42">
            <w:pPr>
              <w:spacing w:before="0" w:after="0"/>
              <w:rPr>
                <w:ins w:id="24" w:author="Yugin Vitaly" w:date="2020-08-26T17:31:00Z"/>
                <w:sz w:val="20"/>
              </w:rPr>
            </w:pPr>
            <w:ins w:id="25" w:author="Yugin Vitaly" w:date="2020-08-26T17:32:00Z">
              <w:r w:rsidRPr="00350A42">
                <w:rPr>
                  <w:sz w:val="20"/>
                </w:rPr>
                <w:t>Обеспечение исполнения обязательств по поставк</w:t>
              </w:r>
              <w:r>
                <w:rPr>
                  <w:sz w:val="20"/>
                </w:rPr>
                <w:t>е товара или выполнению работы</w:t>
              </w:r>
            </w:ins>
          </w:p>
        </w:tc>
        <w:tc>
          <w:tcPr>
            <w:tcW w:w="1390" w:type="pct"/>
            <w:gridSpan w:val="3"/>
            <w:shd w:val="clear" w:color="auto" w:fill="auto"/>
          </w:tcPr>
          <w:p w:rsidR="00350A42" w:rsidRPr="00C316CF" w:rsidRDefault="00350A42" w:rsidP="00DB68D7">
            <w:pPr>
              <w:spacing w:before="0" w:after="0"/>
              <w:rPr>
                <w:ins w:id="26" w:author="Yugin Vitaly" w:date="2020-08-26T17:31:00Z"/>
                <w:sz w:val="20"/>
              </w:rPr>
            </w:pPr>
            <w:ins w:id="27" w:author="Yugin Vitaly" w:date="2020-08-26T17:33:00Z">
              <w:r w:rsidRPr="00350A42">
                <w:rPr>
                  <w:sz w:val="20"/>
                </w:rPr>
                <w:t>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ins>
          </w:p>
        </w:tc>
      </w:tr>
      <w:tr w:rsidR="00350A42" w:rsidRPr="00301389" w:rsidTr="00D9029F">
        <w:trPr>
          <w:jc w:val="center"/>
          <w:ins w:id="28" w:author="Yugin Vitaly" w:date="2020-08-26T17:31:00Z"/>
        </w:trPr>
        <w:tc>
          <w:tcPr>
            <w:tcW w:w="740" w:type="pct"/>
            <w:shd w:val="clear" w:color="auto" w:fill="auto"/>
            <w:vAlign w:val="center"/>
          </w:tcPr>
          <w:p w:rsidR="00350A42" w:rsidRPr="00301389" w:rsidRDefault="00350A42" w:rsidP="00ED72F6">
            <w:pPr>
              <w:spacing w:before="0" w:after="0"/>
              <w:contextualSpacing/>
              <w:rPr>
                <w:ins w:id="29" w:author="Yugin Vitaly" w:date="2020-08-26T17:31:00Z"/>
                <w:sz w:val="20"/>
              </w:rPr>
            </w:pPr>
          </w:p>
        </w:tc>
        <w:tc>
          <w:tcPr>
            <w:tcW w:w="785" w:type="pct"/>
            <w:shd w:val="clear" w:color="auto" w:fill="auto"/>
          </w:tcPr>
          <w:p w:rsidR="00350A42" w:rsidRPr="00C316CF" w:rsidRDefault="00350A42" w:rsidP="00ED72F6">
            <w:pPr>
              <w:spacing w:before="0" w:after="0"/>
              <w:rPr>
                <w:ins w:id="30" w:author="Yugin Vitaly" w:date="2020-08-26T17:31:00Z"/>
                <w:sz w:val="20"/>
              </w:rPr>
            </w:pPr>
            <w:ins w:id="31" w:author="Yugin Vitaly" w:date="2020-08-26T17:32:00Z">
              <w:r w:rsidRPr="00350A42">
                <w:rPr>
                  <w:sz w:val="20"/>
                </w:rPr>
                <w:t>serviceGuarantee</w:t>
              </w:r>
            </w:ins>
          </w:p>
        </w:tc>
        <w:tc>
          <w:tcPr>
            <w:tcW w:w="172" w:type="pct"/>
            <w:shd w:val="clear" w:color="auto" w:fill="auto"/>
          </w:tcPr>
          <w:p w:rsidR="00350A42" w:rsidRPr="00350A42" w:rsidRDefault="00350A42" w:rsidP="00ED72F6">
            <w:pPr>
              <w:spacing w:before="0" w:after="0"/>
              <w:jc w:val="center"/>
              <w:rPr>
                <w:ins w:id="32" w:author="Yugin Vitaly" w:date="2020-08-26T17:31:00Z"/>
                <w:sz w:val="20"/>
              </w:rPr>
            </w:pPr>
            <w:ins w:id="33" w:author="Yugin Vitaly" w:date="2020-08-26T17:33:00Z">
              <w:r>
                <w:rPr>
                  <w:sz w:val="20"/>
                </w:rPr>
                <w:t>Н</w:t>
              </w:r>
            </w:ins>
          </w:p>
        </w:tc>
        <w:tc>
          <w:tcPr>
            <w:tcW w:w="525" w:type="pct"/>
            <w:shd w:val="clear" w:color="auto" w:fill="auto"/>
          </w:tcPr>
          <w:p w:rsidR="00350A42" w:rsidRPr="00350A42" w:rsidRDefault="00350A42" w:rsidP="00ED72F6">
            <w:pPr>
              <w:spacing w:before="0" w:after="0"/>
              <w:jc w:val="center"/>
              <w:rPr>
                <w:ins w:id="34" w:author="Yugin Vitaly" w:date="2020-08-26T17:31:00Z"/>
                <w:sz w:val="20"/>
                <w:lang w:val="en-US"/>
              </w:rPr>
            </w:pPr>
            <w:ins w:id="35" w:author="Yugin Vitaly" w:date="2020-08-26T17:33:00Z">
              <w:r>
                <w:rPr>
                  <w:sz w:val="20"/>
                  <w:lang w:val="en-US"/>
                </w:rPr>
                <w:t>S</w:t>
              </w:r>
            </w:ins>
          </w:p>
        </w:tc>
        <w:tc>
          <w:tcPr>
            <w:tcW w:w="1388" w:type="pct"/>
            <w:gridSpan w:val="2"/>
            <w:shd w:val="clear" w:color="auto" w:fill="auto"/>
          </w:tcPr>
          <w:p w:rsidR="00350A42" w:rsidRPr="00C316CF" w:rsidRDefault="00350A42" w:rsidP="00350A42">
            <w:pPr>
              <w:spacing w:before="0" w:after="0"/>
              <w:rPr>
                <w:ins w:id="36" w:author="Yugin Vitaly" w:date="2020-08-26T17:31:00Z"/>
                <w:sz w:val="20"/>
              </w:rPr>
            </w:pPr>
            <w:ins w:id="37" w:author="Yugin Vitaly" w:date="2020-08-26T17:32:00Z">
              <w:r w:rsidRPr="00350A42">
                <w:rPr>
                  <w:sz w:val="20"/>
                </w:rPr>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ins>
          </w:p>
        </w:tc>
        <w:tc>
          <w:tcPr>
            <w:tcW w:w="1390" w:type="pct"/>
            <w:gridSpan w:val="3"/>
            <w:shd w:val="clear" w:color="auto" w:fill="auto"/>
          </w:tcPr>
          <w:p w:rsidR="00350A42" w:rsidRPr="00C316CF" w:rsidRDefault="00350A42" w:rsidP="00ED72F6">
            <w:pPr>
              <w:spacing w:before="0" w:after="0"/>
              <w:rPr>
                <w:ins w:id="38" w:author="Yugin Vitaly" w:date="2020-08-26T17:31:00Z"/>
                <w:sz w:val="20"/>
              </w:rPr>
            </w:pPr>
            <w:ins w:id="39" w:author="Yugin Vitaly" w:date="2020-08-26T17:33:00Z">
              <w:r w:rsidRPr="00350A42">
                <w:rPr>
                  <w:sz w:val="20"/>
                </w:rPr>
                <w:t>Контролируется обязательность и допускается указание, если «С поставщиком (подрядчиком, исполнителем) будет заключен контракт жизненного цикла» (notificationInfo/contractConditionsInfo/contractLifeCycleInfo) = TRUE</w:t>
              </w:r>
            </w:ins>
          </w:p>
        </w:tc>
      </w:tr>
      <w:tr w:rsidR="00DB68D7" w:rsidRPr="00DB68D7" w:rsidTr="00DB68D7">
        <w:trPr>
          <w:jc w:val="center"/>
          <w:ins w:id="40" w:author="Yugin Vitaly" w:date="2020-08-26T17:50:00Z"/>
        </w:trPr>
        <w:tc>
          <w:tcPr>
            <w:tcW w:w="5000" w:type="pct"/>
            <w:gridSpan w:val="9"/>
            <w:shd w:val="clear" w:color="auto" w:fill="auto"/>
            <w:vAlign w:val="center"/>
          </w:tcPr>
          <w:p w:rsidR="00DB68D7" w:rsidRPr="00DB68D7" w:rsidRDefault="00DB68D7" w:rsidP="00DB68D7">
            <w:pPr>
              <w:keepNext/>
              <w:spacing w:before="0" w:after="0"/>
              <w:contextualSpacing/>
              <w:jc w:val="center"/>
              <w:rPr>
                <w:ins w:id="41" w:author="Yugin Vitaly" w:date="2020-08-26T17:50:00Z"/>
                <w:b/>
                <w:sz w:val="20"/>
              </w:rPr>
            </w:pPr>
            <w:ins w:id="42" w:author="Yugin Vitaly" w:date="2020-08-26T17:51:00Z">
              <w:r w:rsidRPr="00DB68D7">
                <w:rPr>
                  <w:b/>
                  <w:sz w:val="20"/>
                </w:rPr>
                <w:t>Обеспечение исполнения обязательств по поставке товара или выполнению работы</w:t>
              </w:r>
            </w:ins>
          </w:p>
        </w:tc>
      </w:tr>
      <w:tr w:rsidR="00DB68D7" w:rsidRPr="00DB68D7" w:rsidTr="00DB68D7">
        <w:trPr>
          <w:jc w:val="center"/>
          <w:ins w:id="43" w:author="Yugin Vitaly" w:date="2020-08-26T17:50:00Z"/>
        </w:trPr>
        <w:tc>
          <w:tcPr>
            <w:tcW w:w="740" w:type="pct"/>
            <w:shd w:val="clear" w:color="auto" w:fill="auto"/>
          </w:tcPr>
          <w:p w:rsidR="00DB68D7" w:rsidRPr="00181B3D" w:rsidRDefault="00DB68D7" w:rsidP="00DB68D7">
            <w:pPr>
              <w:spacing w:before="0" w:after="0"/>
              <w:jc w:val="both"/>
              <w:rPr>
                <w:ins w:id="44" w:author="Yugin Vitaly" w:date="2020-08-26T17:50:00Z"/>
                <w:b/>
                <w:sz w:val="20"/>
              </w:rPr>
            </w:pPr>
            <w:ins w:id="45" w:author="Yugin Vitaly" w:date="2020-08-26T17:51:00Z">
              <w:r w:rsidRPr="00181B3D">
                <w:rPr>
                  <w:b/>
                  <w:sz w:val="20"/>
                </w:rPr>
                <w:t>deliveryGuarantee</w:t>
              </w:r>
            </w:ins>
          </w:p>
        </w:tc>
        <w:tc>
          <w:tcPr>
            <w:tcW w:w="785" w:type="pct"/>
            <w:shd w:val="clear" w:color="auto" w:fill="auto"/>
            <w:vAlign w:val="center"/>
          </w:tcPr>
          <w:p w:rsidR="00DB68D7" w:rsidRPr="00DB68D7" w:rsidRDefault="00DB68D7" w:rsidP="00DB68D7">
            <w:pPr>
              <w:keepNext/>
              <w:spacing w:before="0" w:after="0"/>
              <w:contextualSpacing/>
              <w:rPr>
                <w:ins w:id="46" w:author="Yugin Vitaly" w:date="2020-08-26T17:50:00Z"/>
                <w:b/>
                <w:sz w:val="20"/>
              </w:rPr>
            </w:pPr>
          </w:p>
        </w:tc>
        <w:tc>
          <w:tcPr>
            <w:tcW w:w="172" w:type="pct"/>
            <w:shd w:val="clear" w:color="auto" w:fill="auto"/>
            <w:vAlign w:val="center"/>
          </w:tcPr>
          <w:p w:rsidR="00DB68D7" w:rsidRPr="00DB68D7" w:rsidRDefault="00DB68D7" w:rsidP="00DB68D7">
            <w:pPr>
              <w:keepNext/>
              <w:spacing w:before="0" w:after="0"/>
              <w:contextualSpacing/>
              <w:jc w:val="center"/>
              <w:rPr>
                <w:ins w:id="47" w:author="Yugin Vitaly" w:date="2020-08-26T17:50:00Z"/>
                <w:b/>
                <w:sz w:val="20"/>
              </w:rPr>
            </w:pPr>
          </w:p>
        </w:tc>
        <w:tc>
          <w:tcPr>
            <w:tcW w:w="525" w:type="pct"/>
            <w:shd w:val="clear" w:color="auto" w:fill="auto"/>
            <w:vAlign w:val="center"/>
          </w:tcPr>
          <w:p w:rsidR="00DB68D7" w:rsidRPr="00F83B2C" w:rsidRDefault="00DB68D7" w:rsidP="00DB68D7">
            <w:pPr>
              <w:keepNext/>
              <w:spacing w:before="0" w:after="0"/>
              <w:contextualSpacing/>
              <w:jc w:val="center"/>
              <w:rPr>
                <w:ins w:id="48" w:author="Yugin Vitaly" w:date="2020-08-26T17:50:00Z"/>
                <w:b/>
                <w:sz w:val="20"/>
              </w:rPr>
            </w:pPr>
          </w:p>
        </w:tc>
        <w:tc>
          <w:tcPr>
            <w:tcW w:w="1388" w:type="pct"/>
            <w:gridSpan w:val="2"/>
            <w:shd w:val="clear" w:color="auto" w:fill="auto"/>
            <w:vAlign w:val="center"/>
          </w:tcPr>
          <w:p w:rsidR="00DB68D7" w:rsidRPr="00F83B2C" w:rsidRDefault="00DB68D7" w:rsidP="00DB68D7">
            <w:pPr>
              <w:keepNext/>
              <w:spacing w:before="0" w:after="0"/>
              <w:contextualSpacing/>
              <w:rPr>
                <w:ins w:id="49" w:author="Yugin Vitaly" w:date="2020-08-26T17:50:00Z"/>
                <w:b/>
                <w:sz w:val="20"/>
              </w:rPr>
            </w:pPr>
          </w:p>
        </w:tc>
        <w:tc>
          <w:tcPr>
            <w:tcW w:w="1390" w:type="pct"/>
            <w:gridSpan w:val="3"/>
            <w:shd w:val="clear" w:color="auto" w:fill="auto"/>
            <w:vAlign w:val="center"/>
          </w:tcPr>
          <w:p w:rsidR="00DB68D7" w:rsidRPr="00F83B2C" w:rsidRDefault="00DB68D7" w:rsidP="00DB68D7">
            <w:pPr>
              <w:keepNext/>
              <w:spacing w:before="0" w:after="0"/>
              <w:contextualSpacing/>
              <w:rPr>
                <w:ins w:id="50" w:author="Yugin Vitaly" w:date="2020-08-26T17:50:00Z"/>
                <w:b/>
                <w:sz w:val="20"/>
              </w:rPr>
            </w:pPr>
          </w:p>
        </w:tc>
      </w:tr>
      <w:tr w:rsidR="00F83B2C" w:rsidRPr="00301389" w:rsidTr="00F83B2C">
        <w:trPr>
          <w:jc w:val="center"/>
          <w:ins w:id="51" w:author="Yugin Vitaly" w:date="2020-08-26T17:50:00Z"/>
        </w:trPr>
        <w:tc>
          <w:tcPr>
            <w:tcW w:w="740" w:type="pct"/>
            <w:shd w:val="clear" w:color="auto" w:fill="auto"/>
            <w:vAlign w:val="center"/>
          </w:tcPr>
          <w:p w:rsidR="00F83B2C" w:rsidRPr="00301389" w:rsidRDefault="00F83B2C" w:rsidP="00F83B2C">
            <w:pPr>
              <w:spacing w:before="0" w:after="0"/>
              <w:contextualSpacing/>
              <w:rPr>
                <w:ins w:id="52" w:author="Yugin Vitaly" w:date="2020-08-26T17:50:00Z"/>
                <w:sz w:val="20"/>
              </w:rPr>
            </w:pPr>
          </w:p>
        </w:tc>
        <w:tc>
          <w:tcPr>
            <w:tcW w:w="785" w:type="pct"/>
            <w:shd w:val="clear" w:color="auto" w:fill="auto"/>
            <w:vAlign w:val="center"/>
          </w:tcPr>
          <w:p w:rsidR="00F83B2C" w:rsidRPr="00C316CF" w:rsidRDefault="00F83B2C" w:rsidP="00F83B2C">
            <w:pPr>
              <w:spacing w:before="0" w:after="0"/>
              <w:rPr>
                <w:ins w:id="53" w:author="Yugin Vitaly" w:date="2020-08-26T17:50:00Z"/>
                <w:sz w:val="20"/>
              </w:rPr>
            </w:pPr>
            <w:ins w:id="54" w:author="Yugin Vitaly" w:date="2020-08-26T18:12:00Z">
              <w:r w:rsidRPr="00E9382A">
                <w:rPr>
                  <w:sz w:val="20"/>
                </w:rPr>
                <w:t>amount</w:t>
              </w:r>
            </w:ins>
          </w:p>
        </w:tc>
        <w:tc>
          <w:tcPr>
            <w:tcW w:w="172" w:type="pct"/>
            <w:shd w:val="clear" w:color="auto" w:fill="auto"/>
            <w:vAlign w:val="center"/>
          </w:tcPr>
          <w:p w:rsidR="00F83B2C" w:rsidRPr="00350A42" w:rsidRDefault="00F83B2C" w:rsidP="00F83B2C">
            <w:pPr>
              <w:spacing w:before="0" w:after="0"/>
              <w:jc w:val="center"/>
              <w:rPr>
                <w:ins w:id="55" w:author="Yugin Vitaly" w:date="2020-08-26T17:50:00Z"/>
                <w:sz w:val="20"/>
              </w:rPr>
            </w:pPr>
            <w:ins w:id="56" w:author="Yugin Vitaly" w:date="2020-08-26T18:12:00Z">
              <w:r>
                <w:rPr>
                  <w:sz w:val="20"/>
                  <w:lang w:val="en-US"/>
                </w:rPr>
                <w:t>O</w:t>
              </w:r>
            </w:ins>
          </w:p>
        </w:tc>
        <w:tc>
          <w:tcPr>
            <w:tcW w:w="525" w:type="pct"/>
            <w:shd w:val="clear" w:color="auto" w:fill="auto"/>
            <w:vAlign w:val="center"/>
          </w:tcPr>
          <w:p w:rsidR="00F83B2C" w:rsidRPr="00350A42" w:rsidRDefault="00F83B2C" w:rsidP="00F83B2C">
            <w:pPr>
              <w:spacing w:before="0" w:after="0"/>
              <w:jc w:val="center"/>
              <w:rPr>
                <w:ins w:id="57" w:author="Yugin Vitaly" w:date="2020-08-26T17:50:00Z"/>
                <w:sz w:val="20"/>
                <w:lang w:val="en-US"/>
              </w:rPr>
            </w:pPr>
            <w:ins w:id="58" w:author="Yugin Vitaly" w:date="2020-08-26T18:12:00Z">
              <w:r w:rsidRPr="00C316CF">
                <w:rPr>
                  <w:sz w:val="20"/>
                </w:rPr>
                <w:t>T [ 1 - 21 ]</w:t>
              </w:r>
            </w:ins>
          </w:p>
        </w:tc>
        <w:tc>
          <w:tcPr>
            <w:tcW w:w="1388" w:type="pct"/>
            <w:gridSpan w:val="2"/>
            <w:shd w:val="clear" w:color="auto" w:fill="auto"/>
            <w:vAlign w:val="center"/>
          </w:tcPr>
          <w:p w:rsidR="00F83B2C" w:rsidRPr="00C316CF" w:rsidRDefault="00F83B2C" w:rsidP="00F83B2C">
            <w:pPr>
              <w:spacing w:before="0" w:after="0"/>
              <w:rPr>
                <w:ins w:id="59" w:author="Yugin Vitaly" w:date="2020-08-26T17:50:00Z"/>
                <w:sz w:val="20"/>
              </w:rPr>
            </w:pPr>
            <w:ins w:id="60" w:author="Yugin Vitaly" w:date="2020-08-26T18:12:00Z">
              <w:r w:rsidRPr="00E9382A">
                <w:rPr>
                  <w:sz w:val="20"/>
                </w:rPr>
                <w:t>Размер обеспечения</w:t>
              </w:r>
            </w:ins>
          </w:p>
        </w:tc>
        <w:tc>
          <w:tcPr>
            <w:tcW w:w="1390" w:type="pct"/>
            <w:gridSpan w:val="3"/>
            <w:shd w:val="clear" w:color="auto" w:fill="auto"/>
            <w:vAlign w:val="center"/>
          </w:tcPr>
          <w:p w:rsidR="00F83B2C" w:rsidRPr="00C316CF" w:rsidRDefault="00F83B2C" w:rsidP="00F83B2C">
            <w:pPr>
              <w:spacing w:before="0" w:after="0"/>
              <w:rPr>
                <w:ins w:id="61" w:author="Yugin Vitaly" w:date="2020-08-26T17:50:00Z"/>
                <w:sz w:val="20"/>
              </w:rPr>
            </w:pPr>
          </w:p>
        </w:tc>
      </w:tr>
      <w:tr w:rsidR="00F83B2C" w:rsidRPr="00301389" w:rsidTr="00F83B2C">
        <w:trPr>
          <w:jc w:val="center"/>
          <w:ins w:id="62" w:author="Yugin Vitaly" w:date="2020-08-26T17:50:00Z"/>
        </w:trPr>
        <w:tc>
          <w:tcPr>
            <w:tcW w:w="740" w:type="pct"/>
            <w:shd w:val="clear" w:color="auto" w:fill="auto"/>
            <w:vAlign w:val="center"/>
          </w:tcPr>
          <w:p w:rsidR="00F83B2C" w:rsidRPr="00301389" w:rsidRDefault="00F83B2C" w:rsidP="00F83B2C">
            <w:pPr>
              <w:spacing w:before="0" w:after="0"/>
              <w:contextualSpacing/>
              <w:rPr>
                <w:ins w:id="63" w:author="Yugin Vitaly" w:date="2020-08-26T17:50:00Z"/>
                <w:sz w:val="20"/>
              </w:rPr>
            </w:pPr>
          </w:p>
        </w:tc>
        <w:tc>
          <w:tcPr>
            <w:tcW w:w="785" w:type="pct"/>
            <w:shd w:val="clear" w:color="auto" w:fill="auto"/>
            <w:vAlign w:val="center"/>
          </w:tcPr>
          <w:p w:rsidR="00F83B2C" w:rsidRPr="00C316CF" w:rsidRDefault="00F83B2C" w:rsidP="00F83B2C">
            <w:pPr>
              <w:spacing w:before="0" w:after="0"/>
              <w:rPr>
                <w:ins w:id="64" w:author="Yugin Vitaly" w:date="2020-08-26T17:50:00Z"/>
                <w:sz w:val="20"/>
              </w:rPr>
            </w:pPr>
            <w:ins w:id="65" w:author="Yugin Vitaly" w:date="2020-08-26T18:12:00Z">
              <w:r w:rsidRPr="00E9382A">
                <w:rPr>
                  <w:sz w:val="20"/>
                </w:rPr>
                <w:t>part</w:t>
              </w:r>
            </w:ins>
          </w:p>
        </w:tc>
        <w:tc>
          <w:tcPr>
            <w:tcW w:w="172" w:type="pct"/>
            <w:shd w:val="clear" w:color="auto" w:fill="auto"/>
            <w:vAlign w:val="center"/>
          </w:tcPr>
          <w:p w:rsidR="00F83B2C" w:rsidRPr="00350A42" w:rsidRDefault="00F83B2C" w:rsidP="00F83B2C">
            <w:pPr>
              <w:spacing w:before="0" w:after="0"/>
              <w:jc w:val="center"/>
              <w:rPr>
                <w:ins w:id="66" w:author="Yugin Vitaly" w:date="2020-08-26T17:50:00Z"/>
                <w:sz w:val="20"/>
              </w:rPr>
            </w:pPr>
            <w:ins w:id="67" w:author="Yugin Vitaly" w:date="2020-08-26T18:12:00Z">
              <w:r>
                <w:rPr>
                  <w:sz w:val="20"/>
                </w:rPr>
                <w:t>Н</w:t>
              </w:r>
            </w:ins>
          </w:p>
        </w:tc>
        <w:tc>
          <w:tcPr>
            <w:tcW w:w="525" w:type="pct"/>
            <w:shd w:val="clear" w:color="auto" w:fill="auto"/>
            <w:vAlign w:val="center"/>
          </w:tcPr>
          <w:p w:rsidR="00F83B2C" w:rsidRPr="00350A42" w:rsidRDefault="00F83B2C" w:rsidP="00F83B2C">
            <w:pPr>
              <w:spacing w:before="0" w:after="0"/>
              <w:jc w:val="center"/>
              <w:rPr>
                <w:ins w:id="68" w:author="Yugin Vitaly" w:date="2020-08-26T17:50:00Z"/>
                <w:sz w:val="20"/>
                <w:lang w:val="en-US"/>
              </w:rPr>
            </w:pPr>
            <w:ins w:id="69" w:author="Yugin Vitaly" w:date="2020-08-26T18:12:00Z">
              <w:r>
                <w:rPr>
                  <w:sz w:val="20"/>
                  <w:lang w:val="en-US"/>
                </w:rPr>
                <w:t>N</w:t>
              </w:r>
            </w:ins>
          </w:p>
        </w:tc>
        <w:tc>
          <w:tcPr>
            <w:tcW w:w="1388" w:type="pct"/>
            <w:gridSpan w:val="2"/>
            <w:shd w:val="clear" w:color="auto" w:fill="auto"/>
            <w:vAlign w:val="center"/>
          </w:tcPr>
          <w:p w:rsidR="00F83B2C" w:rsidRPr="00C316CF" w:rsidRDefault="00F83B2C" w:rsidP="00F83B2C">
            <w:pPr>
              <w:spacing w:before="0" w:after="0"/>
              <w:rPr>
                <w:ins w:id="70" w:author="Yugin Vitaly" w:date="2020-08-26T17:50:00Z"/>
                <w:sz w:val="20"/>
              </w:rPr>
            </w:pPr>
            <w:ins w:id="71" w:author="Yugin Vitaly" w:date="2020-08-26T18:12:00Z">
              <w:r w:rsidRPr="00E9382A">
                <w:rPr>
                  <w:sz w:val="20"/>
                </w:rPr>
                <w:t>Доля от начальной (максимальной) цены контракта</w:t>
              </w:r>
            </w:ins>
          </w:p>
        </w:tc>
        <w:tc>
          <w:tcPr>
            <w:tcW w:w="1390" w:type="pct"/>
            <w:gridSpan w:val="3"/>
            <w:shd w:val="clear" w:color="auto" w:fill="auto"/>
            <w:vAlign w:val="center"/>
          </w:tcPr>
          <w:p w:rsidR="00F83B2C" w:rsidRDefault="00F83B2C" w:rsidP="00F83B2C">
            <w:pPr>
              <w:spacing w:before="0" w:after="0"/>
              <w:rPr>
                <w:ins w:id="72" w:author="Yugin Vitaly" w:date="2020-08-26T18:12:00Z"/>
                <w:sz w:val="20"/>
              </w:rPr>
            </w:pPr>
            <w:ins w:id="73" w:author="Yugin Vitaly" w:date="2020-08-26T18:12:00Z">
              <w:r w:rsidRPr="00C316CF">
                <w:rPr>
                  <w:sz w:val="20"/>
                </w:rPr>
                <w:t xml:space="preserve">64-битное с плавающей запятой. </w:t>
              </w:r>
            </w:ins>
          </w:p>
          <w:p w:rsidR="00F83B2C" w:rsidRDefault="00F83B2C" w:rsidP="00F83B2C">
            <w:pPr>
              <w:spacing w:before="0" w:after="0"/>
              <w:rPr>
                <w:ins w:id="74" w:author="Yugin Vitaly" w:date="2020-08-26T18:12:00Z"/>
                <w:sz w:val="20"/>
              </w:rPr>
            </w:pPr>
          </w:p>
          <w:p w:rsidR="00F83B2C" w:rsidRDefault="00F83B2C" w:rsidP="00F83B2C">
            <w:pPr>
              <w:spacing w:before="0" w:after="0"/>
              <w:rPr>
                <w:ins w:id="75" w:author="Yugin Vitaly" w:date="2020-08-26T18:12:00Z"/>
                <w:sz w:val="20"/>
              </w:rPr>
            </w:pPr>
            <w:ins w:id="76" w:author="Yugin Vitaly" w:date="2020-08-26T18:12:00Z">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ins>
          </w:p>
          <w:p w:rsidR="00F83B2C" w:rsidRDefault="00F83B2C" w:rsidP="00F83B2C">
            <w:pPr>
              <w:spacing w:before="0" w:after="0"/>
              <w:rPr>
                <w:ins w:id="77" w:author="Yugin Vitaly" w:date="2020-08-26T18:12:00Z"/>
                <w:sz w:val="20"/>
              </w:rPr>
            </w:pPr>
            <w:ins w:id="78" w:author="Yugin Vitaly" w:date="2020-08-26T18:12:00Z">
              <w:r>
                <w:rPr>
                  <w:sz w:val="20"/>
                </w:rPr>
                <w:t>Минимальное значение:</w:t>
              </w:r>
            </w:ins>
          </w:p>
          <w:p w:rsidR="00F83B2C" w:rsidRDefault="00F83B2C" w:rsidP="00F83B2C">
            <w:pPr>
              <w:spacing w:before="0" w:after="0"/>
              <w:rPr>
                <w:ins w:id="79" w:author="Yugin Vitaly" w:date="2020-08-26T18:12:00Z"/>
                <w:sz w:val="20"/>
              </w:rPr>
            </w:pPr>
            <w:ins w:id="80" w:author="Yugin Vitaly" w:date="2020-08-26T18:12:00Z">
              <w:r>
                <w:rPr>
                  <w:sz w:val="20"/>
                </w:rPr>
                <w:t>0</w:t>
              </w:r>
            </w:ins>
          </w:p>
          <w:p w:rsidR="00F83B2C" w:rsidRDefault="00F83B2C" w:rsidP="00F83B2C">
            <w:pPr>
              <w:spacing w:before="0" w:after="0"/>
              <w:rPr>
                <w:ins w:id="81" w:author="Yugin Vitaly" w:date="2020-08-26T18:12:00Z"/>
                <w:sz w:val="20"/>
              </w:rPr>
            </w:pPr>
            <w:ins w:id="82" w:author="Yugin Vitaly" w:date="2020-08-26T18:12:00Z">
              <w:r>
                <w:rPr>
                  <w:sz w:val="20"/>
                </w:rPr>
                <w:t>Максимальное значение:</w:t>
              </w:r>
            </w:ins>
          </w:p>
          <w:p w:rsidR="00F83B2C" w:rsidRDefault="00F83B2C" w:rsidP="00F83B2C">
            <w:pPr>
              <w:spacing w:before="0" w:after="0"/>
              <w:rPr>
                <w:ins w:id="83" w:author="Yugin Vitaly" w:date="2020-08-26T18:12:00Z"/>
                <w:sz w:val="20"/>
              </w:rPr>
            </w:pPr>
            <w:ins w:id="84" w:author="Yugin Vitaly" w:date="2020-08-26T18:12:00Z">
              <w:r>
                <w:rPr>
                  <w:sz w:val="20"/>
                </w:rPr>
                <w:t>100</w:t>
              </w:r>
            </w:ins>
          </w:p>
          <w:p w:rsidR="00F83B2C" w:rsidRDefault="00F83B2C" w:rsidP="00F83B2C">
            <w:pPr>
              <w:keepNext/>
              <w:spacing w:before="0" w:after="0"/>
              <w:contextualSpacing/>
              <w:rPr>
                <w:ins w:id="85" w:author="Yugin Vitaly" w:date="2020-08-26T18:12:00Z"/>
                <w:sz w:val="20"/>
              </w:rPr>
            </w:pPr>
          </w:p>
          <w:p w:rsidR="00F83B2C" w:rsidRPr="00C316CF" w:rsidRDefault="00F83B2C" w:rsidP="00F83B2C">
            <w:pPr>
              <w:spacing w:before="0" w:after="0"/>
              <w:rPr>
                <w:ins w:id="86" w:author="Yugin Vitaly" w:date="2020-08-26T17:50:00Z"/>
                <w:sz w:val="20"/>
              </w:rPr>
            </w:pPr>
            <w:ins w:id="87" w:author="Yugin Vitaly" w:date="2020-08-26T18:12:00Z">
              <w:r w:rsidRPr="00F83B2C">
                <w:rPr>
                  <w:sz w:val="20"/>
                </w:rPr>
                <w:t xml:space="preserve">Игнорируется при приёме. Рассчитывается автоматически как отношение размера </w:t>
              </w:r>
              <w:r w:rsidRPr="00F83B2C">
                <w:rPr>
                  <w:sz w:val="20"/>
                </w:rPr>
                <w:lastRenderedPageBreak/>
                <w:t>обеспечения (amount) к Стоимости поставки товара или выполнения работы (contractLCConditionsInfo/price)</w:t>
              </w:r>
            </w:ins>
          </w:p>
        </w:tc>
      </w:tr>
      <w:tr w:rsidR="00DB68D7" w:rsidRPr="00DB68D7" w:rsidTr="00DB68D7">
        <w:trPr>
          <w:jc w:val="center"/>
          <w:ins w:id="88" w:author="Yugin Vitaly" w:date="2020-08-26T17:51:00Z"/>
        </w:trPr>
        <w:tc>
          <w:tcPr>
            <w:tcW w:w="5000" w:type="pct"/>
            <w:gridSpan w:val="9"/>
            <w:shd w:val="clear" w:color="auto" w:fill="auto"/>
          </w:tcPr>
          <w:p w:rsidR="00DB68D7" w:rsidRPr="00DB68D7" w:rsidRDefault="00DB68D7" w:rsidP="00DB68D7">
            <w:pPr>
              <w:keepNext/>
              <w:spacing w:before="0" w:after="0"/>
              <w:contextualSpacing/>
              <w:jc w:val="center"/>
              <w:rPr>
                <w:ins w:id="89" w:author="Yugin Vitaly" w:date="2020-08-26T17:51:00Z"/>
                <w:b/>
                <w:sz w:val="20"/>
              </w:rPr>
            </w:pPr>
            <w:ins w:id="90" w:author="Yugin Vitaly" w:date="2020-08-26T17:51:00Z">
              <w:r w:rsidRPr="00DB68D7">
                <w:rPr>
                  <w:b/>
                  <w:sz w:val="20"/>
                </w:rPr>
                <w:lastRenderedPageBreak/>
                <w:t>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товара</w:t>
              </w:r>
            </w:ins>
          </w:p>
        </w:tc>
      </w:tr>
      <w:tr w:rsidR="00DB68D7" w:rsidRPr="00DB68D7" w:rsidTr="00DB68D7">
        <w:trPr>
          <w:jc w:val="center"/>
          <w:ins w:id="91" w:author="Yugin Vitaly" w:date="2020-08-26T17:51:00Z"/>
        </w:trPr>
        <w:tc>
          <w:tcPr>
            <w:tcW w:w="740" w:type="pct"/>
            <w:shd w:val="clear" w:color="auto" w:fill="auto"/>
          </w:tcPr>
          <w:p w:rsidR="00DB68D7" w:rsidRPr="00DB68D7" w:rsidRDefault="00DB68D7" w:rsidP="00DB68D7">
            <w:pPr>
              <w:spacing w:before="0" w:after="0"/>
              <w:jc w:val="both"/>
              <w:rPr>
                <w:ins w:id="92" w:author="Yugin Vitaly" w:date="2020-08-26T17:51:00Z"/>
                <w:b/>
                <w:sz w:val="20"/>
              </w:rPr>
            </w:pPr>
            <w:ins w:id="93" w:author="Yugin Vitaly" w:date="2020-08-26T17:51:00Z">
              <w:r w:rsidRPr="00DB68D7">
                <w:rPr>
                  <w:b/>
                  <w:sz w:val="20"/>
                </w:rPr>
                <w:t>serviceGuarantee</w:t>
              </w:r>
            </w:ins>
          </w:p>
        </w:tc>
        <w:tc>
          <w:tcPr>
            <w:tcW w:w="785" w:type="pct"/>
            <w:shd w:val="clear" w:color="auto" w:fill="auto"/>
            <w:vAlign w:val="center"/>
          </w:tcPr>
          <w:p w:rsidR="00DB68D7" w:rsidRPr="00F83B2C" w:rsidRDefault="00DB68D7" w:rsidP="00DB68D7">
            <w:pPr>
              <w:keepNext/>
              <w:spacing w:before="0" w:after="0"/>
              <w:contextualSpacing/>
              <w:rPr>
                <w:ins w:id="94" w:author="Yugin Vitaly" w:date="2020-08-26T17:51:00Z"/>
                <w:b/>
                <w:sz w:val="20"/>
              </w:rPr>
            </w:pPr>
          </w:p>
        </w:tc>
        <w:tc>
          <w:tcPr>
            <w:tcW w:w="172" w:type="pct"/>
            <w:shd w:val="clear" w:color="auto" w:fill="auto"/>
            <w:vAlign w:val="center"/>
          </w:tcPr>
          <w:p w:rsidR="00DB68D7" w:rsidRPr="00F83B2C" w:rsidRDefault="00DB68D7" w:rsidP="00DB68D7">
            <w:pPr>
              <w:keepNext/>
              <w:spacing w:before="0" w:after="0"/>
              <w:contextualSpacing/>
              <w:jc w:val="center"/>
              <w:rPr>
                <w:ins w:id="95" w:author="Yugin Vitaly" w:date="2020-08-26T17:51:00Z"/>
                <w:b/>
                <w:sz w:val="20"/>
              </w:rPr>
            </w:pPr>
          </w:p>
        </w:tc>
        <w:tc>
          <w:tcPr>
            <w:tcW w:w="525" w:type="pct"/>
            <w:shd w:val="clear" w:color="auto" w:fill="auto"/>
            <w:vAlign w:val="center"/>
          </w:tcPr>
          <w:p w:rsidR="00DB68D7" w:rsidRPr="00F83B2C" w:rsidRDefault="00DB68D7" w:rsidP="00DB68D7">
            <w:pPr>
              <w:keepNext/>
              <w:spacing w:before="0" w:after="0"/>
              <w:contextualSpacing/>
              <w:jc w:val="center"/>
              <w:rPr>
                <w:ins w:id="96" w:author="Yugin Vitaly" w:date="2020-08-26T17:51:00Z"/>
                <w:b/>
                <w:sz w:val="20"/>
              </w:rPr>
            </w:pPr>
          </w:p>
        </w:tc>
        <w:tc>
          <w:tcPr>
            <w:tcW w:w="1388" w:type="pct"/>
            <w:gridSpan w:val="2"/>
            <w:shd w:val="clear" w:color="auto" w:fill="auto"/>
            <w:vAlign w:val="center"/>
          </w:tcPr>
          <w:p w:rsidR="00DB68D7" w:rsidRPr="00F83B2C" w:rsidRDefault="00DB68D7" w:rsidP="00DB68D7">
            <w:pPr>
              <w:keepNext/>
              <w:spacing w:before="0" w:after="0"/>
              <w:contextualSpacing/>
              <w:rPr>
                <w:ins w:id="97" w:author="Yugin Vitaly" w:date="2020-08-26T17:51:00Z"/>
                <w:b/>
                <w:sz w:val="20"/>
              </w:rPr>
            </w:pPr>
          </w:p>
        </w:tc>
        <w:tc>
          <w:tcPr>
            <w:tcW w:w="1390" w:type="pct"/>
            <w:gridSpan w:val="3"/>
            <w:shd w:val="clear" w:color="auto" w:fill="auto"/>
            <w:vAlign w:val="center"/>
          </w:tcPr>
          <w:p w:rsidR="00DB68D7" w:rsidRPr="00F83B2C" w:rsidRDefault="00DB68D7" w:rsidP="00DB68D7">
            <w:pPr>
              <w:keepNext/>
              <w:spacing w:before="0" w:after="0"/>
              <w:contextualSpacing/>
              <w:rPr>
                <w:ins w:id="98" w:author="Yugin Vitaly" w:date="2020-08-26T17:51:00Z"/>
                <w:b/>
                <w:sz w:val="20"/>
              </w:rPr>
            </w:pPr>
          </w:p>
        </w:tc>
      </w:tr>
      <w:tr w:rsidR="00F83B2C" w:rsidRPr="00301389" w:rsidTr="00F83B2C">
        <w:trPr>
          <w:jc w:val="center"/>
          <w:ins w:id="99" w:author="Yugin Vitaly" w:date="2020-08-26T17:51:00Z"/>
        </w:trPr>
        <w:tc>
          <w:tcPr>
            <w:tcW w:w="740" w:type="pct"/>
            <w:shd w:val="clear" w:color="auto" w:fill="auto"/>
            <w:vAlign w:val="center"/>
          </w:tcPr>
          <w:p w:rsidR="00F83B2C" w:rsidRPr="00301389" w:rsidRDefault="00F83B2C" w:rsidP="00F83B2C">
            <w:pPr>
              <w:spacing w:before="0" w:after="0"/>
              <w:contextualSpacing/>
              <w:rPr>
                <w:ins w:id="100" w:author="Yugin Vitaly" w:date="2020-08-26T17:51:00Z"/>
                <w:sz w:val="20"/>
              </w:rPr>
            </w:pPr>
          </w:p>
        </w:tc>
        <w:tc>
          <w:tcPr>
            <w:tcW w:w="785" w:type="pct"/>
            <w:shd w:val="clear" w:color="auto" w:fill="auto"/>
            <w:vAlign w:val="center"/>
          </w:tcPr>
          <w:p w:rsidR="00F83B2C" w:rsidRPr="00C316CF" w:rsidRDefault="00F83B2C" w:rsidP="00F83B2C">
            <w:pPr>
              <w:spacing w:before="0" w:after="0"/>
              <w:rPr>
                <w:ins w:id="101" w:author="Yugin Vitaly" w:date="2020-08-26T17:51:00Z"/>
                <w:sz w:val="20"/>
              </w:rPr>
            </w:pPr>
            <w:ins w:id="102" w:author="Yugin Vitaly" w:date="2020-08-26T18:16:00Z">
              <w:r w:rsidRPr="00E9382A">
                <w:rPr>
                  <w:sz w:val="20"/>
                </w:rPr>
                <w:t>amount</w:t>
              </w:r>
            </w:ins>
          </w:p>
        </w:tc>
        <w:tc>
          <w:tcPr>
            <w:tcW w:w="172" w:type="pct"/>
            <w:shd w:val="clear" w:color="auto" w:fill="auto"/>
            <w:vAlign w:val="center"/>
          </w:tcPr>
          <w:p w:rsidR="00F83B2C" w:rsidRPr="00350A42" w:rsidRDefault="00F83B2C" w:rsidP="00F83B2C">
            <w:pPr>
              <w:spacing w:before="0" w:after="0"/>
              <w:jc w:val="center"/>
              <w:rPr>
                <w:ins w:id="103" w:author="Yugin Vitaly" w:date="2020-08-26T17:51:00Z"/>
                <w:sz w:val="20"/>
              </w:rPr>
            </w:pPr>
            <w:ins w:id="104" w:author="Yugin Vitaly" w:date="2020-08-26T18:16:00Z">
              <w:r>
                <w:rPr>
                  <w:sz w:val="20"/>
                  <w:lang w:val="en-US"/>
                </w:rPr>
                <w:t>O</w:t>
              </w:r>
            </w:ins>
          </w:p>
        </w:tc>
        <w:tc>
          <w:tcPr>
            <w:tcW w:w="525" w:type="pct"/>
            <w:shd w:val="clear" w:color="auto" w:fill="auto"/>
            <w:vAlign w:val="center"/>
          </w:tcPr>
          <w:p w:rsidR="00F83B2C" w:rsidRPr="00350A42" w:rsidRDefault="00F83B2C" w:rsidP="00F83B2C">
            <w:pPr>
              <w:spacing w:before="0" w:after="0"/>
              <w:jc w:val="center"/>
              <w:rPr>
                <w:ins w:id="105" w:author="Yugin Vitaly" w:date="2020-08-26T17:51:00Z"/>
                <w:sz w:val="20"/>
                <w:lang w:val="en-US"/>
              </w:rPr>
            </w:pPr>
            <w:ins w:id="106" w:author="Yugin Vitaly" w:date="2020-08-26T18:16:00Z">
              <w:r w:rsidRPr="00C316CF">
                <w:rPr>
                  <w:sz w:val="20"/>
                </w:rPr>
                <w:t>T [ 1 - 21 ]</w:t>
              </w:r>
            </w:ins>
          </w:p>
        </w:tc>
        <w:tc>
          <w:tcPr>
            <w:tcW w:w="1388" w:type="pct"/>
            <w:gridSpan w:val="2"/>
            <w:shd w:val="clear" w:color="auto" w:fill="auto"/>
            <w:vAlign w:val="center"/>
          </w:tcPr>
          <w:p w:rsidR="00F83B2C" w:rsidRPr="00C316CF" w:rsidRDefault="00F83B2C" w:rsidP="00F83B2C">
            <w:pPr>
              <w:spacing w:before="0" w:after="0"/>
              <w:rPr>
                <w:ins w:id="107" w:author="Yugin Vitaly" w:date="2020-08-26T17:51:00Z"/>
                <w:sz w:val="20"/>
              </w:rPr>
            </w:pPr>
            <w:ins w:id="108" w:author="Yugin Vitaly" w:date="2020-08-26T18:16:00Z">
              <w:r w:rsidRPr="00E9382A">
                <w:rPr>
                  <w:sz w:val="20"/>
                </w:rPr>
                <w:t>Размер обеспечения</w:t>
              </w:r>
            </w:ins>
          </w:p>
        </w:tc>
        <w:tc>
          <w:tcPr>
            <w:tcW w:w="1390" w:type="pct"/>
            <w:gridSpan w:val="3"/>
            <w:shd w:val="clear" w:color="auto" w:fill="auto"/>
            <w:vAlign w:val="center"/>
          </w:tcPr>
          <w:p w:rsidR="00F83B2C" w:rsidRPr="00C316CF" w:rsidRDefault="00F83B2C" w:rsidP="00F83B2C">
            <w:pPr>
              <w:spacing w:before="0" w:after="0"/>
              <w:rPr>
                <w:ins w:id="109" w:author="Yugin Vitaly" w:date="2020-08-26T17:51:00Z"/>
                <w:sz w:val="20"/>
              </w:rPr>
            </w:pPr>
          </w:p>
        </w:tc>
      </w:tr>
      <w:tr w:rsidR="00F83B2C" w:rsidRPr="00301389" w:rsidTr="00F83B2C">
        <w:trPr>
          <w:jc w:val="center"/>
          <w:ins w:id="110" w:author="Yugin Vitaly" w:date="2020-08-26T17:51:00Z"/>
        </w:trPr>
        <w:tc>
          <w:tcPr>
            <w:tcW w:w="740" w:type="pct"/>
            <w:shd w:val="clear" w:color="auto" w:fill="auto"/>
            <w:vAlign w:val="center"/>
          </w:tcPr>
          <w:p w:rsidR="00F83B2C" w:rsidRPr="00301389" w:rsidRDefault="00F83B2C" w:rsidP="00F83B2C">
            <w:pPr>
              <w:spacing w:before="0" w:after="0"/>
              <w:contextualSpacing/>
              <w:rPr>
                <w:ins w:id="111" w:author="Yugin Vitaly" w:date="2020-08-26T17:51:00Z"/>
                <w:sz w:val="20"/>
              </w:rPr>
            </w:pPr>
          </w:p>
        </w:tc>
        <w:tc>
          <w:tcPr>
            <w:tcW w:w="785" w:type="pct"/>
            <w:shd w:val="clear" w:color="auto" w:fill="auto"/>
            <w:vAlign w:val="center"/>
          </w:tcPr>
          <w:p w:rsidR="00F83B2C" w:rsidRPr="00C316CF" w:rsidRDefault="00F83B2C" w:rsidP="00F83B2C">
            <w:pPr>
              <w:spacing w:before="0" w:after="0"/>
              <w:rPr>
                <w:ins w:id="112" w:author="Yugin Vitaly" w:date="2020-08-26T17:51:00Z"/>
                <w:sz w:val="20"/>
              </w:rPr>
            </w:pPr>
            <w:ins w:id="113" w:author="Yugin Vitaly" w:date="2020-08-26T18:16:00Z">
              <w:r w:rsidRPr="00E9382A">
                <w:rPr>
                  <w:sz w:val="20"/>
                </w:rPr>
                <w:t>part</w:t>
              </w:r>
            </w:ins>
          </w:p>
        </w:tc>
        <w:tc>
          <w:tcPr>
            <w:tcW w:w="172" w:type="pct"/>
            <w:shd w:val="clear" w:color="auto" w:fill="auto"/>
            <w:vAlign w:val="center"/>
          </w:tcPr>
          <w:p w:rsidR="00F83B2C" w:rsidRPr="00350A42" w:rsidRDefault="00F83B2C" w:rsidP="00F83B2C">
            <w:pPr>
              <w:spacing w:before="0" w:after="0"/>
              <w:jc w:val="center"/>
              <w:rPr>
                <w:ins w:id="114" w:author="Yugin Vitaly" w:date="2020-08-26T17:51:00Z"/>
                <w:sz w:val="20"/>
              </w:rPr>
            </w:pPr>
            <w:ins w:id="115" w:author="Yugin Vitaly" w:date="2020-08-26T18:16:00Z">
              <w:r>
                <w:rPr>
                  <w:sz w:val="20"/>
                </w:rPr>
                <w:t>Н</w:t>
              </w:r>
            </w:ins>
          </w:p>
        </w:tc>
        <w:tc>
          <w:tcPr>
            <w:tcW w:w="525" w:type="pct"/>
            <w:shd w:val="clear" w:color="auto" w:fill="auto"/>
            <w:vAlign w:val="center"/>
          </w:tcPr>
          <w:p w:rsidR="00F83B2C" w:rsidRPr="00350A42" w:rsidRDefault="00F83B2C" w:rsidP="00F83B2C">
            <w:pPr>
              <w:spacing w:before="0" w:after="0"/>
              <w:jc w:val="center"/>
              <w:rPr>
                <w:ins w:id="116" w:author="Yugin Vitaly" w:date="2020-08-26T17:51:00Z"/>
                <w:sz w:val="20"/>
                <w:lang w:val="en-US"/>
              </w:rPr>
            </w:pPr>
            <w:ins w:id="117" w:author="Yugin Vitaly" w:date="2020-08-26T18:16:00Z">
              <w:r>
                <w:rPr>
                  <w:sz w:val="20"/>
                  <w:lang w:val="en-US"/>
                </w:rPr>
                <w:t>N</w:t>
              </w:r>
            </w:ins>
          </w:p>
        </w:tc>
        <w:tc>
          <w:tcPr>
            <w:tcW w:w="1388" w:type="pct"/>
            <w:gridSpan w:val="2"/>
            <w:shd w:val="clear" w:color="auto" w:fill="auto"/>
            <w:vAlign w:val="center"/>
          </w:tcPr>
          <w:p w:rsidR="00F83B2C" w:rsidRPr="00C316CF" w:rsidRDefault="00F83B2C" w:rsidP="00F83B2C">
            <w:pPr>
              <w:spacing w:before="0" w:after="0"/>
              <w:rPr>
                <w:ins w:id="118" w:author="Yugin Vitaly" w:date="2020-08-26T17:51:00Z"/>
                <w:sz w:val="20"/>
              </w:rPr>
            </w:pPr>
            <w:ins w:id="119" w:author="Yugin Vitaly" w:date="2020-08-26T18:16:00Z">
              <w:r w:rsidRPr="00E9382A">
                <w:rPr>
                  <w:sz w:val="20"/>
                </w:rPr>
                <w:t>Доля от начальной (максимальной) цены контракта</w:t>
              </w:r>
            </w:ins>
          </w:p>
        </w:tc>
        <w:tc>
          <w:tcPr>
            <w:tcW w:w="1390" w:type="pct"/>
            <w:gridSpan w:val="3"/>
            <w:shd w:val="clear" w:color="auto" w:fill="auto"/>
            <w:vAlign w:val="center"/>
          </w:tcPr>
          <w:p w:rsidR="00F83B2C" w:rsidRDefault="00F83B2C" w:rsidP="00F83B2C">
            <w:pPr>
              <w:spacing w:before="0" w:after="0"/>
              <w:rPr>
                <w:ins w:id="120" w:author="Yugin Vitaly" w:date="2020-08-26T18:16:00Z"/>
                <w:sz w:val="20"/>
              </w:rPr>
            </w:pPr>
            <w:ins w:id="121" w:author="Yugin Vitaly" w:date="2020-08-26T18:16:00Z">
              <w:r w:rsidRPr="00C316CF">
                <w:rPr>
                  <w:sz w:val="20"/>
                </w:rPr>
                <w:t xml:space="preserve">64-битное с плавающей запятой. </w:t>
              </w:r>
            </w:ins>
          </w:p>
          <w:p w:rsidR="00F83B2C" w:rsidRDefault="00F83B2C" w:rsidP="00F83B2C">
            <w:pPr>
              <w:spacing w:before="0" w:after="0"/>
              <w:rPr>
                <w:ins w:id="122" w:author="Yugin Vitaly" w:date="2020-08-26T18:16:00Z"/>
                <w:sz w:val="20"/>
              </w:rPr>
            </w:pPr>
          </w:p>
          <w:p w:rsidR="00F83B2C" w:rsidRDefault="00F83B2C" w:rsidP="00F83B2C">
            <w:pPr>
              <w:spacing w:before="0" w:after="0"/>
              <w:rPr>
                <w:ins w:id="123" w:author="Yugin Vitaly" w:date="2020-08-26T18:16:00Z"/>
                <w:sz w:val="20"/>
              </w:rPr>
            </w:pPr>
            <w:ins w:id="124" w:author="Yugin Vitaly" w:date="2020-08-26T18:16:00Z">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ins>
          </w:p>
          <w:p w:rsidR="00F83B2C" w:rsidRDefault="00F83B2C" w:rsidP="00F83B2C">
            <w:pPr>
              <w:spacing w:before="0" w:after="0"/>
              <w:rPr>
                <w:ins w:id="125" w:author="Yugin Vitaly" w:date="2020-08-26T18:16:00Z"/>
                <w:sz w:val="20"/>
              </w:rPr>
            </w:pPr>
            <w:ins w:id="126" w:author="Yugin Vitaly" w:date="2020-08-26T18:16:00Z">
              <w:r>
                <w:rPr>
                  <w:sz w:val="20"/>
                </w:rPr>
                <w:t>Минимальное значение:</w:t>
              </w:r>
            </w:ins>
          </w:p>
          <w:p w:rsidR="00F83B2C" w:rsidRDefault="00F83B2C" w:rsidP="00F83B2C">
            <w:pPr>
              <w:spacing w:before="0" w:after="0"/>
              <w:rPr>
                <w:ins w:id="127" w:author="Yugin Vitaly" w:date="2020-08-26T18:16:00Z"/>
                <w:sz w:val="20"/>
              </w:rPr>
            </w:pPr>
            <w:ins w:id="128" w:author="Yugin Vitaly" w:date="2020-08-26T18:16:00Z">
              <w:r>
                <w:rPr>
                  <w:sz w:val="20"/>
                </w:rPr>
                <w:t>0</w:t>
              </w:r>
            </w:ins>
          </w:p>
          <w:p w:rsidR="00F83B2C" w:rsidRDefault="00F83B2C" w:rsidP="00F83B2C">
            <w:pPr>
              <w:spacing w:before="0" w:after="0"/>
              <w:rPr>
                <w:ins w:id="129" w:author="Yugin Vitaly" w:date="2020-08-26T18:16:00Z"/>
                <w:sz w:val="20"/>
              </w:rPr>
            </w:pPr>
            <w:ins w:id="130" w:author="Yugin Vitaly" w:date="2020-08-26T18:16:00Z">
              <w:r>
                <w:rPr>
                  <w:sz w:val="20"/>
                </w:rPr>
                <w:t>Максимальное значение:</w:t>
              </w:r>
            </w:ins>
          </w:p>
          <w:p w:rsidR="00F83B2C" w:rsidRDefault="00F83B2C" w:rsidP="00F83B2C">
            <w:pPr>
              <w:spacing w:before="0" w:after="0"/>
              <w:rPr>
                <w:ins w:id="131" w:author="Yugin Vitaly" w:date="2020-08-26T18:16:00Z"/>
                <w:sz w:val="20"/>
              </w:rPr>
            </w:pPr>
            <w:ins w:id="132" w:author="Yugin Vitaly" w:date="2020-08-26T18:16:00Z">
              <w:r>
                <w:rPr>
                  <w:sz w:val="20"/>
                </w:rPr>
                <w:t>100</w:t>
              </w:r>
            </w:ins>
          </w:p>
          <w:p w:rsidR="00F83B2C" w:rsidRDefault="00F83B2C" w:rsidP="00F83B2C">
            <w:pPr>
              <w:keepNext/>
              <w:spacing w:before="0" w:after="0"/>
              <w:contextualSpacing/>
              <w:rPr>
                <w:ins w:id="133" w:author="Yugin Vitaly" w:date="2020-08-26T18:16:00Z"/>
                <w:sz w:val="20"/>
              </w:rPr>
            </w:pPr>
          </w:p>
          <w:p w:rsidR="00F83B2C" w:rsidRPr="00C316CF" w:rsidRDefault="00F83B2C" w:rsidP="00F83B2C">
            <w:pPr>
              <w:spacing w:before="0" w:after="0"/>
              <w:rPr>
                <w:ins w:id="134" w:author="Yugin Vitaly" w:date="2020-08-26T17:51:00Z"/>
                <w:sz w:val="20"/>
              </w:rPr>
            </w:pPr>
            <w:ins w:id="135" w:author="Yugin Vitaly" w:date="2020-08-26T18:17:00Z">
              <w:r w:rsidRPr="00F83B2C">
                <w:rPr>
                  <w:sz w:val="20"/>
                </w:rPr>
                <w:t>Игнорируется при приёме. Рассчитывается автоматически как отношение размера обеспечения (amount) к Стоимости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 (contractLCConditionsInfo/servicePrice)</w:t>
              </w:r>
            </w:ins>
          </w:p>
        </w:tc>
      </w:tr>
      <w:tr w:rsidR="00B31079" w:rsidRPr="006B1628" w:rsidTr="0038713A">
        <w:trPr>
          <w:jc w:val="center"/>
        </w:trPr>
        <w:tc>
          <w:tcPr>
            <w:tcW w:w="5000" w:type="pct"/>
            <w:gridSpan w:val="9"/>
            <w:shd w:val="clear" w:color="auto" w:fill="auto"/>
            <w:vAlign w:val="center"/>
          </w:tcPr>
          <w:p w:rsidR="00B31079" w:rsidRPr="0095435E" w:rsidRDefault="00B31079" w:rsidP="00ED72F6">
            <w:pPr>
              <w:keepNext/>
              <w:spacing w:before="0" w:after="0"/>
              <w:contextualSpacing/>
              <w:jc w:val="center"/>
              <w:rPr>
                <w:b/>
                <w:sz w:val="20"/>
              </w:rPr>
            </w:pPr>
            <w:r w:rsidRPr="00B31079">
              <w:rPr>
                <w:b/>
                <w:bCs/>
                <w:sz w:val="20"/>
              </w:rPr>
              <w:t>Ус</w:t>
            </w:r>
            <w:r>
              <w:rPr>
                <w:b/>
                <w:bCs/>
                <w:sz w:val="20"/>
              </w:rPr>
              <w:t>ловия контракта жизненого цикла</w:t>
            </w:r>
          </w:p>
        </w:tc>
      </w:tr>
      <w:tr w:rsidR="00B31079" w:rsidRPr="00301389" w:rsidTr="00D9029F">
        <w:trPr>
          <w:jc w:val="center"/>
        </w:trPr>
        <w:tc>
          <w:tcPr>
            <w:tcW w:w="740" w:type="pct"/>
            <w:shd w:val="clear" w:color="auto" w:fill="auto"/>
          </w:tcPr>
          <w:p w:rsidR="00B31079" w:rsidRPr="00162C8B" w:rsidRDefault="00B31079" w:rsidP="00ED72F6">
            <w:pPr>
              <w:spacing w:before="0" w:after="0"/>
              <w:jc w:val="both"/>
              <w:rPr>
                <w:sz w:val="20"/>
              </w:rPr>
            </w:pPr>
            <w:r w:rsidRPr="00B31079">
              <w:rPr>
                <w:b/>
                <w:bCs/>
                <w:sz w:val="20"/>
              </w:rPr>
              <w:t>contractLCConditionsInfo</w:t>
            </w:r>
          </w:p>
        </w:tc>
        <w:tc>
          <w:tcPr>
            <w:tcW w:w="785" w:type="pct"/>
            <w:shd w:val="clear" w:color="auto" w:fill="auto"/>
            <w:vAlign w:val="center"/>
          </w:tcPr>
          <w:p w:rsidR="00B31079" w:rsidRPr="00301389" w:rsidRDefault="00B31079" w:rsidP="00ED72F6">
            <w:pPr>
              <w:keepNext/>
              <w:spacing w:before="0" w:after="0"/>
              <w:contextualSpacing/>
              <w:rPr>
                <w:b/>
                <w:sz w:val="20"/>
              </w:rPr>
            </w:pPr>
          </w:p>
        </w:tc>
        <w:tc>
          <w:tcPr>
            <w:tcW w:w="172" w:type="pct"/>
            <w:shd w:val="clear" w:color="auto" w:fill="auto"/>
            <w:vAlign w:val="center"/>
          </w:tcPr>
          <w:p w:rsidR="00B31079" w:rsidRPr="00301389" w:rsidRDefault="00B31079" w:rsidP="00ED72F6">
            <w:pPr>
              <w:keepNext/>
              <w:spacing w:before="0" w:after="0"/>
              <w:contextualSpacing/>
              <w:jc w:val="center"/>
              <w:rPr>
                <w:b/>
                <w:sz w:val="20"/>
              </w:rPr>
            </w:pPr>
          </w:p>
        </w:tc>
        <w:tc>
          <w:tcPr>
            <w:tcW w:w="525" w:type="pct"/>
            <w:shd w:val="clear" w:color="auto" w:fill="auto"/>
            <w:vAlign w:val="center"/>
          </w:tcPr>
          <w:p w:rsidR="00B31079" w:rsidRPr="00301389" w:rsidRDefault="00B31079" w:rsidP="00ED72F6">
            <w:pPr>
              <w:keepNext/>
              <w:spacing w:before="0" w:after="0"/>
              <w:contextualSpacing/>
              <w:jc w:val="center"/>
              <w:rPr>
                <w:b/>
                <w:sz w:val="20"/>
              </w:rPr>
            </w:pPr>
          </w:p>
        </w:tc>
        <w:tc>
          <w:tcPr>
            <w:tcW w:w="1388" w:type="pct"/>
            <w:gridSpan w:val="2"/>
            <w:shd w:val="clear" w:color="auto" w:fill="auto"/>
            <w:vAlign w:val="center"/>
          </w:tcPr>
          <w:p w:rsidR="00B31079" w:rsidRPr="00301389" w:rsidRDefault="00B31079" w:rsidP="00ED72F6">
            <w:pPr>
              <w:keepNext/>
              <w:spacing w:before="0" w:after="0"/>
              <w:contextualSpacing/>
              <w:rPr>
                <w:b/>
                <w:sz w:val="20"/>
              </w:rPr>
            </w:pPr>
          </w:p>
        </w:tc>
        <w:tc>
          <w:tcPr>
            <w:tcW w:w="1390" w:type="pct"/>
            <w:gridSpan w:val="3"/>
            <w:shd w:val="clear" w:color="auto" w:fill="auto"/>
            <w:vAlign w:val="center"/>
          </w:tcPr>
          <w:p w:rsidR="00B31079" w:rsidRPr="00301389" w:rsidRDefault="00B31079" w:rsidP="00ED72F6">
            <w:pPr>
              <w:keepNext/>
              <w:spacing w:before="0" w:after="0"/>
              <w:contextualSpacing/>
              <w:rPr>
                <w:b/>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A63BD0" w:rsidRDefault="00B31079" w:rsidP="00B31079">
            <w:pPr>
              <w:spacing w:after="0"/>
              <w:jc w:val="both"/>
              <w:rPr>
                <w:sz w:val="20"/>
              </w:rPr>
            </w:pPr>
            <w:r w:rsidRPr="00B31079">
              <w:rPr>
                <w:sz w:val="20"/>
              </w:rPr>
              <w:t>Стоимость поставки товара или выполнения работы</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proofErr w:type="gramStart"/>
            <w:r>
              <w:rPr>
                <w:sz w:val="20"/>
              </w:rPr>
              <w:t>)?(</w:t>
            </w:r>
            <w:proofErr w:type="gramEnd"/>
            <w:r>
              <w:rPr>
                <w:sz w:val="20"/>
              </w:rPr>
              <w:t>-)\d+(\.\d{1,2})?</w:t>
            </w:r>
          </w:p>
          <w:p w:rsidR="00B31079" w:rsidRPr="002C7C2C" w:rsidRDefault="00B31079" w:rsidP="00B31079">
            <w:pPr>
              <w:spacing w:after="0"/>
              <w:jc w:val="both"/>
              <w:rPr>
                <w:sz w:val="20"/>
              </w:rPr>
            </w:pPr>
          </w:p>
        </w:tc>
      </w:tr>
      <w:tr w:rsidR="00B31079" w:rsidRPr="00301389" w:rsidTr="00D9029F">
        <w:trPr>
          <w:jc w:val="center"/>
        </w:trPr>
        <w:tc>
          <w:tcPr>
            <w:tcW w:w="740" w:type="pct"/>
            <w:shd w:val="clear" w:color="auto" w:fill="auto"/>
            <w:vAlign w:val="center"/>
          </w:tcPr>
          <w:p w:rsidR="00B31079" w:rsidRPr="00301389" w:rsidRDefault="00B31079" w:rsidP="00B31079">
            <w:pPr>
              <w:spacing w:before="0" w:after="0"/>
              <w:contextualSpacing/>
              <w:rPr>
                <w:sz w:val="20"/>
              </w:rPr>
            </w:pPr>
          </w:p>
        </w:tc>
        <w:tc>
          <w:tcPr>
            <w:tcW w:w="785" w:type="pct"/>
            <w:shd w:val="clear" w:color="auto" w:fill="auto"/>
          </w:tcPr>
          <w:p w:rsidR="00B31079" w:rsidRPr="00A63BD0" w:rsidRDefault="00B31079" w:rsidP="00B31079">
            <w:pPr>
              <w:spacing w:after="0"/>
              <w:jc w:val="both"/>
              <w:rPr>
                <w:sz w:val="20"/>
              </w:rPr>
            </w:pPr>
            <w:r w:rsidRPr="00B31079">
              <w:rPr>
                <w:sz w:val="20"/>
              </w:rPr>
              <w:t>servicePrice</w:t>
            </w:r>
          </w:p>
        </w:tc>
        <w:tc>
          <w:tcPr>
            <w:tcW w:w="172" w:type="pct"/>
            <w:shd w:val="clear" w:color="auto" w:fill="auto"/>
          </w:tcPr>
          <w:p w:rsidR="00B31079" w:rsidRPr="00A63BD0" w:rsidRDefault="00B31079" w:rsidP="00B31079">
            <w:pPr>
              <w:spacing w:after="0"/>
              <w:jc w:val="center"/>
              <w:rPr>
                <w:sz w:val="20"/>
              </w:rPr>
            </w:pPr>
            <w:r w:rsidRPr="00C316CF">
              <w:rPr>
                <w:sz w:val="20"/>
              </w:rPr>
              <w:t>О</w:t>
            </w:r>
          </w:p>
        </w:tc>
        <w:tc>
          <w:tcPr>
            <w:tcW w:w="525" w:type="pct"/>
            <w:shd w:val="clear" w:color="auto" w:fill="auto"/>
          </w:tcPr>
          <w:p w:rsidR="00B31079" w:rsidRPr="00A63BD0" w:rsidRDefault="00B31079" w:rsidP="00B31079">
            <w:pPr>
              <w:spacing w:after="0"/>
              <w:jc w:val="center"/>
              <w:rPr>
                <w:sz w:val="20"/>
              </w:rPr>
            </w:pPr>
            <w:r w:rsidRPr="00C316CF">
              <w:rPr>
                <w:sz w:val="20"/>
              </w:rPr>
              <w:t>T [ 1 - 21 ]</w:t>
            </w:r>
          </w:p>
        </w:tc>
        <w:tc>
          <w:tcPr>
            <w:tcW w:w="1388" w:type="pct"/>
            <w:gridSpan w:val="2"/>
            <w:shd w:val="clear" w:color="auto" w:fill="auto"/>
          </w:tcPr>
          <w:p w:rsidR="00B31079" w:rsidRPr="00B31079" w:rsidRDefault="00B31079" w:rsidP="00B31079">
            <w:pPr>
              <w:spacing w:after="0"/>
              <w:jc w:val="both"/>
              <w:rPr>
                <w:sz w:val="20"/>
              </w:rPr>
            </w:pPr>
            <w:r w:rsidRPr="00B31079">
              <w:rPr>
                <w:sz w:val="20"/>
              </w:rPr>
              <w:t>Стоимость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w:t>
            </w:r>
          </w:p>
        </w:tc>
        <w:tc>
          <w:tcPr>
            <w:tcW w:w="1390" w:type="pct"/>
            <w:gridSpan w:val="3"/>
            <w:shd w:val="clear" w:color="auto" w:fill="auto"/>
          </w:tcPr>
          <w:p w:rsidR="00B31079" w:rsidRDefault="00B31079" w:rsidP="00B31079">
            <w:pPr>
              <w:spacing w:before="0" w:after="0"/>
              <w:rPr>
                <w:sz w:val="20"/>
              </w:rPr>
            </w:pPr>
            <w:r>
              <w:rPr>
                <w:sz w:val="20"/>
              </w:rPr>
              <w:t>Допустимые значения</w:t>
            </w:r>
            <w:r w:rsidRPr="00C316CF">
              <w:rPr>
                <w:sz w:val="20"/>
              </w:rPr>
              <w:t xml:space="preserve">: </w:t>
            </w:r>
            <w:r w:rsidRPr="0042118A">
              <w:rPr>
                <w:sz w:val="20"/>
              </w:rPr>
              <w:t>(-</w:t>
            </w:r>
            <w:proofErr w:type="gramStart"/>
            <w:r>
              <w:rPr>
                <w:sz w:val="20"/>
              </w:rPr>
              <w:t>)?(</w:t>
            </w:r>
            <w:proofErr w:type="gramEnd"/>
            <w:r>
              <w:rPr>
                <w:sz w:val="20"/>
              </w:rPr>
              <w:t>-)\d+(\.\d{1,2})?</w:t>
            </w:r>
          </w:p>
          <w:p w:rsidR="00B31079" w:rsidRDefault="00B31079" w:rsidP="00B31079">
            <w:pPr>
              <w:spacing w:before="0" w:after="0"/>
              <w:rPr>
                <w:sz w:val="20"/>
              </w:rPr>
            </w:pPr>
          </w:p>
        </w:tc>
      </w:tr>
      <w:tr w:rsidR="00B31079" w:rsidRPr="00301389" w:rsidDel="000332A3" w:rsidTr="00D9029F">
        <w:trPr>
          <w:jc w:val="center"/>
          <w:del w:id="136" w:author="Yugin Vitaly" w:date="2020-08-26T18:21:00Z"/>
        </w:trPr>
        <w:tc>
          <w:tcPr>
            <w:tcW w:w="740" w:type="pct"/>
            <w:shd w:val="clear" w:color="auto" w:fill="auto"/>
            <w:vAlign w:val="center"/>
          </w:tcPr>
          <w:p w:rsidR="00B31079" w:rsidRPr="00301389" w:rsidDel="000332A3" w:rsidRDefault="00B31079" w:rsidP="00B31079">
            <w:pPr>
              <w:spacing w:before="0" w:after="0"/>
              <w:contextualSpacing/>
              <w:rPr>
                <w:del w:id="137" w:author="Yugin Vitaly" w:date="2020-08-26T18:21:00Z"/>
                <w:sz w:val="20"/>
              </w:rPr>
            </w:pPr>
          </w:p>
        </w:tc>
        <w:tc>
          <w:tcPr>
            <w:tcW w:w="785" w:type="pct"/>
            <w:shd w:val="clear" w:color="auto" w:fill="auto"/>
          </w:tcPr>
          <w:p w:rsidR="00B31079" w:rsidRPr="00B31079" w:rsidDel="000332A3" w:rsidRDefault="00B31079" w:rsidP="00B31079">
            <w:pPr>
              <w:spacing w:after="0"/>
              <w:jc w:val="both"/>
              <w:rPr>
                <w:del w:id="138" w:author="Yugin Vitaly" w:date="2020-08-26T18:21:00Z"/>
                <w:sz w:val="20"/>
              </w:rPr>
            </w:pPr>
            <w:del w:id="139" w:author="Yugin Vitaly" w:date="2020-08-26T18:21:00Z">
              <w:r w:rsidRPr="00B31079" w:rsidDel="000332A3">
                <w:rPr>
                  <w:sz w:val="20"/>
                </w:rPr>
                <w:delText>deliveryGuarantee</w:delText>
              </w:r>
            </w:del>
          </w:p>
        </w:tc>
        <w:tc>
          <w:tcPr>
            <w:tcW w:w="172" w:type="pct"/>
            <w:shd w:val="clear" w:color="auto" w:fill="auto"/>
          </w:tcPr>
          <w:p w:rsidR="00B31079" w:rsidRPr="00C316CF" w:rsidDel="000332A3" w:rsidRDefault="00B31079" w:rsidP="00B31079">
            <w:pPr>
              <w:spacing w:after="0"/>
              <w:jc w:val="center"/>
              <w:rPr>
                <w:del w:id="140" w:author="Yugin Vitaly" w:date="2020-08-26T18:21:00Z"/>
                <w:sz w:val="20"/>
              </w:rPr>
            </w:pPr>
            <w:del w:id="141" w:author="Yugin Vitaly" w:date="2020-08-26T18:21:00Z">
              <w:r w:rsidDel="000332A3">
                <w:rPr>
                  <w:sz w:val="20"/>
                </w:rPr>
                <w:delText>О</w:delText>
              </w:r>
            </w:del>
          </w:p>
        </w:tc>
        <w:tc>
          <w:tcPr>
            <w:tcW w:w="525" w:type="pct"/>
            <w:shd w:val="clear" w:color="auto" w:fill="auto"/>
          </w:tcPr>
          <w:p w:rsidR="00B31079" w:rsidRPr="00B31079" w:rsidDel="000332A3" w:rsidRDefault="00B31079" w:rsidP="00B31079">
            <w:pPr>
              <w:spacing w:after="0"/>
              <w:jc w:val="center"/>
              <w:rPr>
                <w:del w:id="142" w:author="Yugin Vitaly" w:date="2020-08-26T18:21:00Z"/>
                <w:sz w:val="20"/>
                <w:lang w:val="en-US"/>
              </w:rPr>
            </w:pPr>
            <w:del w:id="143" w:author="Yugin Vitaly" w:date="2020-08-26T18:21:00Z">
              <w:r w:rsidDel="000332A3">
                <w:rPr>
                  <w:sz w:val="20"/>
                  <w:lang w:val="en-US"/>
                </w:rPr>
                <w:delText>S</w:delText>
              </w:r>
            </w:del>
          </w:p>
        </w:tc>
        <w:tc>
          <w:tcPr>
            <w:tcW w:w="1388" w:type="pct"/>
            <w:gridSpan w:val="2"/>
            <w:shd w:val="clear" w:color="auto" w:fill="auto"/>
          </w:tcPr>
          <w:p w:rsidR="00B31079" w:rsidRPr="00B31079" w:rsidDel="000332A3" w:rsidRDefault="00B31079" w:rsidP="00B31079">
            <w:pPr>
              <w:spacing w:after="0"/>
              <w:jc w:val="both"/>
              <w:rPr>
                <w:del w:id="144" w:author="Yugin Vitaly" w:date="2020-08-26T18:21:00Z"/>
                <w:sz w:val="20"/>
              </w:rPr>
            </w:pPr>
            <w:del w:id="145" w:author="Yugin Vitaly" w:date="2020-08-26T18:21:00Z">
              <w:r w:rsidRPr="00B31079" w:rsidDel="000332A3">
                <w:rPr>
                  <w:sz w:val="20"/>
                </w:rPr>
                <w:delText>Обеспечение исполнения обязательств по поставке товара или выполнению работы</w:delText>
              </w:r>
            </w:del>
          </w:p>
        </w:tc>
        <w:tc>
          <w:tcPr>
            <w:tcW w:w="1390" w:type="pct"/>
            <w:gridSpan w:val="3"/>
            <w:shd w:val="clear" w:color="auto" w:fill="auto"/>
          </w:tcPr>
          <w:p w:rsidR="00B31079" w:rsidDel="000332A3" w:rsidRDefault="00B31079" w:rsidP="00B31079">
            <w:pPr>
              <w:spacing w:before="0" w:after="0"/>
              <w:rPr>
                <w:del w:id="146" w:author="Yugin Vitaly" w:date="2020-08-26T18:21:00Z"/>
                <w:sz w:val="20"/>
              </w:rPr>
            </w:pPr>
          </w:p>
        </w:tc>
      </w:tr>
      <w:tr w:rsidR="00B31079" w:rsidRPr="00301389" w:rsidDel="000332A3" w:rsidTr="00D9029F">
        <w:trPr>
          <w:jc w:val="center"/>
          <w:del w:id="147" w:author="Yugin Vitaly" w:date="2020-08-26T18:21:00Z"/>
        </w:trPr>
        <w:tc>
          <w:tcPr>
            <w:tcW w:w="740" w:type="pct"/>
            <w:shd w:val="clear" w:color="auto" w:fill="auto"/>
            <w:vAlign w:val="center"/>
          </w:tcPr>
          <w:p w:rsidR="00B31079" w:rsidRPr="00301389" w:rsidDel="000332A3" w:rsidRDefault="00B31079" w:rsidP="00B31079">
            <w:pPr>
              <w:spacing w:before="0" w:after="0"/>
              <w:contextualSpacing/>
              <w:rPr>
                <w:del w:id="148" w:author="Yugin Vitaly" w:date="2020-08-26T18:21:00Z"/>
                <w:sz w:val="20"/>
              </w:rPr>
            </w:pPr>
          </w:p>
        </w:tc>
        <w:tc>
          <w:tcPr>
            <w:tcW w:w="785" w:type="pct"/>
            <w:shd w:val="clear" w:color="auto" w:fill="auto"/>
          </w:tcPr>
          <w:p w:rsidR="00B31079" w:rsidRPr="00B31079" w:rsidDel="000332A3" w:rsidRDefault="00B31079" w:rsidP="00B31079">
            <w:pPr>
              <w:spacing w:after="0"/>
              <w:jc w:val="both"/>
              <w:rPr>
                <w:del w:id="149" w:author="Yugin Vitaly" w:date="2020-08-26T18:21:00Z"/>
                <w:sz w:val="20"/>
              </w:rPr>
            </w:pPr>
            <w:del w:id="150" w:author="Yugin Vitaly" w:date="2020-08-26T18:21:00Z">
              <w:r w:rsidRPr="00B31079" w:rsidDel="000332A3">
                <w:rPr>
                  <w:sz w:val="20"/>
                </w:rPr>
                <w:delText>serviceGuarantee</w:delText>
              </w:r>
            </w:del>
          </w:p>
        </w:tc>
        <w:tc>
          <w:tcPr>
            <w:tcW w:w="172" w:type="pct"/>
            <w:shd w:val="clear" w:color="auto" w:fill="auto"/>
          </w:tcPr>
          <w:p w:rsidR="00B31079" w:rsidRPr="00C316CF" w:rsidDel="000332A3" w:rsidRDefault="00B31079" w:rsidP="00B31079">
            <w:pPr>
              <w:spacing w:after="0"/>
              <w:jc w:val="center"/>
              <w:rPr>
                <w:del w:id="151" w:author="Yugin Vitaly" w:date="2020-08-26T18:21:00Z"/>
                <w:sz w:val="20"/>
              </w:rPr>
            </w:pPr>
            <w:del w:id="152" w:author="Yugin Vitaly" w:date="2020-08-26T18:21:00Z">
              <w:r w:rsidDel="000332A3">
                <w:rPr>
                  <w:sz w:val="20"/>
                </w:rPr>
                <w:delText>О</w:delText>
              </w:r>
            </w:del>
          </w:p>
        </w:tc>
        <w:tc>
          <w:tcPr>
            <w:tcW w:w="525" w:type="pct"/>
            <w:shd w:val="clear" w:color="auto" w:fill="auto"/>
          </w:tcPr>
          <w:p w:rsidR="00B31079" w:rsidRPr="00B31079" w:rsidDel="000332A3" w:rsidRDefault="00B31079" w:rsidP="00B31079">
            <w:pPr>
              <w:spacing w:after="0"/>
              <w:jc w:val="center"/>
              <w:rPr>
                <w:del w:id="153" w:author="Yugin Vitaly" w:date="2020-08-26T18:21:00Z"/>
                <w:sz w:val="20"/>
                <w:lang w:val="en-US"/>
              </w:rPr>
            </w:pPr>
            <w:del w:id="154" w:author="Yugin Vitaly" w:date="2020-08-26T18:21:00Z">
              <w:r w:rsidDel="000332A3">
                <w:rPr>
                  <w:sz w:val="20"/>
                  <w:lang w:val="en-US"/>
                </w:rPr>
                <w:delText>S</w:delText>
              </w:r>
            </w:del>
          </w:p>
        </w:tc>
        <w:tc>
          <w:tcPr>
            <w:tcW w:w="1388" w:type="pct"/>
            <w:gridSpan w:val="2"/>
            <w:shd w:val="clear" w:color="auto" w:fill="auto"/>
          </w:tcPr>
          <w:p w:rsidR="00B31079" w:rsidRPr="00B31079" w:rsidDel="000332A3" w:rsidRDefault="00B31079" w:rsidP="00B31079">
            <w:pPr>
              <w:spacing w:after="0"/>
              <w:jc w:val="both"/>
              <w:rPr>
                <w:del w:id="155" w:author="Yugin Vitaly" w:date="2020-08-26T18:21:00Z"/>
                <w:sz w:val="20"/>
              </w:rPr>
            </w:pPr>
            <w:del w:id="156" w:author="Yugin Vitaly" w:date="2020-08-26T18:21:00Z">
              <w:r w:rsidRPr="00B31079" w:rsidDel="000332A3">
                <w:rPr>
                  <w:sz w:val="20"/>
                </w:rPr>
                <w:delText xml:space="preserve">Обеспечение исполнения обязательств по последующему обслуживанию, эксплуатации (при наличии) в течение срока службы, ремонту и (или) утилизации поставленного товара или созданного в результате выполнения работы объекта капитального строительства или </w:delText>
              </w:r>
              <w:r w:rsidRPr="00B31079" w:rsidDel="000332A3">
                <w:rPr>
                  <w:sz w:val="20"/>
                </w:rPr>
                <w:lastRenderedPageBreak/>
                <w:delText>товара</w:delText>
              </w:r>
            </w:del>
          </w:p>
        </w:tc>
        <w:tc>
          <w:tcPr>
            <w:tcW w:w="1390" w:type="pct"/>
            <w:gridSpan w:val="3"/>
            <w:shd w:val="clear" w:color="auto" w:fill="auto"/>
          </w:tcPr>
          <w:p w:rsidR="00B31079" w:rsidDel="000332A3" w:rsidRDefault="00B31079" w:rsidP="00B31079">
            <w:pPr>
              <w:spacing w:before="0" w:after="0"/>
              <w:rPr>
                <w:del w:id="157" w:author="Yugin Vitaly" w:date="2020-08-26T18:21:00Z"/>
                <w:sz w:val="20"/>
              </w:rPr>
            </w:pPr>
          </w:p>
        </w:tc>
      </w:tr>
      <w:tr w:rsidR="00B31079" w:rsidRPr="00B31079" w:rsidDel="000332A3" w:rsidTr="0038713A">
        <w:trPr>
          <w:jc w:val="center"/>
          <w:del w:id="158" w:author="Yugin Vitaly" w:date="2020-08-26T18:21:00Z"/>
        </w:trPr>
        <w:tc>
          <w:tcPr>
            <w:tcW w:w="5000" w:type="pct"/>
            <w:gridSpan w:val="9"/>
            <w:shd w:val="clear" w:color="auto" w:fill="auto"/>
            <w:vAlign w:val="center"/>
          </w:tcPr>
          <w:p w:rsidR="00B31079" w:rsidRPr="00B31079" w:rsidDel="000332A3" w:rsidRDefault="00B31079" w:rsidP="00ED72F6">
            <w:pPr>
              <w:keepNext/>
              <w:spacing w:before="0" w:after="0"/>
              <w:contextualSpacing/>
              <w:jc w:val="center"/>
              <w:rPr>
                <w:del w:id="159" w:author="Yugin Vitaly" w:date="2020-08-26T18:21:00Z"/>
                <w:b/>
                <w:sz w:val="20"/>
              </w:rPr>
            </w:pPr>
            <w:del w:id="160" w:author="Yugin Vitaly" w:date="2020-08-26T18:21:00Z">
              <w:r w:rsidRPr="00B31079" w:rsidDel="000332A3">
                <w:rPr>
                  <w:b/>
                  <w:sz w:val="20"/>
                </w:rPr>
                <w:delText>Обеспечение исполнения обязательств по поставке товара или выполнению работы</w:delText>
              </w:r>
            </w:del>
          </w:p>
        </w:tc>
      </w:tr>
      <w:tr w:rsidR="00B31079" w:rsidRPr="00B31079" w:rsidDel="000332A3" w:rsidTr="00D9029F">
        <w:trPr>
          <w:jc w:val="center"/>
          <w:del w:id="161" w:author="Yugin Vitaly" w:date="2020-08-26T18:21:00Z"/>
        </w:trPr>
        <w:tc>
          <w:tcPr>
            <w:tcW w:w="740" w:type="pct"/>
            <w:shd w:val="clear" w:color="auto" w:fill="auto"/>
          </w:tcPr>
          <w:p w:rsidR="00B31079" w:rsidRPr="00B31079" w:rsidDel="000332A3" w:rsidRDefault="00B31079" w:rsidP="00ED72F6">
            <w:pPr>
              <w:spacing w:before="0" w:after="0"/>
              <w:jc w:val="both"/>
              <w:rPr>
                <w:del w:id="162" w:author="Yugin Vitaly" w:date="2020-08-26T18:21:00Z"/>
                <w:b/>
                <w:sz w:val="20"/>
              </w:rPr>
            </w:pPr>
            <w:del w:id="163" w:author="Yugin Vitaly" w:date="2020-08-26T18:21:00Z">
              <w:r w:rsidRPr="00B31079" w:rsidDel="000332A3">
                <w:rPr>
                  <w:b/>
                  <w:sz w:val="20"/>
                </w:rPr>
                <w:delText>deliveryGuarantee</w:delText>
              </w:r>
            </w:del>
          </w:p>
        </w:tc>
        <w:tc>
          <w:tcPr>
            <w:tcW w:w="785" w:type="pct"/>
            <w:shd w:val="clear" w:color="auto" w:fill="auto"/>
            <w:vAlign w:val="center"/>
          </w:tcPr>
          <w:p w:rsidR="00B31079" w:rsidRPr="00B31079" w:rsidDel="000332A3" w:rsidRDefault="00B31079" w:rsidP="00ED72F6">
            <w:pPr>
              <w:keepNext/>
              <w:spacing w:before="0" w:after="0"/>
              <w:contextualSpacing/>
              <w:rPr>
                <w:del w:id="164" w:author="Yugin Vitaly" w:date="2020-08-26T18:21:00Z"/>
                <w:b/>
                <w:sz w:val="20"/>
              </w:rPr>
            </w:pPr>
          </w:p>
        </w:tc>
        <w:tc>
          <w:tcPr>
            <w:tcW w:w="172" w:type="pct"/>
            <w:shd w:val="clear" w:color="auto" w:fill="auto"/>
            <w:vAlign w:val="center"/>
          </w:tcPr>
          <w:p w:rsidR="00B31079" w:rsidRPr="00B31079" w:rsidDel="000332A3" w:rsidRDefault="00B31079" w:rsidP="00ED72F6">
            <w:pPr>
              <w:keepNext/>
              <w:spacing w:before="0" w:after="0"/>
              <w:contextualSpacing/>
              <w:jc w:val="center"/>
              <w:rPr>
                <w:del w:id="165" w:author="Yugin Vitaly" w:date="2020-08-26T18:21:00Z"/>
                <w:b/>
                <w:sz w:val="20"/>
              </w:rPr>
            </w:pPr>
          </w:p>
        </w:tc>
        <w:tc>
          <w:tcPr>
            <w:tcW w:w="525" w:type="pct"/>
            <w:shd w:val="clear" w:color="auto" w:fill="auto"/>
            <w:vAlign w:val="center"/>
          </w:tcPr>
          <w:p w:rsidR="00B31079" w:rsidRPr="00B31079" w:rsidDel="000332A3" w:rsidRDefault="00B31079" w:rsidP="00ED72F6">
            <w:pPr>
              <w:keepNext/>
              <w:spacing w:before="0" w:after="0"/>
              <w:contextualSpacing/>
              <w:jc w:val="center"/>
              <w:rPr>
                <w:del w:id="166" w:author="Yugin Vitaly" w:date="2020-08-26T18:21:00Z"/>
                <w:b/>
                <w:sz w:val="20"/>
              </w:rPr>
            </w:pPr>
          </w:p>
        </w:tc>
        <w:tc>
          <w:tcPr>
            <w:tcW w:w="1388" w:type="pct"/>
            <w:gridSpan w:val="2"/>
            <w:shd w:val="clear" w:color="auto" w:fill="auto"/>
            <w:vAlign w:val="center"/>
          </w:tcPr>
          <w:p w:rsidR="00B31079" w:rsidRPr="00B31079" w:rsidDel="000332A3" w:rsidRDefault="00B31079" w:rsidP="00ED72F6">
            <w:pPr>
              <w:keepNext/>
              <w:spacing w:before="0" w:after="0"/>
              <w:contextualSpacing/>
              <w:rPr>
                <w:del w:id="167" w:author="Yugin Vitaly" w:date="2020-08-26T18:21:00Z"/>
                <w:b/>
                <w:sz w:val="20"/>
              </w:rPr>
            </w:pPr>
          </w:p>
        </w:tc>
        <w:tc>
          <w:tcPr>
            <w:tcW w:w="1390" w:type="pct"/>
            <w:gridSpan w:val="3"/>
            <w:shd w:val="clear" w:color="auto" w:fill="auto"/>
            <w:vAlign w:val="center"/>
          </w:tcPr>
          <w:p w:rsidR="00B31079" w:rsidRPr="00B31079" w:rsidDel="000332A3" w:rsidRDefault="00B31079" w:rsidP="00ED72F6">
            <w:pPr>
              <w:keepNext/>
              <w:spacing w:before="0" w:after="0"/>
              <w:contextualSpacing/>
              <w:rPr>
                <w:del w:id="168" w:author="Yugin Vitaly" w:date="2020-08-26T18:21:00Z"/>
                <w:b/>
                <w:sz w:val="20"/>
              </w:rPr>
            </w:pPr>
          </w:p>
        </w:tc>
      </w:tr>
      <w:tr w:rsidR="00E9382A" w:rsidRPr="00E9382A" w:rsidDel="000332A3" w:rsidTr="00D9029F">
        <w:trPr>
          <w:jc w:val="center"/>
          <w:del w:id="169" w:author="Yugin Vitaly" w:date="2020-08-26T18:21:00Z"/>
        </w:trPr>
        <w:tc>
          <w:tcPr>
            <w:tcW w:w="740" w:type="pct"/>
            <w:shd w:val="clear" w:color="auto" w:fill="auto"/>
          </w:tcPr>
          <w:p w:rsidR="00E9382A" w:rsidRPr="00E9382A" w:rsidDel="000332A3" w:rsidRDefault="00E9382A" w:rsidP="00ED72F6">
            <w:pPr>
              <w:spacing w:before="0" w:after="0"/>
              <w:jc w:val="both"/>
              <w:rPr>
                <w:del w:id="170" w:author="Yugin Vitaly" w:date="2020-08-26T18:21:00Z"/>
                <w:sz w:val="20"/>
              </w:rPr>
            </w:pPr>
          </w:p>
        </w:tc>
        <w:tc>
          <w:tcPr>
            <w:tcW w:w="785" w:type="pct"/>
            <w:shd w:val="clear" w:color="auto" w:fill="auto"/>
            <w:vAlign w:val="center"/>
          </w:tcPr>
          <w:p w:rsidR="00E9382A" w:rsidRPr="00E9382A" w:rsidDel="000332A3" w:rsidRDefault="00E9382A" w:rsidP="00ED72F6">
            <w:pPr>
              <w:keepNext/>
              <w:spacing w:before="0" w:after="0"/>
              <w:contextualSpacing/>
              <w:rPr>
                <w:del w:id="171" w:author="Yugin Vitaly" w:date="2020-08-26T18:21:00Z"/>
                <w:sz w:val="20"/>
              </w:rPr>
            </w:pPr>
            <w:del w:id="172" w:author="Yugin Vitaly" w:date="2020-08-26T18:21:00Z">
              <w:r w:rsidRPr="00E9382A" w:rsidDel="000332A3">
                <w:rPr>
                  <w:sz w:val="20"/>
                </w:rPr>
                <w:delText>amount</w:delText>
              </w:r>
            </w:del>
          </w:p>
        </w:tc>
        <w:tc>
          <w:tcPr>
            <w:tcW w:w="172" w:type="pct"/>
            <w:shd w:val="clear" w:color="auto" w:fill="auto"/>
            <w:vAlign w:val="center"/>
          </w:tcPr>
          <w:p w:rsidR="00E9382A" w:rsidRPr="00E9382A" w:rsidDel="000332A3" w:rsidRDefault="00E9382A" w:rsidP="00ED72F6">
            <w:pPr>
              <w:keepNext/>
              <w:spacing w:before="0" w:after="0"/>
              <w:contextualSpacing/>
              <w:jc w:val="center"/>
              <w:rPr>
                <w:del w:id="173" w:author="Yugin Vitaly" w:date="2020-08-26T18:21:00Z"/>
                <w:sz w:val="20"/>
                <w:lang w:val="en-US"/>
              </w:rPr>
            </w:pPr>
            <w:del w:id="174" w:author="Yugin Vitaly" w:date="2020-08-26T18:21:00Z">
              <w:r w:rsidDel="000332A3">
                <w:rPr>
                  <w:sz w:val="20"/>
                  <w:lang w:val="en-US"/>
                </w:rPr>
                <w:delText>O</w:delText>
              </w:r>
            </w:del>
          </w:p>
        </w:tc>
        <w:tc>
          <w:tcPr>
            <w:tcW w:w="525" w:type="pct"/>
            <w:shd w:val="clear" w:color="auto" w:fill="auto"/>
            <w:vAlign w:val="center"/>
          </w:tcPr>
          <w:p w:rsidR="00E9382A" w:rsidRPr="00E9382A" w:rsidDel="000332A3" w:rsidRDefault="00E9382A" w:rsidP="00ED72F6">
            <w:pPr>
              <w:keepNext/>
              <w:spacing w:before="0" w:after="0"/>
              <w:contextualSpacing/>
              <w:jc w:val="center"/>
              <w:rPr>
                <w:del w:id="175" w:author="Yugin Vitaly" w:date="2020-08-26T18:21:00Z"/>
                <w:sz w:val="20"/>
              </w:rPr>
            </w:pPr>
            <w:del w:id="176" w:author="Yugin Vitaly" w:date="2020-08-26T18:21:00Z">
              <w:r w:rsidRPr="00C316CF" w:rsidDel="000332A3">
                <w:rPr>
                  <w:sz w:val="20"/>
                </w:rPr>
                <w:delText>T [ 1 - 21 ]</w:delText>
              </w:r>
            </w:del>
          </w:p>
        </w:tc>
        <w:tc>
          <w:tcPr>
            <w:tcW w:w="1388" w:type="pct"/>
            <w:gridSpan w:val="2"/>
            <w:shd w:val="clear" w:color="auto" w:fill="auto"/>
            <w:vAlign w:val="center"/>
          </w:tcPr>
          <w:p w:rsidR="00E9382A" w:rsidRPr="00E9382A" w:rsidDel="000332A3" w:rsidRDefault="00E9382A" w:rsidP="00ED72F6">
            <w:pPr>
              <w:keepNext/>
              <w:spacing w:before="0" w:after="0"/>
              <w:contextualSpacing/>
              <w:rPr>
                <w:del w:id="177" w:author="Yugin Vitaly" w:date="2020-08-26T18:21:00Z"/>
                <w:sz w:val="20"/>
              </w:rPr>
            </w:pPr>
            <w:del w:id="178" w:author="Yugin Vitaly" w:date="2020-08-26T18:21:00Z">
              <w:r w:rsidRPr="00E9382A" w:rsidDel="000332A3">
                <w:rPr>
                  <w:sz w:val="20"/>
                </w:rPr>
                <w:delText>Размер обеспечения</w:delText>
              </w:r>
            </w:del>
          </w:p>
        </w:tc>
        <w:tc>
          <w:tcPr>
            <w:tcW w:w="1390" w:type="pct"/>
            <w:gridSpan w:val="3"/>
            <w:shd w:val="clear" w:color="auto" w:fill="auto"/>
            <w:vAlign w:val="center"/>
          </w:tcPr>
          <w:p w:rsidR="00E9382A" w:rsidRPr="00E9382A" w:rsidDel="000332A3" w:rsidRDefault="00E9382A" w:rsidP="00ED72F6">
            <w:pPr>
              <w:keepNext/>
              <w:spacing w:before="0" w:after="0"/>
              <w:contextualSpacing/>
              <w:rPr>
                <w:del w:id="179" w:author="Yugin Vitaly" w:date="2020-08-26T18:21:00Z"/>
                <w:sz w:val="20"/>
              </w:rPr>
            </w:pPr>
          </w:p>
        </w:tc>
      </w:tr>
      <w:tr w:rsidR="00B31079" w:rsidRPr="00E9382A" w:rsidDel="000332A3" w:rsidTr="00D9029F">
        <w:trPr>
          <w:jc w:val="center"/>
          <w:del w:id="180" w:author="Yugin Vitaly" w:date="2020-08-26T18:21:00Z"/>
        </w:trPr>
        <w:tc>
          <w:tcPr>
            <w:tcW w:w="740" w:type="pct"/>
            <w:shd w:val="clear" w:color="auto" w:fill="auto"/>
          </w:tcPr>
          <w:p w:rsidR="00B31079" w:rsidRPr="00E9382A" w:rsidDel="000332A3" w:rsidRDefault="00B31079" w:rsidP="00ED72F6">
            <w:pPr>
              <w:spacing w:before="0" w:after="0"/>
              <w:jc w:val="both"/>
              <w:rPr>
                <w:del w:id="181" w:author="Yugin Vitaly" w:date="2020-08-26T18:21:00Z"/>
                <w:sz w:val="20"/>
              </w:rPr>
            </w:pPr>
          </w:p>
        </w:tc>
        <w:tc>
          <w:tcPr>
            <w:tcW w:w="785" w:type="pct"/>
            <w:shd w:val="clear" w:color="auto" w:fill="auto"/>
            <w:vAlign w:val="center"/>
          </w:tcPr>
          <w:p w:rsidR="00B31079" w:rsidRPr="00E9382A" w:rsidDel="000332A3" w:rsidRDefault="00E9382A" w:rsidP="00ED72F6">
            <w:pPr>
              <w:keepNext/>
              <w:spacing w:before="0" w:after="0"/>
              <w:contextualSpacing/>
              <w:rPr>
                <w:del w:id="182" w:author="Yugin Vitaly" w:date="2020-08-26T18:21:00Z"/>
                <w:sz w:val="20"/>
              </w:rPr>
            </w:pPr>
            <w:del w:id="183" w:author="Yugin Vitaly" w:date="2020-08-26T18:21:00Z">
              <w:r w:rsidRPr="00E9382A" w:rsidDel="000332A3">
                <w:rPr>
                  <w:sz w:val="20"/>
                </w:rPr>
                <w:delText>part</w:delText>
              </w:r>
            </w:del>
          </w:p>
        </w:tc>
        <w:tc>
          <w:tcPr>
            <w:tcW w:w="172" w:type="pct"/>
            <w:shd w:val="clear" w:color="auto" w:fill="auto"/>
            <w:vAlign w:val="center"/>
          </w:tcPr>
          <w:p w:rsidR="00B31079" w:rsidRPr="00B27BE7" w:rsidDel="000332A3" w:rsidRDefault="00B27BE7" w:rsidP="00ED72F6">
            <w:pPr>
              <w:keepNext/>
              <w:spacing w:before="0" w:after="0"/>
              <w:contextualSpacing/>
              <w:jc w:val="center"/>
              <w:rPr>
                <w:del w:id="184" w:author="Yugin Vitaly" w:date="2020-08-26T18:21:00Z"/>
                <w:sz w:val="20"/>
              </w:rPr>
            </w:pPr>
            <w:del w:id="185" w:author="Yugin Vitaly" w:date="2020-08-26T18:21:00Z">
              <w:r w:rsidDel="000332A3">
                <w:rPr>
                  <w:sz w:val="20"/>
                </w:rPr>
                <w:delText>Н</w:delText>
              </w:r>
            </w:del>
          </w:p>
        </w:tc>
        <w:tc>
          <w:tcPr>
            <w:tcW w:w="525" w:type="pct"/>
            <w:shd w:val="clear" w:color="auto" w:fill="auto"/>
            <w:vAlign w:val="center"/>
          </w:tcPr>
          <w:p w:rsidR="00B31079" w:rsidRPr="00B27BE7" w:rsidDel="000332A3" w:rsidRDefault="00B27BE7" w:rsidP="00ED72F6">
            <w:pPr>
              <w:keepNext/>
              <w:spacing w:before="0" w:after="0"/>
              <w:contextualSpacing/>
              <w:jc w:val="center"/>
              <w:rPr>
                <w:del w:id="186" w:author="Yugin Vitaly" w:date="2020-08-26T18:21:00Z"/>
                <w:sz w:val="20"/>
                <w:lang w:val="en-US"/>
              </w:rPr>
            </w:pPr>
            <w:del w:id="187" w:author="Yugin Vitaly" w:date="2020-08-26T18:21:00Z">
              <w:r w:rsidDel="000332A3">
                <w:rPr>
                  <w:sz w:val="20"/>
                  <w:lang w:val="en-US"/>
                </w:rPr>
                <w:delText>N</w:delText>
              </w:r>
            </w:del>
          </w:p>
        </w:tc>
        <w:tc>
          <w:tcPr>
            <w:tcW w:w="1388" w:type="pct"/>
            <w:gridSpan w:val="2"/>
            <w:shd w:val="clear" w:color="auto" w:fill="auto"/>
            <w:vAlign w:val="center"/>
          </w:tcPr>
          <w:p w:rsidR="00B31079" w:rsidRPr="00E9382A" w:rsidDel="000332A3" w:rsidRDefault="00E9382A" w:rsidP="00E9382A">
            <w:pPr>
              <w:keepNext/>
              <w:spacing w:before="0" w:after="0"/>
              <w:contextualSpacing/>
              <w:rPr>
                <w:del w:id="188" w:author="Yugin Vitaly" w:date="2020-08-26T18:21:00Z"/>
                <w:sz w:val="20"/>
              </w:rPr>
            </w:pPr>
            <w:del w:id="189" w:author="Yugin Vitaly" w:date="2020-08-26T18:21:00Z">
              <w:r w:rsidRPr="00E9382A" w:rsidDel="000332A3">
                <w:rPr>
                  <w:sz w:val="20"/>
                </w:rPr>
                <w:delText>Доля от начальной (максимальной) цены контракта</w:delText>
              </w:r>
            </w:del>
          </w:p>
        </w:tc>
        <w:tc>
          <w:tcPr>
            <w:tcW w:w="1390" w:type="pct"/>
            <w:gridSpan w:val="3"/>
            <w:shd w:val="clear" w:color="auto" w:fill="auto"/>
            <w:vAlign w:val="center"/>
          </w:tcPr>
          <w:p w:rsidR="00B27BE7" w:rsidDel="000332A3" w:rsidRDefault="00B27BE7" w:rsidP="00B27BE7">
            <w:pPr>
              <w:spacing w:before="0" w:after="0"/>
              <w:rPr>
                <w:del w:id="190" w:author="Yugin Vitaly" w:date="2020-08-26T18:21:00Z"/>
                <w:sz w:val="20"/>
              </w:rPr>
            </w:pPr>
            <w:del w:id="191" w:author="Yugin Vitaly" w:date="2020-08-26T18:21:00Z">
              <w:r w:rsidRPr="00C316CF" w:rsidDel="000332A3">
                <w:rPr>
                  <w:sz w:val="20"/>
                </w:rPr>
                <w:delText xml:space="preserve">64-битное с плавающей запятой. </w:delText>
              </w:r>
            </w:del>
          </w:p>
          <w:p w:rsidR="00B27BE7" w:rsidDel="000332A3" w:rsidRDefault="00B27BE7" w:rsidP="00B27BE7">
            <w:pPr>
              <w:spacing w:before="0" w:after="0"/>
              <w:rPr>
                <w:del w:id="192" w:author="Yugin Vitaly" w:date="2020-08-26T18:21:00Z"/>
                <w:sz w:val="20"/>
              </w:rPr>
            </w:pPr>
          </w:p>
          <w:p w:rsidR="00B27BE7" w:rsidDel="000332A3" w:rsidRDefault="00B27BE7" w:rsidP="00B27BE7">
            <w:pPr>
              <w:spacing w:before="0" w:after="0"/>
              <w:rPr>
                <w:del w:id="193" w:author="Yugin Vitaly" w:date="2020-08-26T18:21:00Z"/>
                <w:sz w:val="20"/>
              </w:rPr>
            </w:pPr>
            <w:del w:id="194" w:author="Yugin Vitaly" w:date="2020-08-26T18:21:00Z">
              <w:r w:rsidDel="000332A3">
                <w:rPr>
                  <w:sz w:val="20"/>
                </w:rPr>
                <w:delText>Допустимые значения</w:delText>
              </w:r>
              <w:r w:rsidRPr="00C316CF" w:rsidDel="000332A3">
                <w:rPr>
                  <w:sz w:val="20"/>
                </w:rPr>
                <w:delText xml:space="preserve">: </w:delText>
              </w:r>
              <w:r w:rsidDel="000332A3">
                <w:rPr>
                  <w:sz w:val="20"/>
                </w:rPr>
                <w:delText>(-)\d+(\.\d{1,2})?</w:delText>
              </w:r>
            </w:del>
          </w:p>
          <w:p w:rsidR="00B27BE7" w:rsidDel="000332A3" w:rsidRDefault="00B27BE7" w:rsidP="00B27BE7">
            <w:pPr>
              <w:spacing w:before="0" w:after="0"/>
              <w:rPr>
                <w:del w:id="195" w:author="Yugin Vitaly" w:date="2020-08-26T18:21:00Z"/>
                <w:sz w:val="20"/>
              </w:rPr>
            </w:pPr>
            <w:del w:id="196" w:author="Yugin Vitaly" w:date="2020-08-26T18:21:00Z">
              <w:r w:rsidDel="000332A3">
                <w:rPr>
                  <w:sz w:val="20"/>
                </w:rPr>
                <w:delText>Минимальное значение:</w:delText>
              </w:r>
            </w:del>
          </w:p>
          <w:p w:rsidR="00B27BE7" w:rsidDel="000332A3" w:rsidRDefault="00B27BE7" w:rsidP="00B27BE7">
            <w:pPr>
              <w:spacing w:before="0" w:after="0"/>
              <w:rPr>
                <w:del w:id="197" w:author="Yugin Vitaly" w:date="2020-08-26T18:21:00Z"/>
                <w:sz w:val="20"/>
              </w:rPr>
            </w:pPr>
            <w:del w:id="198" w:author="Yugin Vitaly" w:date="2020-08-26T18:21:00Z">
              <w:r w:rsidDel="000332A3">
                <w:rPr>
                  <w:sz w:val="20"/>
                </w:rPr>
                <w:delText>0</w:delText>
              </w:r>
            </w:del>
          </w:p>
          <w:p w:rsidR="00B27BE7" w:rsidDel="000332A3" w:rsidRDefault="00B27BE7" w:rsidP="00B27BE7">
            <w:pPr>
              <w:spacing w:before="0" w:after="0"/>
              <w:rPr>
                <w:del w:id="199" w:author="Yugin Vitaly" w:date="2020-08-26T18:21:00Z"/>
                <w:sz w:val="20"/>
              </w:rPr>
            </w:pPr>
            <w:del w:id="200" w:author="Yugin Vitaly" w:date="2020-08-26T18:21:00Z">
              <w:r w:rsidDel="000332A3">
                <w:rPr>
                  <w:sz w:val="20"/>
                </w:rPr>
                <w:delText>Максимальное значение:</w:delText>
              </w:r>
            </w:del>
          </w:p>
          <w:p w:rsidR="00B27BE7" w:rsidDel="000332A3" w:rsidRDefault="00B27BE7" w:rsidP="00B27BE7">
            <w:pPr>
              <w:spacing w:before="0" w:after="0"/>
              <w:rPr>
                <w:del w:id="201" w:author="Yugin Vitaly" w:date="2020-08-26T18:21:00Z"/>
                <w:sz w:val="20"/>
              </w:rPr>
            </w:pPr>
            <w:del w:id="202" w:author="Yugin Vitaly" w:date="2020-08-26T18:21:00Z">
              <w:r w:rsidDel="000332A3">
                <w:rPr>
                  <w:sz w:val="20"/>
                </w:rPr>
                <w:delText>100</w:delText>
              </w:r>
            </w:del>
          </w:p>
          <w:p w:rsidR="00B27BE7" w:rsidDel="000332A3" w:rsidRDefault="00B27BE7" w:rsidP="00ED72F6">
            <w:pPr>
              <w:keepNext/>
              <w:spacing w:before="0" w:after="0"/>
              <w:contextualSpacing/>
              <w:rPr>
                <w:del w:id="203" w:author="Yugin Vitaly" w:date="2020-08-26T18:21:00Z"/>
                <w:sz w:val="20"/>
              </w:rPr>
            </w:pPr>
          </w:p>
          <w:p w:rsidR="00B31079" w:rsidRPr="00E9382A" w:rsidDel="000332A3" w:rsidRDefault="00E9382A" w:rsidP="00ED72F6">
            <w:pPr>
              <w:keepNext/>
              <w:spacing w:before="0" w:after="0"/>
              <w:contextualSpacing/>
              <w:rPr>
                <w:del w:id="204" w:author="Yugin Vitaly" w:date="2020-08-26T18:21:00Z"/>
                <w:sz w:val="20"/>
              </w:rPr>
            </w:pPr>
            <w:del w:id="205" w:author="Yugin Vitaly" w:date="2020-08-26T18:21:00Z">
              <w:r w:rsidRPr="00E9382A" w:rsidDel="000332A3">
                <w:rPr>
                  <w:sz w:val="20"/>
                </w:rPr>
                <w:delText>Игнорируется при приёме. Рассчитывается автоматически как отношение размера обеспечения (amount) к Стоимости поставки товара или выполнения работы (contractLCConditionsInfo/price)</w:delText>
              </w:r>
            </w:del>
          </w:p>
        </w:tc>
      </w:tr>
      <w:tr w:rsidR="00CE06D9" w:rsidRPr="00B31079" w:rsidDel="000332A3" w:rsidTr="00D9029F">
        <w:trPr>
          <w:jc w:val="center"/>
          <w:del w:id="206" w:author="Yugin Vitaly" w:date="2020-08-26T18:21:00Z"/>
        </w:trPr>
        <w:tc>
          <w:tcPr>
            <w:tcW w:w="740" w:type="pct"/>
            <w:shd w:val="clear" w:color="auto" w:fill="auto"/>
          </w:tcPr>
          <w:p w:rsidR="00CE06D9" w:rsidRPr="00B31079" w:rsidDel="000332A3" w:rsidRDefault="00CE06D9" w:rsidP="00ED72F6">
            <w:pPr>
              <w:spacing w:before="0" w:after="0"/>
              <w:jc w:val="both"/>
              <w:rPr>
                <w:del w:id="207" w:author="Yugin Vitaly" w:date="2020-08-26T18:21:00Z"/>
                <w:b/>
                <w:sz w:val="20"/>
              </w:rPr>
            </w:pPr>
            <w:del w:id="208" w:author="Yugin Vitaly" w:date="2020-08-26T18:21:00Z">
              <w:r w:rsidRPr="00CE06D9" w:rsidDel="000332A3">
                <w:rPr>
                  <w:b/>
                  <w:sz w:val="20"/>
                </w:rPr>
                <w:delText>serviceGuarantee</w:delText>
              </w:r>
            </w:del>
          </w:p>
        </w:tc>
        <w:tc>
          <w:tcPr>
            <w:tcW w:w="785" w:type="pct"/>
            <w:shd w:val="clear" w:color="auto" w:fill="auto"/>
            <w:vAlign w:val="center"/>
          </w:tcPr>
          <w:p w:rsidR="00CE06D9" w:rsidRPr="00B31079" w:rsidDel="000332A3" w:rsidRDefault="00CE06D9" w:rsidP="00ED72F6">
            <w:pPr>
              <w:keepNext/>
              <w:spacing w:before="0" w:after="0"/>
              <w:contextualSpacing/>
              <w:rPr>
                <w:del w:id="209" w:author="Yugin Vitaly" w:date="2020-08-26T18:21:00Z"/>
                <w:b/>
                <w:sz w:val="20"/>
              </w:rPr>
            </w:pPr>
          </w:p>
        </w:tc>
        <w:tc>
          <w:tcPr>
            <w:tcW w:w="172" w:type="pct"/>
            <w:shd w:val="clear" w:color="auto" w:fill="auto"/>
            <w:vAlign w:val="center"/>
          </w:tcPr>
          <w:p w:rsidR="00CE06D9" w:rsidRPr="00B31079" w:rsidDel="000332A3" w:rsidRDefault="00CE06D9" w:rsidP="00ED72F6">
            <w:pPr>
              <w:keepNext/>
              <w:spacing w:before="0" w:after="0"/>
              <w:contextualSpacing/>
              <w:jc w:val="center"/>
              <w:rPr>
                <w:del w:id="210" w:author="Yugin Vitaly" w:date="2020-08-26T18:21:00Z"/>
                <w:b/>
                <w:sz w:val="20"/>
              </w:rPr>
            </w:pPr>
          </w:p>
        </w:tc>
        <w:tc>
          <w:tcPr>
            <w:tcW w:w="525" w:type="pct"/>
            <w:shd w:val="clear" w:color="auto" w:fill="auto"/>
            <w:vAlign w:val="center"/>
          </w:tcPr>
          <w:p w:rsidR="00CE06D9" w:rsidRPr="00B31079" w:rsidDel="000332A3" w:rsidRDefault="00CE06D9" w:rsidP="00ED72F6">
            <w:pPr>
              <w:keepNext/>
              <w:spacing w:before="0" w:after="0"/>
              <w:contextualSpacing/>
              <w:jc w:val="center"/>
              <w:rPr>
                <w:del w:id="211" w:author="Yugin Vitaly" w:date="2020-08-26T18:21:00Z"/>
                <w:b/>
                <w:sz w:val="20"/>
              </w:rPr>
            </w:pPr>
          </w:p>
        </w:tc>
        <w:tc>
          <w:tcPr>
            <w:tcW w:w="1388" w:type="pct"/>
            <w:gridSpan w:val="2"/>
            <w:shd w:val="clear" w:color="auto" w:fill="auto"/>
            <w:vAlign w:val="center"/>
          </w:tcPr>
          <w:p w:rsidR="00CE06D9" w:rsidRPr="00B31079" w:rsidDel="000332A3" w:rsidRDefault="00CE06D9" w:rsidP="00ED72F6">
            <w:pPr>
              <w:keepNext/>
              <w:spacing w:before="0" w:after="0"/>
              <w:contextualSpacing/>
              <w:rPr>
                <w:del w:id="212" w:author="Yugin Vitaly" w:date="2020-08-26T18:21:00Z"/>
                <w:b/>
                <w:sz w:val="20"/>
              </w:rPr>
            </w:pPr>
          </w:p>
        </w:tc>
        <w:tc>
          <w:tcPr>
            <w:tcW w:w="1390" w:type="pct"/>
            <w:gridSpan w:val="3"/>
            <w:shd w:val="clear" w:color="auto" w:fill="auto"/>
            <w:vAlign w:val="center"/>
          </w:tcPr>
          <w:p w:rsidR="00CE06D9" w:rsidRPr="00B31079" w:rsidDel="000332A3" w:rsidRDefault="00CE06D9" w:rsidP="00ED72F6">
            <w:pPr>
              <w:keepNext/>
              <w:spacing w:before="0" w:after="0"/>
              <w:contextualSpacing/>
              <w:rPr>
                <w:del w:id="213" w:author="Yugin Vitaly" w:date="2020-08-26T18:21:00Z"/>
                <w:b/>
                <w:sz w:val="20"/>
              </w:rPr>
            </w:pPr>
          </w:p>
        </w:tc>
      </w:tr>
      <w:tr w:rsidR="00CE06D9" w:rsidRPr="00E9382A" w:rsidDel="000332A3" w:rsidTr="00D9029F">
        <w:trPr>
          <w:jc w:val="center"/>
          <w:del w:id="214" w:author="Yugin Vitaly" w:date="2020-08-26T18:21:00Z"/>
        </w:trPr>
        <w:tc>
          <w:tcPr>
            <w:tcW w:w="740" w:type="pct"/>
            <w:shd w:val="clear" w:color="auto" w:fill="auto"/>
          </w:tcPr>
          <w:p w:rsidR="00CE06D9" w:rsidRPr="00E9382A" w:rsidDel="000332A3" w:rsidRDefault="00CE06D9" w:rsidP="00ED72F6">
            <w:pPr>
              <w:spacing w:before="0" w:after="0"/>
              <w:jc w:val="both"/>
              <w:rPr>
                <w:del w:id="215" w:author="Yugin Vitaly" w:date="2020-08-26T18:21:00Z"/>
                <w:sz w:val="20"/>
              </w:rPr>
            </w:pPr>
          </w:p>
        </w:tc>
        <w:tc>
          <w:tcPr>
            <w:tcW w:w="785" w:type="pct"/>
            <w:shd w:val="clear" w:color="auto" w:fill="auto"/>
            <w:vAlign w:val="center"/>
          </w:tcPr>
          <w:p w:rsidR="00CE06D9" w:rsidRPr="00E9382A" w:rsidDel="000332A3" w:rsidRDefault="00CE06D9" w:rsidP="00ED72F6">
            <w:pPr>
              <w:keepNext/>
              <w:spacing w:before="0" w:after="0"/>
              <w:contextualSpacing/>
              <w:rPr>
                <w:del w:id="216" w:author="Yugin Vitaly" w:date="2020-08-26T18:21:00Z"/>
                <w:sz w:val="20"/>
              </w:rPr>
            </w:pPr>
            <w:del w:id="217" w:author="Yugin Vitaly" w:date="2020-08-26T18:21:00Z">
              <w:r w:rsidRPr="00E9382A" w:rsidDel="000332A3">
                <w:rPr>
                  <w:sz w:val="20"/>
                </w:rPr>
                <w:delText>amount</w:delText>
              </w:r>
            </w:del>
          </w:p>
        </w:tc>
        <w:tc>
          <w:tcPr>
            <w:tcW w:w="172" w:type="pct"/>
            <w:shd w:val="clear" w:color="auto" w:fill="auto"/>
            <w:vAlign w:val="center"/>
          </w:tcPr>
          <w:p w:rsidR="00CE06D9" w:rsidRPr="00E9382A" w:rsidDel="000332A3" w:rsidRDefault="00CE06D9" w:rsidP="00ED72F6">
            <w:pPr>
              <w:keepNext/>
              <w:spacing w:before="0" w:after="0"/>
              <w:contextualSpacing/>
              <w:jc w:val="center"/>
              <w:rPr>
                <w:del w:id="218" w:author="Yugin Vitaly" w:date="2020-08-26T18:21:00Z"/>
                <w:sz w:val="20"/>
                <w:lang w:val="en-US"/>
              </w:rPr>
            </w:pPr>
            <w:del w:id="219" w:author="Yugin Vitaly" w:date="2020-08-26T18:21:00Z">
              <w:r w:rsidDel="000332A3">
                <w:rPr>
                  <w:sz w:val="20"/>
                  <w:lang w:val="en-US"/>
                </w:rPr>
                <w:delText>O</w:delText>
              </w:r>
            </w:del>
          </w:p>
        </w:tc>
        <w:tc>
          <w:tcPr>
            <w:tcW w:w="525" w:type="pct"/>
            <w:shd w:val="clear" w:color="auto" w:fill="auto"/>
            <w:vAlign w:val="center"/>
          </w:tcPr>
          <w:p w:rsidR="00CE06D9" w:rsidRPr="00E9382A" w:rsidDel="000332A3" w:rsidRDefault="00CE06D9" w:rsidP="00ED72F6">
            <w:pPr>
              <w:keepNext/>
              <w:spacing w:before="0" w:after="0"/>
              <w:contextualSpacing/>
              <w:jc w:val="center"/>
              <w:rPr>
                <w:del w:id="220" w:author="Yugin Vitaly" w:date="2020-08-26T18:21:00Z"/>
                <w:sz w:val="20"/>
              </w:rPr>
            </w:pPr>
            <w:del w:id="221" w:author="Yugin Vitaly" w:date="2020-08-26T18:21:00Z">
              <w:r w:rsidRPr="00C316CF" w:rsidDel="000332A3">
                <w:rPr>
                  <w:sz w:val="20"/>
                </w:rPr>
                <w:delText>T [ 1 - 21 ]</w:delText>
              </w:r>
            </w:del>
          </w:p>
        </w:tc>
        <w:tc>
          <w:tcPr>
            <w:tcW w:w="1388" w:type="pct"/>
            <w:gridSpan w:val="2"/>
            <w:shd w:val="clear" w:color="auto" w:fill="auto"/>
            <w:vAlign w:val="center"/>
          </w:tcPr>
          <w:p w:rsidR="00CE06D9" w:rsidRPr="00E9382A" w:rsidDel="000332A3" w:rsidRDefault="00CE06D9" w:rsidP="00ED72F6">
            <w:pPr>
              <w:keepNext/>
              <w:spacing w:before="0" w:after="0"/>
              <w:contextualSpacing/>
              <w:rPr>
                <w:del w:id="222" w:author="Yugin Vitaly" w:date="2020-08-26T18:21:00Z"/>
                <w:sz w:val="20"/>
              </w:rPr>
            </w:pPr>
            <w:del w:id="223" w:author="Yugin Vitaly" w:date="2020-08-26T18:21:00Z">
              <w:r w:rsidRPr="00E9382A" w:rsidDel="000332A3">
                <w:rPr>
                  <w:sz w:val="20"/>
                </w:rPr>
                <w:delText>Размер обеспечения</w:delText>
              </w:r>
            </w:del>
          </w:p>
        </w:tc>
        <w:tc>
          <w:tcPr>
            <w:tcW w:w="1390" w:type="pct"/>
            <w:gridSpan w:val="3"/>
            <w:shd w:val="clear" w:color="auto" w:fill="auto"/>
            <w:vAlign w:val="center"/>
          </w:tcPr>
          <w:p w:rsidR="00CE06D9" w:rsidRPr="00E9382A" w:rsidDel="000332A3" w:rsidRDefault="00CE06D9" w:rsidP="00ED72F6">
            <w:pPr>
              <w:keepNext/>
              <w:spacing w:before="0" w:after="0"/>
              <w:contextualSpacing/>
              <w:rPr>
                <w:del w:id="224" w:author="Yugin Vitaly" w:date="2020-08-26T18:21:00Z"/>
                <w:sz w:val="20"/>
              </w:rPr>
            </w:pPr>
          </w:p>
        </w:tc>
      </w:tr>
      <w:tr w:rsidR="00CE06D9" w:rsidRPr="00E9382A" w:rsidDel="000332A3" w:rsidTr="00D9029F">
        <w:trPr>
          <w:jc w:val="center"/>
          <w:del w:id="225" w:author="Yugin Vitaly" w:date="2020-08-26T18:21:00Z"/>
        </w:trPr>
        <w:tc>
          <w:tcPr>
            <w:tcW w:w="740" w:type="pct"/>
            <w:shd w:val="clear" w:color="auto" w:fill="auto"/>
          </w:tcPr>
          <w:p w:rsidR="00CE06D9" w:rsidRPr="00E9382A" w:rsidDel="000332A3" w:rsidRDefault="00CE06D9" w:rsidP="00ED72F6">
            <w:pPr>
              <w:spacing w:before="0" w:after="0"/>
              <w:jc w:val="both"/>
              <w:rPr>
                <w:del w:id="226" w:author="Yugin Vitaly" w:date="2020-08-26T18:21:00Z"/>
                <w:sz w:val="20"/>
              </w:rPr>
            </w:pPr>
          </w:p>
        </w:tc>
        <w:tc>
          <w:tcPr>
            <w:tcW w:w="785" w:type="pct"/>
            <w:shd w:val="clear" w:color="auto" w:fill="auto"/>
            <w:vAlign w:val="center"/>
          </w:tcPr>
          <w:p w:rsidR="00CE06D9" w:rsidRPr="00E9382A" w:rsidDel="000332A3" w:rsidRDefault="00CE06D9" w:rsidP="00ED72F6">
            <w:pPr>
              <w:keepNext/>
              <w:spacing w:before="0" w:after="0"/>
              <w:contextualSpacing/>
              <w:rPr>
                <w:del w:id="227" w:author="Yugin Vitaly" w:date="2020-08-26T18:21:00Z"/>
                <w:sz w:val="20"/>
              </w:rPr>
            </w:pPr>
            <w:del w:id="228" w:author="Yugin Vitaly" w:date="2020-08-26T18:21:00Z">
              <w:r w:rsidRPr="00E9382A" w:rsidDel="000332A3">
                <w:rPr>
                  <w:sz w:val="20"/>
                </w:rPr>
                <w:delText>part</w:delText>
              </w:r>
            </w:del>
          </w:p>
        </w:tc>
        <w:tc>
          <w:tcPr>
            <w:tcW w:w="172" w:type="pct"/>
            <w:shd w:val="clear" w:color="auto" w:fill="auto"/>
            <w:vAlign w:val="center"/>
          </w:tcPr>
          <w:p w:rsidR="00CE06D9" w:rsidRPr="00B27BE7" w:rsidDel="000332A3" w:rsidRDefault="00CE06D9" w:rsidP="00ED72F6">
            <w:pPr>
              <w:keepNext/>
              <w:spacing w:before="0" w:after="0"/>
              <w:contextualSpacing/>
              <w:jc w:val="center"/>
              <w:rPr>
                <w:del w:id="229" w:author="Yugin Vitaly" w:date="2020-08-26T18:21:00Z"/>
                <w:sz w:val="20"/>
              </w:rPr>
            </w:pPr>
            <w:del w:id="230" w:author="Yugin Vitaly" w:date="2020-08-26T18:21:00Z">
              <w:r w:rsidDel="000332A3">
                <w:rPr>
                  <w:sz w:val="20"/>
                </w:rPr>
                <w:delText>Н</w:delText>
              </w:r>
            </w:del>
          </w:p>
        </w:tc>
        <w:tc>
          <w:tcPr>
            <w:tcW w:w="525" w:type="pct"/>
            <w:shd w:val="clear" w:color="auto" w:fill="auto"/>
            <w:vAlign w:val="center"/>
          </w:tcPr>
          <w:p w:rsidR="00CE06D9" w:rsidRPr="00B27BE7" w:rsidDel="000332A3" w:rsidRDefault="00CE06D9" w:rsidP="00ED72F6">
            <w:pPr>
              <w:keepNext/>
              <w:spacing w:before="0" w:after="0"/>
              <w:contextualSpacing/>
              <w:jc w:val="center"/>
              <w:rPr>
                <w:del w:id="231" w:author="Yugin Vitaly" w:date="2020-08-26T18:21:00Z"/>
                <w:sz w:val="20"/>
                <w:lang w:val="en-US"/>
              </w:rPr>
            </w:pPr>
            <w:del w:id="232" w:author="Yugin Vitaly" w:date="2020-08-26T18:21:00Z">
              <w:r w:rsidDel="000332A3">
                <w:rPr>
                  <w:sz w:val="20"/>
                  <w:lang w:val="en-US"/>
                </w:rPr>
                <w:delText>N</w:delText>
              </w:r>
            </w:del>
          </w:p>
        </w:tc>
        <w:tc>
          <w:tcPr>
            <w:tcW w:w="1388" w:type="pct"/>
            <w:gridSpan w:val="2"/>
            <w:shd w:val="clear" w:color="auto" w:fill="auto"/>
            <w:vAlign w:val="center"/>
          </w:tcPr>
          <w:p w:rsidR="00CE06D9" w:rsidRPr="00E9382A" w:rsidDel="000332A3" w:rsidRDefault="00CE06D9" w:rsidP="00ED72F6">
            <w:pPr>
              <w:keepNext/>
              <w:spacing w:before="0" w:after="0"/>
              <w:contextualSpacing/>
              <w:rPr>
                <w:del w:id="233" w:author="Yugin Vitaly" w:date="2020-08-26T18:21:00Z"/>
                <w:sz w:val="20"/>
              </w:rPr>
            </w:pPr>
            <w:del w:id="234" w:author="Yugin Vitaly" w:date="2020-08-26T18:21:00Z">
              <w:r w:rsidRPr="00E9382A" w:rsidDel="000332A3">
                <w:rPr>
                  <w:sz w:val="20"/>
                </w:rPr>
                <w:delText>Доля от начальной (максимальной) цены контракта</w:delText>
              </w:r>
            </w:del>
          </w:p>
        </w:tc>
        <w:tc>
          <w:tcPr>
            <w:tcW w:w="1390" w:type="pct"/>
            <w:gridSpan w:val="3"/>
            <w:shd w:val="clear" w:color="auto" w:fill="auto"/>
            <w:vAlign w:val="center"/>
          </w:tcPr>
          <w:p w:rsidR="00CE06D9" w:rsidDel="000332A3" w:rsidRDefault="00CE06D9" w:rsidP="00ED72F6">
            <w:pPr>
              <w:spacing w:before="0" w:after="0"/>
              <w:rPr>
                <w:del w:id="235" w:author="Yugin Vitaly" w:date="2020-08-26T18:21:00Z"/>
                <w:sz w:val="20"/>
              </w:rPr>
            </w:pPr>
            <w:del w:id="236" w:author="Yugin Vitaly" w:date="2020-08-26T18:21:00Z">
              <w:r w:rsidRPr="00C316CF" w:rsidDel="000332A3">
                <w:rPr>
                  <w:sz w:val="20"/>
                </w:rPr>
                <w:delText xml:space="preserve">64-битное с плавающей запятой. </w:delText>
              </w:r>
            </w:del>
          </w:p>
          <w:p w:rsidR="00CE06D9" w:rsidDel="000332A3" w:rsidRDefault="00CE06D9" w:rsidP="00ED72F6">
            <w:pPr>
              <w:spacing w:before="0" w:after="0"/>
              <w:rPr>
                <w:del w:id="237" w:author="Yugin Vitaly" w:date="2020-08-26T18:21:00Z"/>
                <w:sz w:val="20"/>
              </w:rPr>
            </w:pPr>
          </w:p>
          <w:p w:rsidR="00CE06D9" w:rsidDel="000332A3" w:rsidRDefault="00CE06D9" w:rsidP="00ED72F6">
            <w:pPr>
              <w:spacing w:before="0" w:after="0"/>
              <w:rPr>
                <w:del w:id="238" w:author="Yugin Vitaly" w:date="2020-08-26T18:21:00Z"/>
                <w:sz w:val="20"/>
              </w:rPr>
            </w:pPr>
            <w:del w:id="239" w:author="Yugin Vitaly" w:date="2020-08-26T18:21:00Z">
              <w:r w:rsidDel="000332A3">
                <w:rPr>
                  <w:sz w:val="20"/>
                </w:rPr>
                <w:delText>Допустимые значения</w:delText>
              </w:r>
              <w:r w:rsidRPr="00C316CF" w:rsidDel="000332A3">
                <w:rPr>
                  <w:sz w:val="20"/>
                </w:rPr>
                <w:delText xml:space="preserve">: </w:delText>
              </w:r>
              <w:r w:rsidDel="000332A3">
                <w:rPr>
                  <w:sz w:val="20"/>
                </w:rPr>
                <w:delText>(-)\d+(\.\d{1,2})?</w:delText>
              </w:r>
            </w:del>
          </w:p>
          <w:p w:rsidR="00CE06D9" w:rsidDel="000332A3" w:rsidRDefault="00CE06D9" w:rsidP="00ED72F6">
            <w:pPr>
              <w:spacing w:before="0" w:after="0"/>
              <w:rPr>
                <w:del w:id="240" w:author="Yugin Vitaly" w:date="2020-08-26T18:21:00Z"/>
                <w:sz w:val="20"/>
              </w:rPr>
            </w:pPr>
            <w:del w:id="241" w:author="Yugin Vitaly" w:date="2020-08-26T18:21:00Z">
              <w:r w:rsidDel="000332A3">
                <w:rPr>
                  <w:sz w:val="20"/>
                </w:rPr>
                <w:delText>Минимальное значение:</w:delText>
              </w:r>
            </w:del>
          </w:p>
          <w:p w:rsidR="00CE06D9" w:rsidDel="000332A3" w:rsidRDefault="00CE06D9" w:rsidP="00ED72F6">
            <w:pPr>
              <w:spacing w:before="0" w:after="0"/>
              <w:rPr>
                <w:del w:id="242" w:author="Yugin Vitaly" w:date="2020-08-26T18:21:00Z"/>
                <w:sz w:val="20"/>
              </w:rPr>
            </w:pPr>
            <w:del w:id="243" w:author="Yugin Vitaly" w:date="2020-08-26T18:21:00Z">
              <w:r w:rsidDel="000332A3">
                <w:rPr>
                  <w:sz w:val="20"/>
                </w:rPr>
                <w:delText>0</w:delText>
              </w:r>
            </w:del>
          </w:p>
          <w:p w:rsidR="00CE06D9" w:rsidDel="000332A3" w:rsidRDefault="00CE06D9" w:rsidP="00ED72F6">
            <w:pPr>
              <w:spacing w:before="0" w:after="0"/>
              <w:rPr>
                <w:del w:id="244" w:author="Yugin Vitaly" w:date="2020-08-26T18:21:00Z"/>
                <w:sz w:val="20"/>
              </w:rPr>
            </w:pPr>
            <w:del w:id="245" w:author="Yugin Vitaly" w:date="2020-08-26T18:21:00Z">
              <w:r w:rsidDel="000332A3">
                <w:rPr>
                  <w:sz w:val="20"/>
                </w:rPr>
                <w:delText>Максимальное значение:</w:delText>
              </w:r>
            </w:del>
          </w:p>
          <w:p w:rsidR="00CE06D9" w:rsidDel="000332A3" w:rsidRDefault="00CE06D9" w:rsidP="00ED72F6">
            <w:pPr>
              <w:spacing w:before="0" w:after="0"/>
              <w:rPr>
                <w:del w:id="246" w:author="Yugin Vitaly" w:date="2020-08-26T18:21:00Z"/>
                <w:sz w:val="20"/>
              </w:rPr>
            </w:pPr>
            <w:del w:id="247" w:author="Yugin Vitaly" w:date="2020-08-26T18:21:00Z">
              <w:r w:rsidDel="000332A3">
                <w:rPr>
                  <w:sz w:val="20"/>
                </w:rPr>
                <w:delText>100</w:delText>
              </w:r>
            </w:del>
          </w:p>
          <w:p w:rsidR="00CE06D9" w:rsidDel="000332A3" w:rsidRDefault="00CE06D9" w:rsidP="00ED72F6">
            <w:pPr>
              <w:keepNext/>
              <w:spacing w:before="0" w:after="0"/>
              <w:contextualSpacing/>
              <w:rPr>
                <w:del w:id="248" w:author="Yugin Vitaly" w:date="2020-08-26T18:21:00Z"/>
                <w:sz w:val="20"/>
              </w:rPr>
            </w:pPr>
          </w:p>
          <w:p w:rsidR="00CE06D9" w:rsidRPr="00E9382A" w:rsidDel="000332A3" w:rsidRDefault="00CE06D9" w:rsidP="00ED72F6">
            <w:pPr>
              <w:keepNext/>
              <w:spacing w:before="0" w:after="0"/>
              <w:contextualSpacing/>
              <w:rPr>
                <w:del w:id="249" w:author="Yugin Vitaly" w:date="2020-08-26T18:21:00Z"/>
                <w:sz w:val="20"/>
              </w:rPr>
            </w:pPr>
            <w:del w:id="250" w:author="Yugin Vitaly" w:date="2020-08-26T18:21:00Z">
              <w:r w:rsidRPr="00CE06D9" w:rsidDel="000332A3">
                <w:rPr>
                  <w:sz w:val="20"/>
                </w:rPr>
                <w:delText>Игнорируется при приёме. Рассчитывается автоматически как отношение размера обеспечения (amount) к Стоимости последующего обслуживания, эксплуатации (при наличии) в течение срока службы, ремонта и (или) утилизации поставленного товара или созданного в результате выполнения работы объекта капитального строительства или товара (contractLCConditionsInfo/servicePrice)</w:delText>
              </w:r>
            </w:del>
          </w:p>
        </w:tc>
      </w:tr>
      <w:tr w:rsidR="00874529" w:rsidRPr="006B1628" w:rsidTr="0038713A">
        <w:trPr>
          <w:jc w:val="center"/>
        </w:trPr>
        <w:tc>
          <w:tcPr>
            <w:tcW w:w="5000" w:type="pct"/>
            <w:gridSpan w:val="9"/>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D9029F">
        <w:trPr>
          <w:jc w:val="center"/>
        </w:trPr>
        <w:tc>
          <w:tcPr>
            <w:tcW w:w="740"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85" w:type="pct"/>
            <w:shd w:val="clear" w:color="auto" w:fill="auto"/>
            <w:vAlign w:val="center"/>
          </w:tcPr>
          <w:p w:rsidR="00874529" w:rsidRPr="00301389" w:rsidRDefault="00874529" w:rsidP="008B01BA">
            <w:pPr>
              <w:keepNext/>
              <w:spacing w:before="0" w:after="0"/>
              <w:contextualSpacing/>
              <w:rPr>
                <w:b/>
                <w:sz w:val="20"/>
              </w:rPr>
            </w:pPr>
          </w:p>
        </w:tc>
        <w:tc>
          <w:tcPr>
            <w:tcW w:w="172" w:type="pct"/>
            <w:shd w:val="clear" w:color="auto" w:fill="auto"/>
            <w:vAlign w:val="center"/>
          </w:tcPr>
          <w:p w:rsidR="00874529" w:rsidRPr="00301389" w:rsidRDefault="00874529" w:rsidP="008B01BA">
            <w:pPr>
              <w:keepNext/>
              <w:spacing w:before="0" w:after="0"/>
              <w:contextualSpacing/>
              <w:jc w:val="center"/>
              <w:rPr>
                <w:b/>
                <w:sz w:val="20"/>
              </w:rPr>
            </w:pPr>
          </w:p>
        </w:tc>
        <w:tc>
          <w:tcPr>
            <w:tcW w:w="525" w:type="pct"/>
            <w:shd w:val="clear" w:color="auto" w:fill="auto"/>
            <w:vAlign w:val="center"/>
          </w:tcPr>
          <w:p w:rsidR="00874529" w:rsidRPr="00301389" w:rsidRDefault="00874529" w:rsidP="008B01BA">
            <w:pPr>
              <w:keepNext/>
              <w:spacing w:before="0" w:after="0"/>
              <w:contextualSpacing/>
              <w:jc w:val="center"/>
              <w:rPr>
                <w:b/>
                <w:sz w:val="20"/>
              </w:rPr>
            </w:pPr>
          </w:p>
        </w:tc>
        <w:tc>
          <w:tcPr>
            <w:tcW w:w="1388" w:type="pct"/>
            <w:gridSpan w:val="2"/>
            <w:shd w:val="clear" w:color="auto" w:fill="auto"/>
            <w:vAlign w:val="center"/>
          </w:tcPr>
          <w:p w:rsidR="00874529" w:rsidRPr="00301389" w:rsidRDefault="00874529" w:rsidP="008B01BA">
            <w:pPr>
              <w:keepNext/>
              <w:spacing w:before="0" w:after="0"/>
              <w:contextualSpacing/>
              <w:rPr>
                <w:b/>
                <w:sz w:val="20"/>
              </w:rPr>
            </w:pPr>
          </w:p>
        </w:tc>
        <w:tc>
          <w:tcPr>
            <w:tcW w:w="1390" w:type="pct"/>
            <w:gridSpan w:val="3"/>
            <w:shd w:val="clear" w:color="auto" w:fill="auto"/>
            <w:vAlign w:val="center"/>
          </w:tcPr>
          <w:p w:rsidR="00874529" w:rsidRPr="00301389" w:rsidRDefault="00874529" w:rsidP="008B01BA">
            <w:pPr>
              <w:keepNext/>
              <w:spacing w:before="0" w:after="0"/>
              <w:contextualSpacing/>
              <w:rPr>
                <w:b/>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maxPriceInfo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90" w:type="pct"/>
            <w:gridSpan w:val="3"/>
            <w:shd w:val="clear" w:color="auto" w:fill="auto"/>
          </w:tcPr>
          <w:p w:rsidR="00C00344" w:rsidRPr="00A63BD0" w:rsidRDefault="00C00344" w:rsidP="00C00344">
            <w:pPr>
              <w:spacing w:after="0"/>
              <w:jc w:val="both"/>
              <w:rPr>
                <w:sz w:val="20"/>
              </w:rPr>
            </w:pPr>
          </w:p>
        </w:tc>
      </w:tr>
      <w:tr w:rsidR="00FE764A" w:rsidRPr="00301389" w:rsidTr="00D9029F">
        <w:trPr>
          <w:jc w:val="center"/>
        </w:trPr>
        <w:tc>
          <w:tcPr>
            <w:tcW w:w="740" w:type="pct"/>
            <w:shd w:val="clear" w:color="auto" w:fill="auto"/>
            <w:vAlign w:val="center"/>
          </w:tcPr>
          <w:p w:rsidR="00FE764A" w:rsidRPr="00301389" w:rsidRDefault="00FE764A" w:rsidP="00FE764A">
            <w:pPr>
              <w:spacing w:before="0" w:after="0"/>
              <w:contextualSpacing/>
              <w:rPr>
                <w:sz w:val="20"/>
              </w:rPr>
            </w:pPr>
          </w:p>
        </w:tc>
        <w:tc>
          <w:tcPr>
            <w:tcW w:w="785" w:type="pct"/>
            <w:shd w:val="clear" w:color="auto" w:fill="auto"/>
          </w:tcPr>
          <w:p w:rsidR="00FE764A" w:rsidRPr="00A63BD0" w:rsidRDefault="00FE764A" w:rsidP="00FE764A">
            <w:pPr>
              <w:spacing w:after="0"/>
              <w:jc w:val="both"/>
              <w:rPr>
                <w:sz w:val="20"/>
              </w:rPr>
            </w:pPr>
            <w:r w:rsidRPr="0051570C">
              <w:rPr>
                <w:sz w:val="20"/>
              </w:rPr>
              <w:t>maxPriceCurrency</w:t>
            </w:r>
          </w:p>
        </w:tc>
        <w:tc>
          <w:tcPr>
            <w:tcW w:w="172" w:type="pct"/>
            <w:shd w:val="clear" w:color="auto" w:fill="auto"/>
          </w:tcPr>
          <w:p w:rsidR="00FE764A" w:rsidRPr="00A63BD0" w:rsidRDefault="00FE764A" w:rsidP="00FE764A">
            <w:pPr>
              <w:spacing w:after="0"/>
              <w:jc w:val="center"/>
              <w:rPr>
                <w:sz w:val="20"/>
              </w:rPr>
            </w:pPr>
            <w:r w:rsidRPr="00C316CF">
              <w:rPr>
                <w:sz w:val="20"/>
              </w:rPr>
              <w:t>О</w:t>
            </w:r>
          </w:p>
        </w:tc>
        <w:tc>
          <w:tcPr>
            <w:tcW w:w="525" w:type="pct"/>
            <w:shd w:val="clear" w:color="auto" w:fill="auto"/>
          </w:tcPr>
          <w:p w:rsidR="00FE764A" w:rsidRPr="00A63BD0" w:rsidRDefault="00FE764A" w:rsidP="00FE764A">
            <w:pPr>
              <w:spacing w:after="0"/>
              <w:jc w:val="center"/>
              <w:rPr>
                <w:sz w:val="20"/>
              </w:rPr>
            </w:pPr>
            <w:r w:rsidRPr="00C316CF">
              <w:rPr>
                <w:sz w:val="20"/>
              </w:rPr>
              <w:t>T [ 1 - 21 ]</w:t>
            </w:r>
          </w:p>
        </w:tc>
        <w:tc>
          <w:tcPr>
            <w:tcW w:w="1388" w:type="pct"/>
            <w:gridSpan w:val="2"/>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90" w:type="pct"/>
            <w:gridSpan w:val="3"/>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proofErr w:type="gramStart"/>
            <w:r w:rsidR="0042118A">
              <w:rPr>
                <w:sz w:val="20"/>
              </w:rPr>
              <w:t>)?</w:t>
            </w:r>
            <w:r w:rsidR="004978B0">
              <w:rPr>
                <w:sz w:val="20"/>
              </w:rPr>
              <w:t>(</w:t>
            </w:r>
            <w:proofErr w:type="gramEnd"/>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 xml:space="preserve">maxPrice / currencyRate/rate, </w:t>
            </w:r>
            <w:proofErr w:type="gramStart"/>
            <w:r w:rsidRPr="0042118A">
              <w:rPr>
                <w:sz w:val="20"/>
              </w:rPr>
              <w:t>где  currencyRate</w:t>
            </w:r>
            <w:proofErr w:type="gramEnd"/>
            <w:r w:rsidRPr="0042118A">
              <w:rPr>
                <w:sz w:val="20"/>
              </w:rPr>
              <w:t xml:space="preserve">/rate - курс валюты по отношению к рублю на дату </w:t>
            </w:r>
            <w:r w:rsidRPr="0042118A">
              <w:rPr>
                <w:sz w:val="20"/>
              </w:rPr>
              <w:lastRenderedPageBreak/>
              <w:t>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D9029F">
        <w:trPr>
          <w:jc w:val="center"/>
        </w:trPr>
        <w:tc>
          <w:tcPr>
            <w:tcW w:w="740" w:type="pct"/>
            <w:shd w:val="clear" w:color="auto" w:fill="auto"/>
            <w:vAlign w:val="center"/>
          </w:tcPr>
          <w:p w:rsidR="003077C9" w:rsidRPr="00301389" w:rsidRDefault="003077C9" w:rsidP="003077C9">
            <w:pPr>
              <w:spacing w:before="0" w:after="0"/>
              <w:contextualSpacing/>
              <w:rPr>
                <w:sz w:val="20"/>
              </w:rPr>
            </w:pPr>
          </w:p>
        </w:tc>
        <w:tc>
          <w:tcPr>
            <w:tcW w:w="785"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72" w:type="pct"/>
            <w:shd w:val="clear" w:color="auto" w:fill="auto"/>
          </w:tcPr>
          <w:p w:rsidR="003077C9" w:rsidRPr="00C316CF" w:rsidRDefault="003077C9" w:rsidP="003077C9">
            <w:pPr>
              <w:spacing w:after="0"/>
              <w:jc w:val="center"/>
              <w:rPr>
                <w:sz w:val="20"/>
              </w:rPr>
            </w:pPr>
            <w:r>
              <w:rPr>
                <w:sz w:val="20"/>
              </w:rPr>
              <w:t>Н</w:t>
            </w:r>
          </w:p>
        </w:tc>
        <w:tc>
          <w:tcPr>
            <w:tcW w:w="525" w:type="pct"/>
            <w:shd w:val="clear" w:color="auto" w:fill="auto"/>
          </w:tcPr>
          <w:p w:rsidR="003077C9" w:rsidRPr="00C316CF" w:rsidRDefault="003077C9" w:rsidP="003077C9">
            <w:pPr>
              <w:spacing w:after="0"/>
              <w:jc w:val="center"/>
              <w:rPr>
                <w:sz w:val="20"/>
              </w:rPr>
            </w:pPr>
            <w:r>
              <w:rPr>
                <w:sz w:val="20"/>
                <w:lang w:val="en-US"/>
              </w:rPr>
              <w:t>S</w:t>
            </w:r>
          </w:p>
        </w:tc>
        <w:tc>
          <w:tcPr>
            <w:tcW w:w="1388" w:type="pct"/>
            <w:gridSpan w:val="2"/>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90" w:type="pct"/>
            <w:gridSpan w:val="3"/>
            <w:shd w:val="clear" w:color="auto" w:fill="auto"/>
          </w:tcPr>
          <w:p w:rsidR="003077C9" w:rsidRDefault="003077C9" w:rsidP="003077C9">
            <w:pPr>
              <w:spacing w:before="0" w:after="0"/>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purchaseCode</w:t>
            </w:r>
          </w:p>
        </w:tc>
        <w:tc>
          <w:tcPr>
            <w:tcW w:w="172" w:type="pct"/>
            <w:shd w:val="clear" w:color="auto" w:fill="auto"/>
          </w:tcPr>
          <w:p w:rsidR="00C00344" w:rsidRPr="00357450" w:rsidRDefault="00357450" w:rsidP="00C00344">
            <w:pPr>
              <w:spacing w:after="0"/>
              <w:jc w:val="center"/>
              <w:rPr>
                <w:sz w:val="20"/>
                <w:lang w:val="en-US"/>
              </w:rPr>
            </w:pPr>
            <w:r>
              <w:rPr>
                <w:sz w:val="20"/>
                <w:lang w:val="en-US"/>
              </w:rPr>
              <w:t>O</w:t>
            </w:r>
          </w:p>
        </w:tc>
        <w:tc>
          <w:tcPr>
            <w:tcW w:w="525" w:type="pct"/>
            <w:shd w:val="clear" w:color="auto" w:fill="auto"/>
          </w:tcPr>
          <w:p w:rsidR="00C00344" w:rsidRPr="00A63BD0" w:rsidRDefault="00C00344" w:rsidP="00C00344">
            <w:pPr>
              <w:spacing w:after="0"/>
              <w:jc w:val="center"/>
              <w:rPr>
                <w:sz w:val="20"/>
              </w:rPr>
            </w:pPr>
            <w:r w:rsidRPr="00A63BD0">
              <w:rPr>
                <w:sz w:val="20"/>
              </w:rPr>
              <w:t>T</w:t>
            </w:r>
          </w:p>
        </w:tc>
        <w:tc>
          <w:tcPr>
            <w:tcW w:w="1388" w:type="pct"/>
            <w:gridSpan w:val="2"/>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90" w:type="pct"/>
            <w:gridSpan w:val="3"/>
            <w:shd w:val="clear" w:color="auto" w:fill="auto"/>
          </w:tcPr>
          <w:p w:rsidR="00C00344" w:rsidRDefault="00C00344" w:rsidP="00C00344">
            <w:pPr>
              <w:spacing w:after="0"/>
              <w:jc w:val="both"/>
              <w:rPr>
                <w:sz w:val="20"/>
              </w:rPr>
            </w:pPr>
            <w:r>
              <w:rPr>
                <w:sz w:val="20"/>
              </w:rPr>
              <w:t>Допустимые значения</w:t>
            </w:r>
            <w:r w:rsidRPr="00A63BD0">
              <w:rPr>
                <w:sz w:val="20"/>
              </w:rPr>
              <w:t>: \</w:t>
            </w:r>
            <w:proofErr w:type="gramStart"/>
            <w:r w:rsidRPr="00A63BD0">
              <w:rPr>
                <w:sz w:val="20"/>
              </w:rPr>
              <w:t>d{</w:t>
            </w:r>
            <w:proofErr w:type="gramEnd"/>
            <w:r w:rsidRPr="00A63BD0">
              <w:rPr>
                <w:sz w:val="20"/>
              </w:rPr>
              <w:t>36}</w:t>
            </w:r>
          </w:p>
          <w:p w:rsidR="00C00344" w:rsidRPr="00A63BD0" w:rsidRDefault="00357450" w:rsidP="00C963A0">
            <w:pPr>
              <w:spacing w:after="0"/>
              <w:jc w:val="both"/>
              <w:rPr>
                <w:sz w:val="20"/>
              </w:rPr>
            </w:pPr>
            <w:r w:rsidRPr="00357450">
              <w:rPr>
                <w:sz w:val="20"/>
              </w:rPr>
              <w:t>При приеме значение  контролируется  на соответствие ИКЗ в позиции за исключением порядкового номера закупки (27-29 разряды)</w:t>
            </w:r>
          </w:p>
        </w:tc>
      </w:tr>
      <w:tr w:rsidR="00C963A0" w:rsidRPr="00301389" w:rsidTr="00D9029F">
        <w:trPr>
          <w:jc w:val="center"/>
        </w:trPr>
        <w:tc>
          <w:tcPr>
            <w:tcW w:w="740" w:type="pct"/>
            <w:shd w:val="clear" w:color="auto" w:fill="auto"/>
            <w:vAlign w:val="center"/>
          </w:tcPr>
          <w:p w:rsidR="00C963A0" w:rsidRPr="00301389" w:rsidRDefault="00C963A0" w:rsidP="00C963A0">
            <w:pPr>
              <w:spacing w:before="0" w:after="0"/>
              <w:contextualSpacing/>
              <w:rPr>
                <w:sz w:val="20"/>
              </w:rPr>
            </w:pPr>
          </w:p>
        </w:tc>
        <w:tc>
          <w:tcPr>
            <w:tcW w:w="785" w:type="pct"/>
            <w:shd w:val="clear" w:color="auto" w:fill="auto"/>
          </w:tcPr>
          <w:p w:rsidR="00C963A0" w:rsidRPr="00A63BD0" w:rsidRDefault="00C963A0" w:rsidP="00C963A0">
            <w:pPr>
              <w:spacing w:after="0"/>
              <w:jc w:val="both"/>
              <w:rPr>
                <w:sz w:val="20"/>
              </w:rPr>
            </w:pPr>
            <w:r w:rsidRPr="00C963A0">
              <w:rPr>
                <w:sz w:val="20"/>
              </w:rPr>
              <w:t>IKZInfo</w:t>
            </w:r>
          </w:p>
        </w:tc>
        <w:tc>
          <w:tcPr>
            <w:tcW w:w="172" w:type="pct"/>
            <w:shd w:val="clear" w:color="auto" w:fill="auto"/>
          </w:tcPr>
          <w:p w:rsidR="00C963A0" w:rsidRPr="00A63BD0" w:rsidRDefault="00C963A0" w:rsidP="00C963A0">
            <w:pPr>
              <w:spacing w:after="0"/>
              <w:jc w:val="center"/>
              <w:rPr>
                <w:sz w:val="20"/>
              </w:rPr>
            </w:pPr>
            <w:r w:rsidRPr="00A63BD0">
              <w:rPr>
                <w:sz w:val="20"/>
              </w:rPr>
              <w:t>Н</w:t>
            </w:r>
          </w:p>
        </w:tc>
        <w:tc>
          <w:tcPr>
            <w:tcW w:w="525" w:type="pct"/>
            <w:shd w:val="clear" w:color="auto" w:fill="auto"/>
          </w:tcPr>
          <w:p w:rsidR="00C963A0" w:rsidRPr="00A63BD0" w:rsidRDefault="00C963A0" w:rsidP="00C963A0">
            <w:pPr>
              <w:spacing w:after="0"/>
              <w:jc w:val="center"/>
              <w:rPr>
                <w:sz w:val="20"/>
              </w:rPr>
            </w:pPr>
            <w:r w:rsidRPr="00A63BD0">
              <w:rPr>
                <w:sz w:val="20"/>
              </w:rPr>
              <w:t>S</w:t>
            </w:r>
          </w:p>
        </w:tc>
        <w:tc>
          <w:tcPr>
            <w:tcW w:w="1388" w:type="pct"/>
            <w:gridSpan w:val="2"/>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90" w:type="pct"/>
            <w:gridSpan w:val="3"/>
            <w:shd w:val="clear" w:color="auto" w:fill="auto"/>
          </w:tcPr>
          <w:p w:rsidR="00C963A0" w:rsidRPr="00A63BD0" w:rsidRDefault="00C963A0" w:rsidP="00C963A0">
            <w:pPr>
              <w:spacing w:after="0"/>
              <w:jc w:val="both"/>
              <w:rPr>
                <w:sz w:val="20"/>
              </w:rPr>
            </w:pP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tenderPlan2020Info</w:t>
            </w:r>
          </w:p>
        </w:tc>
        <w:tc>
          <w:tcPr>
            <w:tcW w:w="172" w:type="pct"/>
            <w:shd w:val="clear" w:color="auto" w:fill="auto"/>
          </w:tcPr>
          <w:p w:rsidR="00853E08" w:rsidRPr="00FF0714" w:rsidRDefault="00FF0714" w:rsidP="00853E08">
            <w:pPr>
              <w:spacing w:after="0"/>
              <w:jc w:val="center"/>
              <w:rPr>
                <w:sz w:val="20"/>
              </w:rPr>
            </w:pPr>
            <w:r>
              <w:rPr>
                <w:sz w:val="20"/>
              </w:rPr>
              <w:t>Н</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90" w:type="pct"/>
            <w:gridSpan w:val="3"/>
            <w:shd w:val="clear" w:color="auto" w:fill="auto"/>
          </w:tcPr>
          <w:p w:rsidR="00853E08" w:rsidRPr="00A63BD0" w:rsidRDefault="00853E08" w:rsidP="00853E08">
            <w:pPr>
              <w:spacing w:after="0"/>
              <w:jc w:val="both"/>
              <w:rPr>
                <w:sz w:val="20"/>
              </w:rPr>
            </w:pPr>
          </w:p>
        </w:tc>
      </w:tr>
      <w:tr w:rsidR="00853E08" w:rsidRPr="00301389" w:rsidTr="00D9029F">
        <w:trPr>
          <w:jc w:val="center"/>
        </w:trPr>
        <w:tc>
          <w:tcPr>
            <w:tcW w:w="740" w:type="pct"/>
            <w:shd w:val="clear" w:color="auto" w:fill="auto"/>
            <w:vAlign w:val="center"/>
          </w:tcPr>
          <w:p w:rsidR="00853E08" w:rsidRPr="00301389" w:rsidRDefault="00853E08" w:rsidP="00853E08">
            <w:pPr>
              <w:spacing w:before="0" w:after="0"/>
              <w:contextualSpacing/>
              <w:rPr>
                <w:sz w:val="20"/>
              </w:rPr>
            </w:pPr>
          </w:p>
        </w:tc>
        <w:tc>
          <w:tcPr>
            <w:tcW w:w="785"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72" w:type="pct"/>
            <w:shd w:val="clear" w:color="auto" w:fill="auto"/>
          </w:tcPr>
          <w:p w:rsidR="00853E08" w:rsidRPr="00A63BD0" w:rsidRDefault="00FF0714" w:rsidP="00853E08">
            <w:pPr>
              <w:spacing w:after="0"/>
              <w:jc w:val="center"/>
              <w:rPr>
                <w:sz w:val="20"/>
              </w:rPr>
            </w:pPr>
            <w:r>
              <w:rPr>
                <w:sz w:val="20"/>
              </w:rPr>
              <w:t>О</w:t>
            </w:r>
          </w:p>
        </w:tc>
        <w:tc>
          <w:tcPr>
            <w:tcW w:w="525" w:type="pct"/>
            <w:shd w:val="clear" w:color="auto" w:fill="auto"/>
          </w:tcPr>
          <w:p w:rsidR="00853E08" w:rsidRPr="00A63BD0" w:rsidRDefault="00853E08" w:rsidP="00853E08">
            <w:pPr>
              <w:spacing w:after="0"/>
              <w:jc w:val="center"/>
              <w:rPr>
                <w:sz w:val="20"/>
              </w:rPr>
            </w:pPr>
            <w:r w:rsidRPr="00C316CF">
              <w:rPr>
                <w:sz w:val="20"/>
              </w:rPr>
              <w:t>S</w:t>
            </w:r>
          </w:p>
        </w:tc>
        <w:tc>
          <w:tcPr>
            <w:tcW w:w="1388" w:type="pct"/>
            <w:gridSpan w:val="2"/>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90" w:type="pct"/>
            <w:gridSpan w:val="3"/>
            <w:shd w:val="clear" w:color="auto" w:fill="auto"/>
          </w:tcPr>
          <w:p w:rsidR="00853E08" w:rsidRPr="00A63BD0" w:rsidRDefault="00853E08" w:rsidP="00853E08">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BOInfo</w:t>
            </w:r>
          </w:p>
        </w:tc>
        <w:tc>
          <w:tcPr>
            <w:tcW w:w="172" w:type="pct"/>
            <w:shd w:val="clear" w:color="auto" w:fill="auto"/>
          </w:tcPr>
          <w:p w:rsidR="00C00344" w:rsidRPr="00A63BD0" w:rsidRDefault="00C00344" w:rsidP="00C00344">
            <w:pPr>
              <w:spacing w:after="0"/>
              <w:jc w:val="center"/>
              <w:rPr>
                <w:sz w:val="20"/>
              </w:rPr>
            </w:pPr>
            <w:r w:rsidRPr="00A63BD0">
              <w:rPr>
                <w:sz w:val="20"/>
              </w:rPr>
              <w:t>Н</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90" w:type="pct"/>
            <w:gridSpan w:val="3"/>
            <w:shd w:val="clear" w:color="auto" w:fill="auto"/>
          </w:tcPr>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deliveryPlacesInfo</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S</w:t>
            </w:r>
          </w:p>
        </w:tc>
        <w:tc>
          <w:tcPr>
            <w:tcW w:w="1388" w:type="pct"/>
            <w:gridSpan w:val="2"/>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deliveryTerm</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90" w:type="pct"/>
            <w:gridSpan w:val="3"/>
            <w:shd w:val="clear" w:color="auto" w:fill="auto"/>
          </w:tcPr>
          <w:p w:rsidR="00C00344" w:rsidRPr="00A63BD0" w:rsidRDefault="00C00344" w:rsidP="00C00344">
            <w:pPr>
              <w:spacing w:after="0"/>
              <w:jc w:val="both"/>
              <w:rPr>
                <w:sz w:val="20"/>
              </w:rPr>
            </w:pPr>
          </w:p>
        </w:tc>
      </w:tr>
      <w:tr w:rsidR="00C00344" w:rsidRPr="00301389" w:rsidTr="00D9029F">
        <w:trPr>
          <w:jc w:val="center"/>
        </w:trPr>
        <w:tc>
          <w:tcPr>
            <w:tcW w:w="740" w:type="pct"/>
            <w:shd w:val="clear" w:color="auto" w:fill="auto"/>
            <w:vAlign w:val="center"/>
          </w:tcPr>
          <w:p w:rsidR="00C00344" w:rsidRPr="00301389" w:rsidRDefault="00C00344" w:rsidP="00C00344">
            <w:pPr>
              <w:spacing w:before="0" w:after="0"/>
              <w:contextualSpacing/>
              <w:rPr>
                <w:sz w:val="20"/>
              </w:rPr>
            </w:pPr>
          </w:p>
        </w:tc>
        <w:tc>
          <w:tcPr>
            <w:tcW w:w="785" w:type="pct"/>
            <w:shd w:val="clear" w:color="auto" w:fill="auto"/>
          </w:tcPr>
          <w:p w:rsidR="00C00344" w:rsidRPr="00A63BD0" w:rsidRDefault="00C00344" w:rsidP="00C00344">
            <w:pPr>
              <w:spacing w:after="0"/>
              <w:jc w:val="both"/>
              <w:rPr>
                <w:sz w:val="20"/>
              </w:rPr>
            </w:pPr>
            <w:r w:rsidRPr="00A63BD0">
              <w:rPr>
                <w:sz w:val="20"/>
              </w:rPr>
              <w:t>oneSideRejection</w:t>
            </w:r>
          </w:p>
        </w:tc>
        <w:tc>
          <w:tcPr>
            <w:tcW w:w="172" w:type="pct"/>
            <w:shd w:val="clear" w:color="auto" w:fill="auto"/>
          </w:tcPr>
          <w:p w:rsidR="00C00344" w:rsidRPr="00A63BD0" w:rsidRDefault="00C00344" w:rsidP="00C00344">
            <w:pPr>
              <w:spacing w:after="0"/>
              <w:jc w:val="center"/>
              <w:rPr>
                <w:sz w:val="20"/>
              </w:rPr>
            </w:pPr>
            <w:r w:rsidRPr="00A63BD0">
              <w:rPr>
                <w:sz w:val="20"/>
              </w:rPr>
              <w:t>О</w:t>
            </w:r>
          </w:p>
        </w:tc>
        <w:tc>
          <w:tcPr>
            <w:tcW w:w="525" w:type="pct"/>
            <w:shd w:val="clear" w:color="auto" w:fill="auto"/>
          </w:tcPr>
          <w:p w:rsidR="00C00344" w:rsidRPr="00A63BD0" w:rsidRDefault="00C00344" w:rsidP="00C00344">
            <w:pPr>
              <w:spacing w:after="0"/>
              <w:jc w:val="center"/>
              <w:rPr>
                <w:sz w:val="20"/>
              </w:rPr>
            </w:pPr>
            <w:r w:rsidRPr="00A63BD0">
              <w:rPr>
                <w:sz w:val="20"/>
              </w:rPr>
              <w:t>T[1-2000]</w:t>
            </w:r>
          </w:p>
        </w:tc>
        <w:tc>
          <w:tcPr>
            <w:tcW w:w="1388" w:type="pct"/>
            <w:gridSpan w:val="2"/>
            <w:shd w:val="clear" w:color="auto" w:fill="auto"/>
          </w:tcPr>
          <w:p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90" w:type="pct"/>
            <w:gridSpan w:val="3"/>
            <w:shd w:val="clear" w:color="auto" w:fill="auto"/>
          </w:tcPr>
          <w:p w:rsidR="00C00344" w:rsidRPr="00A63BD0" w:rsidRDefault="00C00344" w:rsidP="00C00344">
            <w:pPr>
              <w:spacing w:after="0"/>
              <w:jc w:val="both"/>
              <w:rPr>
                <w:sz w:val="20"/>
              </w:rPr>
            </w:pP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CB5C01" w:rsidP="00CB5C01">
            <w:pPr>
              <w:spacing w:before="0" w:after="0"/>
              <w:jc w:val="both"/>
              <w:rPr>
                <w:sz w:val="20"/>
              </w:rPr>
            </w:pPr>
            <w:r w:rsidRPr="00C316CF">
              <w:rPr>
                <w:b/>
                <w:bCs/>
                <w:sz w:val="20"/>
              </w:rPr>
              <w:t>maxPriceInfo</w:t>
            </w:r>
          </w:p>
        </w:tc>
        <w:tc>
          <w:tcPr>
            <w:tcW w:w="785" w:type="pct"/>
            <w:shd w:val="clear" w:color="auto" w:fill="auto"/>
            <w:vAlign w:val="center"/>
          </w:tcPr>
          <w:p w:rsidR="00CB5C01" w:rsidRPr="00301389" w:rsidRDefault="00CB5C01" w:rsidP="00CB5C01">
            <w:pPr>
              <w:keepNext/>
              <w:spacing w:before="0" w:after="0"/>
              <w:contextualSpacing/>
              <w:rPr>
                <w:b/>
                <w:sz w:val="20"/>
              </w:rPr>
            </w:pPr>
          </w:p>
        </w:tc>
        <w:tc>
          <w:tcPr>
            <w:tcW w:w="172" w:type="pct"/>
            <w:shd w:val="clear" w:color="auto" w:fill="auto"/>
            <w:vAlign w:val="center"/>
          </w:tcPr>
          <w:p w:rsidR="00CB5C01" w:rsidRPr="00301389" w:rsidRDefault="00CB5C01" w:rsidP="00CB5C01">
            <w:pPr>
              <w:keepNext/>
              <w:spacing w:before="0" w:after="0"/>
              <w:contextualSpacing/>
              <w:jc w:val="center"/>
              <w:rPr>
                <w:b/>
                <w:sz w:val="20"/>
              </w:rPr>
            </w:pPr>
          </w:p>
        </w:tc>
        <w:tc>
          <w:tcPr>
            <w:tcW w:w="525" w:type="pct"/>
            <w:shd w:val="clear" w:color="auto" w:fill="auto"/>
            <w:vAlign w:val="center"/>
          </w:tcPr>
          <w:p w:rsidR="00CB5C01" w:rsidRPr="00301389" w:rsidRDefault="00CB5C01" w:rsidP="00CB5C01">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CB5C01">
            <w:pPr>
              <w:keepNext/>
              <w:spacing w:before="0" w:after="0"/>
              <w:contextualSpacing/>
              <w:rPr>
                <w:b/>
                <w:sz w:val="20"/>
              </w:rPr>
            </w:pPr>
          </w:p>
        </w:tc>
        <w:tc>
          <w:tcPr>
            <w:tcW w:w="1390" w:type="pct"/>
            <w:gridSpan w:val="3"/>
            <w:shd w:val="clear" w:color="auto" w:fill="auto"/>
            <w:vAlign w:val="center"/>
          </w:tcPr>
          <w:p w:rsidR="00CB5C01" w:rsidRPr="00301389" w:rsidRDefault="00CB5C01" w:rsidP="00CB5C01">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CB5C01">
            <w:pPr>
              <w:spacing w:before="0" w:after="0"/>
              <w:contextualSpacing/>
              <w:rPr>
                <w:sz w:val="20"/>
              </w:rPr>
            </w:pPr>
          </w:p>
        </w:tc>
        <w:tc>
          <w:tcPr>
            <w:tcW w:w="785" w:type="pct"/>
            <w:shd w:val="clear" w:color="auto" w:fill="auto"/>
          </w:tcPr>
          <w:p w:rsidR="00CB5C01" w:rsidRPr="00C316CF" w:rsidRDefault="00CB5C01" w:rsidP="00CB5C01">
            <w:pPr>
              <w:spacing w:before="0" w:after="0"/>
              <w:rPr>
                <w:sz w:val="20"/>
              </w:rPr>
            </w:pPr>
            <w:r w:rsidRPr="00C316CF">
              <w:rPr>
                <w:sz w:val="20"/>
              </w:rPr>
              <w:t>maxPrice</w:t>
            </w:r>
          </w:p>
        </w:tc>
        <w:tc>
          <w:tcPr>
            <w:tcW w:w="172" w:type="pct"/>
            <w:shd w:val="clear" w:color="auto" w:fill="auto"/>
          </w:tcPr>
          <w:p w:rsidR="00CB5C01" w:rsidRPr="00C316CF" w:rsidRDefault="00CB5C01" w:rsidP="00CB5C01">
            <w:pPr>
              <w:spacing w:before="0" w:after="0"/>
              <w:jc w:val="center"/>
              <w:rPr>
                <w:sz w:val="20"/>
              </w:rPr>
            </w:pPr>
            <w:r w:rsidRPr="00C316CF">
              <w:rPr>
                <w:sz w:val="20"/>
              </w:rPr>
              <w:t>О</w:t>
            </w:r>
          </w:p>
        </w:tc>
        <w:tc>
          <w:tcPr>
            <w:tcW w:w="525" w:type="pct"/>
            <w:shd w:val="clear" w:color="auto" w:fill="auto"/>
          </w:tcPr>
          <w:p w:rsidR="00CB5C01" w:rsidRPr="00C316CF" w:rsidRDefault="00CB5C01" w:rsidP="00CB5C01">
            <w:pPr>
              <w:spacing w:before="0" w:after="0"/>
              <w:jc w:val="center"/>
              <w:rPr>
                <w:sz w:val="20"/>
              </w:rPr>
            </w:pPr>
            <w:r w:rsidRPr="00C316CF">
              <w:rPr>
                <w:sz w:val="20"/>
              </w:rPr>
              <w:t>T [ 1 - 21 ]</w:t>
            </w:r>
          </w:p>
        </w:tc>
        <w:tc>
          <w:tcPr>
            <w:tcW w:w="1388" w:type="pct"/>
            <w:gridSpan w:val="2"/>
            <w:shd w:val="clear" w:color="auto" w:fill="auto"/>
          </w:tcPr>
          <w:p w:rsidR="00CB5C01" w:rsidRPr="00C316CF" w:rsidRDefault="00CB5C01" w:rsidP="00CB5C01">
            <w:pPr>
              <w:spacing w:before="0" w:after="0"/>
              <w:rPr>
                <w:sz w:val="20"/>
              </w:rPr>
            </w:pPr>
            <w:r w:rsidRPr="00843CD1">
              <w:rPr>
                <w:sz w:val="20"/>
              </w:rPr>
              <w:t>Начальная (максимальная) цена контракта/Максимальное значение цены контракта</w:t>
            </w:r>
          </w:p>
        </w:tc>
        <w:tc>
          <w:tcPr>
            <w:tcW w:w="1390" w:type="pct"/>
            <w:gridSpan w:val="3"/>
            <w:shd w:val="clear" w:color="auto" w:fill="auto"/>
          </w:tcPr>
          <w:p w:rsidR="00CB5C01" w:rsidRPr="00C316CF" w:rsidRDefault="00CB5C01" w:rsidP="00CB5C01">
            <w:pPr>
              <w:spacing w:before="0" w:after="0"/>
              <w:rPr>
                <w:sz w:val="20"/>
              </w:rPr>
            </w:pPr>
            <w:r>
              <w:rPr>
                <w:sz w:val="20"/>
              </w:rPr>
              <w:t>Допустимые значения</w:t>
            </w:r>
            <w:r w:rsidRPr="00C316CF">
              <w:rPr>
                <w:sz w:val="20"/>
              </w:rPr>
              <w:t xml:space="preserve">: </w:t>
            </w:r>
            <w:r>
              <w:rPr>
                <w:sz w:val="20"/>
              </w:rPr>
              <w:t>(-)\d+(\.\d{1,2})?</w:t>
            </w:r>
          </w:p>
        </w:tc>
      </w:tr>
      <w:tr w:rsidR="00CB5C01" w:rsidRPr="00301389" w:rsidTr="0038713A">
        <w:trPr>
          <w:jc w:val="center"/>
        </w:trPr>
        <w:tc>
          <w:tcPr>
            <w:tcW w:w="5000" w:type="pct"/>
            <w:gridSpan w:val="9"/>
            <w:shd w:val="clear" w:color="auto" w:fill="auto"/>
            <w:vAlign w:val="center"/>
          </w:tcPr>
          <w:p w:rsidR="00CB5C01" w:rsidRPr="00301389" w:rsidRDefault="00CB5C01" w:rsidP="00ED72F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CB5C01" w:rsidRPr="00301389" w:rsidTr="00D9029F">
        <w:trPr>
          <w:jc w:val="center"/>
        </w:trPr>
        <w:tc>
          <w:tcPr>
            <w:tcW w:w="740" w:type="pct"/>
            <w:shd w:val="clear" w:color="auto" w:fill="auto"/>
          </w:tcPr>
          <w:p w:rsidR="00CB5C01" w:rsidRPr="00162C8B" w:rsidRDefault="00725337" w:rsidP="00ED72F6">
            <w:pPr>
              <w:spacing w:before="0" w:after="0"/>
              <w:jc w:val="both"/>
              <w:rPr>
                <w:sz w:val="20"/>
              </w:rPr>
            </w:pPr>
            <w:r w:rsidRPr="00725337">
              <w:rPr>
                <w:b/>
                <w:bCs/>
                <w:sz w:val="20"/>
              </w:rPr>
              <w:t>advancePaymentSum</w:t>
            </w:r>
          </w:p>
        </w:tc>
        <w:tc>
          <w:tcPr>
            <w:tcW w:w="785" w:type="pct"/>
            <w:shd w:val="clear" w:color="auto" w:fill="auto"/>
            <w:vAlign w:val="center"/>
          </w:tcPr>
          <w:p w:rsidR="00CB5C01" w:rsidRPr="00301389" w:rsidRDefault="00CB5C01" w:rsidP="00ED72F6">
            <w:pPr>
              <w:keepNext/>
              <w:spacing w:before="0" w:after="0"/>
              <w:contextualSpacing/>
              <w:rPr>
                <w:b/>
                <w:sz w:val="20"/>
              </w:rPr>
            </w:pPr>
          </w:p>
        </w:tc>
        <w:tc>
          <w:tcPr>
            <w:tcW w:w="172" w:type="pct"/>
            <w:shd w:val="clear" w:color="auto" w:fill="auto"/>
            <w:vAlign w:val="center"/>
          </w:tcPr>
          <w:p w:rsidR="00CB5C01" w:rsidRPr="00301389" w:rsidRDefault="00CB5C01" w:rsidP="00ED72F6">
            <w:pPr>
              <w:keepNext/>
              <w:spacing w:before="0" w:after="0"/>
              <w:contextualSpacing/>
              <w:jc w:val="center"/>
              <w:rPr>
                <w:b/>
                <w:sz w:val="20"/>
              </w:rPr>
            </w:pPr>
          </w:p>
        </w:tc>
        <w:tc>
          <w:tcPr>
            <w:tcW w:w="525" w:type="pct"/>
            <w:shd w:val="clear" w:color="auto" w:fill="auto"/>
            <w:vAlign w:val="center"/>
          </w:tcPr>
          <w:p w:rsidR="00CB5C01" w:rsidRPr="00301389" w:rsidRDefault="00CB5C01" w:rsidP="00ED72F6">
            <w:pPr>
              <w:keepNext/>
              <w:spacing w:before="0" w:after="0"/>
              <w:contextualSpacing/>
              <w:jc w:val="center"/>
              <w:rPr>
                <w:b/>
                <w:sz w:val="20"/>
              </w:rPr>
            </w:pPr>
          </w:p>
        </w:tc>
        <w:tc>
          <w:tcPr>
            <w:tcW w:w="1388" w:type="pct"/>
            <w:gridSpan w:val="2"/>
            <w:shd w:val="clear" w:color="auto" w:fill="auto"/>
            <w:vAlign w:val="center"/>
          </w:tcPr>
          <w:p w:rsidR="00CB5C01" w:rsidRPr="00301389" w:rsidRDefault="00CB5C01" w:rsidP="00ED72F6">
            <w:pPr>
              <w:keepNext/>
              <w:spacing w:before="0" w:after="0"/>
              <w:contextualSpacing/>
              <w:rPr>
                <w:b/>
                <w:sz w:val="20"/>
              </w:rPr>
            </w:pPr>
          </w:p>
        </w:tc>
        <w:tc>
          <w:tcPr>
            <w:tcW w:w="1390" w:type="pct"/>
            <w:gridSpan w:val="3"/>
            <w:shd w:val="clear" w:color="auto" w:fill="auto"/>
            <w:vAlign w:val="center"/>
          </w:tcPr>
          <w:p w:rsidR="00CB5C01" w:rsidRPr="00301389" w:rsidRDefault="00CB5C01" w:rsidP="00ED72F6">
            <w:pPr>
              <w:keepNext/>
              <w:spacing w:before="0" w:after="0"/>
              <w:contextualSpacing/>
              <w:rPr>
                <w:b/>
                <w:sz w:val="20"/>
              </w:rPr>
            </w:pPr>
          </w:p>
        </w:tc>
      </w:tr>
      <w:tr w:rsidR="00CB5C01" w:rsidRPr="00301389" w:rsidTr="00D9029F">
        <w:trPr>
          <w:jc w:val="center"/>
        </w:trPr>
        <w:tc>
          <w:tcPr>
            <w:tcW w:w="740" w:type="pct"/>
            <w:shd w:val="clear" w:color="auto" w:fill="auto"/>
            <w:vAlign w:val="center"/>
          </w:tcPr>
          <w:p w:rsidR="00CB5C01" w:rsidRPr="00301389" w:rsidRDefault="00CB5C01" w:rsidP="00ED72F6">
            <w:pPr>
              <w:spacing w:before="0" w:after="0"/>
              <w:contextualSpacing/>
              <w:rPr>
                <w:sz w:val="20"/>
              </w:rPr>
            </w:pPr>
          </w:p>
        </w:tc>
        <w:tc>
          <w:tcPr>
            <w:tcW w:w="785" w:type="pct"/>
            <w:shd w:val="clear" w:color="auto" w:fill="auto"/>
          </w:tcPr>
          <w:p w:rsidR="00CB5C01" w:rsidRPr="00C316CF" w:rsidRDefault="00BA4725" w:rsidP="00ED72F6">
            <w:pPr>
              <w:spacing w:before="0" w:after="0"/>
              <w:rPr>
                <w:sz w:val="20"/>
              </w:rPr>
            </w:pPr>
            <w:r w:rsidRPr="00BA4725">
              <w:rPr>
                <w:sz w:val="20"/>
              </w:rPr>
              <w:t>sumInPercents</w:t>
            </w:r>
          </w:p>
        </w:tc>
        <w:tc>
          <w:tcPr>
            <w:tcW w:w="172" w:type="pct"/>
            <w:shd w:val="clear" w:color="auto" w:fill="auto"/>
          </w:tcPr>
          <w:p w:rsidR="00CB5C01" w:rsidRPr="00C316CF" w:rsidRDefault="00CB5C01" w:rsidP="00ED72F6">
            <w:pPr>
              <w:spacing w:before="0" w:after="0"/>
              <w:jc w:val="center"/>
              <w:rPr>
                <w:sz w:val="20"/>
              </w:rPr>
            </w:pPr>
            <w:r w:rsidRPr="00C316CF">
              <w:rPr>
                <w:sz w:val="20"/>
              </w:rPr>
              <w:t>О</w:t>
            </w:r>
          </w:p>
        </w:tc>
        <w:tc>
          <w:tcPr>
            <w:tcW w:w="525" w:type="pct"/>
            <w:shd w:val="clear" w:color="auto" w:fill="auto"/>
          </w:tcPr>
          <w:p w:rsidR="00CB5C01" w:rsidRPr="00BA4725" w:rsidRDefault="00BA4725" w:rsidP="00ED72F6">
            <w:pPr>
              <w:spacing w:before="0" w:after="0"/>
              <w:jc w:val="center"/>
              <w:rPr>
                <w:sz w:val="20"/>
                <w:lang w:val="en-US"/>
              </w:rPr>
            </w:pPr>
            <w:r>
              <w:rPr>
                <w:sz w:val="20"/>
                <w:lang w:val="en-US"/>
              </w:rPr>
              <w:t>N</w:t>
            </w:r>
          </w:p>
        </w:tc>
        <w:tc>
          <w:tcPr>
            <w:tcW w:w="1388" w:type="pct"/>
            <w:gridSpan w:val="2"/>
            <w:shd w:val="clear" w:color="auto" w:fill="auto"/>
          </w:tcPr>
          <w:p w:rsidR="00CB5C01" w:rsidRPr="00C316CF" w:rsidRDefault="00BA4725" w:rsidP="00ED72F6">
            <w:pPr>
              <w:spacing w:before="0" w:after="0"/>
              <w:rPr>
                <w:sz w:val="20"/>
              </w:rPr>
            </w:pPr>
            <w:r w:rsidRPr="00BA4725">
              <w:rPr>
                <w:sz w:val="20"/>
              </w:rPr>
              <w:t>Размер аванса в процентах</w:t>
            </w:r>
          </w:p>
        </w:tc>
        <w:tc>
          <w:tcPr>
            <w:tcW w:w="1390" w:type="pct"/>
            <w:gridSpan w:val="3"/>
            <w:shd w:val="clear" w:color="auto" w:fill="auto"/>
          </w:tcPr>
          <w:p w:rsidR="00BA4725" w:rsidRDefault="00BA4725" w:rsidP="00BA4725">
            <w:pPr>
              <w:spacing w:before="0" w:after="0"/>
              <w:rPr>
                <w:sz w:val="20"/>
              </w:rPr>
            </w:pPr>
            <w:r>
              <w:rPr>
                <w:sz w:val="20"/>
              </w:rPr>
              <w:t>Минимальное значение:</w:t>
            </w:r>
          </w:p>
          <w:p w:rsidR="00BA4725" w:rsidRDefault="00BA4725" w:rsidP="00BA4725">
            <w:pPr>
              <w:spacing w:before="0" w:after="0"/>
              <w:rPr>
                <w:sz w:val="20"/>
              </w:rPr>
            </w:pPr>
            <w:r>
              <w:rPr>
                <w:sz w:val="20"/>
              </w:rPr>
              <w:t>0</w:t>
            </w:r>
          </w:p>
          <w:p w:rsidR="00BA4725" w:rsidRDefault="00BA4725" w:rsidP="00BA4725">
            <w:pPr>
              <w:spacing w:before="0" w:after="0"/>
              <w:rPr>
                <w:sz w:val="20"/>
              </w:rPr>
            </w:pPr>
            <w:r>
              <w:rPr>
                <w:sz w:val="20"/>
              </w:rPr>
              <w:t>Максимальное значение:</w:t>
            </w:r>
          </w:p>
          <w:p w:rsidR="00CB5C01" w:rsidRPr="00C316CF" w:rsidRDefault="00BA4725" w:rsidP="00BA4725">
            <w:pPr>
              <w:spacing w:before="0" w:after="0"/>
              <w:rPr>
                <w:sz w:val="20"/>
              </w:rPr>
            </w:pPr>
            <w:r>
              <w:rPr>
                <w:sz w:val="20"/>
              </w:rPr>
              <w:t>100</w:t>
            </w:r>
          </w:p>
        </w:tc>
      </w:tr>
      <w:tr w:rsidR="00725337" w:rsidRPr="00301389" w:rsidTr="0038713A">
        <w:trPr>
          <w:jc w:val="center"/>
        </w:trPr>
        <w:tc>
          <w:tcPr>
            <w:tcW w:w="5000" w:type="pct"/>
            <w:gridSpan w:val="9"/>
            <w:shd w:val="clear" w:color="auto" w:fill="auto"/>
          </w:tcPr>
          <w:p w:rsidR="00725337" w:rsidRPr="00AF379C" w:rsidRDefault="00725337" w:rsidP="00725337">
            <w:pPr>
              <w:spacing w:before="0" w:after="0"/>
              <w:jc w:val="center"/>
              <w:rPr>
                <w:b/>
                <w:sz w:val="20"/>
              </w:rPr>
            </w:pPr>
            <w:r w:rsidRPr="00B13401">
              <w:rPr>
                <w:b/>
                <w:sz w:val="20"/>
              </w:rPr>
              <w:lastRenderedPageBreak/>
              <w:t>Сведен</w:t>
            </w:r>
            <w:r>
              <w:rPr>
                <w:b/>
                <w:sz w:val="20"/>
              </w:rPr>
              <w:t>ия для формирования ИКЗ закупки</w:t>
            </w:r>
          </w:p>
        </w:tc>
      </w:tr>
      <w:tr w:rsidR="00725337" w:rsidRPr="00301389" w:rsidTr="00D9029F">
        <w:trPr>
          <w:jc w:val="center"/>
        </w:trPr>
        <w:tc>
          <w:tcPr>
            <w:tcW w:w="740" w:type="pct"/>
            <w:shd w:val="clear" w:color="auto" w:fill="auto"/>
          </w:tcPr>
          <w:p w:rsidR="00725337" w:rsidRPr="00162C8B" w:rsidRDefault="00725337" w:rsidP="00725337">
            <w:pPr>
              <w:spacing w:before="0" w:after="0"/>
              <w:jc w:val="both"/>
              <w:rPr>
                <w:sz w:val="20"/>
              </w:rPr>
            </w:pPr>
            <w:r w:rsidRPr="00E2062E">
              <w:rPr>
                <w:b/>
                <w:sz w:val="20"/>
              </w:rPr>
              <w:t>IKZInfo</w:t>
            </w:r>
          </w:p>
        </w:tc>
        <w:tc>
          <w:tcPr>
            <w:tcW w:w="785" w:type="pct"/>
            <w:shd w:val="clear" w:color="auto" w:fill="auto"/>
            <w:vAlign w:val="center"/>
          </w:tcPr>
          <w:p w:rsidR="00725337" w:rsidRPr="00301389" w:rsidRDefault="00725337" w:rsidP="00725337">
            <w:pPr>
              <w:keepNext/>
              <w:spacing w:before="0" w:after="0"/>
              <w:contextualSpacing/>
              <w:rPr>
                <w:b/>
                <w:sz w:val="20"/>
              </w:rPr>
            </w:pPr>
          </w:p>
        </w:tc>
        <w:tc>
          <w:tcPr>
            <w:tcW w:w="172" w:type="pct"/>
            <w:shd w:val="clear" w:color="auto" w:fill="auto"/>
            <w:vAlign w:val="center"/>
          </w:tcPr>
          <w:p w:rsidR="00725337" w:rsidRPr="00301389" w:rsidRDefault="00725337" w:rsidP="00725337">
            <w:pPr>
              <w:keepNext/>
              <w:spacing w:before="0" w:after="0"/>
              <w:contextualSpacing/>
              <w:jc w:val="center"/>
              <w:rPr>
                <w:b/>
                <w:sz w:val="20"/>
              </w:rPr>
            </w:pPr>
          </w:p>
        </w:tc>
        <w:tc>
          <w:tcPr>
            <w:tcW w:w="525" w:type="pct"/>
            <w:shd w:val="clear" w:color="auto" w:fill="auto"/>
            <w:vAlign w:val="center"/>
          </w:tcPr>
          <w:p w:rsidR="00725337" w:rsidRPr="00301389" w:rsidRDefault="00725337" w:rsidP="00725337">
            <w:pPr>
              <w:keepNext/>
              <w:spacing w:before="0" w:after="0"/>
              <w:contextualSpacing/>
              <w:jc w:val="center"/>
              <w:rPr>
                <w:b/>
                <w:sz w:val="20"/>
              </w:rPr>
            </w:pPr>
          </w:p>
        </w:tc>
        <w:tc>
          <w:tcPr>
            <w:tcW w:w="1388" w:type="pct"/>
            <w:gridSpan w:val="2"/>
            <w:shd w:val="clear" w:color="auto" w:fill="auto"/>
            <w:vAlign w:val="center"/>
          </w:tcPr>
          <w:p w:rsidR="00725337" w:rsidRPr="00301389" w:rsidRDefault="00725337" w:rsidP="00725337">
            <w:pPr>
              <w:keepNext/>
              <w:spacing w:before="0" w:after="0"/>
              <w:contextualSpacing/>
              <w:rPr>
                <w:b/>
                <w:sz w:val="20"/>
              </w:rPr>
            </w:pPr>
          </w:p>
        </w:tc>
        <w:tc>
          <w:tcPr>
            <w:tcW w:w="1390" w:type="pct"/>
            <w:gridSpan w:val="3"/>
            <w:shd w:val="clear" w:color="auto" w:fill="auto"/>
            <w:vAlign w:val="center"/>
          </w:tcPr>
          <w:p w:rsidR="00725337" w:rsidRPr="00301389" w:rsidRDefault="00725337" w:rsidP="00725337">
            <w:pPr>
              <w:keepNext/>
              <w:spacing w:before="0" w:after="0"/>
              <w:contextualSpacing/>
              <w:rPr>
                <w:b/>
                <w:sz w:val="20"/>
              </w:rPr>
            </w:pP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publishYear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E2062E" w:rsidRDefault="00725337" w:rsidP="00725337">
            <w:pPr>
              <w:spacing w:before="0" w:after="0"/>
              <w:jc w:val="center"/>
              <w:rPr>
                <w:sz w:val="20"/>
                <w:lang w:val="en-US"/>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sidRPr="00E2062E">
              <w:rPr>
                <w:sz w:val="20"/>
              </w:rPr>
              <w:t>Планир</w:t>
            </w:r>
            <w:r>
              <w:rPr>
                <w:sz w:val="20"/>
              </w:rPr>
              <w:t>уемый год размещения извещения</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OKPD2Info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Классификация по ОКПД2</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KVRInfo</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S</w:t>
            </w:r>
          </w:p>
        </w:tc>
        <w:tc>
          <w:tcPr>
            <w:tcW w:w="1388" w:type="pct"/>
            <w:gridSpan w:val="2"/>
            <w:shd w:val="clear" w:color="auto" w:fill="auto"/>
          </w:tcPr>
          <w:p w:rsidR="00725337" w:rsidRPr="002F3BAB" w:rsidRDefault="00725337" w:rsidP="00725337">
            <w:pPr>
              <w:spacing w:before="0" w:after="0"/>
              <w:rPr>
                <w:sz w:val="20"/>
              </w:rPr>
            </w:pPr>
            <w:r>
              <w:rPr>
                <w:sz w:val="20"/>
              </w:rPr>
              <w:t>Вид расходов</w:t>
            </w:r>
          </w:p>
        </w:tc>
        <w:tc>
          <w:tcPr>
            <w:tcW w:w="1390" w:type="pct"/>
            <w:gridSpan w:val="3"/>
            <w:shd w:val="clear" w:color="auto" w:fill="auto"/>
          </w:tcPr>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customerCode</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E2062E" w:rsidRDefault="00725337" w:rsidP="00725337">
            <w:pPr>
              <w:spacing w:before="0" w:after="0"/>
              <w:rPr>
                <w:sz w:val="20"/>
              </w:rPr>
            </w:pPr>
            <w:r>
              <w:rPr>
                <w:sz w:val="20"/>
              </w:rPr>
              <w:t>Идентификационный код заказчика</w:t>
            </w:r>
          </w:p>
          <w:p w:rsidR="00725337" w:rsidRPr="002F3BAB" w:rsidRDefault="00725337" w:rsidP="00725337">
            <w:pPr>
              <w:spacing w:before="0" w:after="0"/>
              <w:rPr>
                <w:sz w:val="20"/>
              </w:rPr>
            </w:pPr>
          </w:p>
        </w:tc>
        <w:tc>
          <w:tcPr>
            <w:tcW w:w="1390" w:type="pct"/>
            <w:gridSpan w:val="3"/>
            <w:shd w:val="clear" w:color="auto" w:fill="auto"/>
          </w:tcPr>
          <w:p w:rsidR="00725337" w:rsidRPr="00C706B3" w:rsidRDefault="00725337" w:rsidP="00725337">
            <w:pPr>
              <w:spacing w:before="0" w:after="0"/>
              <w:rPr>
                <w:sz w:val="20"/>
              </w:rPr>
            </w:pPr>
            <w:r>
              <w:rPr>
                <w:sz w:val="20"/>
                <w:lang w:eastAsia="en-US"/>
              </w:rPr>
              <w:t xml:space="preserve">Шаблон </w:t>
            </w:r>
            <w:r>
              <w:rPr>
                <w:sz w:val="20"/>
              </w:rPr>
              <w:t>значения:</w:t>
            </w:r>
            <w:r w:rsidRPr="00C706B3">
              <w:rPr>
                <w:sz w:val="20"/>
              </w:rPr>
              <w:t xml:space="preserve"> \</w:t>
            </w:r>
            <w:proofErr w:type="gramStart"/>
            <w:r w:rsidRPr="00C706B3">
              <w:rPr>
                <w:sz w:val="20"/>
              </w:rPr>
              <w:t>d{</w:t>
            </w:r>
            <w:proofErr w:type="gramEnd"/>
            <w:r w:rsidRPr="00C706B3">
              <w:rPr>
                <w:sz w:val="20"/>
              </w:rPr>
              <w:t>20}</w:t>
            </w:r>
          </w:p>
          <w:p w:rsidR="00725337" w:rsidRDefault="00725337" w:rsidP="00725337">
            <w:pPr>
              <w:spacing w:before="0" w:after="0"/>
              <w:rPr>
                <w:sz w:val="20"/>
              </w:rPr>
            </w:pPr>
            <w:r w:rsidRPr="00E2062E">
              <w:rPr>
                <w:sz w:val="20"/>
              </w:rPr>
              <w:t>Игнорируется при приеме. Заполняется из поля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purchaseNumber</w:t>
            </w:r>
          </w:p>
        </w:tc>
        <w:tc>
          <w:tcPr>
            <w:tcW w:w="172" w:type="pct"/>
            <w:shd w:val="clear" w:color="auto" w:fill="auto"/>
          </w:tcPr>
          <w:p w:rsidR="00725337" w:rsidRDefault="00725337" w:rsidP="00725337">
            <w:pPr>
              <w:spacing w:before="0" w:after="0"/>
              <w:jc w:val="center"/>
              <w:rPr>
                <w:sz w:val="20"/>
              </w:rPr>
            </w:pPr>
            <w:r>
              <w:rPr>
                <w:sz w:val="20"/>
              </w:rPr>
              <w:t>Н</w:t>
            </w:r>
          </w:p>
        </w:tc>
        <w:tc>
          <w:tcPr>
            <w:tcW w:w="525" w:type="pct"/>
            <w:shd w:val="clear" w:color="auto" w:fill="auto"/>
          </w:tcPr>
          <w:p w:rsidR="00725337" w:rsidRPr="00C706B3" w:rsidRDefault="00725337" w:rsidP="00725337">
            <w:pPr>
              <w:spacing w:before="0" w:after="0"/>
              <w:jc w:val="center"/>
              <w:rPr>
                <w:sz w:val="20"/>
                <w:lang w:val="en-US"/>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sidRPr="00E2062E">
              <w:rPr>
                <w:sz w:val="20"/>
              </w:rPr>
              <w:t>Номер закупки, в</w:t>
            </w:r>
            <w:r>
              <w:rPr>
                <w:sz w:val="20"/>
              </w:rPr>
              <w:t>ключенной в план-график закупок</w:t>
            </w:r>
          </w:p>
        </w:tc>
        <w:tc>
          <w:tcPr>
            <w:tcW w:w="1390" w:type="pct"/>
            <w:gridSpan w:val="3"/>
            <w:shd w:val="clear" w:color="auto" w:fill="auto"/>
          </w:tcPr>
          <w:p w:rsidR="00725337" w:rsidRDefault="00725337" w:rsidP="00725337">
            <w:pPr>
              <w:spacing w:before="0" w:after="0"/>
              <w:rPr>
                <w:sz w:val="20"/>
              </w:rPr>
            </w:pPr>
            <w:r>
              <w:rPr>
                <w:sz w:val="20"/>
                <w:lang w:eastAsia="en-US"/>
              </w:rPr>
              <w:t>Шаблон значения</w:t>
            </w:r>
            <w:r>
              <w:rPr>
                <w:sz w:val="20"/>
              </w:rPr>
              <w:t>:</w:t>
            </w:r>
            <w:r w:rsidRPr="00C706B3">
              <w:rPr>
                <w:sz w:val="20"/>
              </w:rPr>
              <w:t xml:space="preserve"> \</w:t>
            </w:r>
            <w:proofErr w:type="gramStart"/>
            <w:r w:rsidRPr="00C706B3">
              <w:rPr>
                <w:sz w:val="20"/>
              </w:rPr>
              <w:t>d{</w:t>
            </w:r>
            <w:proofErr w:type="gramEnd"/>
            <w:r w:rsidRPr="00FA027B">
              <w:rPr>
                <w:sz w:val="20"/>
              </w:rPr>
              <w:t>4</w:t>
            </w:r>
            <w:r w:rsidRPr="00C706B3">
              <w:rPr>
                <w:sz w:val="20"/>
              </w:rPr>
              <w:t>}</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с 01.01.2020, то игнорируется при приеме и заполняется из поля purchaseCode</w:t>
            </w:r>
          </w:p>
          <w:p w:rsidR="00725337" w:rsidRDefault="00725337" w:rsidP="00725337">
            <w:pPr>
              <w:spacing w:before="0" w:after="0"/>
              <w:rPr>
                <w:sz w:val="20"/>
              </w:rPr>
            </w:pPr>
            <w:r w:rsidRPr="00E2062E">
              <w:rPr>
                <w:sz w:val="20"/>
              </w:rPr>
              <w:t>В других случаях контролируется соответствие 23-26 разрядам ИКЗ, указанного в поле purchaseCode</w:t>
            </w:r>
          </w:p>
        </w:tc>
      </w:tr>
      <w:tr w:rsidR="00725337" w:rsidRPr="00301389" w:rsidTr="00D9029F">
        <w:trPr>
          <w:jc w:val="center"/>
        </w:trPr>
        <w:tc>
          <w:tcPr>
            <w:tcW w:w="740" w:type="pct"/>
            <w:shd w:val="clear" w:color="auto" w:fill="auto"/>
            <w:vAlign w:val="center"/>
          </w:tcPr>
          <w:p w:rsidR="00725337" w:rsidRPr="00301389" w:rsidRDefault="00725337" w:rsidP="00725337">
            <w:pPr>
              <w:spacing w:before="0" w:after="0"/>
              <w:contextualSpacing/>
              <w:rPr>
                <w:sz w:val="20"/>
              </w:rPr>
            </w:pPr>
          </w:p>
        </w:tc>
        <w:tc>
          <w:tcPr>
            <w:tcW w:w="785" w:type="pct"/>
            <w:shd w:val="clear" w:color="auto" w:fill="auto"/>
          </w:tcPr>
          <w:p w:rsidR="00725337" w:rsidRPr="002F3BAB" w:rsidRDefault="00725337" w:rsidP="00725337">
            <w:pPr>
              <w:spacing w:before="0" w:after="0"/>
              <w:rPr>
                <w:sz w:val="20"/>
              </w:rPr>
            </w:pPr>
            <w:r w:rsidRPr="00E2062E">
              <w:rPr>
                <w:sz w:val="20"/>
              </w:rPr>
              <w:t>purchaseOrderNumber</w:t>
            </w:r>
          </w:p>
        </w:tc>
        <w:tc>
          <w:tcPr>
            <w:tcW w:w="172" w:type="pct"/>
            <w:shd w:val="clear" w:color="auto" w:fill="auto"/>
          </w:tcPr>
          <w:p w:rsidR="00725337" w:rsidRDefault="00725337" w:rsidP="00725337">
            <w:pPr>
              <w:spacing w:before="0" w:after="0"/>
              <w:jc w:val="center"/>
              <w:rPr>
                <w:sz w:val="20"/>
              </w:rPr>
            </w:pPr>
            <w:r>
              <w:rPr>
                <w:sz w:val="20"/>
              </w:rPr>
              <w:t>О</w:t>
            </w:r>
          </w:p>
        </w:tc>
        <w:tc>
          <w:tcPr>
            <w:tcW w:w="525" w:type="pct"/>
            <w:shd w:val="clear" w:color="auto" w:fill="auto"/>
          </w:tcPr>
          <w:p w:rsidR="00725337" w:rsidRDefault="00725337" w:rsidP="00725337">
            <w:pPr>
              <w:spacing w:before="0" w:after="0"/>
              <w:jc w:val="center"/>
              <w:rPr>
                <w:sz w:val="20"/>
              </w:rPr>
            </w:pPr>
            <w:r>
              <w:rPr>
                <w:sz w:val="20"/>
                <w:lang w:val="en-US"/>
              </w:rPr>
              <w:t>T</w:t>
            </w:r>
          </w:p>
        </w:tc>
        <w:tc>
          <w:tcPr>
            <w:tcW w:w="1388" w:type="pct"/>
            <w:gridSpan w:val="2"/>
            <w:shd w:val="clear" w:color="auto" w:fill="auto"/>
          </w:tcPr>
          <w:p w:rsidR="00725337" w:rsidRPr="002F3BAB" w:rsidRDefault="00725337" w:rsidP="00725337">
            <w:pPr>
              <w:spacing w:before="0" w:after="0"/>
              <w:rPr>
                <w:sz w:val="20"/>
              </w:rPr>
            </w:pPr>
            <w:r>
              <w:rPr>
                <w:sz w:val="20"/>
              </w:rPr>
              <w:t>Порядковый номер закупки</w:t>
            </w:r>
          </w:p>
        </w:tc>
        <w:tc>
          <w:tcPr>
            <w:tcW w:w="1390" w:type="pct"/>
            <w:gridSpan w:val="3"/>
            <w:shd w:val="clear" w:color="auto" w:fill="auto"/>
          </w:tcPr>
          <w:p w:rsidR="00725337" w:rsidRPr="00FA027B" w:rsidRDefault="00725337" w:rsidP="00725337">
            <w:pPr>
              <w:spacing w:before="0" w:after="0"/>
              <w:rPr>
                <w:sz w:val="20"/>
              </w:rPr>
            </w:pPr>
            <w:r>
              <w:rPr>
                <w:sz w:val="20"/>
                <w:lang w:eastAsia="en-US"/>
              </w:rPr>
              <w:t>Шаблон значения:</w:t>
            </w:r>
            <w:r w:rsidRPr="00C706B3">
              <w:rPr>
                <w:sz w:val="20"/>
              </w:rPr>
              <w:t xml:space="preserve"> \</w:t>
            </w:r>
            <w:proofErr w:type="gramStart"/>
            <w:r w:rsidRPr="00C706B3">
              <w:rPr>
                <w:sz w:val="20"/>
              </w:rPr>
              <w:t>d{</w:t>
            </w:r>
            <w:proofErr w:type="gramEnd"/>
            <w:r w:rsidRPr="00FA027B">
              <w:rPr>
                <w:sz w:val="20"/>
              </w:rPr>
              <w:t>3</w:t>
            </w:r>
            <w:r w:rsidRPr="00C706B3">
              <w:rPr>
                <w:sz w:val="20"/>
              </w:rPr>
              <w:t>}</w:t>
            </w:r>
          </w:p>
          <w:p w:rsidR="00725337" w:rsidRPr="00E2062E" w:rsidRDefault="00725337" w:rsidP="00725337">
            <w:pPr>
              <w:spacing w:before="0" w:after="0"/>
              <w:rPr>
                <w:sz w:val="20"/>
              </w:rPr>
            </w:pPr>
            <w:r w:rsidRPr="00E2062E">
              <w:rPr>
                <w:sz w:val="20"/>
              </w:rPr>
              <w:t>При приеме контролируется соответствие 27-29 разрядам ИКЗ, указанного в поле purchaseCode.</w:t>
            </w:r>
          </w:p>
          <w:p w:rsidR="00725337" w:rsidRPr="00E2062E" w:rsidRDefault="00725337" w:rsidP="00725337">
            <w:pPr>
              <w:spacing w:before="0" w:after="0"/>
              <w:rPr>
                <w:sz w:val="20"/>
              </w:rPr>
            </w:pPr>
            <w:r w:rsidRPr="00E2062E">
              <w:rPr>
                <w:sz w:val="20"/>
              </w:rPr>
              <w:t>Если извещение сформировано на основании позиции плана-графика закупок с 01.01.2020, то значение в поле должно быть уникальным среди:</w:t>
            </w:r>
          </w:p>
          <w:p w:rsidR="00725337" w:rsidRPr="00E2062E" w:rsidRDefault="00725337" w:rsidP="00725337">
            <w:pPr>
              <w:spacing w:before="0" w:after="0"/>
              <w:rPr>
                <w:sz w:val="20"/>
              </w:rPr>
            </w:pPr>
            <w:r w:rsidRPr="00E2062E">
              <w:rPr>
                <w:sz w:val="20"/>
              </w:rPr>
              <w:t>‒размещенных извещений;</w:t>
            </w:r>
          </w:p>
          <w:p w:rsidR="00725337" w:rsidRPr="00E2062E" w:rsidRDefault="00725337" w:rsidP="00725337">
            <w:pPr>
              <w:spacing w:before="0" w:after="0"/>
              <w:rPr>
                <w:sz w:val="20"/>
              </w:rPr>
            </w:pPr>
            <w:r w:rsidRPr="00E2062E">
              <w:rPr>
                <w:sz w:val="20"/>
              </w:rPr>
              <w:t>‒удаленных требований заказчика, лотах, которые ранее были включены в размещенные извещения;</w:t>
            </w:r>
          </w:p>
          <w:p w:rsidR="00725337" w:rsidRPr="00E2062E" w:rsidRDefault="00725337" w:rsidP="00725337">
            <w:pPr>
              <w:spacing w:before="0" w:after="0"/>
              <w:rPr>
                <w:sz w:val="20"/>
              </w:rPr>
            </w:pPr>
            <w:r w:rsidRPr="00E2062E">
              <w:rPr>
                <w:sz w:val="20"/>
              </w:rPr>
              <w:t>‒отмененных извещений</w:t>
            </w:r>
          </w:p>
          <w:p w:rsidR="00725337" w:rsidRPr="00E2062E" w:rsidRDefault="00725337" w:rsidP="00725337">
            <w:pPr>
              <w:spacing w:before="0" w:after="0"/>
              <w:rPr>
                <w:sz w:val="20"/>
              </w:rPr>
            </w:pPr>
            <w:r w:rsidRPr="00E2062E">
              <w:rPr>
                <w:sz w:val="20"/>
              </w:rPr>
              <w:t>‒лотов;</w:t>
            </w:r>
          </w:p>
          <w:p w:rsidR="00725337" w:rsidRPr="00E2062E" w:rsidRDefault="00725337" w:rsidP="00725337">
            <w:pPr>
              <w:spacing w:before="0" w:after="0"/>
              <w:rPr>
                <w:sz w:val="20"/>
              </w:rPr>
            </w:pPr>
            <w:r w:rsidRPr="00E2062E">
              <w:rPr>
                <w:sz w:val="20"/>
              </w:rPr>
              <w:t>‒проектов извещений</w:t>
            </w:r>
          </w:p>
          <w:p w:rsidR="00725337" w:rsidRPr="00E2062E" w:rsidRDefault="00725337" w:rsidP="00725337">
            <w:pPr>
              <w:spacing w:before="0" w:after="0"/>
              <w:rPr>
                <w:sz w:val="20"/>
              </w:rPr>
            </w:pPr>
            <w:r w:rsidRPr="00E2062E">
              <w:rPr>
                <w:sz w:val="20"/>
              </w:rPr>
              <w:t>‒ сведений о контрактах в Реестре контрактов,</w:t>
            </w:r>
          </w:p>
          <w:p w:rsidR="00725337" w:rsidRPr="00FA027B" w:rsidRDefault="00725337" w:rsidP="00725337">
            <w:pPr>
              <w:spacing w:before="0" w:after="0"/>
              <w:rPr>
                <w:sz w:val="20"/>
              </w:rPr>
            </w:pPr>
            <w:r w:rsidRPr="00E2062E">
              <w:rPr>
                <w:sz w:val="20"/>
              </w:rPr>
              <w:t xml:space="preserve">которые были сформированы на основании данной </w:t>
            </w:r>
            <w:r>
              <w:rPr>
                <w:sz w:val="20"/>
              </w:rPr>
              <w:t>позиции</w:t>
            </w:r>
          </w:p>
        </w:tc>
      </w:tr>
      <w:tr w:rsidR="00B779A9" w:rsidRPr="00301389" w:rsidTr="0038713A">
        <w:trPr>
          <w:jc w:val="center"/>
        </w:trPr>
        <w:tc>
          <w:tcPr>
            <w:tcW w:w="5000" w:type="pct"/>
            <w:gridSpan w:val="9"/>
            <w:shd w:val="clear" w:color="auto" w:fill="auto"/>
          </w:tcPr>
          <w:p w:rsidR="00B779A9" w:rsidRPr="00AF379C" w:rsidRDefault="00B779A9" w:rsidP="00ED72F6">
            <w:pPr>
              <w:spacing w:before="0" w:after="0"/>
              <w:jc w:val="center"/>
              <w:rPr>
                <w:b/>
                <w:sz w:val="20"/>
              </w:rPr>
            </w:pPr>
            <w:r w:rsidRPr="00B779A9">
              <w:rPr>
                <w:b/>
                <w:sz w:val="20"/>
              </w:rPr>
              <w:t>Информация о плане-графике закупок с 01.01.2020</w:t>
            </w:r>
          </w:p>
        </w:tc>
      </w:tr>
      <w:tr w:rsidR="00B779A9" w:rsidRPr="00301389" w:rsidTr="00D9029F">
        <w:trPr>
          <w:jc w:val="center"/>
        </w:trPr>
        <w:tc>
          <w:tcPr>
            <w:tcW w:w="740" w:type="pct"/>
            <w:shd w:val="clear" w:color="auto" w:fill="auto"/>
          </w:tcPr>
          <w:p w:rsidR="00B779A9" w:rsidRPr="00162C8B" w:rsidRDefault="00B779A9" w:rsidP="00ED72F6">
            <w:pPr>
              <w:spacing w:before="0" w:after="0"/>
              <w:jc w:val="both"/>
              <w:rPr>
                <w:sz w:val="20"/>
              </w:rPr>
            </w:pPr>
            <w:r w:rsidRPr="00B779A9">
              <w:rPr>
                <w:b/>
                <w:sz w:val="20"/>
              </w:rPr>
              <w:t>tenderPlan2020Info</w:t>
            </w:r>
          </w:p>
        </w:tc>
        <w:tc>
          <w:tcPr>
            <w:tcW w:w="785" w:type="pct"/>
            <w:shd w:val="clear" w:color="auto" w:fill="auto"/>
            <w:vAlign w:val="center"/>
          </w:tcPr>
          <w:p w:rsidR="00B779A9" w:rsidRPr="00301389" w:rsidRDefault="00B779A9" w:rsidP="00ED72F6">
            <w:pPr>
              <w:keepNext/>
              <w:spacing w:before="0" w:after="0"/>
              <w:contextualSpacing/>
              <w:rPr>
                <w:b/>
                <w:sz w:val="20"/>
              </w:rPr>
            </w:pPr>
          </w:p>
        </w:tc>
        <w:tc>
          <w:tcPr>
            <w:tcW w:w="172" w:type="pct"/>
            <w:shd w:val="clear" w:color="auto" w:fill="auto"/>
            <w:vAlign w:val="center"/>
          </w:tcPr>
          <w:p w:rsidR="00B779A9" w:rsidRPr="00301389" w:rsidRDefault="00B779A9" w:rsidP="00ED72F6">
            <w:pPr>
              <w:keepNext/>
              <w:spacing w:before="0" w:after="0"/>
              <w:contextualSpacing/>
              <w:jc w:val="center"/>
              <w:rPr>
                <w:b/>
                <w:sz w:val="20"/>
              </w:rPr>
            </w:pPr>
          </w:p>
        </w:tc>
        <w:tc>
          <w:tcPr>
            <w:tcW w:w="525" w:type="pct"/>
            <w:shd w:val="clear" w:color="auto" w:fill="auto"/>
            <w:vAlign w:val="center"/>
          </w:tcPr>
          <w:p w:rsidR="00B779A9" w:rsidRPr="00301389" w:rsidRDefault="00B779A9" w:rsidP="00ED72F6">
            <w:pPr>
              <w:keepNext/>
              <w:spacing w:before="0" w:after="0"/>
              <w:contextualSpacing/>
              <w:jc w:val="center"/>
              <w:rPr>
                <w:b/>
                <w:sz w:val="20"/>
              </w:rPr>
            </w:pPr>
          </w:p>
        </w:tc>
        <w:tc>
          <w:tcPr>
            <w:tcW w:w="1388" w:type="pct"/>
            <w:gridSpan w:val="2"/>
            <w:shd w:val="clear" w:color="auto" w:fill="auto"/>
            <w:vAlign w:val="center"/>
          </w:tcPr>
          <w:p w:rsidR="00B779A9" w:rsidRPr="00301389" w:rsidRDefault="00B779A9" w:rsidP="00ED72F6">
            <w:pPr>
              <w:keepNext/>
              <w:spacing w:before="0" w:after="0"/>
              <w:contextualSpacing/>
              <w:rPr>
                <w:b/>
                <w:sz w:val="20"/>
              </w:rPr>
            </w:pPr>
          </w:p>
        </w:tc>
        <w:tc>
          <w:tcPr>
            <w:tcW w:w="1390" w:type="pct"/>
            <w:gridSpan w:val="3"/>
            <w:shd w:val="clear" w:color="auto" w:fill="auto"/>
            <w:vAlign w:val="center"/>
          </w:tcPr>
          <w:p w:rsidR="00B779A9" w:rsidRPr="00301389" w:rsidRDefault="00B779A9" w:rsidP="00ED72F6">
            <w:pPr>
              <w:keepNext/>
              <w:spacing w:before="0" w:after="0"/>
              <w:contextualSpacing/>
              <w:rPr>
                <w:b/>
                <w:sz w:val="20"/>
              </w:rPr>
            </w:pPr>
          </w:p>
        </w:tc>
      </w:tr>
      <w:tr w:rsidR="00B779A9" w:rsidRPr="00301389" w:rsidTr="00D9029F">
        <w:trPr>
          <w:jc w:val="center"/>
        </w:trPr>
        <w:tc>
          <w:tcPr>
            <w:tcW w:w="740" w:type="pct"/>
            <w:shd w:val="clear" w:color="auto" w:fill="auto"/>
            <w:vAlign w:val="center"/>
          </w:tcPr>
          <w:p w:rsidR="00B779A9" w:rsidRPr="00301389" w:rsidRDefault="00B779A9" w:rsidP="00ED72F6">
            <w:pPr>
              <w:spacing w:before="0" w:after="0"/>
              <w:contextualSpacing/>
              <w:rPr>
                <w:sz w:val="20"/>
              </w:rPr>
            </w:pPr>
          </w:p>
        </w:tc>
        <w:tc>
          <w:tcPr>
            <w:tcW w:w="785" w:type="pct"/>
            <w:shd w:val="clear" w:color="auto" w:fill="auto"/>
          </w:tcPr>
          <w:p w:rsidR="00B779A9" w:rsidRPr="002F3BAB" w:rsidRDefault="00B779A9" w:rsidP="00ED72F6">
            <w:pPr>
              <w:spacing w:before="0" w:after="0"/>
              <w:rPr>
                <w:sz w:val="20"/>
              </w:rPr>
            </w:pPr>
            <w:r w:rsidRPr="00B779A9">
              <w:rPr>
                <w:sz w:val="20"/>
              </w:rPr>
              <w:t>plan2020Number</w:t>
            </w:r>
          </w:p>
        </w:tc>
        <w:tc>
          <w:tcPr>
            <w:tcW w:w="172" w:type="pct"/>
            <w:shd w:val="clear" w:color="auto" w:fill="auto"/>
          </w:tcPr>
          <w:p w:rsidR="00B779A9" w:rsidRPr="00B779A9" w:rsidRDefault="00B779A9" w:rsidP="00ED72F6">
            <w:pPr>
              <w:spacing w:before="0" w:after="0"/>
              <w:jc w:val="center"/>
              <w:rPr>
                <w:sz w:val="20"/>
                <w:lang w:val="en-US"/>
              </w:rPr>
            </w:pPr>
            <w:r>
              <w:rPr>
                <w:sz w:val="20"/>
                <w:lang w:val="en-US"/>
              </w:rPr>
              <w:t>O</w:t>
            </w:r>
          </w:p>
        </w:tc>
        <w:tc>
          <w:tcPr>
            <w:tcW w:w="525" w:type="pct"/>
            <w:shd w:val="clear" w:color="auto" w:fill="auto"/>
          </w:tcPr>
          <w:p w:rsidR="00B779A9" w:rsidRPr="00E2062E" w:rsidRDefault="00B779A9" w:rsidP="00ED72F6">
            <w:pPr>
              <w:spacing w:before="0" w:after="0"/>
              <w:jc w:val="center"/>
              <w:rPr>
                <w:sz w:val="20"/>
                <w:lang w:val="en-US"/>
              </w:rPr>
            </w:pPr>
            <w:r>
              <w:rPr>
                <w:sz w:val="20"/>
                <w:lang w:val="en-US"/>
              </w:rPr>
              <w:t>T(18)</w:t>
            </w:r>
          </w:p>
        </w:tc>
        <w:tc>
          <w:tcPr>
            <w:tcW w:w="1388" w:type="pct"/>
            <w:gridSpan w:val="2"/>
            <w:shd w:val="clear" w:color="auto" w:fill="auto"/>
          </w:tcPr>
          <w:p w:rsidR="00B779A9" w:rsidRPr="002F3BAB" w:rsidRDefault="00B779A9" w:rsidP="00ED72F6">
            <w:pPr>
              <w:spacing w:before="0" w:after="0"/>
              <w:rPr>
                <w:sz w:val="20"/>
              </w:rPr>
            </w:pPr>
            <w:r w:rsidRPr="00B779A9">
              <w:rPr>
                <w:sz w:val="20"/>
              </w:rPr>
              <w:t>Реестровый номер плана-графика закупок с 01.01.2020</w:t>
            </w:r>
          </w:p>
        </w:tc>
        <w:tc>
          <w:tcPr>
            <w:tcW w:w="1390" w:type="pct"/>
            <w:gridSpan w:val="3"/>
            <w:shd w:val="clear" w:color="auto" w:fill="auto"/>
          </w:tcPr>
          <w:p w:rsidR="00B779A9" w:rsidRDefault="00B779A9" w:rsidP="00ED72F6">
            <w:pPr>
              <w:spacing w:before="0" w:after="0"/>
              <w:rPr>
                <w:sz w:val="20"/>
              </w:rPr>
            </w:pPr>
          </w:p>
        </w:tc>
      </w:tr>
      <w:tr w:rsidR="00B779A9" w:rsidRPr="00301389" w:rsidTr="00D9029F">
        <w:trPr>
          <w:jc w:val="center"/>
        </w:trPr>
        <w:tc>
          <w:tcPr>
            <w:tcW w:w="740" w:type="pct"/>
            <w:vMerge w:val="restart"/>
            <w:shd w:val="clear" w:color="auto" w:fill="auto"/>
            <w:vAlign w:val="center"/>
          </w:tcPr>
          <w:p w:rsidR="00B779A9" w:rsidRPr="00B779A9" w:rsidRDefault="00B779A9" w:rsidP="00725337">
            <w:pPr>
              <w:spacing w:before="0" w:after="0"/>
              <w:contextualSpacing/>
              <w:rPr>
                <w:sz w:val="20"/>
              </w:rPr>
            </w:pPr>
            <w:r>
              <w:rPr>
                <w:sz w:val="20"/>
              </w:rPr>
              <w:t>Может быть указан только один элемент</w:t>
            </w:r>
          </w:p>
        </w:tc>
        <w:tc>
          <w:tcPr>
            <w:tcW w:w="785" w:type="pct"/>
            <w:shd w:val="clear" w:color="auto" w:fill="auto"/>
          </w:tcPr>
          <w:p w:rsidR="00B779A9" w:rsidRPr="00A63BD0" w:rsidRDefault="00B779A9" w:rsidP="00725337">
            <w:pPr>
              <w:spacing w:after="0"/>
              <w:jc w:val="both"/>
              <w:rPr>
                <w:sz w:val="20"/>
              </w:rPr>
            </w:pPr>
            <w:r w:rsidRPr="00B779A9">
              <w:rPr>
                <w:sz w:val="20"/>
              </w:rPr>
              <w:t>position2020Number</w:t>
            </w:r>
          </w:p>
        </w:tc>
        <w:tc>
          <w:tcPr>
            <w:tcW w:w="172" w:type="pct"/>
            <w:shd w:val="clear" w:color="auto" w:fill="auto"/>
          </w:tcPr>
          <w:p w:rsidR="00B779A9" w:rsidRPr="00B779A9" w:rsidRDefault="00B779A9" w:rsidP="00725337">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T(24)</w:t>
            </w:r>
          </w:p>
        </w:tc>
        <w:tc>
          <w:tcPr>
            <w:tcW w:w="1388" w:type="pct"/>
            <w:gridSpan w:val="2"/>
            <w:shd w:val="clear" w:color="auto" w:fill="auto"/>
          </w:tcPr>
          <w:p w:rsidR="00B779A9" w:rsidRPr="00A63BD0" w:rsidRDefault="00B779A9" w:rsidP="00725337">
            <w:pPr>
              <w:spacing w:after="0"/>
              <w:jc w:val="both"/>
              <w:rPr>
                <w:sz w:val="20"/>
              </w:rPr>
            </w:pPr>
            <w:r w:rsidRPr="00B779A9">
              <w:rPr>
                <w:sz w:val="20"/>
              </w:rPr>
              <w:t>Номер позиции в плане-графике закупок с 01.01.2020 (уникальный реестровый номер закупки)</w:t>
            </w:r>
          </w:p>
        </w:tc>
        <w:tc>
          <w:tcPr>
            <w:tcW w:w="1390" w:type="pct"/>
            <w:gridSpan w:val="3"/>
            <w:shd w:val="clear" w:color="auto" w:fill="auto"/>
          </w:tcPr>
          <w:p w:rsidR="00B779A9" w:rsidRPr="00A63BD0" w:rsidRDefault="00B779A9" w:rsidP="00725337">
            <w:pPr>
              <w:spacing w:after="0"/>
              <w:jc w:val="both"/>
              <w:rPr>
                <w:sz w:val="20"/>
              </w:rPr>
            </w:pPr>
          </w:p>
        </w:tc>
      </w:tr>
      <w:tr w:rsidR="00B779A9" w:rsidRPr="00301389" w:rsidTr="00D9029F">
        <w:trPr>
          <w:jc w:val="center"/>
        </w:trPr>
        <w:tc>
          <w:tcPr>
            <w:tcW w:w="740" w:type="pct"/>
            <w:vMerge/>
            <w:shd w:val="clear" w:color="auto" w:fill="auto"/>
            <w:vAlign w:val="center"/>
          </w:tcPr>
          <w:p w:rsidR="00B779A9" w:rsidRPr="00301389" w:rsidRDefault="00B779A9" w:rsidP="00B779A9">
            <w:pPr>
              <w:spacing w:before="0" w:after="0"/>
              <w:contextualSpacing/>
              <w:rPr>
                <w:sz w:val="20"/>
              </w:rPr>
            </w:pPr>
          </w:p>
        </w:tc>
        <w:tc>
          <w:tcPr>
            <w:tcW w:w="785" w:type="pct"/>
            <w:shd w:val="clear" w:color="auto" w:fill="auto"/>
          </w:tcPr>
          <w:p w:rsidR="00B779A9" w:rsidRPr="00A63BD0" w:rsidRDefault="00B779A9" w:rsidP="00B779A9">
            <w:pPr>
              <w:spacing w:after="0"/>
              <w:jc w:val="both"/>
              <w:rPr>
                <w:sz w:val="20"/>
              </w:rPr>
            </w:pPr>
            <w:r w:rsidRPr="00B779A9">
              <w:rPr>
                <w:sz w:val="20"/>
              </w:rPr>
              <w:t>position2020ExtNumber</w:t>
            </w:r>
          </w:p>
        </w:tc>
        <w:tc>
          <w:tcPr>
            <w:tcW w:w="172" w:type="pct"/>
            <w:shd w:val="clear" w:color="auto" w:fill="auto"/>
          </w:tcPr>
          <w:p w:rsidR="00B779A9" w:rsidRPr="00B779A9" w:rsidRDefault="00B779A9" w:rsidP="00B779A9">
            <w:pPr>
              <w:spacing w:after="0"/>
              <w:jc w:val="center"/>
              <w:rPr>
                <w:sz w:val="20"/>
                <w:lang w:val="en-US"/>
              </w:rPr>
            </w:pPr>
            <w:r>
              <w:rPr>
                <w:sz w:val="20"/>
                <w:lang w:val="en-US"/>
              </w:rPr>
              <w:t>O</w:t>
            </w:r>
          </w:p>
        </w:tc>
        <w:tc>
          <w:tcPr>
            <w:tcW w:w="525" w:type="pct"/>
            <w:shd w:val="clear" w:color="auto" w:fill="auto"/>
          </w:tcPr>
          <w:p w:rsidR="00B779A9" w:rsidRPr="00A63BD0" w:rsidRDefault="00B779A9" w:rsidP="00B779A9">
            <w:pPr>
              <w:spacing w:after="0"/>
              <w:jc w:val="center"/>
              <w:rPr>
                <w:sz w:val="20"/>
              </w:rPr>
            </w:pPr>
            <w:r>
              <w:rPr>
                <w:sz w:val="20"/>
                <w:lang w:val="en-US"/>
              </w:rPr>
              <w:t>T(1-100)</w:t>
            </w:r>
          </w:p>
        </w:tc>
        <w:tc>
          <w:tcPr>
            <w:tcW w:w="1388" w:type="pct"/>
            <w:gridSpan w:val="2"/>
            <w:shd w:val="clear" w:color="auto" w:fill="auto"/>
          </w:tcPr>
          <w:p w:rsidR="00B779A9" w:rsidRPr="00A63BD0" w:rsidRDefault="00B779A9" w:rsidP="00B779A9">
            <w:pPr>
              <w:spacing w:after="0"/>
              <w:jc w:val="both"/>
              <w:rPr>
                <w:sz w:val="20"/>
              </w:rPr>
            </w:pPr>
            <w:r w:rsidRPr="00B779A9">
              <w:rPr>
                <w:sz w:val="20"/>
              </w:rPr>
              <w:t>Внешний номер позиции в плане-графике закупок с 01.01.2020</w:t>
            </w:r>
          </w:p>
        </w:tc>
        <w:tc>
          <w:tcPr>
            <w:tcW w:w="1390" w:type="pct"/>
            <w:gridSpan w:val="3"/>
            <w:shd w:val="clear" w:color="auto" w:fill="auto"/>
          </w:tcPr>
          <w:p w:rsidR="00B779A9" w:rsidRPr="00A63BD0" w:rsidRDefault="00B779A9" w:rsidP="00B779A9">
            <w:pPr>
              <w:spacing w:after="0"/>
              <w:jc w:val="both"/>
              <w:rPr>
                <w:sz w:val="20"/>
              </w:rPr>
            </w:pPr>
          </w:p>
        </w:tc>
      </w:tr>
      <w:tr w:rsidR="0023726A" w:rsidRPr="00301389" w:rsidTr="0038713A">
        <w:trPr>
          <w:jc w:val="center"/>
        </w:trPr>
        <w:tc>
          <w:tcPr>
            <w:tcW w:w="5000" w:type="pct"/>
            <w:gridSpan w:val="9"/>
            <w:shd w:val="clear" w:color="auto" w:fill="auto"/>
          </w:tcPr>
          <w:p w:rsidR="0023726A" w:rsidRPr="00AF379C" w:rsidRDefault="00ED72F6" w:rsidP="00ED72F6">
            <w:pPr>
              <w:spacing w:before="0" w:after="0"/>
              <w:jc w:val="center"/>
              <w:rPr>
                <w:b/>
                <w:sz w:val="20"/>
              </w:rPr>
            </w:pPr>
            <w:r w:rsidRPr="007E4B97">
              <w:rPr>
                <w:b/>
                <w:sz w:val="20"/>
              </w:rPr>
              <w:t>План оплаты исполнения контракта</w:t>
            </w:r>
          </w:p>
        </w:tc>
      </w:tr>
      <w:tr w:rsidR="0023726A" w:rsidRPr="00301389" w:rsidTr="00D9029F">
        <w:trPr>
          <w:jc w:val="center"/>
        </w:trPr>
        <w:tc>
          <w:tcPr>
            <w:tcW w:w="740" w:type="pct"/>
            <w:shd w:val="clear" w:color="auto" w:fill="auto"/>
          </w:tcPr>
          <w:p w:rsidR="0023726A" w:rsidRPr="00162C8B" w:rsidRDefault="00ED72F6" w:rsidP="00ED72F6">
            <w:pPr>
              <w:spacing w:before="0" w:after="0"/>
              <w:jc w:val="both"/>
              <w:rPr>
                <w:sz w:val="20"/>
              </w:rPr>
            </w:pPr>
            <w:r w:rsidRPr="007E4B97">
              <w:rPr>
                <w:b/>
                <w:sz w:val="20"/>
              </w:rPr>
              <w:t>contractExecutionPaymentPlan</w:t>
            </w:r>
          </w:p>
        </w:tc>
        <w:tc>
          <w:tcPr>
            <w:tcW w:w="785" w:type="pct"/>
            <w:shd w:val="clear" w:color="auto" w:fill="auto"/>
            <w:vAlign w:val="center"/>
          </w:tcPr>
          <w:p w:rsidR="0023726A" w:rsidRPr="00301389" w:rsidRDefault="0023726A" w:rsidP="00ED72F6">
            <w:pPr>
              <w:keepNext/>
              <w:spacing w:before="0" w:after="0"/>
              <w:contextualSpacing/>
              <w:rPr>
                <w:b/>
                <w:sz w:val="20"/>
              </w:rPr>
            </w:pPr>
          </w:p>
        </w:tc>
        <w:tc>
          <w:tcPr>
            <w:tcW w:w="172" w:type="pct"/>
            <w:shd w:val="clear" w:color="auto" w:fill="auto"/>
            <w:vAlign w:val="center"/>
          </w:tcPr>
          <w:p w:rsidR="0023726A" w:rsidRPr="00301389" w:rsidRDefault="0023726A" w:rsidP="00ED72F6">
            <w:pPr>
              <w:keepNext/>
              <w:spacing w:before="0" w:after="0"/>
              <w:contextualSpacing/>
              <w:jc w:val="center"/>
              <w:rPr>
                <w:b/>
                <w:sz w:val="20"/>
              </w:rPr>
            </w:pPr>
          </w:p>
        </w:tc>
        <w:tc>
          <w:tcPr>
            <w:tcW w:w="525" w:type="pct"/>
            <w:shd w:val="clear" w:color="auto" w:fill="auto"/>
            <w:vAlign w:val="center"/>
          </w:tcPr>
          <w:p w:rsidR="0023726A" w:rsidRPr="00301389" w:rsidRDefault="0023726A" w:rsidP="00ED72F6">
            <w:pPr>
              <w:keepNext/>
              <w:spacing w:before="0" w:after="0"/>
              <w:contextualSpacing/>
              <w:jc w:val="center"/>
              <w:rPr>
                <w:b/>
                <w:sz w:val="20"/>
              </w:rPr>
            </w:pPr>
          </w:p>
        </w:tc>
        <w:tc>
          <w:tcPr>
            <w:tcW w:w="1388" w:type="pct"/>
            <w:gridSpan w:val="2"/>
            <w:shd w:val="clear" w:color="auto" w:fill="auto"/>
            <w:vAlign w:val="center"/>
          </w:tcPr>
          <w:p w:rsidR="0023726A" w:rsidRPr="00301389" w:rsidRDefault="0023726A" w:rsidP="00ED72F6">
            <w:pPr>
              <w:keepNext/>
              <w:spacing w:before="0" w:after="0"/>
              <w:contextualSpacing/>
              <w:rPr>
                <w:b/>
                <w:sz w:val="20"/>
              </w:rPr>
            </w:pPr>
          </w:p>
        </w:tc>
        <w:tc>
          <w:tcPr>
            <w:tcW w:w="1390" w:type="pct"/>
            <w:gridSpan w:val="3"/>
            <w:shd w:val="clear" w:color="auto" w:fill="auto"/>
            <w:vAlign w:val="center"/>
          </w:tcPr>
          <w:p w:rsidR="0023726A" w:rsidRPr="00301389" w:rsidRDefault="0023726A" w:rsidP="00ED72F6">
            <w:pPr>
              <w:keepNext/>
              <w:spacing w:before="0" w:after="0"/>
              <w:contextualSpacing/>
              <w:rPr>
                <w:b/>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financingSourcesInfo</w:t>
            </w:r>
          </w:p>
        </w:tc>
        <w:tc>
          <w:tcPr>
            <w:tcW w:w="172" w:type="pct"/>
            <w:shd w:val="clear" w:color="auto" w:fill="auto"/>
          </w:tcPr>
          <w:p w:rsidR="00ED72F6" w:rsidRDefault="00ED72F6" w:rsidP="00ED72F6">
            <w:pPr>
              <w:spacing w:before="0" w:after="0"/>
              <w:jc w:val="center"/>
              <w:rPr>
                <w:sz w:val="20"/>
              </w:rPr>
            </w:pPr>
            <w:r>
              <w:rPr>
                <w:sz w:val="20"/>
              </w:rPr>
              <w:t>О</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Информация об источниках финансирования</w:t>
            </w:r>
          </w:p>
        </w:tc>
        <w:tc>
          <w:tcPr>
            <w:tcW w:w="1390" w:type="pct"/>
            <w:gridSpan w:val="3"/>
            <w:shd w:val="clear" w:color="auto" w:fill="auto"/>
          </w:tcPr>
          <w:p w:rsidR="00ED72F6" w:rsidRDefault="00ED72F6" w:rsidP="00ED72F6">
            <w:pPr>
              <w:spacing w:before="0" w:after="0"/>
              <w:rPr>
                <w:sz w:val="20"/>
              </w:rPr>
            </w:pP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budgetFinancings</w:t>
            </w:r>
          </w:p>
        </w:tc>
        <w:tc>
          <w:tcPr>
            <w:tcW w:w="172" w:type="pct"/>
            <w:shd w:val="clear" w:color="auto" w:fill="auto"/>
          </w:tcPr>
          <w:p w:rsidR="00ED72F6" w:rsidRPr="007E4B97" w:rsidRDefault="00ED72F6" w:rsidP="00ED72F6">
            <w:pPr>
              <w:spacing w:before="0" w:after="0"/>
              <w:jc w:val="center"/>
              <w:rPr>
                <w:sz w:val="20"/>
              </w:rPr>
            </w:pPr>
            <w:r>
              <w:rPr>
                <w:sz w:val="20"/>
              </w:rPr>
              <w:t>Н</w:t>
            </w:r>
          </w:p>
        </w:tc>
        <w:tc>
          <w:tcPr>
            <w:tcW w:w="525" w:type="pct"/>
            <w:shd w:val="clear" w:color="auto" w:fill="auto"/>
          </w:tcPr>
          <w:p w:rsidR="00ED72F6" w:rsidRPr="007E4B97" w:rsidRDefault="00ED72F6" w:rsidP="00ED72F6">
            <w:pPr>
              <w:spacing w:before="0" w:after="0"/>
              <w:jc w:val="center"/>
              <w:rPr>
                <w:sz w:val="20"/>
                <w:lang w:val="en-US"/>
              </w:rPr>
            </w:pPr>
            <w:r>
              <w:rPr>
                <w:sz w:val="20"/>
                <w:lang w:val="en-US"/>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w:t>
            </w:r>
            <w:r>
              <w:rPr>
                <w:sz w:val="20"/>
              </w:rPr>
              <w:t xml:space="preserve">ан оплаты исполнения контракта за счет бюджетных </w:t>
            </w:r>
            <w:r>
              <w:rPr>
                <w:sz w:val="20"/>
              </w:rPr>
              <w:lastRenderedPageBreak/>
              <w:t>средств</w:t>
            </w:r>
          </w:p>
        </w:tc>
        <w:tc>
          <w:tcPr>
            <w:tcW w:w="1390" w:type="pct"/>
            <w:gridSpan w:val="3"/>
            <w:shd w:val="clear" w:color="auto" w:fill="auto"/>
          </w:tcPr>
          <w:p w:rsidR="00ED72F6" w:rsidRPr="00ED72F6" w:rsidRDefault="00ED72F6" w:rsidP="00ED72F6">
            <w:pPr>
              <w:spacing w:before="0" w:after="0"/>
              <w:rPr>
                <w:sz w:val="20"/>
              </w:rPr>
            </w:pPr>
            <w:r w:rsidRPr="00ED72F6">
              <w:rPr>
                <w:sz w:val="20"/>
              </w:rPr>
              <w:lastRenderedPageBreak/>
              <w:t>Если извещение сформировано на основании позиции плана-</w:t>
            </w:r>
            <w:r w:rsidRPr="00ED72F6">
              <w:rPr>
                <w:sz w:val="20"/>
              </w:rPr>
              <w:lastRenderedPageBreak/>
              <w:t>графика с 01.01.2020, то контролируется, что указанные КБК присутствуют в позиции ПГ.</w:t>
            </w:r>
          </w:p>
          <w:p w:rsidR="00ED72F6" w:rsidRDefault="00ED72F6" w:rsidP="00ED72F6">
            <w:pPr>
              <w:spacing w:before="0" w:after="0"/>
              <w:rPr>
                <w:sz w:val="20"/>
              </w:rPr>
            </w:pPr>
            <w:r w:rsidRPr="00ED72F6">
              <w:rPr>
                <w:sz w:val="20"/>
              </w:rPr>
              <w:t>Не допускается указание нулевого КБК (000000000000000000000). Такой КБК должен быть детализирован</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2F3BAB" w:rsidRDefault="00ED72F6" w:rsidP="00ED72F6">
            <w:pPr>
              <w:spacing w:before="0" w:after="0"/>
              <w:rPr>
                <w:sz w:val="20"/>
              </w:rPr>
            </w:pPr>
            <w:r w:rsidRPr="007E4B97">
              <w:rPr>
                <w:sz w:val="20"/>
              </w:rPr>
              <w:t>nonbudgetFinancings</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2F3BAB" w:rsidRDefault="00ED72F6" w:rsidP="00ED72F6">
            <w:pPr>
              <w:spacing w:before="0" w:after="0"/>
              <w:rPr>
                <w:sz w:val="20"/>
              </w:rPr>
            </w:pPr>
            <w:r w:rsidRPr="007E4B97">
              <w:rPr>
                <w:sz w:val="20"/>
              </w:rPr>
              <w:t>План оплаты исполнения контрак</w:t>
            </w:r>
            <w:r>
              <w:rPr>
                <w:sz w:val="20"/>
              </w:rPr>
              <w:t>та за счет внебюджетных средств</w:t>
            </w:r>
          </w:p>
        </w:tc>
        <w:tc>
          <w:tcPr>
            <w:tcW w:w="1390" w:type="pct"/>
            <w:gridSpan w:val="3"/>
            <w:shd w:val="clear" w:color="auto" w:fill="auto"/>
          </w:tcPr>
          <w:p w:rsidR="00ED72F6" w:rsidRPr="007E4B97" w:rsidRDefault="00ED72F6" w:rsidP="00ED72F6">
            <w:pPr>
              <w:spacing w:before="0" w:after="0"/>
              <w:rPr>
                <w:sz w:val="20"/>
              </w:rPr>
            </w:pPr>
            <w:r w:rsidRPr="007E4B97">
              <w:rPr>
                <w:sz w:val="20"/>
              </w:rPr>
              <w:t>Принимается только для следующих организаций:</w:t>
            </w:r>
          </w:p>
          <w:p w:rsidR="00ED72F6" w:rsidRPr="007E4B97" w:rsidRDefault="00ED72F6" w:rsidP="00ED72F6">
            <w:pPr>
              <w:spacing w:before="0" w:after="0"/>
              <w:rPr>
                <w:sz w:val="20"/>
              </w:rPr>
            </w:pPr>
            <w:r w:rsidRPr="007E4B97">
              <w:rPr>
                <w:sz w:val="20"/>
              </w:rPr>
              <w:t>• СПЗ организации = 09950000002 (ГОСУДАРСТВЕННАЯ КОРПОРАЦИЯ ПО КОСМИЧЕСКОЙ ДЕЯТЕЛЬНОСТИ "РОСКОСМОС");</w:t>
            </w:r>
          </w:p>
          <w:p w:rsidR="00ED72F6" w:rsidRDefault="00ED72F6" w:rsidP="00ED72F6">
            <w:pPr>
              <w:spacing w:before="0" w:after="0"/>
              <w:rPr>
                <w:sz w:val="20"/>
              </w:rPr>
            </w:pPr>
            <w:r w:rsidRPr="007E4B97">
              <w:rPr>
                <w:sz w:val="20"/>
              </w:rPr>
              <w:t>• СПЗ организации = 07731000003 (ГОСУДАРСТВЕННАЯ КОРПОРАЦИЯ ПО АТОМНОЙ ЭНЕРГИИ "РОСАТОМ")</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F71E9C">
              <w:rPr>
                <w:sz w:val="20"/>
              </w:rPr>
              <w:t>KVRsInfo</w:t>
            </w:r>
          </w:p>
        </w:tc>
        <w:tc>
          <w:tcPr>
            <w:tcW w:w="172" w:type="pct"/>
            <w:shd w:val="clear" w:color="auto" w:fill="auto"/>
          </w:tcPr>
          <w:p w:rsidR="00ED72F6" w:rsidRPr="00F71E9C"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Pr>
                <w:sz w:val="20"/>
              </w:rPr>
              <w:t>Детализации по КВР</w:t>
            </w:r>
          </w:p>
        </w:tc>
        <w:tc>
          <w:tcPr>
            <w:tcW w:w="1390" w:type="pct"/>
            <w:gridSpan w:val="3"/>
            <w:shd w:val="clear" w:color="auto" w:fill="auto"/>
          </w:tcPr>
          <w:p w:rsidR="00ED72F6" w:rsidRPr="007E4B97" w:rsidRDefault="00ED72F6" w:rsidP="00ED72F6">
            <w:pPr>
              <w:spacing w:before="0" w:after="0"/>
              <w:rPr>
                <w:sz w:val="20"/>
              </w:rPr>
            </w:pPr>
            <w:r w:rsidRPr="00F71E9C">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ED72F6" w:rsidRPr="00301389" w:rsidTr="00D9029F">
        <w:trPr>
          <w:jc w:val="center"/>
        </w:trPr>
        <w:tc>
          <w:tcPr>
            <w:tcW w:w="740" w:type="pct"/>
            <w:shd w:val="clear" w:color="auto" w:fill="auto"/>
            <w:vAlign w:val="center"/>
          </w:tcPr>
          <w:p w:rsidR="00ED72F6" w:rsidRPr="00301389" w:rsidRDefault="00ED72F6" w:rsidP="00ED72F6">
            <w:pPr>
              <w:spacing w:before="0" w:after="0"/>
              <w:contextualSpacing/>
              <w:rPr>
                <w:sz w:val="20"/>
              </w:rPr>
            </w:pPr>
          </w:p>
        </w:tc>
        <w:tc>
          <w:tcPr>
            <w:tcW w:w="785" w:type="pct"/>
            <w:shd w:val="clear" w:color="auto" w:fill="auto"/>
          </w:tcPr>
          <w:p w:rsidR="00ED72F6" w:rsidRPr="007E4B97" w:rsidRDefault="00ED72F6" w:rsidP="00ED72F6">
            <w:pPr>
              <w:spacing w:before="0" w:after="0"/>
              <w:rPr>
                <w:sz w:val="20"/>
              </w:rPr>
            </w:pPr>
            <w:r w:rsidRPr="006D43BB">
              <w:rPr>
                <w:sz w:val="20"/>
              </w:rPr>
              <w:t>targetArticlesInfo</w:t>
            </w:r>
          </w:p>
        </w:tc>
        <w:tc>
          <w:tcPr>
            <w:tcW w:w="172" w:type="pct"/>
            <w:shd w:val="clear" w:color="auto" w:fill="auto"/>
          </w:tcPr>
          <w:p w:rsidR="00ED72F6" w:rsidRDefault="00ED72F6" w:rsidP="00ED72F6">
            <w:pPr>
              <w:spacing w:before="0" w:after="0"/>
              <w:jc w:val="center"/>
              <w:rPr>
                <w:sz w:val="20"/>
              </w:rPr>
            </w:pPr>
            <w:r>
              <w:rPr>
                <w:sz w:val="20"/>
              </w:rPr>
              <w:t>Н</w:t>
            </w:r>
          </w:p>
        </w:tc>
        <w:tc>
          <w:tcPr>
            <w:tcW w:w="525" w:type="pct"/>
            <w:shd w:val="clear" w:color="auto" w:fill="auto"/>
          </w:tcPr>
          <w:p w:rsidR="00ED72F6" w:rsidRDefault="00ED72F6" w:rsidP="00ED72F6">
            <w:pPr>
              <w:spacing w:before="0" w:after="0"/>
              <w:jc w:val="center"/>
              <w:rPr>
                <w:sz w:val="20"/>
              </w:rPr>
            </w:pPr>
            <w:r>
              <w:rPr>
                <w:sz w:val="20"/>
              </w:rPr>
              <w:t>S</w:t>
            </w:r>
          </w:p>
        </w:tc>
        <w:tc>
          <w:tcPr>
            <w:tcW w:w="1388" w:type="pct"/>
            <w:gridSpan w:val="2"/>
            <w:shd w:val="clear" w:color="auto" w:fill="auto"/>
          </w:tcPr>
          <w:p w:rsidR="00ED72F6" w:rsidRPr="007E4B97" w:rsidRDefault="00ED72F6" w:rsidP="00ED72F6">
            <w:pPr>
              <w:spacing w:before="0" w:after="0"/>
              <w:rPr>
                <w:sz w:val="20"/>
              </w:rPr>
            </w:pPr>
            <w:r w:rsidRPr="006D43BB">
              <w:rPr>
                <w:sz w:val="20"/>
              </w:rPr>
              <w:t>Детализации по целевым статья</w:t>
            </w:r>
            <w:r>
              <w:rPr>
                <w:sz w:val="20"/>
              </w:rPr>
              <w:t>м</w:t>
            </w:r>
          </w:p>
        </w:tc>
        <w:tc>
          <w:tcPr>
            <w:tcW w:w="1390" w:type="pct"/>
            <w:gridSpan w:val="3"/>
            <w:shd w:val="clear" w:color="auto" w:fill="auto"/>
          </w:tcPr>
          <w:p w:rsidR="00ED72F6" w:rsidRPr="007E4B97" w:rsidRDefault="00ED72F6" w:rsidP="00ED72F6">
            <w:pPr>
              <w:spacing w:before="0" w:after="0"/>
              <w:rPr>
                <w:sz w:val="20"/>
              </w:rPr>
            </w:pPr>
            <w:r w:rsidRPr="006D43BB">
              <w:rPr>
                <w:sz w:val="20"/>
              </w:rPr>
              <w:t>Принимается, только при наличии блока "Сведения о связи с позицией плана-графика закупок с 01.01.2020" (tenderPlan2020Info), иначе игнорируется при приеме. Применимо только для извещений, размещаемых начиная с верисии 10.2</w:t>
            </w:r>
          </w:p>
        </w:tc>
      </w:tr>
      <w:tr w:rsidR="00972721" w:rsidRPr="00301389" w:rsidTr="0038713A">
        <w:trPr>
          <w:jc w:val="center"/>
        </w:trPr>
        <w:tc>
          <w:tcPr>
            <w:tcW w:w="5000" w:type="pct"/>
            <w:gridSpan w:val="9"/>
            <w:shd w:val="clear" w:color="auto" w:fill="auto"/>
          </w:tcPr>
          <w:p w:rsidR="00972721" w:rsidRPr="00AF379C" w:rsidRDefault="00972721" w:rsidP="00CA5915">
            <w:pPr>
              <w:spacing w:before="0" w:after="0"/>
              <w:jc w:val="center"/>
              <w:rPr>
                <w:b/>
                <w:sz w:val="20"/>
              </w:rPr>
            </w:pPr>
            <w:r w:rsidRPr="00044BE6">
              <w:rPr>
                <w:b/>
                <w:sz w:val="20"/>
              </w:rPr>
              <w:t>Информация об источниках финансировани</w:t>
            </w:r>
            <w:r>
              <w:rPr>
                <w:b/>
                <w:sz w:val="20"/>
              </w:rPr>
              <w:t>я</w:t>
            </w:r>
          </w:p>
        </w:tc>
      </w:tr>
      <w:tr w:rsidR="0030434F" w:rsidRPr="00301389" w:rsidTr="00D9029F">
        <w:trPr>
          <w:jc w:val="center"/>
        </w:trPr>
        <w:tc>
          <w:tcPr>
            <w:tcW w:w="740" w:type="pct"/>
            <w:shd w:val="clear" w:color="auto" w:fill="auto"/>
          </w:tcPr>
          <w:p w:rsidR="00972721" w:rsidRPr="00162C8B" w:rsidRDefault="00972721" w:rsidP="00CA5915">
            <w:pPr>
              <w:spacing w:before="0" w:after="0"/>
              <w:jc w:val="both"/>
              <w:rPr>
                <w:sz w:val="20"/>
              </w:rPr>
            </w:pPr>
            <w:r w:rsidRPr="00044BE6">
              <w:rPr>
                <w:b/>
                <w:sz w:val="20"/>
              </w:rPr>
              <w:t>financingSourcesInfo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financingSource</w:t>
            </w:r>
          </w:p>
        </w:tc>
        <w:tc>
          <w:tcPr>
            <w:tcW w:w="172" w:type="pct"/>
            <w:shd w:val="clear" w:color="auto" w:fill="auto"/>
          </w:tcPr>
          <w:p w:rsidR="00972721" w:rsidRDefault="00972721" w:rsidP="00972721">
            <w:pPr>
              <w:spacing w:before="0" w:after="0"/>
              <w:jc w:val="center"/>
              <w:rPr>
                <w:sz w:val="20"/>
              </w:rPr>
            </w:pPr>
            <w:r>
              <w:rPr>
                <w:sz w:val="20"/>
              </w:rPr>
              <w:t>Н</w:t>
            </w:r>
          </w:p>
        </w:tc>
        <w:tc>
          <w:tcPr>
            <w:tcW w:w="525" w:type="pct"/>
            <w:shd w:val="clear" w:color="auto" w:fill="auto"/>
          </w:tcPr>
          <w:p w:rsidR="00972721" w:rsidRPr="00044BE6" w:rsidRDefault="00972721" w:rsidP="00972721">
            <w:pPr>
              <w:spacing w:before="0" w:after="0"/>
              <w:jc w:val="center"/>
              <w:rPr>
                <w:sz w:val="20"/>
              </w:rPr>
            </w:pPr>
            <w:r>
              <w:rPr>
                <w:sz w:val="20"/>
              </w:rPr>
              <w:t>Т(1-4000)</w:t>
            </w:r>
          </w:p>
        </w:tc>
        <w:tc>
          <w:tcPr>
            <w:tcW w:w="1388" w:type="pct"/>
            <w:gridSpan w:val="2"/>
            <w:shd w:val="clear" w:color="auto" w:fill="auto"/>
          </w:tcPr>
          <w:p w:rsidR="00972721" w:rsidRPr="002F3BAB" w:rsidRDefault="00972721" w:rsidP="00972721">
            <w:pPr>
              <w:spacing w:before="0" w:after="0"/>
              <w:rPr>
                <w:sz w:val="20"/>
              </w:rPr>
            </w:pPr>
            <w:r w:rsidRPr="00044BE6">
              <w:rPr>
                <w:sz w:val="20"/>
              </w:rPr>
              <w:t>Источник финансирования</w:t>
            </w:r>
          </w:p>
        </w:tc>
        <w:tc>
          <w:tcPr>
            <w:tcW w:w="1390" w:type="pct"/>
            <w:gridSpan w:val="3"/>
            <w:shd w:val="clear" w:color="auto" w:fill="auto"/>
          </w:tcPr>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currentYear</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rPr>
            </w:pPr>
            <w:r>
              <w:rPr>
                <w:sz w:val="20"/>
                <w:lang w:val="en-US"/>
              </w:rPr>
              <w:t>Т</w:t>
            </w:r>
          </w:p>
        </w:tc>
        <w:tc>
          <w:tcPr>
            <w:tcW w:w="1388" w:type="pct"/>
            <w:gridSpan w:val="2"/>
            <w:shd w:val="clear" w:color="auto" w:fill="auto"/>
          </w:tcPr>
          <w:p w:rsidR="00972721" w:rsidRPr="002F3BAB" w:rsidRDefault="00972721" w:rsidP="00972721">
            <w:pPr>
              <w:spacing w:before="0" w:after="0"/>
              <w:rPr>
                <w:sz w:val="20"/>
              </w:rPr>
            </w:pPr>
            <w:r w:rsidRPr="00044BE6">
              <w:rPr>
                <w:sz w:val="20"/>
              </w:rPr>
              <w:t>Текущий плановый год</w:t>
            </w:r>
          </w:p>
        </w:tc>
        <w:tc>
          <w:tcPr>
            <w:tcW w:w="1390" w:type="pct"/>
            <w:gridSpan w:val="3"/>
            <w:shd w:val="clear" w:color="auto" w:fill="auto"/>
          </w:tcPr>
          <w:p w:rsidR="00972721" w:rsidRDefault="00972721" w:rsidP="00972721">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972721" w:rsidRDefault="00972721" w:rsidP="00972721">
            <w:pPr>
              <w:spacing w:before="0" w:after="0"/>
              <w:rPr>
                <w:sz w:val="20"/>
              </w:rPr>
            </w:pPr>
          </w:p>
        </w:tc>
      </w:tr>
      <w:tr w:rsidR="00972721" w:rsidRPr="00301389" w:rsidTr="00D9029F">
        <w:trPr>
          <w:jc w:val="center"/>
        </w:trPr>
        <w:tc>
          <w:tcPr>
            <w:tcW w:w="740" w:type="pct"/>
            <w:shd w:val="clear" w:color="auto" w:fill="auto"/>
            <w:vAlign w:val="center"/>
          </w:tcPr>
          <w:p w:rsidR="00972721" w:rsidRPr="00301389" w:rsidRDefault="00972721" w:rsidP="00972721">
            <w:pPr>
              <w:spacing w:before="0" w:after="0"/>
              <w:contextualSpacing/>
              <w:rPr>
                <w:sz w:val="20"/>
              </w:rPr>
            </w:pPr>
          </w:p>
        </w:tc>
        <w:tc>
          <w:tcPr>
            <w:tcW w:w="785" w:type="pct"/>
            <w:shd w:val="clear" w:color="auto" w:fill="auto"/>
          </w:tcPr>
          <w:p w:rsidR="00972721" w:rsidRPr="002F3BAB" w:rsidRDefault="00972721" w:rsidP="00972721">
            <w:pPr>
              <w:spacing w:before="0" w:after="0"/>
              <w:rPr>
                <w:sz w:val="20"/>
              </w:rPr>
            </w:pPr>
            <w:r w:rsidRPr="00044BE6">
              <w:rPr>
                <w:sz w:val="20"/>
              </w:rPr>
              <w:t>financeInfo</w:t>
            </w:r>
          </w:p>
        </w:tc>
        <w:tc>
          <w:tcPr>
            <w:tcW w:w="172" w:type="pct"/>
            <w:shd w:val="clear" w:color="auto" w:fill="auto"/>
          </w:tcPr>
          <w:p w:rsidR="00972721" w:rsidRDefault="00972721" w:rsidP="00972721">
            <w:pPr>
              <w:spacing w:before="0" w:after="0"/>
              <w:jc w:val="center"/>
              <w:rPr>
                <w:sz w:val="20"/>
              </w:rPr>
            </w:pPr>
            <w:r>
              <w:rPr>
                <w:sz w:val="20"/>
              </w:rPr>
              <w:t>О</w:t>
            </w:r>
          </w:p>
        </w:tc>
        <w:tc>
          <w:tcPr>
            <w:tcW w:w="525" w:type="pct"/>
            <w:shd w:val="clear" w:color="auto" w:fill="auto"/>
          </w:tcPr>
          <w:p w:rsidR="00972721" w:rsidRPr="00044BE6" w:rsidRDefault="00972721" w:rsidP="00972721">
            <w:pPr>
              <w:spacing w:before="0" w:after="0"/>
              <w:jc w:val="center"/>
              <w:rPr>
                <w:sz w:val="20"/>
                <w:lang w:val="en-US"/>
              </w:rPr>
            </w:pPr>
            <w:r>
              <w:rPr>
                <w:sz w:val="20"/>
                <w:lang w:val="en-US"/>
              </w:rPr>
              <w:t>S</w:t>
            </w:r>
          </w:p>
        </w:tc>
        <w:tc>
          <w:tcPr>
            <w:tcW w:w="1388" w:type="pct"/>
            <w:gridSpan w:val="2"/>
            <w:shd w:val="clear" w:color="auto" w:fill="auto"/>
          </w:tcPr>
          <w:p w:rsidR="00972721" w:rsidRPr="002F3BAB" w:rsidRDefault="00972721" w:rsidP="00972721">
            <w:pPr>
              <w:spacing w:before="0" w:after="0"/>
              <w:rPr>
                <w:sz w:val="20"/>
              </w:rPr>
            </w:pPr>
            <w:r>
              <w:rPr>
                <w:sz w:val="20"/>
              </w:rPr>
              <w:t>Финансовое обеспечение</w:t>
            </w:r>
          </w:p>
        </w:tc>
        <w:tc>
          <w:tcPr>
            <w:tcW w:w="1390" w:type="pct"/>
            <w:gridSpan w:val="3"/>
            <w:shd w:val="clear" w:color="auto" w:fill="auto"/>
          </w:tcPr>
          <w:p w:rsidR="00972721" w:rsidRDefault="00972721" w:rsidP="00972721">
            <w:pPr>
              <w:spacing w:before="0" w:after="0"/>
              <w:rPr>
                <w:sz w:val="20"/>
              </w:rPr>
            </w:pPr>
            <w:r w:rsidRPr="00044BE6">
              <w:rPr>
                <w:sz w:val="20"/>
              </w:rPr>
              <w:t xml:space="preserve">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w:t>
            </w:r>
            <w:r>
              <w:rPr>
                <w:sz w:val="20"/>
              </w:rPr>
              <w:t>последующие годы» (subsecYears)</w:t>
            </w:r>
          </w:p>
        </w:tc>
      </w:tr>
      <w:tr w:rsidR="00972721" w:rsidRPr="00301389" w:rsidTr="0038713A">
        <w:trPr>
          <w:jc w:val="center"/>
        </w:trPr>
        <w:tc>
          <w:tcPr>
            <w:tcW w:w="5000" w:type="pct"/>
            <w:gridSpan w:val="9"/>
            <w:shd w:val="clear" w:color="auto" w:fill="auto"/>
          </w:tcPr>
          <w:p w:rsidR="00972721" w:rsidRPr="00AF379C" w:rsidRDefault="001E0E40" w:rsidP="00CA5915">
            <w:pPr>
              <w:spacing w:before="0" w:after="0"/>
              <w:jc w:val="center"/>
              <w:rPr>
                <w:b/>
                <w:sz w:val="20"/>
              </w:rPr>
            </w:pPr>
            <w:r w:rsidRPr="009217BC">
              <w:rPr>
                <w:b/>
                <w:sz w:val="20"/>
              </w:rPr>
              <w:t>Финансовое обеспечение</w:t>
            </w:r>
          </w:p>
        </w:tc>
      </w:tr>
      <w:tr w:rsidR="0030434F" w:rsidRPr="00301389" w:rsidTr="00D9029F">
        <w:trPr>
          <w:jc w:val="center"/>
        </w:trPr>
        <w:tc>
          <w:tcPr>
            <w:tcW w:w="740" w:type="pct"/>
            <w:shd w:val="clear" w:color="auto" w:fill="auto"/>
          </w:tcPr>
          <w:p w:rsidR="00972721" w:rsidRPr="00162C8B" w:rsidRDefault="001E0E40" w:rsidP="00CA5915">
            <w:pPr>
              <w:spacing w:before="0" w:after="0"/>
              <w:jc w:val="both"/>
              <w:rPr>
                <w:sz w:val="20"/>
              </w:rPr>
            </w:pPr>
            <w:r w:rsidRPr="00A148DE">
              <w:rPr>
                <w:b/>
                <w:sz w:val="20"/>
              </w:rPr>
              <w:t>financeInfo</w:t>
            </w:r>
          </w:p>
        </w:tc>
        <w:tc>
          <w:tcPr>
            <w:tcW w:w="785" w:type="pct"/>
            <w:shd w:val="clear" w:color="auto" w:fill="auto"/>
            <w:vAlign w:val="center"/>
          </w:tcPr>
          <w:p w:rsidR="00972721" w:rsidRPr="00301389" w:rsidRDefault="00972721" w:rsidP="00CA5915">
            <w:pPr>
              <w:keepNext/>
              <w:spacing w:before="0" w:after="0"/>
              <w:contextualSpacing/>
              <w:rPr>
                <w:b/>
                <w:sz w:val="20"/>
              </w:rPr>
            </w:pPr>
          </w:p>
        </w:tc>
        <w:tc>
          <w:tcPr>
            <w:tcW w:w="172" w:type="pct"/>
            <w:shd w:val="clear" w:color="auto" w:fill="auto"/>
            <w:vAlign w:val="center"/>
          </w:tcPr>
          <w:p w:rsidR="00972721" w:rsidRPr="00301389" w:rsidRDefault="00972721" w:rsidP="00CA5915">
            <w:pPr>
              <w:keepNext/>
              <w:spacing w:before="0" w:after="0"/>
              <w:contextualSpacing/>
              <w:jc w:val="center"/>
              <w:rPr>
                <w:b/>
                <w:sz w:val="20"/>
              </w:rPr>
            </w:pPr>
          </w:p>
        </w:tc>
        <w:tc>
          <w:tcPr>
            <w:tcW w:w="525" w:type="pct"/>
            <w:shd w:val="clear" w:color="auto" w:fill="auto"/>
            <w:vAlign w:val="center"/>
          </w:tcPr>
          <w:p w:rsidR="00972721" w:rsidRPr="00301389" w:rsidRDefault="00972721" w:rsidP="00CA5915">
            <w:pPr>
              <w:keepNext/>
              <w:spacing w:before="0" w:after="0"/>
              <w:contextualSpacing/>
              <w:jc w:val="center"/>
              <w:rPr>
                <w:b/>
                <w:sz w:val="20"/>
              </w:rPr>
            </w:pPr>
          </w:p>
        </w:tc>
        <w:tc>
          <w:tcPr>
            <w:tcW w:w="1388" w:type="pct"/>
            <w:gridSpan w:val="2"/>
            <w:shd w:val="clear" w:color="auto" w:fill="auto"/>
            <w:vAlign w:val="center"/>
          </w:tcPr>
          <w:p w:rsidR="00972721" w:rsidRPr="00301389" w:rsidRDefault="00972721" w:rsidP="00CA5915">
            <w:pPr>
              <w:keepNext/>
              <w:spacing w:before="0" w:after="0"/>
              <w:contextualSpacing/>
              <w:rPr>
                <w:b/>
                <w:sz w:val="20"/>
              </w:rPr>
            </w:pPr>
          </w:p>
        </w:tc>
        <w:tc>
          <w:tcPr>
            <w:tcW w:w="1390" w:type="pct"/>
            <w:gridSpan w:val="3"/>
            <w:shd w:val="clear" w:color="auto" w:fill="auto"/>
            <w:vAlign w:val="center"/>
          </w:tcPr>
          <w:p w:rsidR="00972721" w:rsidRPr="00301389" w:rsidRDefault="00972721" w:rsidP="00CA5915">
            <w:pPr>
              <w:keepNext/>
              <w:spacing w:before="0" w:after="0"/>
              <w:contextualSpacing/>
              <w:rPr>
                <w:b/>
                <w:sz w:val="20"/>
              </w:rPr>
            </w:pP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total</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sidRPr="001E38B2">
              <w:rPr>
                <w:sz w:val="20"/>
              </w:rPr>
              <w:t>Всего. Значение игнорируется при приеме. автоматически рассчитываетс</w:t>
            </w:r>
            <w:r>
              <w:rPr>
                <w:sz w:val="20"/>
              </w:rPr>
              <w:t xml:space="preserve">я как сумма нижеследующих полей </w:t>
            </w:r>
            <w:r w:rsidRPr="009217BC">
              <w:rPr>
                <w:sz w:val="20"/>
              </w:rPr>
              <w:t xml:space="preserve"> (т.е. total=currentYear+firstYear+second</w:t>
            </w:r>
            <w:r w:rsidRPr="009217BC">
              <w:rPr>
                <w:sz w:val="20"/>
              </w:rPr>
              <w:lastRenderedPageBreak/>
              <w:t>Year+subsecYears).</w:t>
            </w:r>
          </w:p>
        </w:tc>
        <w:tc>
          <w:tcPr>
            <w:tcW w:w="1390" w:type="pct"/>
            <w:gridSpan w:val="3"/>
            <w:shd w:val="clear" w:color="auto" w:fill="auto"/>
            <w:vAlign w:val="center"/>
          </w:tcPr>
          <w:p w:rsidR="001E0E40" w:rsidRPr="000145EF" w:rsidRDefault="001E0E40" w:rsidP="001E0E40">
            <w:pPr>
              <w:spacing w:before="0" w:after="0"/>
              <w:rPr>
                <w:sz w:val="20"/>
              </w:rPr>
            </w:pPr>
            <w:r>
              <w:rPr>
                <w:sz w:val="20"/>
              </w:rPr>
              <w:lastRenderedPageBreak/>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currentYear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текущий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firstYear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первый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secondYear</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второй</w:t>
            </w:r>
            <w:r w:rsidRPr="001E38B2">
              <w:rPr>
                <w:sz w:val="20"/>
              </w:rPr>
              <w:t xml:space="preserve"> плановый год</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D70404">
              <w:rPr>
                <w:sz w:val="20"/>
              </w:rPr>
              <w:t>subsecYears</w:t>
            </w:r>
          </w:p>
        </w:tc>
        <w:tc>
          <w:tcPr>
            <w:tcW w:w="172" w:type="pct"/>
            <w:shd w:val="clear" w:color="auto" w:fill="auto"/>
          </w:tcPr>
          <w:p w:rsidR="001E0E40" w:rsidRDefault="001E0E40" w:rsidP="001E0E40">
            <w:pPr>
              <w:spacing w:before="0" w:after="0"/>
              <w:jc w:val="center"/>
              <w:rPr>
                <w:sz w:val="20"/>
              </w:rPr>
            </w:pPr>
            <w:r>
              <w:rPr>
                <w:sz w:val="20"/>
              </w:rPr>
              <w:t>Н</w:t>
            </w:r>
          </w:p>
        </w:tc>
        <w:tc>
          <w:tcPr>
            <w:tcW w:w="525" w:type="pct"/>
            <w:shd w:val="clear" w:color="auto" w:fill="auto"/>
          </w:tcPr>
          <w:p w:rsidR="001E0E40" w:rsidRDefault="001E0E40" w:rsidP="001E0E40">
            <w:pPr>
              <w:spacing w:before="0" w:after="0"/>
              <w:jc w:val="center"/>
              <w:rPr>
                <w:sz w:val="20"/>
              </w:rPr>
            </w:pPr>
            <w:r>
              <w:rPr>
                <w:sz w:val="20"/>
                <w:lang w:val="en-US"/>
              </w:rPr>
              <w:t>N(21)</w:t>
            </w:r>
          </w:p>
        </w:tc>
        <w:tc>
          <w:tcPr>
            <w:tcW w:w="1388" w:type="pct"/>
            <w:gridSpan w:val="2"/>
            <w:shd w:val="clear" w:color="auto" w:fill="auto"/>
          </w:tcPr>
          <w:p w:rsidR="001E0E40" w:rsidRPr="002F3BAB" w:rsidRDefault="001E0E40" w:rsidP="001E0E40">
            <w:pPr>
              <w:spacing w:before="0" w:after="0"/>
              <w:rPr>
                <w:sz w:val="20"/>
              </w:rPr>
            </w:pPr>
            <w:r>
              <w:rPr>
                <w:sz w:val="20"/>
              </w:rPr>
              <w:t>Количество</w:t>
            </w:r>
            <w:r w:rsidRPr="001E38B2">
              <w:rPr>
                <w:sz w:val="20"/>
              </w:rPr>
              <w:t xml:space="preserve"> на </w:t>
            </w:r>
            <w:r>
              <w:rPr>
                <w:sz w:val="20"/>
              </w:rPr>
              <w:t>последующие</w:t>
            </w:r>
            <w:r w:rsidRPr="001E38B2">
              <w:rPr>
                <w:sz w:val="20"/>
              </w:rPr>
              <w:t xml:space="preserve"> год</w:t>
            </w:r>
            <w:r>
              <w:rPr>
                <w:sz w:val="20"/>
              </w:rPr>
              <w:t>ы</w:t>
            </w:r>
          </w:p>
        </w:tc>
        <w:tc>
          <w:tcPr>
            <w:tcW w:w="1390" w:type="pct"/>
            <w:gridSpan w:val="3"/>
            <w:shd w:val="clear" w:color="auto" w:fill="auto"/>
            <w:vAlign w:val="center"/>
          </w:tcPr>
          <w:p w:rsidR="001E0E40" w:rsidRPr="000145EF" w:rsidRDefault="001E0E40" w:rsidP="001E0E40">
            <w:pPr>
              <w:spacing w:before="0" w:after="0"/>
              <w:rPr>
                <w:sz w:val="20"/>
              </w:rPr>
            </w:pPr>
            <w:r>
              <w:rPr>
                <w:sz w:val="20"/>
              </w:rPr>
              <w:t>Шаблон значения:</w:t>
            </w:r>
          </w:p>
          <w:p w:rsidR="001E0E40" w:rsidRDefault="001E0E40" w:rsidP="001E0E40">
            <w:pPr>
              <w:spacing w:before="0" w:after="0"/>
              <w:rPr>
                <w:sz w:val="20"/>
              </w:rPr>
            </w:pPr>
            <w:r w:rsidRPr="009217BC">
              <w:rPr>
                <w:sz w:val="20"/>
              </w:rPr>
              <w:t>\d{1,18}(\.\d{1,2})?</w:t>
            </w:r>
          </w:p>
        </w:tc>
      </w:tr>
      <w:tr w:rsidR="001E0E40" w:rsidRPr="00301389" w:rsidTr="0038713A">
        <w:trPr>
          <w:jc w:val="center"/>
        </w:trPr>
        <w:tc>
          <w:tcPr>
            <w:tcW w:w="5000" w:type="pct"/>
            <w:gridSpan w:val="9"/>
            <w:shd w:val="clear" w:color="auto" w:fill="auto"/>
          </w:tcPr>
          <w:p w:rsidR="001E0E40" w:rsidRPr="00AF379C" w:rsidRDefault="001E0E40" w:rsidP="00CA5915">
            <w:pPr>
              <w:spacing w:before="0" w:after="0"/>
              <w:jc w:val="center"/>
              <w:rPr>
                <w:b/>
                <w:sz w:val="20"/>
              </w:rPr>
            </w:pPr>
            <w:r>
              <w:rPr>
                <w:b/>
                <w:sz w:val="20"/>
              </w:rPr>
              <w:t>План оплаты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Pr>
                <w:sz w:val="20"/>
                <w:lang w:val="en-US"/>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AF379C">
              <w:rPr>
                <w:sz w:val="20"/>
              </w:rPr>
              <w:t>З</w:t>
            </w:r>
            <w:r>
              <w:rPr>
                <w:sz w:val="20"/>
              </w:rPr>
              <w:t>а</w:t>
            </w:r>
            <w:r w:rsidRPr="00AF379C">
              <w:rPr>
                <w:sz w:val="20"/>
              </w:rPr>
              <w:t>пись плана исполнения контракта за счет бюджетных средств</w:t>
            </w:r>
          </w:p>
        </w:tc>
        <w:tc>
          <w:tcPr>
            <w:tcW w:w="1390" w:type="pct"/>
            <w:gridSpan w:val="3"/>
            <w:shd w:val="clear" w:color="auto" w:fill="auto"/>
          </w:tcPr>
          <w:p w:rsidR="001E0E40" w:rsidRDefault="001E0E40" w:rsidP="001E0E40">
            <w:pPr>
              <w:spacing w:before="0" w:after="0"/>
              <w:rPr>
                <w:sz w:val="20"/>
              </w:rPr>
            </w:pPr>
            <w:r w:rsidRPr="00483FD5">
              <w:rPr>
                <w:sz w:val="20"/>
              </w:rPr>
              <w:t>Множественный элемент</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Pr="00AF379C" w:rsidRDefault="001E0E40" w:rsidP="001E0E40">
            <w:pPr>
              <w:spacing w:before="0" w:after="0"/>
              <w:jc w:val="center"/>
              <w:rPr>
                <w:sz w:val="20"/>
                <w:lang w:val="en-US"/>
              </w:rPr>
            </w:pPr>
            <w:r>
              <w:rPr>
                <w:sz w:val="20"/>
                <w:lang w:val="en-US"/>
              </w:rPr>
              <w:t>H</w:t>
            </w:r>
          </w:p>
        </w:tc>
        <w:tc>
          <w:tcPr>
            <w:tcW w:w="525" w:type="pct"/>
            <w:shd w:val="clear" w:color="auto" w:fill="auto"/>
          </w:tcPr>
          <w:p w:rsidR="001E0E40" w:rsidRPr="00AF379C" w:rsidRDefault="001E0E40" w:rsidP="001E0E40">
            <w:pPr>
              <w:spacing w:before="0" w:after="0"/>
              <w:jc w:val="center"/>
              <w:rPr>
                <w:sz w:val="20"/>
                <w:lang w:val="en-US"/>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Общая сумма 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1E0E40" w:rsidRPr="00301389" w:rsidTr="0038713A">
        <w:trPr>
          <w:jc w:val="center"/>
        </w:trPr>
        <w:tc>
          <w:tcPr>
            <w:tcW w:w="5000" w:type="pct"/>
            <w:gridSpan w:val="9"/>
            <w:shd w:val="clear" w:color="auto" w:fill="auto"/>
          </w:tcPr>
          <w:p w:rsidR="001E0E40" w:rsidRPr="001D3BD4" w:rsidRDefault="001E0E40" w:rsidP="001E0E40">
            <w:pPr>
              <w:tabs>
                <w:tab w:val="left" w:pos="4510"/>
              </w:tabs>
              <w:spacing w:before="0" w:after="0"/>
              <w:jc w:val="center"/>
              <w:rPr>
                <w:b/>
                <w:sz w:val="20"/>
              </w:rPr>
            </w:pPr>
            <w:r w:rsidRPr="001D3BD4">
              <w:rPr>
                <w:b/>
                <w:sz w:val="20"/>
              </w:rPr>
              <w:t>Запись плана исполнения контракта за счет бюджетных средств</w:t>
            </w:r>
          </w:p>
        </w:tc>
      </w:tr>
      <w:tr w:rsidR="0030434F" w:rsidRPr="00301389" w:rsidTr="00D9029F">
        <w:trPr>
          <w:jc w:val="center"/>
        </w:trPr>
        <w:tc>
          <w:tcPr>
            <w:tcW w:w="740" w:type="pct"/>
            <w:shd w:val="clear" w:color="auto" w:fill="auto"/>
          </w:tcPr>
          <w:p w:rsidR="001E0E40" w:rsidRPr="00162C8B" w:rsidRDefault="001E0E40" w:rsidP="001E0E40">
            <w:pPr>
              <w:spacing w:before="0" w:after="0"/>
              <w:jc w:val="both"/>
              <w:rPr>
                <w:sz w:val="20"/>
              </w:rPr>
            </w:pPr>
            <w:r w:rsidRPr="00875D9D">
              <w:rPr>
                <w:b/>
                <w:sz w:val="20"/>
              </w:rPr>
              <w:t>budgetFinancing</w:t>
            </w:r>
          </w:p>
        </w:tc>
        <w:tc>
          <w:tcPr>
            <w:tcW w:w="785" w:type="pct"/>
            <w:shd w:val="clear" w:color="auto" w:fill="auto"/>
            <w:vAlign w:val="center"/>
          </w:tcPr>
          <w:p w:rsidR="001E0E40" w:rsidRPr="00301389" w:rsidRDefault="001E0E40" w:rsidP="001E0E40">
            <w:pPr>
              <w:keepNext/>
              <w:spacing w:before="0" w:after="0"/>
              <w:contextualSpacing/>
              <w:rPr>
                <w:b/>
                <w:sz w:val="20"/>
              </w:rPr>
            </w:pPr>
          </w:p>
        </w:tc>
        <w:tc>
          <w:tcPr>
            <w:tcW w:w="172" w:type="pct"/>
            <w:shd w:val="clear" w:color="auto" w:fill="auto"/>
            <w:vAlign w:val="center"/>
          </w:tcPr>
          <w:p w:rsidR="001E0E40" w:rsidRPr="00301389" w:rsidRDefault="001E0E40" w:rsidP="001E0E40">
            <w:pPr>
              <w:keepNext/>
              <w:spacing w:before="0" w:after="0"/>
              <w:contextualSpacing/>
              <w:jc w:val="center"/>
              <w:rPr>
                <w:b/>
                <w:sz w:val="20"/>
              </w:rPr>
            </w:pPr>
          </w:p>
        </w:tc>
        <w:tc>
          <w:tcPr>
            <w:tcW w:w="525" w:type="pct"/>
            <w:shd w:val="clear" w:color="auto" w:fill="auto"/>
            <w:vAlign w:val="center"/>
          </w:tcPr>
          <w:p w:rsidR="001E0E40" w:rsidRPr="00301389" w:rsidRDefault="001E0E40" w:rsidP="001E0E40">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1E0E40">
            <w:pPr>
              <w:keepNext/>
              <w:spacing w:before="0" w:after="0"/>
              <w:contextualSpacing/>
              <w:rPr>
                <w:b/>
                <w:sz w:val="20"/>
              </w:rPr>
            </w:pPr>
          </w:p>
        </w:tc>
        <w:tc>
          <w:tcPr>
            <w:tcW w:w="1390" w:type="pct"/>
            <w:gridSpan w:val="3"/>
            <w:shd w:val="clear" w:color="auto" w:fill="auto"/>
            <w:vAlign w:val="center"/>
          </w:tcPr>
          <w:p w:rsidR="001E0E40" w:rsidRPr="00301389" w:rsidRDefault="001E0E40" w:rsidP="001E0E40">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1D3BD4">
              <w:rPr>
                <w:sz w:val="20"/>
              </w:rPr>
              <w:t>kbkCode</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sidRPr="003C3387">
              <w:rPr>
                <w:sz w:val="20"/>
              </w:rPr>
              <w:t>T (1-</w:t>
            </w:r>
            <w:r>
              <w:rPr>
                <w:sz w:val="20"/>
              </w:rPr>
              <w:t>20</w:t>
            </w:r>
            <w:r w:rsidRPr="003C3387">
              <w:rPr>
                <w:sz w:val="20"/>
              </w:rPr>
              <w:t>)</w:t>
            </w:r>
          </w:p>
        </w:tc>
        <w:tc>
          <w:tcPr>
            <w:tcW w:w="1388" w:type="pct"/>
            <w:gridSpan w:val="2"/>
            <w:shd w:val="clear" w:color="auto" w:fill="auto"/>
          </w:tcPr>
          <w:p w:rsidR="001E0E40" w:rsidRPr="002F3BAB" w:rsidRDefault="001E0E40" w:rsidP="001E0E40">
            <w:pPr>
              <w:spacing w:before="0" w:after="0"/>
              <w:rPr>
                <w:sz w:val="20"/>
              </w:rPr>
            </w:pPr>
            <w:r w:rsidRPr="001D3BD4">
              <w:rPr>
                <w:sz w:val="20"/>
              </w:rPr>
              <w:t>Код бюджетной классификации</w:t>
            </w:r>
          </w:p>
        </w:tc>
        <w:tc>
          <w:tcPr>
            <w:tcW w:w="1390" w:type="pct"/>
            <w:gridSpan w:val="3"/>
            <w:shd w:val="clear" w:color="auto" w:fill="auto"/>
          </w:tcPr>
          <w:p w:rsidR="001E0E40" w:rsidRDefault="001E0E40" w:rsidP="001E0E40">
            <w:pPr>
              <w:spacing w:before="0" w:after="0"/>
              <w:rPr>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KBKYearsInfo</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7051C8" w:rsidRDefault="001E0E40" w:rsidP="001E0E40">
            <w:pPr>
              <w:spacing w:before="0" w:after="0"/>
              <w:jc w:val="center"/>
              <w:rPr>
                <w:sz w:val="20"/>
              </w:rPr>
            </w:pPr>
            <w:r>
              <w:rPr>
                <w:sz w:val="20"/>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исполнения контракта</w:t>
            </w:r>
          </w:p>
        </w:tc>
        <w:tc>
          <w:tcPr>
            <w:tcW w:w="1390" w:type="pct"/>
            <w:gridSpan w:val="3"/>
            <w:shd w:val="clear" w:color="auto" w:fill="auto"/>
          </w:tcPr>
          <w:p w:rsidR="001E0E40" w:rsidRDefault="001E0E40" w:rsidP="001E0E40">
            <w:pPr>
              <w:spacing w:before="0" w:after="0"/>
              <w:rPr>
                <w:sz w:val="20"/>
              </w:rPr>
            </w:pPr>
            <w:r>
              <w:rPr>
                <w:sz w:val="20"/>
              </w:rPr>
              <w:t>Состав блока см. выше</w:t>
            </w:r>
          </w:p>
        </w:tc>
      </w:tr>
      <w:tr w:rsidR="001E0E40" w:rsidRPr="00301389" w:rsidTr="0038713A">
        <w:trPr>
          <w:jc w:val="center"/>
        </w:trPr>
        <w:tc>
          <w:tcPr>
            <w:tcW w:w="5000" w:type="pct"/>
            <w:gridSpan w:val="9"/>
            <w:shd w:val="clear" w:color="auto" w:fill="auto"/>
          </w:tcPr>
          <w:p w:rsidR="001E0E40" w:rsidRPr="001D3BD4" w:rsidRDefault="001E0E40" w:rsidP="00CA5915">
            <w:pPr>
              <w:tabs>
                <w:tab w:val="left" w:pos="4510"/>
              </w:tabs>
              <w:spacing w:before="0" w:after="0"/>
              <w:jc w:val="center"/>
              <w:rPr>
                <w:b/>
                <w:sz w:val="20"/>
              </w:rPr>
            </w:pPr>
            <w:r w:rsidRPr="001D3BD4">
              <w:rPr>
                <w:b/>
                <w:sz w:val="20"/>
              </w:rPr>
              <w:t>План исполнения контракта за счет внебюджетных средств</w:t>
            </w:r>
          </w:p>
        </w:tc>
      </w:tr>
      <w:tr w:rsidR="0030434F" w:rsidRPr="00301389" w:rsidTr="00D9029F">
        <w:trPr>
          <w:jc w:val="center"/>
        </w:trPr>
        <w:tc>
          <w:tcPr>
            <w:tcW w:w="740" w:type="pct"/>
            <w:shd w:val="clear" w:color="auto" w:fill="auto"/>
          </w:tcPr>
          <w:p w:rsidR="001E0E40" w:rsidRPr="00162C8B" w:rsidRDefault="001E0E40" w:rsidP="00CA5915">
            <w:pPr>
              <w:spacing w:before="0" w:after="0"/>
              <w:jc w:val="both"/>
              <w:rPr>
                <w:sz w:val="20"/>
              </w:rPr>
            </w:pPr>
            <w:r w:rsidRPr="00875D9D">
              <w:rPr>
                <w:b/>
                <w:sz w:val="20"/>
              </w:rPr>
              <w:t>nonbudgetFinancings</w:t>
            </w:r>
          </w:p>
        </w:tc>
        <w:tc>
          <w:tcPr>
            <w:tcW w:w="785" w:type="pct"/>
            <w:shd w:val="clear" w:color="auto" w:fill="auto"/>
            <w:vAlign w:val="center"/>
          </w:tcPr>
          <w:p w:rsidR="001E0E40" w:rsidRPr="00301389" w:rsidRDefault="001E0E40" w:rsidP="00CA5915">
            <w:pPr>
              <w:keepNext/>
              <w:spacing w:before="0" w:after="0"/>
              <w:contextualSpacing/>
              <w:rPr>
                <w:b/>
                <w:sz w:val="20"/>
              </w:rPr>
            </w:pPr>
          </w:p>
        </w:tc>
        <w:tc>
          <w:tcPr>
            <w:tcW w:w="172" w:type="pct"/>
            <w:shd w:val="clear" w:color="auto" w:fill="auto"/>
            <w:vAlign w:val="center"/>
          </w:tcPr>
          <w:p w:rsidR="001E0E40" w:rsidRPr="00301389" w:rsidRDefault="001E0E40" w:rsidP="00CA5915">
            <w:pPr>
              <w:keepNext/>
              <w:spacing w:before="0" w:after="0"/>
              <w:contextualSpacing/>
              <w:jc w:val="center"/>
              <w:rPr>
                <w:b/>
                <w:sz w:val="20"/>
              </w:rPr>
            </w:pPr>
          </w:p>
        </w:tc>
        <w:tc>
          <w:tcPr>
            <w:tcW w:w="525" w:type="pct"/>
            <w:shd w:val="clear" w:color="auto" w:fill="auto"/>
            <w:vAlign w:val="center"/>
          </w:tcPr>
          <w:p w:rsidR="001E0E40" w:rsidRPr="00301389" w:rsidRDefault="001E0E40" w:rsidP="00CA5915">
            <w:pPr>
              <w:keepNext/>
              <w:spacing w:before="0" w:after="0"/>
              <w:contextualSpacing/>
              <w:jc w:val="center"/>
              <w:rPr>
                <w:b/>
                <w:sz w:val="20"/>
              </w:rPr>
            </w:pPr>
          </w:p>
        </w:tc>
        <w:tc>
          <w:tcPr>
            <w:tcW w:w="1388" w:type="pct"/>
            <w:gridSpan w:val="2"/>
            <w:shd w:val="clear" w:color="auto" w:fill="auto"/>
            <w:vAlign w:val="center"/>
          </w:tcPr>
          <w:p w:rsidR="001E0E40" w:rsidRPr="00301389" w:rsidRDefault="001E0E40" w:rsidP="00CA5915">
            <w:pPr>
              <w:keepNext/>
              <w:spacing w:before="0" w:after="0"/>
              <w:contextualSpacing/>
              <w:rPr>
                <w:b/>
                <w:sz w:val="20"/>
              </w:rPr>
            </w:pPr>
          </w:p>
        </w:tc>
        <w:tc>
          <w:tcPr>
            <w:tcW w:w="1390" w:type="pct"/>
            <w:gridSpan w:val="3"/>
            <w:shd w:val="clear" w:color="auto" w:fill="auto"/>
            <w:vAlign w:val="center"/>
          </w:tcPr>
          <w:p w:rsidR="001E0E40" w:rsidRPr="00301389" w:rsidRDefault="001E0E40"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044BE6">
              <w:rPr>
                <w:sz w:val="20"/>
              </w:rPr>
              <w:t>currentYear</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Pr="00044BE6" w:rsidRDefault="001E0E40" w:rsidP="001E0E40">
            <w:pPr>
              <w:spacing w:before="0" w:after="0"/>
              <w:jc w:val="center"/>
              <w:rPr>
                <w:sz w:val="20"/>
              </w:rPr>
            </w:pPr>
            <w:r w:rsidRPr="007051C8">
              <w:rPr>
                <w:sz w:val="20"/>
              </w:rPr>
              <w:t>Т</w:t>
            </w:r>
          </w:p>
        </w:tc>
        <w:tc>
          <w:tcPr>
            <w:tcW w:w="1388" w:type="pct"/>
            <w:gridSpan w:val="2"/>
            <w:shd w:val="clear" w:color="auto" w:fill="auto"/>
          </w:tcPr>
          <w:p w:rsidR="001E0E40" w:rsidRPr="002F3BAB" w:rsidRDefault="001E0E40" w:rsidP="001E0E40">
            <w:pPr>
              <w:spacing w:before="0" w:after="0"/>
              <w:rPr>
                <w:sz w:val="20"/>
              </w:rPr>
            </w:pPr>
            <w:r w:rsidRPr="00044BE6">
              <w:rPr>
                <w:sz w:val="20"/>
              </w:rPr>
              <w:t>Текущий плановый год</w:t>
            </w:r>
          </w:p>
        </w:tc>
        <w:tc>
          <w:tcPr>
            <w:tcW w:w="1390" w:type="pct"/>
            <w:gridSpan w:val="3"/>
            <w:shd w:val="clear" w:color="auto" w:fill="auto"/>
          </w:tcPr>
          <w:p w:rsidR="001E0E40" w:rsidRDefault="001E0E40" w:rsidP="001E0E40">
            <w:pPr>
              <w:spacing w:before="0" w:after="0"/>
              <w:rPr>
                <w:sz w:val="20"/>
              </w:rPr>
            </w:pPr>
            <w:r w:rsidRPr="001A4780">
              <w:rPr>
                <w:sz w:val="20"/>
              </w:rPr>
              <w:t>Шаблон значения: \d{</w:t>
            </w:r>
            <w:r>
              <w:rPr>
                <w:sz w:val="20"/>
              </w:rPr>
              <w:t>4</w:t>
            </w:r>
            <w:r w:rsidRPr="001A4780">
              <w:rPr>
                <w:sz w:val="20"/>
              </w:rPr>
              <w:t>}</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7051C8">
              <w:rPr>
                <w:sz w:val="20"/>
              </w:rPr>
              <w:t>nonbudgetFinancing</w:t>
            </w:r>
          </w:p>
        </w:tc>
        <w:tc>
          <w:tcPr>
            <w:tcW w:w="172" w:type="pct"/>
            <w:shd w:val="clear" w:color="auto" w:fill="auto"/>
          </w:tcPr>
          <w:p w:rsidR="001E0E40" w:rsidRDefault="001E0E40" w:rsidP="001E0E40">
            <w:pPr>
              <w:spacing w:before="0" w:after="0"/>
              <w:jc w:val="center"/>
              <w:rPr>
                <w:sz w:val="20"/>
              </w:rPr>
            </w:pPr>
            <w:r>
              <w:rPr>
                <w:sz w:val="20"/>
              </w:rPr>
              <w:t>О</w:t>
            </w:r>
          </w:p>
        </w:tc>
        <w:tc>
          <w:tcPr>
            <w:tcW w:w="525" w:type="pct"/>
            <w:shd w:val="clear" w:color="auto" w:fill="auto"/>
          </w:tcPr>
          <w:p w:rsidR="001E0E40" w:rsidRDefault="001E0E40" w:rsidP="001E0E40">
            <w:pPr>
              <w:spacing w:before="0" w:after="0"/>
              <w:jc w:val="center"/>
              <w:rPr>
                <w:sz w:val="20"/>
              </w:rPr>
            </w:pPr>
            <w:r>
              <w:rPr>
                <w:sz w:val="20"/>
                <w:lang w:val="en-US"/>
              </w:rPr>
              <w:t>S</w:t>
            </w:r>
          </w:p>
        </w:tc>
        <w:tc>
          <w:tcPr>
            <w:tcW w:w="1388" w:type="pct"/>
            <w:gridSpan w:val="2"/>
            <w:shd w:val="clear" w:color="auto" w:fill="auto"/>
          </w:tcPr>
          <w:p w:rsidR="001E0E40" w:rsidRPr="002F3BAB" w:rsidRDefault="001E0E40" w:rsidP="001E0E40">
            <w:pPr>
              <w:spacing w:before="0" w:after="0"/>
              <w:rPr>
                <w:sz w:val="20"/>
              </w:rPr>
            </w:pPr>
            <w:r w:rsidRPr="007051C8">
              <w:rPr>
                <w:sz w:val="20"/>
              </w:rPr>
              <w:t>План оплаты исполнения контракта за счет внебюджетных средств</w:t>
            </w:r>
          </w:p>
        </w:tc>
        <w:tc>
          <w:tcPr>
            <w:tcW w:w="1390" w:type="pct"/>
            <w:gridSpan w:val="3"/>
            <w:shd w:val="clear" w:color="auto" w:fill="auto"/>
          </w:tcPr>
          <w:p w:rsidR="001E0E40" w:rsidRDefault="001E0E40" w:rsidP="001E0E40">
            <w:pPr>
              <w:spacing w:before="0" w:after="0"/>
              <w:rPr>
                <w:sz w:val="20"/>
              </w:rPr>
            </w:pPr>
            <w:r w:rsidRPr="007051C8">
              <w:rPr>
                <w:sz w:val="20"/>
              </w:rPr>
              <w:t>Контролируется заполнение одного из полей «Сумма на текущий плановый год» (currentYear), «Сумма на первый плановый год» (firstYear), «Сумма на второй плановый год» (secondYear), «Сумма на последующие годы» (subsecYears)</w:t>
            </w:r>
          </w:p>
          <w:p w:rsidR="001E0E40" w:rsidRDefault="001E0E40" w:rsidP="001E0E40">
            <w:pPr>
              <w:spacing w:before="0" w:after="0"/>
              <w:rPr>
                <w:sz w:val="20"/>
              </w:rPr>
            </w:pPr>
            <w:r>
              <w:rPr>
                <w:sz w:val="20"/>
              </w:rPr>
              <w:t>Состав блока см. выше</w:t>
            </w:r>
          </w:p>
        </w:tc>
      </w:tr>
      <w:tr w:rsidR="0030434F" w:rsidRPr="00301389" w:rsidTr="00D9029F">
        <w:trPr>
          <w:jc w:val="center"/>
        </w:trPr>
        <w:tc>
          <w:tcPr>
            <w:tcW w:w="740" w:type="pct"/>
            <w:shd w:val="clear" w:color="auto" w:fill="auto"/>
            <w:vAlign w:val="center"/>
          </w:tcPr>
          <w:p w:rsidR="001E0E40" w:rsidRPr="00301389" w:rsidRDefault="001E0E40" w:rsidP="001E0E40">
            <w:pPr>
              <w:spacing w:before="0" w:after="0"/>
              <w:contextualSpacing/>
              <w:rPr>
                <w:sz w:val="20"/>
              </w:rPr>
            </w:pPr>
          </w:p>
        </w:tc>
        <w:tc>
          <w:tcPr>
            <w:tcW w:w="785" w:type="pct"/>
            <w:shd w:val="clear" w:color="auto" w:fill="auto"/>
          </w:tcPr>
          <w:p w:rsidR="001E0E40" w:rsidRPr="002F3BAB" w:rsidRDefault="001E0E40" w:rsidP="001E0E40">
            <w:pPr>
              <w:spacing w:before="0" w:after="0"/>
              <w:rPr>
                <w:sz w:val="20"/>
              </w:rPr>
            </w:pPr>
            <w:r w:rsidRPr="00AF379C">
              <w:rPr>
                <w:sz w:val="20"/>
              </w:rPr>
              <w:t>totalSum</w:t>
            </w:r>
          </w:p>
        </w:tc>
        <w:tc>
          <w:tcPr>
            <w:tcW w:w="172" w:type="pct"/>
            <w:shd w:val="clear" w:color="auto" w:fill="auto"/>
          </w:tcPr>
          <w:p w:rsidR="001E0E40" w:rsidRDefault="001E0E40" w:rsidP="001E0E40">
            <w:pPr>
              <w:spacing w:before="0" w:after="0"/>
              <w:jc w:val="center"/>
              <w:rPr>
                <w:sz w:val="20"/>
              </w:rPr>
            </w:pPr>
            <w:r>
              <w:rPr>
                <w:sz w:val="20"/>
                <w:lang w:val="en-US"/>
              </w:rPr>
              <w:t>H</w:t>
            </w:r>
          </w:p>
        </w:tc>
        <w:tc>
          <w:tcPr>
            <w:tcW w:w="525" w:type="pct"/>
            <w:shd w:val="clear" w:color="auto" w:fill="auto"/>
          </w:tcPr>
          <w:p w:rsidR="001E0E40" w:rsidRDefault="001E0E40" w:rsidP="001E0E40">
            <w:pPr>
              <w:spacing w:before="0" w:after="0"/>
              <w:jc w:val="center"/>
              <w:rPr>
                <w:sz w:val="20"/>
              </w:rPr>
            </w:pPr>
            <w:r>
              <w:rPr>
                <w:sz w:val="20"/>
                <w:lang w:val="en-US"/>
              </w:rPr>
              <w:t>T(1-21)</w:t>
            </w:r>
          </w:p>
        </w:tc>
        <w:tc>
          <w:tcPr>
            <w:tcW w:w="1388" w:type="pct"/>
            <w:gridSpan w:val="2"/>
            <w:shd w:val="clear" w:color="auto" w:fill="auto"/>
          </w:tcPr>
          <w:p w:rsidR="001E0E40" w:rsidRPr="002F3BAB" w:rsidRDefault="001E0E40" w:rsidP="001E0E40">
            <w:pPr>
              <w:spacing w:before="0" w:after="0"/>
              <w:rPr>
                <w:sz w:val="20"/>
              </w:rPr>
            </w:pPr>
            <w:r w:rsidRPr="00AF379C">
              <w:rPr>
                <w:sz w:val="20"/>
              </w:rPr>
              <w:t xml:space="preserve">Общая сумма </w:t>
            </w:r>
            <w:r>
              <w:rPr>
                <w:sz w:val="20"/>
              </w:rPr>
              <w:t>вне</w:t>
            </w:r>
            <w:r w:rsidRPr="00AF379C">
              <w:rPr>
                <w:sz w:val="20"/>
              </w:rPr>
              <w:t>бюджетного финансирования</w:t>
            </w:r>
          </w:p>
        </w:tc>
        <w:tc>
          <w:tcPr>
            <w:tcW w:w="1390" w:type="pct"/>
            <w:gridSpan w:val="3"/>
            <w:shd w:val="clear" w:color="auto" w:fill="auto"/>
          </w:tcPr>
          <w:p w:rsidR="001E0E40" w:rsidRDefault="001E0E40" w:rsidP="001E0E40">
            <w:pPr>
              <w:spacing w:before="0" w:after="0"/>
              <w:rPr>
                <w:sz w:val="20"/>
              </w:rPr>
            </w:pP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7051C8">
              <w:rPr>
                <w:b/>
                <w:sz w:val="20"/>
              </w:rPr>
              <w:t>Детализации по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7051C8">
              <w:rPr>
                <w:b/>
                <w:sz w:val="20"/>
              </w:rPr>
              <w:t>KVRsInfo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KVRInfo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КВР</w:t>
            </w:r>
          </w:p>
        </w:tc>
        <w:tc>
          <w:tcPr>
            <w:tcW w:w="1390" w:type="pct"/>
            <w:gridSpan w:val="3"/>
            <w:shd w:val="clear" w:color="auto" w:fill="auto"/>
          </w:tcPr>
          <w:p w:rsidR="00222A77" w:rsidRDefault="00222A77" w:rsidP="00222A77">
            <w:pPr>
              <w:spacing w:before="0" w:after="0"/>
              <w:rPr>
                <w:sz w:val="20"/>
              </w:rPr>
            </w:pPr>
            <w:r w:rsidRPr="007051C8">
              <w:rPr>
                <w:sz w:val="20"/>
              </w:rPr>
              <w:t>Коды КВР проверяются на вхождение в перечень КВР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w:t>
            </w:r>
            <w:proofErr w:type="gramStart"/>
            <w:r w:rsidRPr="00A274D9">
              <w:rPr>
                <w:sz w:val="20"/>
              </w:rPr>
              <w:t>)?\</w:t>
            </w:r>
            <w:proofErr w:type="gramEnd"/>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t>Детализация по коду 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8D2947">
              <w:rPr>
                <w:b/>
                <w:sz w:val="20"/>
              </w:rPr>
              <w:lastRenderedPageBreak/>
              <w:t>KVRFinancing</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8D2947">
              <w:rPr>
                <w:sz w:val="20"/>
              </w:rPr>
              <w:t>КВР</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KVRYearsInfo</w:t>
            </w:r>
          </w:p>
        </w:tc>
        <w:tc>
          <w:tcPr>
            <w:tcW w:w="172" w:type="pct"/>
            <w:shd w:val="clear" w:color="auto" w:fill="auto"/>
          </w:tcPr>
          <w:p w:rsidR="00222A77" w:rsidRDefault="00222A77" w:rsidP="00222A77">
            <w:pPr>
              <w:spacing w:before="0" w:after="0"/>
              <w:jc w:val="center"/>
              <w:rPr>
                <w:sz w:val="20"/>
              </w:rPr>
            </w:pPr>
          </w:p>
        </w:tc>
        <w:tc>
          <w:tcPr>
            <w:tcW w:w="525" w:type="pct"/>
            <w:shd w:val="clear" w:color="auto" w:fill="auto"/>
          </w:tcPr>
          <w:p w:rsidR="00222A77" w:rsidRPr="00044BE6" w:rsidRDefault="00222A77" w:rsidP="00222A77">
            <w:pPr>
              <w:spacing w:before="0" w:after="0"/>
              <w:jc w:val="center"/>
              <w:rPr>
                <w:sz w:val="20"/>
              </w:rPr>
            </w:pPr>
          </w:p>
        </w:tc>
        <w:tc>
          <w:tcPr>
            <w:tcW w:w="1388" w:type="pct"/>
            <w:gridSpan w:val="2"/>
            <w:shd w:val="clear" w:color="auto" w:fill="auto"/>
          </w:tcPr>
          <w:p w:rsidR="00222A77" w:rsidRPr="002F3BAB" w:rsidRDefault="00222A77" w:rsidP="00222A77">
            <w:pPr>
              <w:spacing w:before="0" w:after="0"/>
              <w:rPr>
                <w:sz w:val="20"/>
              </w:rPr>
            </w:pPr>
            <w:r w:rsidRPr="008D2947">
              <w:rPr>
                <w:sz w:val="20"/>
              </w:rPr>
              <w:t>Детализация по КВР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8D2947">
              <w:rPr>
                <w:b/>
                <w:sz w:val="20"/>
              </w:rPr>
              <w:t>КВР</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A75E4E">
              <w:rPr>
                <w:b/>
                <w:sz w:val="20"/>
              </w:rPr>
              <w:t>KVR</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code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Т(3)</w:t>
            </w:r>
          </w:p>
        </w:tc>
        <w:tc>
          <w:tcPr>
            <w:tcW w:w="1388" w:type="pct"/>
            <w:gridSpan w:val="2"/>
            <w:shd w:val="clear" w:color="auto" w:fill="auto"/>
          </w:tcPr>
          <w:p w:rsidR="00222A77" w:rsidRPr="002F3BAB" w:rsidRDefault="00222A77" w:rsidP="00222A77">
            <w:pPr>
              <w:spacing w:before="0" w:after="0"/>
              <w:rPr>
                <w:sz w:val="20"/>
              </w:rPr>
            </w:pPr>
            <w:r w:rsidRPr="008D2947">
              <w:rPr>
                <w:sz w:val="20"/>
              </w:rPr>
              <w:t>Код вида расхода</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8D2947">
              <w:rPr>
                <w:sz w:val="20"/>
              </w:rPr>
              <w:t>name</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Т(1-2000)</w:t>
            </w:r>
          </w:p>
        </w:tc>
        <w:tc>
          <w:tcPr>
            <w:tcW w:w="1388" w:type="pct"/>
            <w:gridSpan w:val="2"/>
            <w:shd w:val="clear" w:color="auto" w:fill="auto"/>
          </w:tcPr>
          <w:p w:rsidR="00222A77" w:rsidRPr="002F3BAB" w:rsidRDefault="00222A77" w:rsidP="00222A77">
            <w:pPr>
              <w:spacing w:before="0" w:after="0"/>
              <w:rPr>
                <w:sz w:val="20"/>
              </w:rPr>
            </w:pPr>
            <w:r>
              <w:rPr>
                <w:sz w:val="20"/>
              </w:rPr>
              <w:t>Наименование вида расхода</w:t>
            </w:r>
          </w:p>
        </w:tc>
        <w:tc>
          <w:tcPr>
            <w:tcW w:w="1390" w:type="pct"/>
            <w:gridSpan w:val="3"/>
            <w:shd w:val="clear" w:color="auto" w:fill="auto"/>
          </w:tcPr>
          <w:p w:rsidR="00222A77" w:rsidRDefault="00222A77" w:rsidP="00222A77">
            <w:pPr>
              <w:spacing w:before="0" w:after="0"/>
              <w:rPr>
                <w:sz w:val="20"/>
              </w:rPr>
            </w:pPr>
            <w:r w:rsidRPr="008D2947">
              <w:rPr>
                <w:sz w:val="20"/>
              </w:rPr>
              <w:t>Значение игнорируется при приеме, автоматически заполняется при передаче из справочника КВР</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Детализации по целевым статьям</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targetArticlesInfo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7051C8">
              <w:rPr>
                <w:sz w:val="20"/>
              </w:rPr>
              <w:t>currentYear</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sidRPr="007051C8">
              <w:rPr>
                <w:sz w:val="20"/>
              </w:rPr>
              <w:t>Т</w:t>
            </w:r>
          </w:p>
        </w:tc>
        <w:tc>
          <w:tcPr>
            <w:tcW w:w="1388" w:type="pct"/>
            <w:gridSpan w:val="2"/>
            <w:shd w:val="clear" w:color="auto" w:fill="auto"/>
          </w:tcPr>
          <w:p w:rsidR="00222A77" w:rsidRPr="002F3BAB" w:rsidRDefault="00222A77" w:rsidP="00222A77">
            <w:pPr>
              <w:spacing w:before="0" w:after="0"/>
              <w:rPr>
                <w:sz w:val="20"/>
              </w:rPr>
            </w:pPr>
            <w:r w:rsidRPr="00044BE6">
              <w:rPr>
                <w:sz w:val="20"/>
              </w:rPr>
              <w:t>Текущий плановый год</w:t>
            </w:r>
          </w:p>
        </w:tc>
        <w:tc>
          <w:tcPr>
            <w:tcW w:w="1390" w:type="pct"/>
            <w:gridSpan w:val="3"/>
            <w:shd w:val="clear" w:color="auto" w:fill="auto"/>
          </w:tcPr>
          <w:p w:rsidR="00222A77" w:rsidRDefault="00222A77" w:rsidP="00222A77">
            <w:pPr>
              <w:spacing w:before="0" w:after="0"/>
              <w:rPr>
                <w:sz w:val="20"/>
              </w:rPr>
            </w:pPr>
            <w:r w:rsidRPr="001A4780">
              <w:rPr>
                <w:sz w:val="20"/>
              </w:rPr>
              <w:t>Шаблон значения: \</w:t>
            </w:r>
            <w:proofErr w:type="gramStart"/>
            <w:r w:rsidRPr="001A4780">
              <w:rPr>
                <w:sz w:val="20"/>
              </w:rPr>
              <w:t>d{</w:t>
            </w:r>
            <w:proofErr w:type="gramEnd"/>
            <w:r>
              <w:rPr>
                <w:sz w:val="20"/>
              </w:rPr>
              <w:t>4</w:t>
            </w:r>
            <w:r w:rsidRPr="001A4780">
              <w:rPr>
                <w:sz w:val="20"/>
              </w:rPr>
              <w:t>}</w:t>
            </w:r>
          </w:p>
          <w:p w:rsidR="00222A77" w:rsidRDefault="00222A77" w:rsidP="00222A77">
            <w:pPr>
              <w:spacing w:before="0" w:after="0"/>
              <w:rPr>
                <w:sz w:val="20"/>
              </w:rPr>
            </w:pPr>
            <w:r w:rsidRPr="007051C8">
              <w:rPr>
                <w:sz w:val="20"/>
              </w:rPr>
              <w:t>Игнорируется при приеме, автоматически заполняется соответствующим полем из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CA2156">
              <w:rPr>
                <w:sz w:val="20"/>
              </w:rPr>
              <w:t>targetArticleInfo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Pr>
                <w:sz w:val="20"/>
              </w:rPr>
              <w:t>Детализация по целевой статье</w:t>
            </w:r>
          </w:p>
        </w:tc>
        <w:tc>
          <w:tcPr>
            <w:tcW w:w="1390" w:type="pct"/>
            <w:gridSpan w:val="3"/>
            <w:shd w:val="clear" w:color="auto" w:fill="auto"/>
          </w:tcPr>
          <w:p w:rsidR="00222A77" w:rsidRDefault="00222A77" w:rsidP="00222A77">
            <w:pPr>
              <w:spacing w:before="0" w:after="0"/>
              <w:rPr>
                <w:sz w:val="20"/>
              </w:rPr>
            </w:pPr>
            <w:r w:rsidRPr="00CA2156">
              <w:rPr>
                <w:sz w:val="20"/>
              </w:rPr>
              <w:t>Коды целевых статей проверяются на вхождение в перечень целевых статей связанной позиции плана-графика</w:t>
            </w: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1359BA">
              <w:rPr>
                <w:sz w:val="20"/>
              </w:rPr>
              <w:t>totalSum</w:t>
            </w:r>
          </w:p>
        </w:tc>
        <w:tc>
          <w:tcPr>
            <w:tcW w:w="172" w:type="pct"/>
            <w:shd w:val="clear" w:color="auto" w:fill="auto"/>
          </w:tcPr>
          <w:p w:rsidR="00222A77" w:rsidRDefault="00222A77" w:rsidP="00222A77">
            <w:pPr>
              <w:spacing w:before="0" w:after="0"/>
              <w:jc w:val="center"/>
              <w:rPr>
                <w:sz w:val="20"/>
              </w:rPr>
            </w:pPr>
            <w:r>
              <w:rPr>
                <w:sz w:val="20"/>
              </w:rPr>
              <w:t>Н</w:t>
            </w:r>
          </w:p>
        </w:tc>
        <w:tc>
          <w:tcPr>
            <w:tcW w:w="525" w:type="pct"/>
            <w:shd w:val="clear" w:color="auto" w:fill="auto"/>
          </w:tcPr>
          <w:p w:rsidR="00222A77" w:rsidRPr="00044BE6" w:rsidRDefault="00222A77" w:rsidP="00222A77">
            <w:pPr>
              <w:spacing w:before="0" w:after="0"/>
              <w:jc w:val="center"/>
              <w:rPr>
                <w:sz w:val="20"/>
              </w:rPr>
            </w:pPr>
            <w:r>
              <w:rPr>
                <w:sz w:val="20"/>
              </w:rPr>
              <w:t>Т(1-21)</w:t>
            </w:r>
          </w:p>
        </w:tc>
        <w:tc>
          <w:tcPr>
            <w:tcW w:w="1388" w:type="pct"/>
            <w:gridSpan w:val="2"/>
            <w:shd w:val="clear" w:color="auto" w:fill="auto"/>
          </w:tcPr>
          <w:p w:rsidR="00222A77" w:rsidRPr="002F3BAB" w:rsidRDefault="00222A77" w:rsidP="00222A77">
            <w:pPr>
              <w:spacing w:before="0" w:after="0"/>
              <w:rPr>
                <w:sz w:val="20"/>
              </w:rPr>
            </w:pPr>
            <w:r>
              <w:rPr>
                <w:sz w:val="20"/>
              </w:rPr>
              <w:t>Общая сумма</w:t>
            </w:r>
          </w:p>
        </w:tc>
        <w:tc>
          <w:tcPr>
            <w:tcW w:w="1390" w:type="pct"/>
            <w:gridSpan w:val="3"/>
            <w:shd w:val="clear" w:color="auto" w:fill="auto"/>
          </w:tcPr>
          <w:p w:rsidR="00222A77" w:rsidRDefault="00222A77" w:rsidP="00222A77">
            <w:pPr>
              <w:spacing w:before="0" w:after="0"/>
            </w:pPr>
            <w:r>
              <w:rPr>
                <w:sz w:val="20"/>
              </w:rPr>
              <w:t>Шаблон значения:</w:t>
            </w:r>
          </w:p>
          <w:p w:rsidR="00222A77" w:rsidRDefault="00222A77" w:rsidP="00222A77">
            <w:pPr>
              <w:spacing w:before="0" w:after="0"/>
              <w:rPr>
                <w:sz w:val="20"/>
              </w:rPr>
            </w:pPr>
            <w:r w:rsidRPr="00A274D9">
              <w:rPr>
                <w:sz w:val="20"/>
              </w:rPr>
              <w:t>(-</w:t>
            </w:r>
            <w:proofErr w:type="gramStart"/>
            <w:r w:rsidRPr="00A274D9">
              <w:rPr>
                <w:sz w:val="20"/>
              </w:rPr>
              <w:t>)?\</w:t>
            </w:r>
            <w:proofErr w:type="gramEnd"/>
            <w:r w:rsidRPr="00A274D9">
              <w:rPr>
                <w:sz w:val="20"/>
              </w:rPr>
              <w:t>d+(\.\d{1,2})?</w:t>
            </w:r>
          </w:p>
          <w:p w:rsidR="00222A77" w:rsidRDefault="00222A77" w:rsidP="00222A77">
            <w:pPr>
              <w:spacing w:before="0" w:after="0"/>
              <w:rPr>
                <w:sz w:val="20"/>
              </w:rPr>
            </w:pPr>
          </w:p>
          <w:p w:rsidR="00222A77" w:rsidRDefault="00222A77" w:rsidP="00222A77">
            <w:pPr>
              <w:spacing w:before="0" w:after="0"/>
              <w:rPr>
                <w:sz w:val="20"/>
              </w:rPr>
            </w:pPr>
            <w:r w:rsidRPr="001359BA">
              <w:rPr>
                <w:sz w:val="20"/>
              </w:rPr>
              <w:t>Игнорируется при приеме, рассчитывается как сумма полей, указанных в полях «Всего» (notificationInfo/customerRequirementsInfo/customerRequirementInfo/contractConditionsInfo/contractExecutionPaymentPlan/KVRsInfo/KVRInfo/KVRYearsInfo/total)</w:t>
            </w:r>
          </w:p>
        </w:tc>
      </w:tr>
      <w:tr w:rsidR="00222A77" w:rsidRPr="00301389" w:rsidTr="0038713A">
        <w:trPr>
          <w:jc w:val="center"/>
        </w:trPr>
        <w:tc>
          <w:tcPr>
            <w:tcW w:w="5000" w:type="pct"/>
            <w:gridSpan w:val="9"/>
            <w:shd w:val="clear" w:color="auto" w:fill="auto"/>
          </w:tcPr>
          <w:p w:rsidR="00222A77" w:rsidRPr="001D3BD4" w:rsidRDefault="00222A77" w:rsidP="00CA5915">
            <w:pPr>
              <w:tabs>
                <w:tab w:val="left" w:pos="4510"/>
              </w:tabs>
              <w:spacing w:before="0" w:after="0"/>
              <w:jc w:val="center"/>
              <w:rPr>
                <w:b/>
                <w:sz w:val="20"/>
              </w:rPr>
            </w:pPr>
            <w:r w:rsidRPr="00CA2156">
              <w:rPr>
                <w:b/>
                <w:sz w:val="20"/>
              </w:rPr>
              <w:t>Детализация по целевой статье</w:t>
            </w:r>
          </w:p>
        </w:tc>
      </w:tr>
      <w:tr w:rsidR="0030434F" w:rsidRPr="00301389" w:rsidTr="00D9029F">
        <w:trPr>
          <w:jc w:val="center"/>
        </w:trPr>
        <w:tc>
          <w:tcPr>
            <w:tcW w:w="740" w:type="pct"/>
            <w:shd w:val="clear" w:color="auto" w:fill="auto"/>
          </w:tcPr>
          <w:p w:rsidR="00222A77" w:rsidRPr="00162C8B" w:rsidRDefault="00222A77" w:rsidP="00CA5915">
            <w:pPr>
              <w:spacing w:before="0" w:after="0"/>
              <w:jc w:val="both"/>
              <w:rPr>
                <w:sz w:val="20"/>
              </w:rPr>
            </w:pPr>
            <w:r w:rsidRPr="00CA2156">
              <w:rPr>
                <w:b/>
                <w:sz w:val="20"/>
              </w:rPr>
              <w:t>targetArticleInfo</w:t>
            </w:r>
          </w:p>
        </w:tc>
        <w:tc>
          <w:tcPr>
            <w:tcW w:w="785" w:type="pct"/>
            <w:shd w:val="clear" w:color="auto" w:fill="auto"/>
            <w:vAlign w:val="center"/>
          </w:tcPr>
          <w:p w:rsidR="00222A77" w:rsidRPr="00301389" w:rsidRDefault="00222A77" w:rsidP="00CA5915">
            <w:pPr>
              <w:keepNext/>
              <w:spacing w:before="0" w:after="0"/>
              <w:contextualSpacing/>
              <w:rPr>
                <w:b/>
                <w:sz w:val="20"/>
              </w:rPr>
            </w:pPr>
          </w:p>
        </w:tc>
        <w:tc>
          <w:tcPr>
            <w:tcW w:w="172" w:type="pct"/>
            <w:shd w:val="clear" w:color="auto" w:fill="auto"/>
            <w:vAlign w:val="center"/>
          </w:tcPr>
          <w:p w:rsidR="00222A77" w:rsidRPr="00301389" w:rsidRDefault="00222A77" w:rsidP="00CA5915">
            <w:pPr>
              <w:keepNext/>
              <w:spacing w:before="0" w:after="0"/>
              <w:contextualSpacing/>
              <w:jc w:val="center"/>
              <w:rPr>
                <w:b/>
                <w:sz w:val="20"/>
              </w:rPr>
            </w:pPr>
          </w:p>
        </w:tc>
        <w:tc>
          <w:tcPr>
            <w:tcW w:w="525" w:type="pct"/>
            <w:shd w:val="clear" w:color="auto" w:fill="auto"/>
            <w:vAlign w:val="center"/>
          </w:tcPr>
          <w:p w:rsidR="00222A77" w:rsidRPr="00301389" w:rsidRDefault="00222A77" w:rsidP="00CA5915">
            <w:pPr>
              <w:keepNext/>
              <w:spacing w:before="0" w:after="0"/>
              <w:contextualSpacing/>
              <w:jc w:val="center"/>
              <w:rPr>
                <w:b/>
                <w:sz w:val="20"/>
              </w:rPr>
            </w:pPr>
          </w:p>
        </w:tc>
        <w:tc>
          <w:tcPr>
            <w:tcW w:w="1388" w:type="pct"/>
            <w:gridSpan w:val="2"/>
            <w:shd w:val="clear" w:color="auto" w:fill="auto"/>
            <w:vAlign w:val="center"/>
          </w:tcPr>
          <w:p w:rsidR="00222A77" w:rsidRPr="00301389" w:rsidRDefault="00222A77" w:rsidP="00CA5915">
            <w:pPr>
              <w:keepNext/>
              <w:spacing w:before="0" w:after="0"/>
              <w:contextualSpacing/>
              <w:rPr>
                <w:b/>
                <w:sz w:val="20"/>
              </w:rPr>
            </w:pPr>
          </w:p>
        </w:tc>
        <w:tc>
          <w:tcPr>
            <w:tcW w:w="1390" w:type="pct"/>
            <w:gridSpan w:val="3"/>
            <w:shd w:val="clear" w:color="auto" w:fill="auto"/>
            <w:vAlign w:val="center"/>
          </w:tcPr>
          <w:p w:rsidR="00222A77" w:rsidRPr="00301389" w:rsidRDefault="00222A77"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Т(10)</w:t>
            </w:r>
          </w:p>
        </w:tc>
        <w:tc>
          <w:tcPr>
            <w:tcW w:w="1388" w:type="pct"/>
            <w:gridSpan w:val="2"/>
            <w:shd w:val="clear" w:color="auto" w:fill="auto"/>
          </w:tcPr>
          <w:p w:rsidR="00222A77" w:rsidRPr="002F3BAB" w:rsidRDefault="00222A77" w:rsidP="00222A77">
            <w:pPr>
              <w:spacing w:before="0" w:after="0"/>
              <w:rPr>
                <w:sz w:val="20"/>
              </w:rPr>
            </w:pPr>
            <w:r w:rsidRPr="00CA2156">
              <w:rPr>
                <w:sz w:val="20"/>
              </w:rPr>
              <w:t>Целевая статья</w:t>
            </w:r>
          </w:p>
        </w:tc>
        <w:tc>
          <w:tcPr>
            <w:tcW w:w="1390" w:type="pct"/>
            <w:gridSpan w:val="3"/>
            <w:shd w:val="clear" w:color="auto" w:fill="auto"/>
          </w:tcPr>
          <w:p w:rsidR="00222A77" w:rsidRDefault="00222A77" w:rsidP="00222A77">
            <w:pPr>
              <w:spacing w:before="0" w:after="0"/>
              <w:rPr>
                <w:sz w:val="20"/>
              </w:rPr>
            </w:pPr>
          </w:p>
        </w:tc>
      </w:tr>
      <w:tr w:rsidR="0030434F" w:rsidRPr="00301389" w:rsidTr="00D9029F">
        <w:trPr>
          <w:jc w:val="center"/>
        </w:trPr>
        <w:tc>
          <w:tcPr>
            <w:tcW w:w="740" w:type="pct"/>
            <w:shd w:val="clear" w:color="auto" w:fill="auto"/>
            <w:vAlign w:val="center"/>
          </w:tcPr>
          <w:p w:rsidR="00222A77" w:rsidRPr="00301389" w:rsidRDefault="00222A77" w:rsidP="00222A77">
            <w:pPr>
              <w:spacing w:before="0" w:after="0"/>
              <w:contextualSpacing/>
              <w:rPr>
                <w:sz w:val="20"/>
              </w:rPr>
            </w:pPr>
          </w:p>
        </w:tc>
        <w:tc>
          <w:tcPr>
            <w:tcW w:w="785" w:type="pct"/>
            <w:shd w:val="clear" w:color="auto" w:fill="auto"/>
          </w:tcPr>
          <w:p w:rsidR="00222A77" w:rsidRPr="002F3BAB" w:rsidRDefault="00222A77" w:rsidP="00222A77">
            <w:pPr>
              <w:spacing w:before="0" w:after="0"/>
              <w:rPr>
                <w:sz w:val="20"/>
              </w:rPr>
            </w:pPr>
            <w:r w:rsidRPr="006B6F22">
              <w:rPr>
                <w:sz w:val="20"/>
              </w:rPr>
              <w:t>targetArticleYearsInfo</w:t>
            </w:r>
          </w:p>
        </w:tc>
        <w:tc>
          <w:tcPr>
            <w:tcW w:w="172" w:type="pct"/>
            <w:shd w:val="clear" w:color="auto" w:fill="auto"/>
          </w:tcPr>
          <w:p w:rsidR="00222A77" w:rsidRDefault="00222A77" w:rsidP="00222A77">
            <w:pPr>
              <w:spacing w:before="0" w:after="0"/>
              <w:jc w:val="center"/>
              <w:rPr>
                <w:sz w:val="20"/>
              </w:rPr>
            </w:pPr>
            <w:r>
              <w:rPr>
                <w:sz w:val="20"/>
              </w:rPr>
              <w:t>О</w:t>
            </w:r>
          </w:p>
        </w:tc>
        <w:tc>
          <w:tcPr>
            <w:tcW w:w="525" w:type="pct"/>
            <w:shd w:val="clear" w:color="auto" w:fill="auto"/>
          </w:tcPr>
          <w:p w:rsidR="00222A77" w:rsidRPr="00044BE6" w:rsidRDefault="00222A77" w:rsidP="00222A77">
            <w:pPr>
              <w:spacing w:before="0" w:after="0"/>
              <w:jc w:val="center"/>
              <w:rPr>
                <w:sz w:val="20"/>
              </w:rPr>
            </w:pPr>
            <w:r>
              <w:rPr>
                <w:sz w:val="20"/>
              </w:rPr>
              <w:t>S</w:t>
            </w:r>
          </w:p>
        </w:tc>
        <w:tc>
          <w:tcPr>
            <w:tcW w:w="1388" w:type="pct"/>
            <w:gridSpan w:val="2"/>
            <w:shd w:val="clear" w:color="auto" w:fill="auto"/>
          </w:tcPr>
          <w:p w:rsidR="00222A77" w:rsidRPr="002F3BAB" w:rsidRDefault="00222A77" w:rsidP="00222A77">
            <w:pPr>
              <w:spacing w:before="0" w:after="0"/>
              <w:rPr>
                <w:sz w:val="20"/>
              </w:rPr>
            </w:pPr>
            <w:r w:rsidRPr="006B6F22">
              <w:rPr>
                <w:sz w:val="20"/>
              </w:rPr>
              <w:t>Детализация по целевой статье в разбивке по годам</w:t>
            </w:r>
          </w:p>
        </w:tc>
        <w:tc>
          <w:tcPr>
            <w:tcW w:w="1390" w:type="pct"/>
            <w:gridSpan w:val="3"/>
            <w:shd w:val="clear" w:color="auto" w:fill="auto"/>
          </w:tcPr>
          <w:p w:rsidR="00222A77" w:rsidRDefault="00222A77" w:rsidP="00222A77">
            <w:pPr>
              <w:spacing w:before="0" w:after="0"/>
              <w:rPr>
                <w:sz w:val="20"/>
              </w:rPr>
            </w:pPr>
            <w:r>
              <w:rPr>
                <w:sz w:val="20"/>
              </w:rPr>
              <w:t xml:space="preserve">Состав блока см. состав блока </w:t>
            </w:r>
            <w:r w:rsidRPr="008D2947">
              <w:rPr>
                <w:sz w:val="20"/>
              </w:rPr>
              <w:t>KBKYearsInfo</w:t>
            </w:r>
            <w:r>
              <w:rPr>
                <w:sz w:val="20"/>
              </w:rPr>
              <w:t xml:space="preserve"> выше </w:t>
            </w:r>
          </w:p>
        </w:tc>
      </w:tr>
      <w:tr w:rsidR="0086153A" w:rsidRPr="00301389" w:rsidTr="0038713A">
        <w:trPr>
          <w:jc w:val="center"/>
        </w:trPr>
        <w:tc>
          <w:tcPr>
            <w:tcW w:w="5000" w:type="pct"/>
            <w:gridSpan w:val="9"/>
            <w:shd w:val="clear" w:color="auto" w:fill="auto"/>
          </w:tcPr>
          <w:p w:rsidR="0086153A" w:rsidRDefault="0086153A" w:rsidP="0086153A">
            <w:pPr>
              <w:spacing w:before="0" w:after="0"/>
              <w:jc w:val="center"/>
              <w:rPr>
                <w:sz w:val="20"/>
              </w:rPr>
            </w:pPr>
            <w:r w:rsidRPr="00875D9D">
              <w:rPr>
                <w:b/>
                <w:sz w:val="20"/>
              </w:rPr>
              <w:t>Информация о бюджетном обязательстве</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875D9D">
              <w:rPr>
                <w:b/>
                <w:sz w:val="20"/>
              </w:rPr>
              <w:t>BOInfo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BONumber</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rPr>
              <w:t>Т</w:t>
            </w:r>
            <w:r>
              <w:rPr>
                <w:sz w:val="20"/>
                <w:lang w:val="en-US"/>
              </w:rPr>
              <w:t>(</w:t>
            </w:r>
            <w:r>
              <w:rPr>
                <w:sz w:val="20"/>
              </w:rPr>
              <w:t>1-19</w:t>
            </w:r>
            <w:r>
              <w:rPr>
                <w:sz w:val="20"/>
                <w:lang w:val="en-US"/>
              </w:rPr>
              <w:t>)</w:t>
            </w:r>
          </w:p>
        </w:tc>
        <w:tc>
          <w:tcPr>
            <w:tcW w:w="1388" w:type="pct"/>
            <w:gridSpan w:val="2"/>
            <w:shd w:val="clear" w:color="auto" w:fill="auto"/>
          </w:tcPr>
          <w:p w:rsidR="0086153A" w:rsidRPr="002F3BAB" w:rsidRDefault="0086153A" w:rsidP="0086153A">
            <w:pPr>
              <w:spacing w:before="0" w:after="0"/>
              <w:rPr>
                <w:sz w:val="20"/>
              </w:rPr>
            </w:pPr>
            <w:r w:rsidRPr="00875D9D">
              <w:rPr>
                <w:sz w:val="20"/>
              </w:rPr>
              <w:t>Номер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BODate</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DT</w:t>
            </w:r>
          </w:p>
        </w:tc>
        <w:tc>
          <w:tcPr>
            <w:tcW w:w="1388" w:type="pct"/>
            <w:gridSpan w:val="2"/>
            <w:shd w:val="clear" w:color="auto" w:fill="auto"/>
          </w:tcPr>
          <w:p w:rsidR="0086153A" w:rsidRPr="002F3BAB" w:rsidRDefault="0086153A" w:rsidP="0086153A">
            <w:pPr>
              <w:spacing w:before="0" w:after="0"/>
              <w:rPr>
                <w:sz w:val="20"/>
              </w:rPr>
            </w:pPr>
            <w:r w:rsidRPr="00875D9D">
              <w:rPr>
                <w:sz w:val="20"/>
              </w:rPr>
              <w:t>Дата принимаемого бюджетного обязательства</w:t>
            </w:r>
          </w:p>
        </w:tc>
        <w:tc>
          <w:tcPr>
            <w:tcW w:w="1390" w:type="pct"/>
            <w:gridSpan w:val="3"/>
            <w:shd w:val="clear" w:color="auto" w:fill="auto"/>
          </w:tcPr>
          <w:p w:rsidR="0086153A" w:rsidRDefault="0086153A" w:rsidP="0086153A">
            <w:pPr>
              <w:spacing w:before="0" w:after="0"/>
              <w:rPr>
                <w:sz w:val="20"/>
              </w:rPr>
            </w:pP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F3BAB" w:rsidRDefault="0086153A" w:rsidP="0086153A">
            <w:pPr>
              <w:spacing w:before="0" w:after="0"/>
              <w:rPr>
                <w:sz w:val="20"/>
              </w:rPr>
            </w:pPr>
            <w:r w:rsidRPr="00875D9D">
              <w:rPr>
                <w:sz w:val="20"/>
              </w:rPr>
              <w:t>inputBOFlag</w:t>
            </w:r>
          </w:p>
        </w:tc>
        <w:tc>
          <w:tcPr>
            <w:tcW w:w="172" w:type="pct"/>
            <w:shd w:val="clear" w:color="auto" w:fill="auto"/>
          </w:tcPr>
          <w:p w:rsidR="0086153A" w:rsidRDefault="0086153A" w:rsidP="0086153A">
            <w:pPr>
              <w:spacing w:before="0" w:after="0"/>
              <w:jc w:val="center"/>
              <w:rPr>
                <w:sz w:val="20"/>
              </w:rPr>
            </w:pPr>
            <w:r>
              <w:rPr>
                <w:sz w:val="20"/>
              </w:rPr>
              <w:t>О</w:t>
            </w:r>
          </w:p>
        </w:tc>
        <w:tc>
          <w:tcPr>
            <w:tcW w:w="525" w:type="pct"/>
            <w:shd w:val="clear" w:color="auto" w:fill="auto"/>
          </w:tcPr>
          <w:p w:rsidR="0086153A" w:rsidRDefault="0086153A" w:rsidP="0086153A">
            <w:pPr>
              <w:spacing w:before="0" w:after="0"/>
              <w:jc w:val="center"/>
              <w:rPr>
                <w:sz w:val="20"/>
              </w:rPr>
            </w:pPr>
            <w:r>
              <w:rPr>
                <w:sz w:val="20"/>
                <w:lang w:val="en-US"/>
              </w:rPr>
              <w:t>T</w:t>
            </w:r>
          </w:p>
        </w:tc>
        <w:tc>
          <w:tcPr>
            <w:tcW w:w="1388" w:type="pct"/>
            <w:gridSpan w:val="2"/>
            <w:shd w:val="clear" w:color="auto" w:fill="auto"/>
          </w:tcPr>
          <w:p w:rsidR="0086153A" w:rsidRPr="00875D9D" w:rsidRDefault="0086153A" w:rsidP="0086153A">
            <w:pPr>
              <w:spacing w:before="0" w:after="0"/>
              <w:rPr>
                <w:sz w:val="20"/>
              </w:rPr>
            </w:pPr>
            <w:r w:rsidRPr="00875D9D">
              <w:rPr>
                <w:sz w:val="20"/>
              </w:rPr>
              <w:t>Признак автоматического/ручного ввода информации о бюджетном обязательстве:</w:t>
            </w:r>
          </w:p>
          <w:p w:rsidR="0086153A" w:rsidRPr="00875D9D" w:rsidRDefault="0086153A" w:rsidP="0086153A">
            <w:pPr>
              <w:spacing w:before="0" w:after="0"/>
              <w:rPr>
                <w:sz w:val="20"/>
              </w:rPr>
            </w:pPr>
          </w:p>
          <w:p w:rsidR="0086153A" w:rsidRPr="00875D9D" w:rsidRDefault="0086153A" w:rsidP="0086153A">
            <w:pPr>
              <w:spacing w:before="0" w:after="0"/>
              <w:rPr>
                <w:sz w:val="20"/>
              </w:rPr>
            </w:pPr>
            <w:r w:rsidRPr="00875D9D">
              <w:rPr>
                <w:sz w:val="20"/>
              </w:rPr>
              <w:t>auto - автоматический ввод;</w:t>
            </w:r>
          </w:p>
          <w:p w:rsidR="0086153A" w:rsidRPr="002F3BAB" w:rsidRDefault="0086153A" w:rsidP="0086153A">
            <w:pPr>
              <w:spacing w:before="0" w:after="0"/>
              <w:rPr>
                <w:sz w:val="20"/>
              </w:rPr>
            </w:pPr>
            <w:r w:rsidRPr="00875D9D">
              <w:rPr>
                <w:sz w:val="20"/>
              </w:rPr>
              <w:t>manual - ручной ввод.</w:t>
            </w:r>
          </w:p>
        </w:tc>
        <w:tc>
          <w:tcPr>
            <w:tcW w:w="1390" w:type="pct"/>
            <w:gridSpan w:val="3"/>
            <w:shd w:val="clear" w:color="auto" w:fill="auto"/>
          </w:tcPr>
          <w:p w:rsidR="0086153A" w:rsidRDefault="0086153A" w:rsidP="0086153A">
            <w:pPr>
              <w:spacing w:before="0" w:after="0"/>
              <w:rPr>
                <w:sz w:val="20"/>
              </w:rPr>
            </w:pPr>
            <w:r>
              <w:rPr>
                <w:sz w:val="20"/>
              </w:rPr>
              <w:t>Допустимые значения:</w:t>
            </w:r>
          </w:p>
          <w:p w:rsidR="0086153A" w:rsidRDefault="0086153A" w:rsidP="0086153A">
            <w:pPr>
              <w:spacing w:before="0" w:after="0"/>
              <w:rPr>
                <w:sz w:val="20"/>
              </w:rPr>
            </w:pPr>
          </w:p>
          <w:p w:rsidR="0086153A" w:rsidRPr="00875D9D" w:rsidRDefault="0086153A" w:rsidP="0086153A">
            <w:pPr>
              <w:spacing w:before="0" w:after="0"/>
              <w:rPr>
                <w:sz w:val="20"/>
              </w:rPr>
            </w:pPr>
            <w:r w:rsidRPr="00875D9D">
              <w:rPr>
                <w:sz w:val="20"/>
              </w:rPr>
              <w:t>auto;</w:t>
            </w:r>
          </w:p>
          <w:p w:rsidR="0086153A" w:rsidRDefault="0086153A" w:rsidP="0086153A">
            <w:pPr>
              <w:spacing w:before="0" w:after="0"/>
              <w:rPr>
                <w:sz w:val="20"/>
              </w:rPr>
            </w:pPr>
            <w:r w:rsidRPr="00875D9D">
              <w:rPr>
                <w:sz w:val="20"/>
              </w:rPr>
              <w:t>manual.</w:t>
            </w:r>
          </w:p>
          <w:p w:rsidR="0086153A" w:rsidRDefault="0086153A" w:rsidP="0086153A">
            <w:pPr>
              <w:spacing w:before="0" w:after="0"/>
              <w:rPr>
                <w:sz w:val="20"/>
              </w:rPr>
            </w:pPr>
          </w:p>
          <w:p w:rsidR="0086153A" w:rsidRPr="00875D9D" w:rsidRDefault="0086153A" w:rsidP="0086153A">
            <w:pPr>
              <w:spacing w:before="0" w:after="0"/>
              <w:rPr>
                <w:sz w:val="20"/>
              </w:rPr>
            </w:pPr>
            <w:r w:rsidRPr="004C125C">
              <w:rPr>
                <w:sz w:val="20"/>
              </w:rPr>
              <w:t>Игнорируется при приеме, заполняется при передаче</w:t>
            </w:r>
          </w:p>
        </w:tc>
      </w:tr>
      <w:tr w:rsidR="0030434F"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2048D7" w:rsidRDefault="0086153A" w:rsidP="0086153A">
            <w:pPr>
              <w:spacing w:before="0" w:after="0"/>
              <w:rPr>
                <w:sz w:val="20"/>
              </w:rPr>
            </w:pPr>
            <w:r w:rsidRPr="004C125C">
              <w:rPr>
                <w:sz w:val="20"/>
              </w:rPr>
              <w:t>BORegistered</w:t>
            </w:r>
          </w:p>
        </w:tc>
        <w:tc>
          <w:tcPr>
            <w:tcW w:w="172" w:type="pct"/>
            <w:shd w:val="clear" w:color="auto" w:fill="auto"/>
          </w:tcPr>
          <w:p w:rsidR="0086153A" w:rsidRPr="004C125C" w:rsidRDefault="0086153A" w:rsidP="0086153A">
            <w:pPr>
              <w:spacing w:before="0" w:after="0"/>
              <w:jc w:val="center"/>
              <w:rPr>
                <w:sz w:val="20"/>
              </w:rPr>
            </w:pPr>
            <w:r>
              <w:rPr>
                <w:sz w:val="20"/>
              </w:rPr>
              <w:t>Н</w:t>
            </w:r>
          </w:p>
        </w:tc>
        <w:tc>
          <w:tcPr>
            <w:tcW w:w="525" w:type="pct"/>
            <w:shd w:val="clear" w:color="auto" w:fill="auto"/>
          </w:tcPr>
          <w:p w:rsidR="0086153A" w:rsidRDefault="0086153A" w:rsidP="0086153A">
            <w:pPr>
              <w:spacing w:before="0" w:after="0"/>
              <w:jc w:val="center"/>
              <w:rPr>
                <w:sz w:val="20"/>
                <w:lang w:val="en-US"/>
              </w:rPr>
            </w:pPr>
            <w:r>
              <w:rPr>
                <w:sz w:val="20"/>
                <w:lang w:val="en-US"/>
              </w:rPr>
              <w:t>B</w:t>
            </w:r>
          </w:p>
        </w:tc>
        <w:tc>
          <w:tcPr>
            <w:tcW w:w="1388" w:type="pct"/>
            <w:gridSpan w:val="2"/>
            <w:shd w:val="clear" w:color="auto" w:fill="auto"/>
          </w:tcPr>
          <w:p w:rsidR="0086153A" w:rsidRPr="002048D7" w:rsidRDefault="0086153A" w:rsidP="0086153A">
            <w:pPr>
              <w:spacing w:before="0" w:after="0"/>
              <w:rPr>
                <w:sz w:val="20"/>
              </w:rPr>
            </w:pPr>
            <w:r w:rsidRPr="004C125C">
              <w:rPr>
                <w:sz w:val="20"/>
              </w:rPr>
              <w:t>Принимаемое бюджетное обязательство ранее было сфо</w:t>
            </w:r>
            <w:r>
              <w:rPr>
                <w:sz w:val="20"/>
              </w:rPr>
              <w:t>рмировано и поставлено на учет</w:t>
            </w:r>
          </w:p>
        </w:tc>
        <w:tc>
          <w:tcPr>
            <w:tcW w:w="1390" w:type="pct"/>
            <w:gridSpan w:val="3"/>
            <w:shd w:val="clear" w:color="auto" w:fill="auto"/>
          </w:tcPr>
          <w:p w:rsidR="0086153A" w:rsidRPr="004C125C" w:rsidRDefault="0086153A" w:rsidP="0086153A">
            <w:pPr>
              <w:spacing w:before="0" w:after="0"/>
              <w:rPr>
                <w:sz w:val="20"/>
              </w:rPr>
            </w:pPr>
            <w:r w:rsidRPr="004C125C">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86153A" w:rsidRPr="00301389" w:rsidTr="0038713A">
        <w:trPr>
          <w:jc w:val="center"/>
        </w:trPr>
        <w:tc>
          <w:tcPr>
            <w:tcW w:w="5000" w:type="pct"/>
            <w:gridSpan w:val="9"/>
            <w:shd w:val="clear" w:color="auto" w:fill="auto"/>
            <w:vAlign w:val="center"/>
          </w:tcPr>
          <w:p w:rsidR="0086153A" w:rsidRPr="00301389" w:rsidRDefault="0086153A" w:rsidP="0086153A">
            <w:pPr>
              <w:keepNext/>
              <w:spacing w:before="0" w:after="0"/>
              <w:contextualSpacing/>
              <w:jc w:val="center"/>
              <w:rPr>
                <w:b/>
                <w:sz w:val="20"/>
              </w:rPr>
            </w:pPr>
            <w:r w:rsidRPr="00C316CF">
              <w:rPr>
                <w:b/>
                <w:bCs/>
                <w:sz w:val="20"/>
              </w:rPr>
              <w:lastRenderedPageBreak/>
              <w:t>Места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86153A" w:rsidRPr="00162C8B" w:rsidRDefault="0086153A" w:rsidP="0086153A">
            <w:pPr>
              <w:spacing w:before="0" w:after="0"/>
              <w:jc w:val="both"/>
              <w:rPr>
                <w:sz w:val="20"/>
              </w:rPr>
            </w:pPr>
            <w:r w:rsidRPr="00C316CF">
              <w:rPr>
                <w:b/>
                <w:bCs/>
                <w:sz w:val="20"/>
              </w:rPr>
              <w:t>deliveryPlacesInfo</w:t>
            </w:r>
          </w:p>
        </w:tc>
        <w:tc>
          <w:tcPr>
            <w:tcW w:w="785" w:type="pct"/>
            <w:shd w:val="clear" w:color="auto" w:fill="auto"/>
            <w:vAlign w:val="center"/>
          </w:tcPr>
          <w:p w:rsidR="0086153A" w:rsidRPr="00301389" w:rsidRDefault="0086153A" w:rsidP="0086153A">
            <w:pPr>
              <w:keepNext/>
              <w:spacing w:before="0" w:after="0"/>
              <w:contextualSpacing/>
              <w:rPr>
                <w:b/>
                <w:sz w:val="20"/>
              </w:rPr>
            </w:pPr>
          </w:p>
        </w:tc>
        <w:tc>
          <w:tcPr>
            <w:tcW w:w="172" w:type="pct"/>
            <w:shd w:val="clear" w:color="auto" w:fill="auto"/>
            <w:vAlign w:val="center"/>
          </w:tcPr>
          <w:p w:rsidR="0086153A" w:rsidRPr="00301389" w:rsidRDefault="0086153A" w:rsidP="0086153A">
            <w:pPr>
              <w:keepNext/>
              <w:spacing w:before="0" w:after="0"/>
              <w:contextualSpacing/>
              <w:jc w:val="center"/>
              <w:rPr>
                <w:b/>
                <w:sz w:val="20"/>
              </w:rPr>
            </w:pPr>
          </w:p>
        </w:tc>
        <w:tc>
          <w:tcPr>
            <w:tcW w:w="525" w:type="pct"/>
            <w:shd w:val="clear" w:color="auto" w:fill="auto"/>
            <w:vAlign w:val="center"/>
          </w:tcPr>
          <w:p w:rsidR="0086153A" w:rsidRPr="00301389" w:rsidRDefault="0086153A" w:rsidP="0086153A">
            <w:pPr>
              <w:keepNext/>
              <w:spacing w:before="0" w:after="0"/>
              <w:contextualSpacing/>
              <w:jc w:val="center"/>
              <w:rPr>
                <w:b/>
                <w:sz w:val="20"/>
              </w:rPr>
            </w:pPr>
          </w:p>
        </w:tc>
        <w:tc>
          <w:tcPr>
            <w:tcW w:w="1388" w:type="pct"/>
            <w:gridSpan w:val="2"/>
            <w:shd w:val="clear" w:color="auto" w:fill="auto"/>
            <w:vAlign w:val="center"/>
          </w:tcPr>
          <w:p w:rsidR="0086153A" w:rsidRPr="00301389" w:rsidRDefault="0086153A" w:rsidP="0086153A">
            <w:pPr>
              <w:keepNext/>
              <w:spacing w:before="0" w:after="0"/>
              <w:contextualSpacing/>
              <w:rPr>
                <w:b/>
                <w:sz w:val="20"/>
              </w:rPr>
            </w:pPr>
          </w:p>
        </w:tc>
        <w:tc>
          <w:tcPr>
            <w:tcW w:w="1390" w:type="pct"/>
            <w:gridSpan w:val="3"/>
            <w:shd w:val="clear" w:color="auto" w:fill="auto"/>
            <w:vAlign w:val="center"/>
          </w:tcPr>
          <w:p w:rsidR="0086153A" w:rsidRPr="00301389" w:rsidRDefault="0086153A" w:rsidP="0086153A">
            <w:pPr>
              <w:keepNext/>
              <w:spacing w:before="0" w:after="0"/>
              <w:contextualSpacing/>
              <w:rPr>
                <w:b/>
                <w:sz w:val="20"/>
              </w:rPr>
            </w:pPr>
          </w:p>
        </w:tc>
      </w:tr>
      <w:tr w:rsidR="0086153A" w:rsidRPr="00301389" w:rsidTr="00D9029F">
        <w:trPr>
          <w:jc w:val="center"/>
        </w:trPr>
        <w:tc>
          <w:tcPr>
            <w:tcW w:w="740" w:type="pct"/>
            <w:shd w:val="clear" w:color="auto" w:fill="auto"/>
            <w:vAlign w:val="center"/>
          </w:tcPr>
          <w:p w:rsidR="0086153A" w:rsidRPr="00301389" w:rsidRDefault="0086153A" w:rsidP="0086153A">
            <w:pPr>
              <w:spacing w:before="0" w:after="0"/>
              <w:contextualSpacing/>
              <w:rPr>
                <w:sz w:val="20"/>
              </w:rPr>
            </w:pPr>
          </w:p>
        </w:tc>
        <w:tc>
          <w:tcPr>
            <w:tcW w:w="785" w:type="pct"/>
            <w:shd w:val="clear" w:color="auto" w:fill="auto"/>
          </w:tcPr>
          <w:p w:rsidR="0086153A" w:rsidRPr="00C316CF" w:rsidRDefault="0086153A" w:rsidP="0086153A">
            <w:pPr>
              <w:spacing w:before="0" w:after="0"/>
              <w:rPr>
                <w:sz w:val="20"/>
              </w:rPr>
            </w:pPr>
            <w:r w:rsidRPr="00C316CF">
              <w:rPr>
                <w:sz w:val="20"/>
              </w:rPr>
              <w:t>deliveryPlaceInfo</w:t>
            </w:r>
          </w:p>
        </w:tc>
        <w:tc>
          <w:tcPr>
            <w:tcW w:w="172" w:type="pct"/>
            <w:shd w:val="clear" w:color="auto" w:fill="auto"/>
          </w:tcPr>
          <w:p w:rsidR="0086153A" w:rsidRPr="00C316CF" w:rsidRDefault="0086153A" w:rsidP="0086153A">
            <w:pPr>
              <w:spacing w:before="0" w:after="0"/>
              <w:jc w:val="center"/>
              <w:rPr>
                <w:sz w:val="20"/>
              </w:rPr>
            </w:pPr>
            <w:r w:rsidRPr="00C316CF">
              <w:rPr>
                <w:sz w:val="20"/>
              </w:rPr>
              <w:t>О</w:t>
            </w:r>
          </w:p>
        </w:tc>
        <w:tc>
          <w:tcPr>
            <w:tcW w:w="525" w:type="pct"/>
            <w:shd w:val="clear" w:color="auto" w:fill="auto"/>
          </w:tcPr>
          <w:p w:rsidR="0086153A" w:rsidRPr="00C316CF" w:rsidRDefault="0086153A" w:rsidP="0086153A">
            <w:pPr>
              <w:spacing w:before="0" w:after="0"/>
              <w:jc w:val="center"/>
              <w:rPr>
                <w:sz w:val="20"/>
              </w:rPr>
            </w:pPr>
            <w:r w:rsidRPr="00C316CF">
              <w:rPr>
                <w:sz w:val="20"/>
              </w:rPr>
              <w:t>S</w:t>
            </w:r>
          </w:p>
        </w:tc>
        <w:tc>
          <w:tcPr>
            <w:tcW w:w="1388" w:type="pct"/>
            <w:gridSpan w:val="2"/>
            <w:shd w:val="clear" w:color="auto" w:fill="auto"/>
          </w:tcPr>
          <w:p w:rsidR="0086153A" w:rsidRPr="00C316CF" w:rsidRDefault="0086153A" w:rsidP="0086153A">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90" w:type="pct"/>
            <w:gridSpan w:val="3"/>
            <w:shd w:val="clear" w:color="auto" w:fill="auto"/>
          </w:tcPr>
          <w:p w:rsidR="0086153A" w:rsidRPr="00C316CF" w:rsidRDefault="0086153A" w:rsidP="0086153A">
            <w:pPr>
              <w:spacing w:before="0" w:after="0"/>
              <w:rPr>
                <w:sz w:val="20"/>
              </w:rPr>
            </w:pPr>
            <w:r w:rsidRPr="00C316CF">
              <w:rPr>
                <w:sz w:val="20"/>
              </w:rPr>
              <w:t>Множественный элемент.</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deliveryPlaceInfo</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deliveryPlace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w:t>
            </w:r>
            <w:r>
              <w:rPr>
                <w:sz w:val="20"/>
              </w:rPr>
              <w:t>[1 - 2000]</w:t>
            </w:r>
          </w:p>
        </w:tc>
        <w:tc>
          <w:tcPr>
            <w:tcW w:w="1388" w:type="pct"/>
            <w:gridSpan w:val="2"/>
            <w:shd w:val="clear" w:color="auto" w:fill="auto"/>
          </w:tcPr>
          <w:p w:rsidR="007A7FF6" w:rsidRPr="00C316CF" w:rsidRDefault="007A7FF6" w:rsidP="007A7FF6">
            <w:pPr>
              <w:spacing w:before="0" w:after="0"/>
              <w:rPr>
                <w:sz w:val="20"/>
              </w:rPr>
            </w:pPr>
            <w:r w:rsidRPr="00C316CF">
              <w:rPr>
                <w:sz w:val="20"/>
              </w:rPr>
              <w:t>Место</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noKladrForRegionSettlement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КЛАДР не используется для задания района/города и населенного пункта</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val="restart"/>
            <w:shd w:val="clear" w:color="auto" w:fill="auto"/>
            <w:vAlign w:val="center"/>
          </w:tcPr>
          <w:p w:rsidR="007A7FF6" w:rsidRPr="00301389" w:rsidRDefault="007A7FF6" w:rsidP="007A7FF6">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7A7FF6" w:rsidRPr="00C316CF" w:rsidRDefault="007A7FF6" w:rsidP="007A7FF6">
            <w:pPr>
              <w:spacing w:before="0" w:after="0"/>
              <w:rPr>
                <w:sz w:val="20"/>
              </w:rPr>
            </w:pPr>
            <w:r w:rsidRPr="00C316CF">
              <w:rPr>
                <w:sz w:val="20"/>
              </w:rPr>
              <w:t>kladr</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 - если поставка в РФ</w:t>
            </w:r>
          </w:p>
        </w:tc>
        <w:tc>
          <w:tcPr>
            <w:tcW w:w="1390" w:type="pct"/>
            <w:gridSpan w:val="3"/>
            <w:shd w:val="clear" w:color="auto" w:fill="auto"/>
          </w:tcPr>
          <w:p w:rsidR="007A7FF6" w:rsidRPr="00162C8B" w:rsidRDefault="007A7FF6" w:rsidP="007A7FF6">
            <w:pPr>
              <w:spacing w:before="0" w:after="0"/>
              <w:jc w:val="both"/>
              <w:rPr>
                <w:sz w:val="20"/>
              </w:rPr>
            </w:pPr>
          </w:p>
        </w:tc>
      </w:tr>
      <w:tr w:rsidR="007A7FF6" w:rsidRPr="00301389" w:rsidTr="00D9029F">
        <w:trPr>
          <w:jc w:val="center"/>
        </w:trPr>
        <w:tc>
          <w:tcPr>
            <w:tcW w:w="740" w:type="pct"/>
            <w:vMerge/>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country</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S</w:t>
            </w:r>
          </w:p>
        </w:tc>
        <w:tc>
          <w:tcPr>
            <w:tcW w:w="1388" w:type="pct"/>
            <w:gridSpan w:val="2"/>
            <w:shd w:val="clear" w:color="auto" w:fill="auto"/>
          </w:tcPr>
          <w:p w:rsidR="007A7FF6" w:rsidRPr="00C316CF" w:rsidRDefault="007A7FF6" w:rsidP="007A7FF6">
            <w:pPr>
              <w:spacing w:before="0" w:after="0"/>
              <w:rPr>
                <w:sz w:val="20"/>
              </w:rPr>
            </w:pPr>
            <w:r w:rsidRPr="00C316CF">
              <w:rPr>
                <w:sz w:val="20"/>
              </w:rPr>
              <w:t xml:space="preserve">Код страны </w:t>
            </w:r>
            <w:r>
              <w:rPr>
                <w:sz w:val="20"/>
              </w:rPr>
              <w:t>в ОКСМ - если поставка не в РФ</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7A7FF6" w:rsidRPr="00301389" w:rsidTr="0038713A">
        <w:trPr>
          <w:jc w:val="center"/>
        </w:trPr>
        <w:tc>
          <w:tcPr>
            <w:tcW w:w="5000" w:type="pct"/>
            <w:gridSpan w:val="9"/>
            <w:shd w:val="clear" w:color="auto" w:fill="auto"/>
            <w:vAlign w:val="center"/>
          </w:tcPr>
          <w:p w:rsidR="007A7FF6" w:rsidRPr="00301389" w:rsidRDefault="007A7FF6" w:rsidP="007A7FF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30434F" w:rsidRPr="00301389" w:rsidTr="00D9029F">
        <w:trPr>
          <w:jc w:val="center"/>
        </w:trPr>
        <w:tc>
          <w:tcPr>
            <w:tcW w:w="740" w:type="pct"/>
            <w:shd w:val="clear" w:color="auto" w:fill="auto"/>
          </w:tcPr>
          <w:p w:rsidR="007A7FF6" w:rsidRPr="00162C8B" w:rsidRDefault="007A7FF6" w:rsidP="007A7FF6">
            <w:pPr>
              <w:spacing w:before="0" w:after="0"/>
              <w:jc w:val="both"/>
              <w:rPr>
                <w:sz w:val="20"/>
              </w:rPr>
            </w:pPr>
            <w:r w:rsidRPr="00C316CF">
              <w:rPr>
                <w:b/>
                <w:bCs/>
                <w:sz w:val="20"/>
              </w:rPr>
              <w:t>noKladrForRegionSettlement</w:t>
            </w:r>
          </w:p>
        </w:tc>
        <w:tc>
          <w:tcPr>
            <w:tcW w:w="785" w:type="pct"/>
            <w:shd w:val="clear" w:color="auto" w:fill="auto"/>
            <w:vAlign w:val="center"/>
          </w:tcPr>
          <w:p w:rsidR="007A7FF6" w:rsidRPr="00301389" w:rsidRDefault="007A7FF6" w:rsidP="007A7FF6">
            <w:pPr>
              <w:keepNext/>
              <w:spacing w:before="0" w:after="0"/>
              <w:contextualSpacing/>
              <w:rPr>
                <w:b/>
                <w:sz w:val="20"/>
              </w:rPr>
            </w:pPr>
          </w:p>
        </w:tc>
        <w:tc>
          <w:tcPr>
            <w:tcW w:w="172" w:type="pct"/>
            <w:shd w:val="clear" w:color="auto" w:fill="auto"/>
            <w:vAlign w:val="center"/>
          </w:tcPr>
          <w:p w:rsidR="007A7FF6" w:rsidRPr="00301389" w:rsidRDefault="007A7FF6" w:rsidP="007A7FF6">
            <w:pPr>
              <w:keepNext/>
              <w:spacing w:before="0" w:after="0"/>
              <w:contextualSpacing/>
              <w:jc w:val="center"/>
              <w:rPr>
                <w:b/>
                <w:sz w:val="20"/>
              </w:rPr>
            </w:pPr>
          </w:p>
        </w:tc>
        <w:tc>
          <w:tcPr>
            <w:tcW w:w="525" w:type="pct"/>
            <w:shd w:val="clear" w:color="auto" w:fill="auto"/>
            <w:vAlign w:val="center"/>
          </w:tcPr>
          <w:p w:rsidR="007A7FF6" w:rsidRPr="00301389" w:rsidRDefault="007A7FF6" w:rsidP="007A7FF6">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7A7FF6">
            <w:pPr>
              <w:keepNext/>
              <w:spacing w:before="0" w:after="0"/>
              <w:contextualSpacing/>
              <w:rPr>
                <w:b/>
                <w:sz w:val="20"/>
              </w:rPr>
            </w:pPr>
          </w:p>
        </w:tc>
        <w:tc>
          <w:tcPr>
            <w:tcW w:w="1390" w:type="pct"/>
            <w:gridSpan w:val="3"/>
            <w:shd w:val="clear" w:color="auto" w:fill="auto"/>
            <w:vAlign w:val="center"/>
          </w:tcPr>
          <w:p w:rsidR="007A7FF6" w:rsidRPr="00301389" w:rsidRDefault="007A7FF6" w:rsidP="007A7FF6">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region</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Район/город</w:t>
            </w:r>
          </w:p>
        </w:tc>
        <w:tc>
          <w:tcPr>
            <w:tcW w:w="1390" w:type="pct"/>
            <w:gridSpan w:val="3"/>
            <w:shd w:val="clear" w:color="auto" w:fill="auto"/>
          </w:tcPr>
          <w:p w:rsidR="007A7FF6" w:rsidRPr="00A63BD0" w:rsidRDefault="007A7FF6" w:rsidP="007A7FF6">
            <w:pPr>
              <w:spacing w:after="0"/>
              <w:jc w:val="both"/>
              <w:rPr>
                <w:sz w:val="20"/>
              </w:rPr>
            </w:pPr>
          </w:p>
        </w:tc>
      </w:tr>
      <w:tr w:rsidR="0030434F" w:rsidRPr="00301389" w:rsidTr="00D9029F">
        <w:trPr>
          <w:trHeight w:val="433"/>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settlement</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[ 1 - 100 ]</w:t>
            </w:r>
          </w:p>
        </w:tc>
        <w:tc>
          <w:tcPr>
            <w:tcW w:w="1388" w:type="pct"/>
            <w:gridSpan w:val="2"/>
            <w:shd w:val="clear" w:color="auto" w:fill="auto"/>
          </w:tcPr>
          <w:p w:rsidR="007A7FF6" w:rsidRPr="00C316CF" w:rsidRDefault="007A7FF6" w:rsidP="007A7FF6">
            <w:pPr>
              <w:spacing w:before="0" w:after="0"/>
              <w:rPr>
                <w:sz w:val="20"/>
              </w:rPr>
            </w:pPr>
            <w:r w:rsidRPr="00C316CF">
              <w:rPr>
                <w:sz w:val="20"/>
              </w:rPr>
              <w:t>Населенный пункт</w:t>
            </w:r>
          </w:p>
        </w:tc>
        <w:tc>
          <w:tcPr>
            <w:tcW w:w="1390" w:type="pct"/>
            <w:gridSpan w:val="3"/>
            <w:shd w:val="clear" w:color="auto" w:fill="auto"/>
          </w:tcPr>
          <w:p w:rsidR="007A7FF6" w:rsidRPr="00A63BD0" w:rsidRDefault="007A7FF6" w:rsidP="007A7FF6">
            <w:pPr>
              <w:spacing w:after="0"/>
              <w:jc w:val="both"/>
              <w:rPr>
                <w:sz w:val="20"/>
              </w:rPr>
            </w:pP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C316CF">
              <w:rPr>
                <w:b/>
                <w:bCs/>
                <w:sz w:val="20"/>
              </w:rPr>
              <w:t>Код КЛАДР - если поставка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C316CF">
              <w:rPr>
                <w:b/>
                <w:bCs/>
                <w:sz w:val="20"/>
              </w:rPr>
              <w:t>kladr</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kladrCode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[ 1 - 20 ]</w:t>
            </w:r>
          </w:p>
        </w:tc>
        <w:tc>
          <w:tcPr>
            <w:tcW w:w="1388" w:type="pct"/>
            <w:gridSpan w:val="2"/>
            <w:shd w:val="clear" w:color="auto" w:fill="auto"/>
          </w:tcPr>
          <w:p w:rsidR="007A7FF6" w:rsidRPr="00C316CF" w:rsidRDefault="007A7FF6" w:rsidP="007A7FF6">
            <w:pPr>
              <w:spacing w:before="0" w:after="0"/>
              <w:rPr>
                <w:sz w:val="20"/>
              </w:rPr>
            </w:pPr>
            <w:r w:rsidRPr="00C316CF">
              <w:rPr>
                <w:sz w:val="20"/>
              </w:rPr>
              <w:t>Код КЛАДР</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C316CF" w:rsidRDefault="007A7FF6" w:rsidP="007A7FF6">
            <w:pPr>
              <w:spacing w:before="0" w:after="0"/>
              <w:rPr>
                <w:sz w:val="20"/>
              </w:rPr>
            </w:pPr>
            <w:r w:rsidRPr="00C316CF">
              <w:rPr>
                <w:sz w:val="20"/>
              </w:rPr>
              <w:t>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C316CF" w:rsidRDefault="007A7FF6" w:rsidP="007A7FF6">
            <w:pPr>
              <w:spacing w:before="0" w:after="0"/>
              <w:rPr>
                <w:sz w:val="20"/>
              </w:rPr>
            </w:pPr>
            <w:r>
              <w:rPr>
                <w:sz w:val="20"/>
              </w:rPr>
              <w:t>Полное наименование</w:t>
            </w:r>
          </w:p>
        </w:tc>
        <w:tc>
          <w:tcPr>
            <w:tcW w:w="1390" w:type="pct"/>
            <w:gridSpan w:val="3"/>
            <w:shd w:val="clear" w:color="auto" w:fill="auto"/>
          </w:tcPr>
          <w:p w:rsidR="007A7FF6" w:rsidRPr="00162C8B" w:rsidRDefault="007A7FF6" w:rsidP="007A7FF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7A7FF6" w:rsidRPr="00301389" w:rsidTr="0038713A">
        <w:trPr>
          <w:jc w:val="center"/>
        </w:trPr>
        <w:tc>
          <w:tcPr>
            <w:tcW w:w="5000" w:type="pct"/>
            <w:gridSpan w:val="9"/>
            <w:shd w:val="clear" w:color="auto" w:fill="auto"/>
            <w:vAlign w:val="center"/>
          </w:tcPr>
          <w:p w:rsidR="007A7FF6" w:rsidRPr="00301389" w:rsidRDefault="007A7FF6" w:rsidP="00CA5915">
            <w:pPr>
              <w:keepNext/>
              <w:spacing w:before="0" w:after="0"/>
              <w:contextualSpacing/>
              <w:jc w:val="center"/>
              <w:rPr>
                <w:b/>
                <w:sz w:val="20"/>
              </w:rPr>
            </w:pPr>
            <w:r w:rsidRPr="00D9607E">
              <w:rPr>
                <w:b/>
                <w:sz w:val="20"/>
              </w:rPr>
              <w:t>Код страны в ОКСМ - если поставка не в РФ</w:t>
            </w:r>
          </w:p>
        </w:tc>
      </w:tr>
      <w:tr w:rsidR="0030434F" w:rsidRPr="00301389" w:rsidTr="00D9029F">
        <w:trPr>
          <w:jc w:val="center"/>
        </w:trPr>
        <w:tc>
          <w:tcPr>
            <w:tcW w:w="740" w:type="pct"/>
            <w:shd w:val="clear" w:color="auto" w:fill="auto"/>
          </w:tcPr>
          <w:p w:rsidR="007A7FF6" w:rsidRPr="00162C8B" w:rsidRDefault="007A7FF6" w:rsidP="00CA5915">
            <w:pPr>
              <w:spacing w:before="0" w:after="0"/>
              <w:jc w:val="both"/>
              <w:rPr>
                <w:sz w:val="20"/>
              </w:rPr>
            </w:pPr>
            <w:r w:rsidRPr="002E772E">
              <w:rPr>
                <w:b/>
                <w:sz w:val="20"/>
              </w:rPr>
              <w:t>country</w:t>
            </w:r>
          </w:p>
        </w:tc>
        <w:tc>
          <w:tcPr>
            <w:tcW w:w="785" w:type="pct"/>
            <w:shd w:val="clear" w:color="auto" w:fill="auto"/>
            <w:vAlign w:val="center"/>
          </w:tcPr>
          <w:p w:rsidR="007A7FF6" w:rsidRPr="00301389" w:rsidRDefault="007A7FF6" w:rsidP="00CA5915">
            <w:pPr>
              <w:keepNext/>
              <w:spacing w:before="0" w:after="0"/>
              <w:contextualSpacing/>
              <w:rPr>
                <w:b/>
                <w:sz w:val="20"/>
              </w:rPr>
            </w:pPr>
          </w:p>
        </w:tc>
        <w:tc>
          <w:tcPr>
            <w:tcW w:w="172" w:type="pct"/>
            <w:shd w:val="clear" w:color="auto" w:fill="auto"/>
            <w:vAlign w:val="center"/>
          </w:tcPr>
          <w:p w:rsidR="007A7FF6" w:rsidRPr="00301389" w:rsidRDefault="007A7FF6" w:rsidP="00CA5915">
            <w:pPr>
              <w:keepNext/>
              <w:spacing w:before="0" w:after="0"/>
              <w:contextualSpacing/>
              <w:jc w:val="center"/>
              <w:rPr>
                <w:b/>
                <w:sz w:val="20"/>
              </w:rPr>
            </w:pPr>
          </w:p>
        </w:tc>
        <w:tc>
          <w:tcPr>
            <w:tcW w:w="525" w:type="pct"/>
            <w:shd w:val="clear" w:color="auto" w:fill="auto"/>
            <w:vAlign w:val="center"/>
          </w:tcPr>
          <w:p w:rsidR="007A7FF6" w:rsidRPr="00301389" w:rsidRDefault="007A7FF6" w:rsidP="00CA5915">
            <w:pPr>
              <w:keepNext/>
              <w:spacing w:before="0" w:after="0"/>
              <w:contextualSpacing/>
              <w:jc w:val="center"/>
              <w:rPr>
                <w:b/>
                <w:sz w:val="20"/>
              </w:rPr>
            </w:pPr>
          </w:p>
        </w:tc>
        <w:tc>
          <w:tcPr>
            <w:tcW w:w="1388" w:type="pct"/>
            <w:gridSpan w:val="2"/>
            <w:shd w:val="clear" w:color="auto" w:fill="auto"/>
            <w:vAlign w:val="center"/>
          </w:tcPr>
          <w:p w:rsidR="007A7FF6" w:rsidRPr="00301389" w:rsidRDefault="007A7FF6" w:rsidP="00CA5915">
            <w:pPr>
              <w:keepNext/>
              <w:spacing w:before="0" w:after="0"/>
              <w:contextualSpacing/>
              <w:rPr>
                <w:b/>
                <w:sz w:val="20"/>
              </w:rPr>
            </w:pPr>
          </w:p>
        </w:tc>
        <w:tc>
          <w:tcPr>
            <w:tcW w:w="1390" w:type="pct"/>
            <w:gridSpan w:val="3"/>
            <w:shd w:val="clear" w:color="auto" w:fill="auto"/>
            <w:vAlign w:val="center"/>
          </w:tcPr>
          <w:p w:rsidR="007A7FF6" w:rsidRPr="00301389" w:rsidRDefault="007A7FF6"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countryCode</w:t>
            </w:r>
          </w:p>
        </w:tc>
        <w:tc>
          <w:tcPr>
            <w:tcW w:w="172" w:type="pct"/>
            <w:shd w:val="clear" w:color="auto" w:fill="auto"/>
          </w:tcPr>
          <w:p w:rsidR="007A7FF6" w:rsidRPr="00C316CF" w:rsidRDefault="007A7FF6" w:rsidP="007A7FF6">
            <w:pPr>
              <w:spacing w:before="0" w:after="0"/>
              <w:jc w:val="center"/>
              <w:rPr>
                <w:sz w:val="20"/>
              </w:rPr>
            </w:pPr>
            <w:r w:rsidRPr="00C316CF">
              <w:rPr>
                <w:sz w:val="20"/>
              </w:rPr>
              <w:t>О</w:t>
            </w:r>
          </w:p>
        </w:tc>
        <w:tc>
          <w:tcPr>
            <w:tcW w:w="525" w:type="pct"/>
            <w:shd w:val="clear" w:color="auto" w:fill="auto"/>
          </w:tcPr>
          <w:p w:rsidR="007A7FF6" w:rsidRPr="00C316CF" w:rsidRDefault="007A7FF6" w:rsidP="007A7FF6">
            <w:pPr>
              <w:spacing w:before="0" w:after="0"/>
              <w:jc w:val="center"/>
              <w:rPr>
                <w:sz w:val="20"/>
              </w:rPr>
            </w:pPr>
            <w:r w:rsidRPr="00C316CF">
              <w:rPr>
                <w:sz w:val="20"/>
              </w:rPr>
              <w:t xml:space="preserve">T [ 1 - </w:t>
            </w:r>
            <w:r>
              <w:rPr>
                <w:sz w:val="20"/>
              </w:rPr>
              <w:t>3</w:t>
            </w:r>
            <w:r w:rsidRPr="00C316CF">
              <w:rPr>
                <w:sz w:val="20"/>
              </w:rPr>
              <w:t xml:space="preserve"> ]</w:t>
            </w:r>
          </w:p>
        </w:tc>
        <w:tc>
          <w:tcPr>
            <w:tcW w:w="1388" w:type="pct"/>
            <w:gridSpan w:val="2"/>
            <w:shd w:val="clear" w:color="auto" w:fill="auto"/>
          </w:tcPr>
          <w:p w:rsidR="007A7FF6" w:rsidRPr="00162C8B" w:rsidRDefault="007A7FF6" w:rsidP="007A7FF6">
            <w:pPr>
              <w:spacing w:before="0" w:after="0"/>
              <w:jc w:val="both"/>
              <w:rPr>
                <w:sz w:val="20"/>
              </w:rPr>
            </w:pPr>
            <w:r w:rsidRPr="00D9607E">
              <w:rPr>
                <w:sz w:val="20"/>
              </w:rPr>
              <w:t>Цифровой код страны</w:t>
            </w:r>
          </w:p>
        </w:tc>
        <w:tc>
          <w:tcPr>
            <w:tcW w:w="1390" w:type="pct"/>
            <w:gridSpan w:val="3"/>
            <w:shd w:val="clear" w:color="auto" w:fill="auto"/>
          </w:tcPr>
          <w:p w:rsidR="007A7FF6" w:rsidRPr="00162C8B" w:rsidRDefault="007A7FF6" w:rsidP="007A7FF6">
            <w:pPr>
              <w:spacing w:before="0" w:after="0"/>
              <w:jc w:val="both"/>
              <w:rPr>
                <w:sz w:val="20"/>
              </w:rPr>
            </w:pPr>
          </w:p>
        </w:tc>
      </w:tr>
      <w:tr w:rsidR="0030434F" w:rsidRPr="00301389" w:rsidTr="00D9029F">
        <w:trPr>
          <w:jc w:val="center"/>
        </w:trPr>
        <w:tc>
          <w:tcPr>
            <w:tcW w:w="740" w:type="pct"/>
            <w:shd w:val="clear" w:color="auto" w:fill="auto"/>
            <w:vAlign w:val="center"/>
          </w:tcPr>
          <w:p w:rsidR="007A7FF6" w:rsidRPr="00301389" w:rsidRDefault="007A7FF6" w:rsidP="007A7FF6">
            <w:pPr>
              <w:spacing w:before="0" w:after="0"/>
              <w:contextualSpacing/>
              <w:rPr>
                <w:sz w:val="20"/>
              </w:rPr>
            </w:pPr>
          </w:p>
        </w:tc>
        <w:tc>
          <w:tcPr>
            <w:tcW w:w="785" w:type="pct"/>
            <w:shd w:val="clear" w:color="auto" w:fill="auto"/>
          </w:tcPr>
          <w:p w:rsidR="007A7FF6" w:rsidRPr="00162C8B" w:rsidRDefault="007A7FF6" w:rsidP="007A7FF6">
            <w:pPr>
              <w:spacing w:before="0" w:after="0"/>
              <w:jc w:val="both"/>
              <w:rPr>
                <w:sz w:val="20"/>
              </w:rPr>
            </w:pPr>
            <w:r w:rsidRPr="00D9607E">
              <w:rPr>
                <w:sz w:val="20"/>
              </w:rPr>
              <w:t>countryFullName</w:t>
            </w:r>
          </w:p>
        </w:tc>
        <w:tc>
          <w:tcPr>
            <w:tcW w:w="172" w:type="pct"/>
            <w:shd w:val="clear" w:color="auto" w:fill="auto"/>
          </w:tcPr>
          <w:p w:rsidR="007A7FF6" w:rsidRPr="00C316CF" w:rsidRDefault="007A7FF6" w:rsidP="007A7FF6">
            <w:pPr>
              <w:spacing w:before="0" w:after="0"/>
              <w:jc w:val="center"/>
              <w:rPr>
                <w:sz w:val="20"/>
              </w:rPr>
            </w:pPr>
            <w:r w:rsidRPr="00C316CF">
              <w:rPr>
                <w:sz w:val="20"/>
              </w:rPr>
              <w:t>Н</w:t>
            </w:r>
          </w:p>
        </w:tc>
        <w:tc>
          <w:tcPr>
            <w:tcW w:w="525" w:type="pct"/>
            <w:shd w:val="clear" w:color="auto" w:fill="auto"/>
          </w:tcPr>
          <w:p w:rsidR="007A7FF6" w:rsidRPr="00C316CF" w:rsidRDefault="007A7FF6" w:rsidP="007A7FF6">
            <w:pPr>
              <w:spacing w:before="0" w:after="0"/>
              <w:jc w:val="center"/>
              <w:rPr>
                <w:sz w:val="20"/>
              </w:rPr>
            </w:pPr>
            <w:r w:rsidRPr="00C316CF">
              <w:rPr>
                <w:sz w:val="20"/>
              </w:rPr>
              <w:t>T [ 1 - 200 ]</w:t>
            </w:r>
          </w:p>
        </w:tc>
        <w:tc>
          <w:tcPr>
            <w:tcW w:w="1388" w:type="pct"/>
            <w:gridSpan w:val="2"/>
            <w:shd w:val="clear" w:color="auto" w:fill="auto"/>
          </w:tcPr>
          <w:p w:rsidR="007A7FF6" w:rsidRPr="00162C8B" w:rsidRDefault="007A7FF6" w:rsidP="007A7FF6">
            <w:pPr>
              <w:spacing w:before="0" w:after="0"/>
              <w:jc w:val="both"/>
              <w:rPr>
                <w:sz w:val="20"/>
              </w:rPr>
            </w:pPr>
            <w:r>
              <w:rPr>
                <w:sz w:val="20"/>
              </w:rPr>
              <w:t>Полное наименование страны</w:t>
            </w:r>
          </w:p>
        </w:tc>
        <w:tc>
          <w:tcPr>
            <w:tcW w:w="1390" w:type="pct"/>
            <w:gridSpan w:val="3"/>
            <w:shd w:val="clear" w:color="auto" w:fill="auto"/>
          </w:tcPr>
          <w:p w:rsidR="007A7FF6" w:rsidRPr="00162C8B" w:rsidRDefault="007A7FF6" w:rsidP="007A7FF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t>Обеспечение гарантийных обязательств</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provisionWarranty</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amount</w:t>
            </w:r>
          </w:p>
        </w:tc>
        <w:tc>
          <w:tcPr>
            <w:tcW w:w="172" w:type="pct"/>
            <w:shd w:val="clear" w:color="auto" w:fill="auto"/>
          </w:tcPr>
          <w:p w:rsidR="001B02F1" w:rsidRPr="001A4780" w:rsidRDefault="001B02F1" w:rsidP="001B02F1">
            <w:pPr>
              <w:spacing w:before="0" w:after="0"/>
              <w:jc w:val="center"/>
              <w:rPr>
                <w:sz w:val="20"/>
              </w:rPr>
            </w:pPr>
            <w:r>
              <w:rPr>
                <w:sz w:val="20"/>
              </w:rPr>
              <w:t>О</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T</w:t>
            </w:r>
          </w:p>
        </w:tc>
        <w:tc>
          <w:tcPr>
            <w:tcW w:w="1388" w:type="pct"/>
            <w:gridSpan w:val="2"/>
            <w:shd w:val="clear" w:color="auto" w:fill="auto"/>
          </w:tcPr>
          <w:p w:rsidR="001B02F1" w:rsidRPr="001A4780" w:rsidRDefault="001B02F1" w:rsidP="001B02F1">
            <w:pPr>
              <w:spacing w:before="0" w:after="0"/>
              <w:rPr>
                <w:sz w:val="20"/>
              </w:rPr>
            </w:pPr>
            <w:r w:rsidRPr="00E94A08">
              <w:rPr>
                <w:sz w:val="20"/>
              </w:rPr>
              <w:t>Размер обеспечения</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part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F65F93" w:rsidRDefault="001B02F1" w:rsidP="001B02F1">
            <w:pPr>
              <w:spacing w:before="0" w:after="0"/>
              <w:jc w:val="center"/>
              <w:rPr>
                <w:sz w:val="20"/>
                <w:lang w:val="en-US"/>
              </w:rPr>
            </w:pPr>
            <w:r>
              <w:rPr>
                <w:sz w:val="20"/>
                <w:lang w:val="en-US"/>
              </w:rPr>
              <w:t>N</w:t>
            </w:r>
          </w:p>
        </w:tc>
        <w:tc>
          <w:tcPr>
            <w:tcW w:w="1388" w:type="pct"/>
            <w:gridSpan w:val="2"/>
            <w:shd w:val="clear" w:color="auto" w:fill="auto"/>
          </w:tcPr>
          <w:p w:rsidR="001B02F1" w:rsidRPr="001A4780" w:rsidRDefault="001B02F1" w:rsidP="001B02F1">
            <w:pPr>
              <w:spacing w:before="0" w:after="0"/>
              <w:rPr>
                <w:sz w:val="20"/>
              </w:rPr>
            </w:pPr>
            <w:r w:rsidRPr="00E94A08">
              <w:rPr>
                <w:sz w:val="20"/>
              </w:rPr>
              <w:t>Доля от начальной</w:t>
            </w:r>
            <w:r>
              <w:rPr>
                <w:sz w:val="20"/>
              </w:rPr>
              <w:t xml:space="preserve"> (максимальной) цены контракта</w:t>
            </w:r>
          </w:p>
        </w:tc>
        <w:tc>
          <w:tcPr>
            <w:tcW w:w="1390" w:type="pct"/>
            <w:gridSpan w:val="3"/>
            <w:shd w:val="clear" w:color="auto" w:fill="auto"/>
            <w:vAlign w:val="center"/>
          </w:tcPr>
          <w:p w:rsidR="001B02F1" w:rsidRDefault="001B02F1" w:rsidP="001B02F1">
            <w:pPr>
              <w:spacing w:before="0" w:after="0"/>
              <w:rPr>
                <w:sz w:val="20"/>
              </w:rPr>
            </w:pPr>
            <w:r>
              <w:rPr>
                <w:sz w:val="20"/>
                <w:lang w:eastAsia="en-US"/>
              </w:rPr>
              <w:t xml:space="preserve">Шаблон значения: </w:t>
            </w:r>
            <w:r w:rsidRPr="00D20857">
              <w:rPr>
                <w:rFonts w:eastAsiaTheme="minorHAnsi"/>
                <w:color w:val="000000"/>
                <w:sz w:val="20"/>
                <w:highlight w:val="white"/>
                <w:lang w:eastAsia="en-US"/>
              </w:rPr>
              <w:t>\d+(</w:t>
            </w:r>
            <w:proofErr w:type="gramStart"/>
            <w:r w:rsidRPr="00D20857">
              <w:rPr>
                <w:rFonts w:eastAsiaTheme="minorHAnsi"/>
                <w:color w:val="000000"/>
                <w:sz w:val="20"/>
                <w:highlight w:val="white"/>
                <w:lang w:eastAsia="en-US"/>
              </w:rPr>
              <w:t>\.\d{</w:t>
            </w:r>
            <w:proofErr w:type="gramEnd"/>
            <w:r w:rsidRPr="00D20857">
              <w:rPr>
                <w:rFonts w:eastAsiaTheme="minorHAnsi"/>
                <w:color w:val="000000"/>
                <w:sz w:val="20"/>
                <w:highlight w:val="white"/>
                <w:lang w:eastAsia="en-US"/>
              </w:rPr>
              <w:t>1,2})?</w:t>
            </w:r>
          </w:p>
          <w:p w:rsidR="001B02F1" w:rsidRDefault="001B02F1" w:rsidP="001B02F1">
            <w:pPr>
              <w:spacing w:before="0" w:after="0"/>
              <w:rPr>
                <w:sz w:val="20"/>
                <w:lang w:eastAsia="en-US"/>
              </w:rPr>
            </w:pPr>
            <w:r>
              <w:rPr>
                <w:sz w:val="20"/>
                <w:lang w:eastAsia="en-US"/>
              </w:rPr>
              <w:t xml:space="preserve">Минимальное значение: 0 </w:t>
            </w:r>
          </w:p>
          <w:p w:rsidR="001B02F1" w:rsidRDefault="001B02F1" w:rsidP="001B02F1">
            <w:pPr>
              <w:spacing w:before="0" w:after="0"/>
              <w:rPr>
                <w:sz w:val="20"/>
              </w:rPr>
            </w:pPr>
            <w:r>
              <w:rPr>
                <w:sz w:val="20"/>
                <w:lang w:eastAsia="en-US"/>
              </w:rPr>
              <w:t>Максимальное значение: 100</w:t>
            </w:r>
          </w:p>
          <w:p w:rsidR="001B02F1" w:rsidRPr="001A4780" w:rsidRDefault="001B02F1" w:rsidP="001B02F1">
            <w:pPr>
              <w:spacing w:before="0" w:after="0"/>
              <w:rPr>
                <w:sz w:val="20"/>
              </w:rPr>
            </w:pPr>
            <w:r w:rsidRPr="00D20857">
              <w:rPr>
                <w:sz w:val="20"/>
              </w:rPr>
              <w:t>Игнорируется при приёме. Рассчитывается автоматически как отношение размера обеспечения (amount) к НМЦК (lot/customerRequirements/customerRequirement/maxPrice) в виде процента. Округляется до двух знаков в дробной части</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procedureInfo</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T(1-2000)</w:t>
            </w:r>
          </w:p>
        </w:tc>
        <w:tc>
          <w:tcPr>
            <w:tcW w:w="1388" w:type="pct"/>
            <w:gridSpan w:val="2"/>
            <w:shd w:val="clear" w:color="auto" w:fill="auto"/>
          </w:tcPr>
          <w:p w:rsidR="001B02F1" w:rsidRPr="001A4780" w:rsidRDefault="001B02F1" w:rsidP="001B02F1">
            <w:pPr>
              <w:spacing w:before="0" w:after="0"/>
              <w:rPr>
                <w:sz w:val="20"/>
              </w:rPr>
            </w:pPr>
            <w:r w:rsidRPr="00E94A08">
              <w:rPr>
                <w:sz w:val="20"/>
              </w:rPr>
              <w:t>Порядок внесения денежных средств в качестве обеспечения гарантийных обязательств</w:t>
            </w:r>
          </w:p>
        </w:tc>
        <w:tc>
          <w:tcPr>
            <w:tcW w:w="1390" w:type="pct"/>
            <w:gridSpan w:val="3"/>
            <w:shd w:val="clear" w:color="auto" w:fill="auto"/>
            <w:vAlign w:val="center"/>
          </w:tcPr>
          <w:p w:rsidR="001B02F1" w:rsidRPr="001A4780" w:rsidRDefault="001B02F1" w:rsidP="001B02F1">
            <w:pPr>
              <w:spacing w:before="0" w:after="0"/>
              <w:rPr>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lang w:val="en-US"/>
              </w:rPr>
              <w:t>S</w:t>
            </w:r>
          </w:p>
        </w:tc>
        <w:tc>
          <w:tcPr>
            <w:tcW w:w="1388" w:type="pct"/>
            <w:gridSpan w:val="2"/>
            <w:shd w:val="clear" w:color="auto" w:fill="auto"/>
          </w:tcPr>
          <w:p w:rsidR="001B02F1" w:rsidRPr="001A4780" w:rsidRDefault="001B02F1" w:rsidP="001B02F1">
            <w:pPr>
              <w:spacing w:before="0" w:after="0"/>
              <w:rPr>
                <w:sz w:val="20"/>
              </w:rPr>
            </w:pPr>
            <w:r>
              <w:rPr>
                <w:sz w:val="20"/>
              </w:rPr>
              <w:t>Платежные реквизиты</w:t>
            </w:r>
          </w:p>
        </w:tc>
        <w:tc>
          <w:tcPr>
            <w:tcW w:w="1390" w:type="pct"/>
            <w:gridSpan w:val="3"/>
            <w:shd w:val="clear" w:color="auto" w:fill="auto"/>
            <w:vAlign w:val="center"/>
          </w:tcPr>
          <w:p w:rsidR="001B02F1" w:rsidRPr="001A4780" w:rsidRDefault="001B02F1" w:rsidP="001B02F1">
            <w:pPr>
              <w:spacing w:before="0" w:after="0"/>
              <w:rPr>
                <w:sz w:val="20"/>
              </w:rPr>
            </w:pPr>
            <w:r w:rsidRPr="00E94A08">
              <w:rPr>
                <w:sz w:val="20"/>
              </w:rPr>
              <w:t>При приеме контролируется наличие у организации заказчика актуальных счетов с  указанным БИК  и расчетным счетом</w:t>
            </w:r>
          </w:p>
        </w:tc>
      </w:tr>
      <w:tr w:rsidR="001B02F1" w:rsidRPr="00301389" w:rsidTr="0038713A">
        <w:trPr>
          <w:jc w:val="center"/>
        </w:trPr>
        <w:tc>
          <w:tcPr>
            <w:tcW w:w="5000" w:type="pct"/>
            <w:gridSpan w:val="9"/>
            <w:shd w:val="clear" w:color="auto" w:fill="auto"/>
            <w:vAlign w:val="center"/>
          </w:tcPr>
          <w:p w:rsidR="001B02F1" w:rsidRPr="00301389" w:rsidRDefault="001B02F1" w:rsidP="00CA5915">
            <w:pPr>
              <w:keepNext/>
              <w:spacing w:before="0" w:after="0"/>
              <w:contextualSpacing/>
              <w:jc w:val="center"/>
              <w:rPr>
                <w:b/>
                <w:sz w:val="20"/>
              </w:rPr>
            </w:pPr>
            <w:r w:rsidRPr="00E94A08">
              <w:rPr>
                <w:b/>
                <w:bCs/>
                <w:sz w:val="20"/>
              </w:rPr>
              <w:lastRenderedPageBreak/>
              <w:t>Платежные реквизиты</w:t>
            </w:r>
          </w:p>
        </w:tc>
      </w:tr>
      <w:tr w:rsidR="0030434F" w:rsidRPr="00301389" w:rsidTr="00D9029F">
        <w:trPr>
          <w:jc w:val="center"/>
        </w:trPr>
        <w:tc>
          <w:tcPr>
            <w:tcW w:w="740" w:type="pct"/>
            <w:shd w:val="clear" w:color="auto" w:fill="auto"/>
          </w:tcPr>
          <w:p w:rsidR="001B02F1" w:rsidRPr="00162C8B" w:rsidRDefault="001B02F1" w:rsidP="00CA5915">
            <w:pPr>
              <w:spacing w:before="0" w:after="0"/>
              <w:jc w:val="both"/>
              <w:rPr>
                <w:sz w:val="20"/>
              </w:rPr>
            </w:pPr>
            <w:r w:rsidRPr="00E94A08">
              <w:rPr>
                <w:b/>
                <w:bCs/>
                <w:sz w:val="20"/>
              </w:rPr>
              <w:t>account</w:t>
            </w:r>
          </w:p>
        </w:tc>
        <w:tc>
          <w:tcPr>
            <w:tcW w:w="785" w:type="pct"/>
            <w:shd w:val="clear" w:color="auto" w:fill="auto"/>
            <w:vAlign w:val="center"/>
          </w:tcPr>
          <w:p w:rsidR="001B02F1" w:rsidRPr="00301389" w:rsidRDefault="001B02F1" w:rsidP="00CA5915">
            <w:pPr>
              <w:keepNext/>
              <w:spacing w:before="0" w:after="0"/>
              <w:contextualSpacing/>
              <w:rPr>
                <w:b/>
                <w:sz w:val="20"/>
              </w:rPr>
            </w:pPr>
          </w:p>
        </w:tc>
        <w:tc>
          <w:tcPr>
            <w:tcW w:w="172" w:type="pct"/>
            <w:shd w:val="clear" w:color="auto" w:fill="auto"/>
            <w:vAlign w:val="center"/>
          </w:tcPr>
          <w:p w:rsidR="001B02F1" w:rsidRPr="00301389" w:rsidRDefault="001B02F1" w:rsidP="00CA5915">
            <w:pPr>
              <w:keepNext/>
              <w:spacing w:before="0" w:after="0"/>
              <w:contextualSpacing/>
              <w:jc w:val="center"/>
              <w:rPr>
                <w:b/>
                <w:sz w:val="20"/>
              </w:rPr>
            </w:pPr>
          </w:p>
        </w:tc>
        <w:tc>
          <w:tcPr>
            <w:tcW w:w="525" w:type="pct"/>
            <w:shd w:val="clear" w:color="auto" w:fill="auto"/>
            <w:vAlign w:val="center"/>
          </w:tcPr>
          <w:p w:rsidR="001B02F1" w:rsidRPr="00301389" w:rsidRDefault="001B02F1" w:rsidP="00CA5915">
            <w:pPr>
              <w:keepNext/>
              <w:spacing w:before="0" w:after="0"/>
              <w:contextualSpacing/>
              <w:jc w:val="center"/>
              <w:rPr>
                <w:b/>
                <w:sz w:val="20"/>
              </w:rPr>
            </w:pPr>
          </w:p>
        </w:tc>
        <w:tc>
          <w:tcPr>
            <w:tcW w:w="1388" w:type="pct"/>
            <w:gridSpan w:val="2"/>
            <w:shd w:val="clear" w:color="auto" w:fill="auto"/>
            <w:vAlign w:val="center"/>
          </w:tcPr>
          <w:p w:rsidR="001B02F1" w:rsidRPr="00301389" w:rsidRDefault="001B02F1" w:rsidP="00CA5915">
            <w:pPr>
              <w:keepNext/>
              <w:spacing w:before="0" w:after="0"/>
              <w:contextualSpacing/>
              <w:rPr>
                <w:b/>
                <w:sz w:val="20"/>
              </w:rPr>
            </w:pPr>
          </w:p>
        </w:tc>
        <w:tc>
          <w:tcPr>
            <w:tcW w:w="1390" w:type="pct"/>
            <w:gridSpan w:val="3"/>
            <w:shd w:val="clear" w:color="auto" w:fill="auto"/>
            <w:vAlign w:val="center"/>
          </w:tcPr>
          <w:p w:rsidR="001B02F1" w:rsidRPr="00301389" w:rsidRDefault="001B02F1" w:rsidP="00CA5915">
            <w:pPr>
              <w:keepNext/>
              <w:spacing w:before="0" w:after="0"/>
              <w:contextualSpacing/>
              <w:rPr>
                <w:b/>
                <w:sz w:val="20"/>
              </w:rPr>
            </w:pP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E94A08" w:rsidRDefault="001B02F1" w:rsidP="001B02F1">
            <w:pPr>
              <w:spacing w:before="0" w:after="0"/>
              <w:rPr>
                <w:sz w:val="20"/>
                <w:lang w:val="en-US"/>
              </w:rPr>
            </w:pPr>
            <w:r>
              <w:rPr>
                <w:sz w:val="20"/>
                <w:lang w:val="en-US"/>
              </w:rPr>
              <w:t>bik</w:t>
            </w:r>
          </w:p>
        </w:tc>
        <w:tc>
          <w:tcPr>
            <w:tcW w:w="172" w:type="pct"/>
            <w:shd w:val="clear" w:color="auto" w:fill="auto"/>
          </w:tcPr>
          <w:p w:rsidR="001B02F1" w:rsidRPr="00E94A08" w:rsidRDefault="001B02F1" w:rsidP="001B02F1">
            <w:pPr>
              <w:spacing w:before="0" w:after="0"/>
              <w:jc w:val="center"/>
              <w:rPr>
                <w:sz w:val="20"/>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E94A08" w:rsidRDefault="001B02F1" w:rsidP="001B02F1">
            <w:pPr>
              <w:spacing w:before="0" w:after="0"/>
              <w:rPr>
                <w:sz w:val="20"/>
              </w:rPr>
            </w:pPr>
            <w:r>
              <w:rPr>
                <w:sz w:val="20"/>
              </w:rPr>
              <w:t>БИК</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9</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settlementAccount</w:t>
            </w:r>
          </w:p>
        </w:tc>
        <w:tc>
          <w:tcPr>
            <w:tcW w:w="172" w:type="pct"/>
            <w:shd w:val="clear" w:color="auto" w:fill="auto"/>
          </w:tcPr>
          <w:p w:rsidR="001B02F1" w:rsidRPr="00E94A08" w:rsidRDefault="001B02F1" w:rsidP="001B02F1">
            <w:pPr>
              <w:spacing w:before="0" w:after="0"/>
              <w:jc w:val="center"/>
              <w:rPr>
                <w:sz w:val="20"/>
                <w:lang w:val="en-US"/>
              </w:rPr>
            </w:pPr>
            <w:r>
              <w:rPr>
                <w:sz w:val="20"/>
              </w:rPr>
              <w:t>О</w:t>
            </w:r>
          </w:p>
        </w:tc>
        <w:tc>
          <w:tcPr>
            <w:tcW w:w="525" w:type="pct"/>
            <w:shd w:val="clear" w:color="auto" w:fill="auto"/>
          </w:tcPr>
          <w:p w:rsidR="001B02F1" w:rsidRPr="001A4780" w:rsidRDefault="001B02F1" w:rsidP="001B02F1">
            <w:pPr>
              <w:spacing w:before="0" w:after="0"/>
              <w:jc w:val="center"/>
              <w:rPr>
                <w:sz w:val="20"/>
              </w:rPr>
            </w:pPr>
            <w:r>
              <w:rPr>
                <w:sz w:val="20"/>
              </w:rPr>
              <w:t>Т</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расчётного счёта</w:t>
            </w:r>
          </w:p>
        </w:tc>
        <w:tc>
          <w:tcPr>
            <w:tcW w:w="1390" w:type="pct"/>
            <w:gridSpan w:val="3"/>
            <w:shd w:val="clear" w:color="auto" w:fill="auto"/>
            <w:vAlign w:val="center"/>
          </w:tcPr>
          <w:p w:rsidR="001B02F1" w:rsidRPr="001A4780" w:rsidRDefault="001B02F1" w:rsidP="001B02F1">
            <w:pPr>
              <w:spacing w:before="0" w:after="0"/>
              <w:rPr>
                <w:sz w:val="20"/>
              </w:rPr>
            </w:pPr>
            <w:r>
              <w:rPr>
                <w:sz w:val="20"/>
                <w:lang w:eastAsia="en-US"/>
              </w:rPr>
              <w:t>Шаблон значения: \d{</w:t>
            </w:r>
            <w:r>
              <w:rPr>
                <w:sz w:val="20"/>
                <w:lang w:val="en-US" w:eastAsia="en-US"/>
              </w:rPr>
              <w:t>20</w:t>
            </w:r>
            <w:r>
              <w:rPr>
                <w:sz w:val="20"/>
                <w:lang w:eastAsia="en-US"/>
              </w:rPr>
              <w:t>}</w:t>
            </w:r>
          </w:p>
        </w:tc>
      </w:tr>
      <w:tr w:rsidR="0030434F" w:rsidRPr="00301389" w:rsidTr="00D9029F">
        <w:trPr>
          <w:jc w:val="center"/>
        </w:trPr>
        <w:tc>
          <w:tcPr>
            <w:tcW w:w="740" w:type="pct"/>
            <w:shd w:val="clear" w:color="auto" w:fill="auto"/>
            <w:vAlign w:val="center"/>
          </w:tcPr>
          <w:p w:rsidR="001B02F1" w:rsidRPr="00301389" w:rsidRDefault="001B02F1" w:rsidP="001B02F1">
            <w:pPr>
              <w:spacing w:before="0" w:after="0"/>
              <w:contextualSpacing/>
              <w:rPr>
                <w:sz w:val="20"/>
              </w:rPr>
            </w:pPr>
          </w:p>
        </w:tc>
        <w:tc>
          <w:tcPr>
            <w:tcW w:w="785" w:type="pct"/>
            <w:shd w:val="clear" w:color="auto" w:fill="auto"/>
          </w:tcPr>
          <w:p w:rsidR="001B02F1" w:rsidRPr="001A4780" w:rsidRDefault="001B02F1" w:rsidP="001B02F1">
            <w:pPr>
              <w:spacing w:before="0" w:after="0"/>
              <w:rPr>
                <w:sz w:val="20"/>
              </w:rPr>
            </w:pPr>
            <w:r w:rsidRPr="00E94A08">
              <w:rPr>
                <w:sz w:val="20"/>
              </w:rPr>
              <w:t>personalAccount</w:t>
            </w:r>
          </w:p>
        </w:tc>
        <w:tc>
          <w:tcPr>
            <w:tcW w:w="172" w:type="pct"/>
            <w:shd w:val="clear" w:color="auto" w:fill="auto"/>
          </w:tcPr>
          <w:p w:rsidR="001B02F1" w:rsidRPr="001A4780" w:rsidRDefault="001B02F1" w:rsidP="001B02F1">
            <w:pPr>
              <w:spacing w:before="0" w:after="0"/>
              <w:jc w:val="center"/>
              <w:rPr>
                <w:sz w:val="20"/>
              </w:rPr>
            </w:pPr>
            <w:r>
              <w:rPr>
                <w:sz w:val="20"/>
              </w:rPr>
              <w:t>Н</w:t>
            </w:r>
          </w:p>
        </w:tc>
        <w:tc>
          <w:tcPr>
            <w:tcW w:w="525" w:type="pct"/>
            <w:shd w:val="clear" w:color="auto" w:fill="auto"/>
          </w:tcPr>
          <w:p w:rsidR="001B02F1" w:rsidRPr="00E94A08" w:rsidRDefault="001B02F1" w:rsidP="001B02F1">
            <w:pPr>
              <w:spacing w:before="0" w:after="0"/>
              <w:jc w:val="center"/>
              <w:rPr>
                <w:sz w:val="20"/>
                <w:lang w:val="en-US"/>
              </w:rPr>
            </w:pPr>
            <w:r>
              <w:rPr>
                <w:sz w:val="20"/>
              </w:rPr>
              <w:t>Т</w:t>
            </w:r>
            <w:r>
              <w:rPr>
                <w:sz w:val="20"/>
                <w:lang w:val="en-US"/>
              </w:rPr>
              <w:t>(1-30)</w:t>
            </w:r>
          </w:p>
        </w:tc>
        <w:tc>
          <w:tcPr>
            <w:tcW w:w="1388" w:type="pct"/>
            <w:gridSpan w:val="2"/>
            <w:shd w:val="clear" w:color="auto" w:fill="auto"/>
          </w:tcPr>
          <w:p w:rsidR="001B02F1" w:rsidRPr="001A4780" w:rsidRDefault="001B02F1" w:rsidP="001B02F1">
            <w:pPr>
              <w:spacing w:before="0" w:after="0"/>
              <w:rPr>
                <w:sz w:val="20"/>
              </w:rPr>
            </w:pPr>
            <w:r w:rsidRPr="00E94A08">
              <w:rPr>
                <w:sz w:val="20"/>
              </w:rPr>
              <w:t>Номер лицевого счёта</w:t>
            </w:r>
          </w:p>
        </w:tc>
        <w:tc>
          <w:tcPr>
            <w:tcW w:w="1390" w:type="pct"/>
            <w:gridSpan w:val="3"/>
            <w:shd w:val="clear" w:color="auto" w:fill="auto"/>
            <w:vAlign w:val="center"/>
          </w:tcPr>
          <w:p w:rsidR="001B02F1" w:rsidRPr="001A4780" w:rsidRDefault="001B02F1" w:rsidP="001B02F1">
            <w:pPr>
              <w:spacing w:before="0" w:after="0"/>
              <w:rPr>
                <w:sz w:val="20"/>
              </w:rPr>
            </w:pPr>
          </w:p>
        </w:tc>
      </w:tr>
      <w:tr w:rsidR="000A6B8F" w:rsidRPr="00301389" w:rsidTr="0038713A">
        <w:trPr>
          <w:jc w:val="center"/>
        </w:trPr>
        <w:tc>
          <w:tcPr>
            <w:tcW w:w="5000" w:type="pct"/>
            <w:gridSpan w:val="9"/>
            <w:shd w:val="clear" w:color="auto" w:fill="auto"/>
          </w:tcPr>
          <w:p w:rsidR="000A6B8F" w:rsidRDefault="000A6B8F" w:rsidP="000A6B8F">
            <w:pPr>
              <w:spacing w:before="0" w:after="0"/>
              <w:jc w:val="center"/>
              <w:rPr>
                <w:sz w:val="20"/>
              </w:rPr>
            </w:pPr>
            <w:r w:rsidRPr="006F3398">
              <w:rPr>
                <w:b/>
                <w:sz w:val="20"/>
              </w:rPr>
              <w:t>Информации о банковском и (или) казначейском сопровождении контакта</w:t>
            </w:r>
          </w:p>
        </w:tc>
      </w:tr>
      <w:tr w:rsidR="0030434F" w:rsidRPr="00301389" w:rsidTr="00D9029F">
        <w:trPr>
          <w:jc w:val="center"/>
        </w:trPr>
        <w:tc>
          <w:tcPr>
            <w:tcW w:w="740" w:type="pct"/>
            <w:shd w:val="clear" w:color="auto" w:fill="auto"/>
          </w:tcPr>
          <w:p w:rsidR="000A6B8F" w:rsidRPr="00162C8B" w:rsidRDefault="000A6B8F" w:rsidP="000A6B8F">
            <w:pPr>
              <w:spacing w:before="0" w:after="0"/>
              <w:jc w:val="both"/>
              <w:rPr>
                <w:sz w:val="20"/>
              </w:rPr>
            </w:pPr>
            <w:r w:rsidRPr="006F3398">
              <w:rPr>
                <w:b/>
                <w:sz w:val="20"/>
              </w:rPr>
              <w:t>bankSupportContractRequiredInfo</w:t>
            </w:r>
          </w:p>
        </w:tc>
        <w:tc>
          <w:tcPr>
            <w:tcW w:w="785" w:type="pct"/>
            <w:shd w:val="clear" w:color="auto" w:fill="auto"/>
            <w:vAlign w:val="center"/>
          </w:tcPr>
          <w:p w:rsidR="000A6B8F" w:rsidRPr="00301389" w:rsidRDefault="000A6B8F" w:rsidP="000A6B8F">
            <w:pPr>
              <w:keepNext/>
              <w:spacing w:before="0" w:after="0"/>
              <w:contextualSpacing/>
              <w:rPr>
                <w:b/>
                <w:sz w:val="20"/>
              </w:rPr>
            </w:pPr>
          </w:p>
        </w:tc>
        <w:tc>
          <w:tcPr>
            <w:tcW w:w="172" w:type="pct"/>
            <w:shd w:val="clear" w:color="auto" w:fill="auto"/>
            <w:vAlign w:val="center"/>
          </w:tcPr>
          <w:p w:rsidR="000A6B8F" w:rsidRPr="00301389" w:rsidRDefault="000A6B8F" w:rsidP="000A6B8F">
            <w:pPr>
              <w:keepNext/>
              <w:spacing w:before="0" w:after="0"/>
              <w:contextualSpacing/>
              <w:jc w:val="center"/>
              <w:rPr>
                <w:b/>
                <w:sz w:val="20"/>
              </w:rPr>
            </w:pPr>
          </w:p>
        </w:tc>
        <w:tc>
          <w:tcPr>
            <w:tcW w:w="525" w:type="pct"/>
            <w:shd w:val="clear" w:color="auto" w:fill="auto"/>
            <w:vAlign w:val="center"/>
          </w:tcPr>
          <w:p w:rsidR="000A6B8F" w:rsidRPr="00301389" w:rsidRDefault="000A6B8F" w:rsidP="000A6B8F">
            <w:pPr>
              <w:keepNext/>
              <w:spacing w:before="0" w:after="0"/>
              <w:contextualSpacing/>
              <w:jc w:val="center"/>
              <w:rPr>
                <w:b/>
                <w:sz w:val="20"/>
              </w:rPr>
            </w:pPr>
          </w:p>
        </w:tc>
        <w:tc>
          <w:tcPr>
            <w:tcW w:w="1388" w:type="pct"/>
            <w:gridSpan w:val="2"/>
            <w:shd w:val="clear" w:color="auto" w:fill="auto"/>
            <w:vAlign w:val="center"/>
          </w:tcPr>
          <w:p w:rsidR="000A6B8F" w:rsidRPr="00301389" w:rsidRDefault="000A6B8F" w:rsidP="000A6B8F">
            <w:pPr>
              <w:keepNext/>
              <w:spacing w:before="0" w:after="0"/>
              <w:contextualSpacing/>
              <w:rPr>
                <w:b/>
                <w:sz w:val="20"/>
              </w:rPr>
            </w:pPr>
          </w:p>
        </w:tc>
        <w:tc>
          <w:tcPr>
            <w:tcW w:w="1390" w:type="pct"/>
            <w:gridSpan w:val="3"/>
            <w:shd w:val="clear" w:color="auto" w:fill="auto"/>
            <w:vAlign w:val="center"/>
          </w:tcPr>
          <w:p w:rsidR="000A6B8F" w:rsidRPr="00301389" w:rsidRDefault="000A6B8F" w:rsidP="000A6B8F">
            <w:pPr>
              <w:keepNext/>
              <w:spacing w:before="0" w:after="0"/>
              <w:contextualSpacing/>
              <w:rPr>
                <w:b/>
                <w:sz w:val="20"/>
              </w:rPr>
            </w:pPr>
          </w:p>
        </w:tc>
      </w:tr>
      <w:tr w:rsidR="000A6B8F" w:rsidRPr="00301389" w:rsidTr="00D9029F">
        <w:trPr>
          <w:jc w:val="center"/>
        </w:trPr>
        <w:tc>
          <w:tcPr>
            <w:tcW w:w="740" w:type="pct"/>
            <w:shd w:val="clear" w:color="auto" w:fill="auto"/>
            <w:vAlign w:val="center"/>
          </w:tcPr>
          <w:p w:rsidR="000A6B8F" w:rsidRPr="00301389" w:rsidRDefault="000A6B8F" w:rsidP="000A6B8F">
            <w:pPr>
              <w:spacing w:before="0" w:after="0"/>
              <w:contextualSpacing/>
              <w:rPr>
                <w:sz w:val="20"/>
              </w:rPr>
            </w:pPr>
          </w:p>
        </w:tc>
        <w:tc>
          <w:tcPr>
            <w:tcW w:w="785" w:type="pct"/>
            <w:shd w:val="clear" w:color="auto" w:fill="auto"/>
          </w:tcPr>
          <w:p w:rsidR="000A6B8F" w:rsidRPr="002F3BAB" w:rsidRDefault="000A6B8F" w:rsidP="000A6B8F">
            <w:pPr>
              <w:spacing w:before="0" w:after="0"/>
              <w:rPr>
                <w:sz w:val="20"/>
              </w:rPr>
            </w:pPr>
            <w:r w:rsidRPr="006F3398">
              <w:rPr>
                <w:sz w:val="20"/>
              </w:rPr>
              <w:t>bankSupportContractRequired</w:t>
            </w:r>
          </w:p>
        </w:tc>
        <w:tc>
          <w:tcPr>
            <w:tcW w:w="172" w:type="pct"/>
            <w:shd w:val="clear" w:color="auto" w:fill="auto"/>
          </w:tcPr>
          <w:p w:rsidR="000A6B8F" w:rsidRDefault="000A6B8F" w:rsidP="000A6B8F">
            <w:pPr>
              <w:spacing w:before="0" w:after="0"/>
              <w:jc w:val="center"/>
              <w:rPr>
                <w:sz w:val="20"/>
              </w:rPr>
            </w:pPr>
            <w:r>
              <w:rPr>
                <w:sz w:val="20"/>
              </w:rPr>
              <w:t>Н</w:t>
            </w:r>
          </w:p>
        </w:tc>
        <w:tc>
          <w:tcPr>
            <w:tcW w:w="525" w:type="pct"/>
            <w:shd w:val="clear" w:color="auto" w:fill="auto"/>
          </w:tcPr>
          <w:p w:rsidR="000A6B8F" w:rsidRPr="006F3398" w:rsidRDefault="000A6B8F" w:rsidP="000A6B8F">
            <w:pPr>
              <w:spacing w:before="0" w:after="0"/>
              <w:jc w:val="center"/>
              <w:rPr>
                <w:sz w:val="20"/>
                <w:lang w:val="en-US"/>
              </w:rPr>
            </w:pPr>
            <w:r>
              <w:rPr>
                <w:sz w:val="20"/>
                <w:lang w:val="en-US"/>
              </w:rPr>
              <w:t>B</w:t>
            </w:r>
          </w:p>
        </w:tc>
        <w:tc>
          <w:tcPr>
            <w:tcW w:w="1388" w:type="pct"/>
            <w:gridSpan w:val="2"/>
            <w:shd w:val="clear" w:color="auto" w:fill="auto"/>
          </w:tcPr>
          <w:p w:rsidR="000A6B8F" w:rsidRPr="002F3BAB" w:rsidRDefault="000A6B8F" w:rsidP="000A6B8F">
            <w:pPr>
              <w:spacing w:before="0" w:after="0"/>
              <w:rPr>
                <w:sz w:val="20"/>
              </w:rPr>
            </w:pPr>
            <w:r w:rsidRPr="006F3398">
              <w:rPr>
                <w:sz w:val="20"/>
              </w:rPr>
              <w:t>Требуется банковское сопровождение контракта</w:t>
            </w:r>
          </w:p>
        </w:tc>
        <w:tc>
          <w:tcPr>
            <w:tcW w:w="1390" w:type="pct"/>
            <w:gridSpan w:val="3"/>
            <w:shd w:val="clear" w:color="auto" w:fill="auto"/>
          </w:tcPr>
          <w:p w:rsidR="000A6B8F" w:rsidRPr="006F3398" w:rsidRDefault="000A6B8F" w:rsidP="000A6B8F">
            <w:pPr>
              <w:spacing w:before="0" w:after="0"/>
              <w:rPr>
                <w:sz w:val="20"/>
                <w:lang w:val="en-US"/>
              </w:rPr>
            </w:pPr>
            <w:r>
              <w:rPr>
                <w:sz w:val="20"/>
              </w:rPr>
              <w:t xml:space="preserve">Допустимое значение: </w:t>
            </w:r>
            <w:r>
              <w:rPr>
                <w:sz w:val="20"/>
                <w:lang w:val="en-US"/>
              </w:rPr>
              <w:t>true</w:t>
            </w:r>
          </w:p>
        </w:tc>
      </w:tr>
      <w:tr w:rsidR="000A6B8F" w:rsidRPr="00301389" w:rsidTr="00D9029F">
        <w:trPr>
          <w:jc w:val="center"/>
        </w:trPr>
        <w:tc>
          <w:tcPr>
            <w:tcW w:w="740" w:type="pct"/>
            <w:shd w:val="clear" w:color="auto" w:fill="auto"/>
            <w:vAlign w:val="center"/>
          </w:tcPr>
          <w:p w:rsidR="000A6B8F" w:rsidRPr="00301389" w:rsidRDefault="000A6B8F" w:rsidP="000A6B8F">
            <w:pPr>
              <w:spacing w:before="0" w:after="0"/>
              <w:contextualSpacing/>
              <w:rPr>
                <w:sz w:val="20"/>
              </w:rPr>
            </w:pPr>
          </w:p>
        </w:tc>
        <w:tc>
          <w:tcPr>
            <w:tcW w:w="785" w:type="pct"/>
            <w:shd w:val="clear" w:color="auto" w:fill="auto"/>
          </w:tcPr>
          <w:p w:rsidR="000A6B8F" w:rsidRPr="002F3BAB" w:rsidRDefault="000A6B8F" w:rsidP="000A6B8F">
            <w:pPr>
              <w:spacing w:before="0" w:after="0"/>
              <w:rPr>
                <w:sz w:val="20"/>
              </w:rPr>
            </w:pPr>
            <w:r w:rsidRPr="006F3398">
              <w:rPr>
                <w:sz w:val="20"/>
              </w:rPr>
              <w:t>treasurySupportContractRequired</w:t>
            </w:r>
          </w:p>
        </w:tc>
        <w:tc>
          <w:tcPr>
            <w:tcW w:w="172" w:type="pct"/>
            <w:shd w:val="clear" w:color="auto" w:fill="auto"/>
          </w:tcPr>
          <w:p w:rsidR="000A6B8F" w:rsidRDefault="000A6B8F" w:rsidP="000A6B8F">
            <w:pPr>
              <w:spacing w:before="0" w:after="0"/>
              <w:jc w:val="center"/>
              <w:rPr>
                <w:sz w:val="20"/>
              </w:rPr>
            </w:pPr>
            <w:r>
              <w:rPr>
                <w:sz w:val="20"/>
              </w:rPr>
              <w:t>Н</w:t>
            </w:r>
          </w:p>
        </w:tc>
        <w:tc>
          <w:tcPr>
            <w:tcW w:w="525" w:type="pct"/>
            <w:shd w:val="clear" w:color="auto" w:fill="auto"/>
          </w:tcPr>
          <w:p w:rsidR="000A6B8F" w:rsidRDefault="000A6B8F" w:rsidP="000A6B8F">
            <w:pPr>
              <w:spacing w:before="0" w:after="0"/>
              <w:jc w:val="center"/>
              <w:rPr>
                <w:sz w:val="20"/>
              </w:rPr>
            </w:pPr>
            <w:r>
              <w:rPr>
                <w:sz w:val="20"/>
                <w:lang w:val="en-US"/>
              </w:rPr>
              <w:t>B</w:t>
            </w:r>
          </w:p>
        </w:tc>
        <w:tc>
          <w:tcPr>
            <w:tcW w:w="1388" w:type="pct"/>
            <w:gridSpan w:val="2"/>
            <w:shd w:val="clear" w:color="auto" w:fill="auto"/>
          </w:tcPr>
          <w:p w:rsidR="000A6B8F" w:rsidRPr="002F3BAB" w:rsidRDefault="000A6B8F" w:rsidP="000A6B8F">
            <w:pPr>
              <w:spacing w:before="0" w:after="0"/>
              <w:rPr>
                <w:sz w:val="20"/>
              </w:rPr>
            </w:pPr>
            <w:r w:rsidRPr="006F3398">
              <w:rPr>
                <w:sz w:val="20"/>
              </w:rPr>
              <w:t>Требуется казначейское сопровождение контракта</w:t>
            </w:r>
          </w:p>
        </w:tc>
        <w:tc>
          <w:tcPr>
            <w:tcW w:w="1390" w:type="pct"/>
            <w:gridSpan w:val="3"/>
            <w:shd w:val="clear" w:color="auto" w:fill="auto"/>
          </w:tcPr>
          <w:p w:rsidR="000A6B8F" w:rsidRDefault="000A6B8F" w:rsidP="000A6B8F">
            <w:pPr>
              <w:spacing w:before="0" w:after="0"/>
              <w:rPr>
                <w:sz w:val="20"/>
              </w:rPr>
            </w:pPr>
            <w:r>
              <w:rPr>
                <w:sz w:val="20"/>
              </w:rPr>
              <w:t xml:space="preserve">Допустимое значение: </w:t>
            </w:r>
            <w:r>
              <w:rPr>
                <w:sz w:val="20"/>
                <w:lang w:val="en-US"/>
              </w:rPr>
              <w:t>true</w:t>
            </w:r>
          </w:p>
        </w:tc>
      </w:tr>
      <w:tr w:rsidR="0030434F" w:rsidRPr="006B1628" w:rsidTr="0038713A">
        <w:trPr>
          <w:jc w:val="center"/>
        </w:trPr>
        <w:tc>
          <w:tcPr>
            <w:tcW w:w="5000" w:type="pct"/>
            <w:gridSpan w:val="9"/>
            <w:shd w:val="clear" w:color="auto" w:fill="auto"/>
            <w:vAlign w:val="center"/>
          </w:tcPr>
          <w:p w:rsidR="0030434F" w:rsidRPr="006B1628" w:rsidRDefault="0030434F" w:rsidP="00CA5915">
            <w:pPr>
              <w:keepNext/>
              <w:spacing w:before="0" w:after="0"/>
              <w:contextualSpacing/>
              <w:jc w:val="center"/>
              <w:rPr>
                <w:b/>
                <w:sz w:val="20"/>
              </w:rPr>
            </w:pPr>
            <w:r w:rsidRPr="00EF61D6">
              <w:rPr>
                <w:b/>
                <w:bCs/>
                <w:sz w:val="20"/>
              </w:rPr>
              <w:t>Объекты закупки</w:t>
            </w: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r w:rsidRPr="00EF61D6">
              <w:rPr>
                <w:b/>
                <w:bCs/>
                <w:sz w:val="20"/>
              </w:rPr>
              <w:t>purchaseObjectsInfo</w:t>
            </w:r>
          </w:p>
        </w:tc>
        <w:tc>
          <w:tcPr>
            <w:tcW w:w="785" w:type="pct"/>
            <w:shd w:val="clear" w:color="auto" w:fill="auto"/>
          </w:tcPr>
          <w:p w:rsidR="0030434F" w:rsidRPr="00A63BD0" w:rsidRDefault="0030434F" w:rsidP="00CA5915">
            <w:pPr>
              <w:spacing w:before="0" w:after="0"/>
              <w:jc w:val="both"/>
              <w:rPr>
                <w:sz w:val="20"/>
              </w:rPr>
            </w:pPr>
          </w:p>
        </w:tc>
        <w:tc>
          <w:tcPr>
            <w:tcW w:w="172" w:type="pct"/>
            <w:shd w:val="clear" w:color="auto" w:fill="auto"/>
          </w:tcPr>
          <w:p w:rsidR="0030434F" w:rsidRPr="00A63BD0" w:rsidRDefault="0030434F" w:rsidP="00CA5915">
            <w:pPr>
              <w:spacing w:before="0" w:after="0"/>
              <w:jc w:val="both"/>
              <w:rPr>
                <w:sz w:val="20"/>
              </w:rPr>
            </w:pPr>
          </w:p>
        </w:tc>
        <w:tc>
          <w:tcPr>
            <w:tcW w:w="532" w:type="pct"/>
            <w:gridSpan w:val="2"/>
            <w:shd w:val="clear" w:color="auto" w:fill="auto"/>
          </w:tcPr>
          <w:p w:rsidR="0030434F" w:rsidRPr="00A63BD0" w:rsidRDefault="0030434F" w:rsidP="00CA5915">
            <w:pPr>
              <w:spacing w:before="0" w:after="0"/>
              <w:jc w:val="both"/>
              <w:rPr>
                <w:sz w:val="20"/>
              </w:rPr>
            </w:pPr>
          </w:p>
        </w:tc>
        <w:tc>
          <w:tcPr>
            <w:tcW w:w="1392" w:type="pct"/>
            <w:gridSpan w:val="2"/>
            <w:shd w:val="clear" w:color="auto" w:fill="auto"/>
          </w:tcPr>
          <w:p w:rsidR="0030434F" w:rsidRPr="00A63BD0" w:rsidRDefault="0030434F" w:rsidP="00CA5915">
            <w:pPr>
              <w:spacing w:before="0" w:after="0"/>
              <w:jc w:val="both"/>
              <w:rPr>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vMerge w:val="restart"/>
            <w:shd w:val="clear" w:color="auto" w:fill="auto"/>
          </w:tcPr>
          <w:p w:rsidR="0030434F" w:rsidRPr="00A63BD0" w:rsidRDefault="0030434F" w:rsidP="00CA5915">
            <w:pPr>
              <w:spacing w:before="0" w:after="0"/>
              <w:jc w:val="both"/>
              <w:rPr>
                <w:sz w:val="20"/>
              </w:rPr>
            </w:pPr>
            <w:r w:rsidRPr="00A63BD0">
              <w:rPr>
                <w:sz w:val="20"/>
              </w:rPr>
              <w:t>Допустимо указание только одного элемента</w:t>
            </w:r>
          </w:p>
        </w:tc>
        <w:tc>
          <w:tcPr>
            <w:tcW w:w="785" w:type="pct"/>
            <w:shd w:val="clear" w:color="auto" w:fill="auto"/>
          </w:tcPr>
          <w:p w:rsidR="0030434F" w:rsidRPr="00A63BD0" w:rsidRDefault="0030434F" w:rsidP="00CA5915">
            <w:pPr>
              <w:spacing w:before="0" w:after="0"/>
              <w:jc w:val="both"/>
              <w:rPr>
                <w:sz w:val="20"/>
              </w:rPr>
            </w:pPr>
            <w:r w:rsidRPr="00EF61D6">
              <w:rPr>
                <w:sz w:val="20"/>
              </w:rPr>
              <w:t>notDrugPurchaseObjectsInfo</w:t>
            </w:r>
          </w:p>
        </w:tc>
        <w:tc>
          <w:tcPr>
            <w:tcW w:w="172" w:type="pct"/>
            <w:shd w:val="clear" w:color="auto" w:fill="auto"/>
          </w:tcPr>
          <w:p w:rsidR="0030434F" w:rsidRPr="00EF61D6" w:rsidRDefault="0030434F" w:rsidP="00CA5915">
            <w:pPr>
              <w:spacing w:before="0" w:after="0"/>
              <w:jc w:val="center"/>
              <w:rPr>
                <w:sz w:val="20"/>
              </w:rPr>
            </w:pPr>
            <w:r>
              <w:rPr>
                <w:sz w:val="20"/>
              </w:rPr>
              <w:t>О</w:t>
            </w:r>
          </w:p>
        </w:tc>
        <w:tc>
          <w:tcPr>
            <w:tcW w:w="532" w:type="pct"/>
            <w:gridSpan w:val="2"/>
            <w:shd w:val="clear" w:color="auto" w:fill="auto"/>
          </w:tcPr>
          <w:p w:rsidR="0030434F" w:rsidRPr="00EF61D6" w:rsidRDefault="0030434F" w:rsidP="00CA5915">
            <w:pPr>
              <w:spacing w:before="0" w:after="0"/>
              <w:jc w:val="center"/>
              <w:rPr>
                <w:sz w:val="20"/>
                <w:lang w:val="en-US"/>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97011B" w:rsidRPr="00301389" w:rsidTr="00D9029F">
        <w:trPr>
          <w:jc w:val="center"/>
        </w:trPr>
        <w:tc>
          <w:tcPr>
            <w:tcW w:w="740" w:type="pct"/>
            <w:vMerge/>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F61D6">
              <w:rPr>
                <w:sz w:val="20"/>
              </w:rPr>
              <w:t>drugPurchaseObjectsInfo</w:t>
            </w:r>
          </w:p>
        </w:tc>
        <w:tc>
          <w:tcPr>
            <w:tcW w:w="172" w:type="pct"/>
            <w:shd w:val="clear" w:color="auto" w:fill="auto"/>
          </w:tcPr>
          <w:p w:rsidR="0030434F" w:rsidRPr="00A63BD0" w:rsidRDefault="0030434F" w:rsidP="00CA5915">
            <w:pPr>
              <w:spacing w:before="0" w:after="0"/>
              <w:jc w:val="center"/>
              <w:rPr>
                <w:sz w:val="20"/>
              </w:rPr>
            </w:pPr>
            <w:r>
              <w:rPr>
                <w:sz w:val="20"/>
              </w:rPr>
              <w:t>О</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S</w:t>
            </w:r>
          </w:p>
        </w:tc>
        <w:tc>
          <w:tcPr>
            <w:tcW w:w="1392" w:type="pct"/>
            <w:gridSpan w:val="2"/>
            <w:shd w:val="clear" w:color="auto" w:fill="auto"/>
          </w:tcPr>
          <w:p w:rsidR="0030434F" w:rsidRPr="00A63BD0" w:rsidRDefault="0030434F" w:rsidP="00CA591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79" w:type="pct"/>
            <w:gridSpan w:val="2"/>
            <w:shd w:val="clear" w:color="auto" w:fill="auto"/>
          </w:tcPr>
          <w:p w:rsidR="0030434F" w:rsidRPr="00A63BD0" w:rsidRDefault="0030434F" w:rsidP="00CA591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30434F" w:rsidRPr="00EF61D6" w:rsidTr="0038713A">
        <w:trPr>
          <w:jc w:val="center"/>
        </w:trPr>
        <w:tc>
          <w:tcPr>
            <w:tcW w:w="5000" w:type="pct"/>
            <w:gridSpan w:val="9"/>
            <w:shd w:val="clear" w:color="auto" w:fill="auto"/>
            <w:vAlign w:val="center"/>
          </w:tcPr>
          <w:p w:rsidR="0030434F" w:rsidRPr="00EF61D6" w:rsidRDefault="0030434F" w:rsidP="00CA591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97011B" w:rsidRPr="00EF61D6" w:rsidTr="00D9029F">
        <w:trPr>
          <w:jc w:val="center"/>
        </w:trPr>
        <w:tc>
          <w:tcPr>
            <w:tcW w:w="740" w:type="pct"/>
            <w:shd w:val="clear" w:color="auto" w:fill="auto"/>
          </w:tcPr>
          <w:p w:rsidR="0030434F" w:rsidRPr="00424162" w:rsidRDefault="0030434F" w:rsidP="00CA5915">
            <w:pPr>
              <w:spacing w:before="0" w:after="0"/>
              <w:jc w:val="both"/>
              <w:rPr>
                <w:b/>
                <w:sz w:val="20"/>
              </w:rPr>
            </w:pPr>
            <w:r w:rsidRPr="00424162">
              <w:rPr>
                <w:b/>
                <w:sz w:val="20"/>
              </w:rPr>
              <w:t>notDrugPurchaseObjectsInfo</w:t>
            </w:r>
          </w:p>
        </w:tc>
        <w:tc>
          <w:tcPr>
            <w:tcW w:w="785" w:type="pct"/>
            <w:shd w:val="clear" w:color="auto" w:fill="auto"/>
          </w:tcPr>
          <w:p w:rsidR="0030434F" w:rsidRPr="00424162" w:rsidRDefault="0030434F" w:rsidP="00CA5915">
            <w:pPr>
              <w:spacing w:before="0" w:after="0"/>
              <w:jc w:val="both"/>
              <w:rPr>
                <w:b/>
                <w:sz w:val="20"/>
              </w:rPr>
            </w:pPr>
          </w:p>
        </w:tc>
        <w:tc>
          <w:tcPr>
            <w:tcW w:w="172" w:type="pct"/>
            <w:shd w:val="clear" w:color="auto" w:fill="auto"/>
          </w:tcPr>
          <w:p w:rsidR="0030434F" w:rsidRPr="00424162" w:rsidRDefault="0030434F" w:rsidP="00CA5915">
            <w:pPr>
              <w:spacing w:before="0" w:after="0"/>
              <w:jc w:val="both"/>
              <w:rPr>
                <w:b/>
                <w:sz w:val="20"/>
              </w:rPr>
            </w:pPr>
          </w:p>
        </w:tc>
        <w:tc>
          <w:tcPr>
            <w:tcW w:w="532" w:type="pct"/>
            <w:gridSpan w:val="2"/>
            <w:shd w:val="clear" w:color="auto" w:fill="auto"/>
          </w:tcPr>
          <w:p w:rsidR="0030434F" w:rsidRPr="00424162" w:rsidRDefault="0030434F" w:rsidP="00CA5915">
            <w:pPr>
              <w:spacing w:before="0" w:after="0"/>
              <w:jc w:val="both"/>
              <w:rPr>
                <w:b/>
                <w:sz w:val="20"/>
              </w:rPr>
            </w:pPr>
          </w:p>
        </w:tc>
        <w:tc>
          <w:tcPr>
            <w:tcW w:w="1392" w:type="pct"/>
            <w:gridSpan w:val="2"/>
            <w:shd w:val="clear" w:color="auto" w:fill="auto"/>
          </w:tcPr>
          <w:p w:rsidR="0030434F" w:rsidRPr="00424162" w:rsidRDefault="0030434F" w:rsidP="00CA5915">
            <w:pPr>
              <w:spacing w:before="0" w:after="0"/>
              <w:jc w:val="both"/>
              <w:rPr>
                <w:b/>
                <w:sz w:val="20"/>
              </w:rPr>
            </w:pPr>
          </w:p>
        </w:tc>
        <w:tc>
          <w:tcPr>
            <w:tcW w:w="1379" w:type="pct"/>
            <w:gridSpan w:val="2"/>
            <w:shd w:val="clear" w:color="auto" w:fill="auto"/>
            <w:vAlign w:val="center"/>
          </w:tcPr>
          <w:p w:rsidR="0030434F" w:rsidRPr="00EF61D6"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purchaseObject</w:t>
            </w:r>
          </w:p>
        </w:tc>
        <w:tc>
          <w:tcPr>
            <w:tcW w:w="172" w:type="pct"/>
            <w:shd w:val="clear" w:color="auto" w:fill="auto"/>
          </w:tcPr>
          <w:p w:rsidR="0030434F" w:rsidRPr="00A63BD0"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Объект закупки</w:t>
            </w:r>
          </w:p>
        </w:tc>
        <w:tc>
          <w:tcPr>
            <w:tcW w:w="1379" w:type="pct"/>
            <w:gridSpan w:val="2"/>
            <w:shd w:val="clear" w:color="auto" w:fill="auto"/>
          </w:tcPr>
          <w:p w:rsidR="0030434F" w:rsidRPr="00EF61D6" w:rsidRDefault="0030434F" w:rsidP="00CA5915">
            <w:pPr>
              <w:spacing w:before="0" w:after="0"/>
              <w:jc w:val="both"/>
              <w:rPr>
                <w:sz w:val="20"/>
              </w:rPr>
            </w:pPr>
            <w:r>
              <w:rPr>
                <w:sz w:val="20"/>
              </w:rPr>
              <w:t>Множественный элемент</w:t>
            </w:r>
          </w:p>
          <w:p w:rsidR="0030434F" w:rsidRPr="00A63BD0" w:rsidRDefault="0030434F" w:rsidP="00CA5915">
            <w:pPr>
              <w:spacing w:before="0" w:after="0"/>
              <w:jc w:val="both"/>
              <w:rPr>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totalSum</w:t>
            </w:r>
          </w:p>
        </w:tc>
        <w:tc>
          <w:tcPr>
            <w:tcW w:w="172" w:type="pct"/>
            <w:shd w:val="clear" w:color="auto" w:fill="auto"/>
          </w:tcPr>
          <w:p w:rsidR="0030434F" w:rsidRPr="00A63BD0"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Общая сумма позиций/Начальная сумма цен единиц товара, работы, услуги</w:t>
            </w:r>
          </w:p>
        </w:tc>
        <w:tc>
          <w:tcPr>
            <w:tcW w:w="1379" w:type="pct"/>
            <w:gridSpan w:val="2"/>
            <w:shd w:val="clear" w:color="auto" w:fill="auto"/>
          </w:tcPr>
          <w:p w:rsidR="0030434F" w:rsidRPr="00A63BD0" w:rsidRDefault="0030434F" w:rsidP="00CA5915">
            <w:pPr>
              <w:spacing w:before="0" w:after="0"/>
              <w:jc w:val="both"/>
              <w:rPr>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E57B3E">
              <w:rPr>
                <w:sz w:val="20"/>
                <w:lang w:val="en-US"/>
              </w:rPr>
              <w:t>totalSumCurrency</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Pr>
                <w:sz w:val="20"/>
                <w:lang w:val="en-US"/>
              </w:rPr>
              <w:t>T(1-21)</w:t>
            </w:r>
          </w:p>
        </w:tc>
        <w:tc>
          <w:tcPr>
            <w:tcW w:w="1392" w:type="pct"/>
            <w:gridSpan w:val="2"/>
            <w:shd w:val="clear" w:color="auto" w:fill="auto"/>
          </w:tcPr>
          <w:p w:rsidR="0030434F" w:rsidRPr="00A63BD0" w:rsidRDefault="0030434F" w:rsidP="00CA591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79" w:type="pct"/>
            <w:gridSpan w:val="2"/>
            <w:shd w:val="clear" w:color="auto" w:fill="auto"/>
          </w:tcPr>
          <w:p w:rsidR="0030434F" w:rsidRPr="00A63BD0" w:rsidRDefault="0030434F" w:rsidP="00CA5915">
            <w:pPr>
              <w:spacing w:before="0" w:after="0"/>
              <w:jc w:val="both"/>
              <w:rPr>
                <w:sz w:val="20"/>
              </w:rPr>
            </w:pPr>
          </w:p>
        </w:tc>
      </w:tr>
      <w:tr w:rsidR="0097011B" w:rsidRPr="00301389" w:rsidTr="00D9029F">
        <w:trPr>
          <w:jc w:val="center"/>
        </w:trPr>
        <w:tc>
          <w:tcPr>
            <w:tcW w:w="740" w:type="pct"/>
            <w:shd w:val="clear" w:color="auto" w:fill="auto"/>
          </w:tcPr>
          <w:p w:rsidR="0030434F" w:rsidRPr="00A63BD0" w:rsidRDefault="0030434F" w:rsidP="00CA5915">
            <w:pPr>
              <w:spacing w:before="0" w:after="0"/>
              <w:jc w:val="both"/>
              <w:rPr>
                <w:sz w:val="20"/>
              </w:rPr>
            </w:pPr>
          </w:p>
        </w:tc>
        <w:tc>
          <w:tcPr>
            <w:tcW w:w="785" w:type="pct"/>
            <w:shd w:val="clear" w:color="auto" w:fill="auto"/>
          </w:tcPr>
          <w:p w:rsidR="0030434F" w:rsidRPr="00A63BD0" w:rsidRDefault="0030434F" w:rsidP="00CA5915">
            <w:pPr>
              <w:spacing w:before="0" w:after="0"/>
              <w:jc w:val="both"/>
              <w:rPr>
                <w:sz w:val="20"/>
              </w:rPr>
            </w:pPr>
            <w:r w:rsidRPr="00C316CF">
              <w:rPr>
                <w:sz w:val="20"/>
              </w:rPr>
              <w:t>quantityUndefined</w:t>
            </w:r>
          </w:p>
        </w:tc>
        <w:tc>
          <w:tcPr>
            <w:tcW w:w="172" w:type="pct"/>
            <w:shd w:val="clear" w:color="auto" w:fill="auto"/>
          </w:tcPr>
          <w:p w:rsidR="0030434F" w:rsidRPr="00A63BD0" w:rsidRDefault="0030434F" w:rsidP="00CA5915">
            <w:pPr>
              <w:spacing w:before="0" w:after="0"/>
              <w:jc w:val="center"/>
              <w:rPr>
                <w:sz w:val="20"/>
              </w:rPr>
            </w:pPr>
            <w:r>
              <w:rPr>
                <w:sz w:val="20"/>
              </w:rPr>
              <w:t>Н</w:t>
            </w:r>
          </w:p>
        </w:tc>
        <w:tc>
          <w:tcPr>
            <w:tcW w:w="532" w:type="pct"/>
            <w:gridSpan w:val="2"/>
            <w:shd w:val="clear" w:color="auto" w:fill="auto"/>
          </w:tcPr>
          <w:p w:rsidR="0030434F" w:rsidRPr="00A63BD0" w:rsidRDefault="0030434F" w:rsidP="00CA5915">
            <w:pPr>
              <w:spacing w:before="0" w:after="0"/>
              <w:jc w:val="center"/>
              <w:rPr>
                <w:sz w:val="20"/>
              </w:rPr>
            </w:pPr>
            <w:r w:rsidRPr="00C316CF">
              <w:rPr>
                <w:sz w:val="20"/>
              </w:rPr>
              <w:t>B</w:t>
            </w:r>
          </w:p>
        </w:tc>
        <w:tc>
          <w:tcPr>
            <w:tcW w:w="1392" w:type="pct"/>
            <w:gridSpan w:val="2"/>
            <w:shd w:val="clear" w:color="auto" w:fill="auto"/>
          </w:tcPr>
          <w:p w:rsidR="0030434F" w:rsidRPr="00A63BD0" w:rsidRDefault="0030434F" w:rsidP="00CA591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79" w:type="pct"/>
            <w:gridSpan w:val="2"/>
            <w:shd w:val="clear" w:color="auto" w:fill="auto"/>
          </w:tcPr>
          <w:p w:rsidR="0030434F" w:rsidRPr="00A63BD0"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Объект закупки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purchaseObject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316CF" w:rsidRDefault="00CA5915" w:rsidP="00CA5915">
            <w:pPr>
              <w:spacing w:before="0" w:after="0"/>
              <w:rPr>
                <w:sz w:val="20"/>
              </w:rPr>
            </w:pPr>
            <w:r>
              <w:rPr>
                <w:sz w:val="20"/>
              </w:rPr>
              <w:t>Уникальный идентификатор в ЕИС</w:t>
            </w:r>
          </w:p>
        </w:tc>
        <w:tc>
          <w:tcPr>
            <w:tcW w:w="1379" w:type="pct"/>
            <w:gridSpan w:val="2"/>
            <w:shd w:val="clear" w:color="auto" w:fill="auto"/>
          </w:tcPr>
          <w:p w:rsidR="00CA5915" w:rsidRPr="00DD0CE4" w:rsidRDefault="00CA5915" w:rsidP="00CA5915">
            <w:pPr>
              <w:spacing w:before="0" w:after="0"/>
              <w:rPr>
                <w:sz w:val="20"/>
              </w:rPr>
            </w:pPr>
            <w:r w:rsidRPr="00CA5915">
              <w:rPr>
                <w:sz w:val="20"/>
              </w:rPr>
              <w:t>Элемент игнорируется при приёме. Заполняется при передаче идентификатором объекта закупки, присвоенным в ЕИС</w:t>
            </w:r>
          </w:p>
        </w:tc>
      </w:tr>
      <w:tr w:rsidR="0097011B" w:rsidRPr="00301389" w:rsidTr="00D9029F">
        <w:trPr>
          <w:jc w:val="center"/>
        </w:trPr>
        <w:tc>
          <w:tcPr>
            <w:tcW w:w="740" w:type="pct"/>
            <w:shd w:val="clear" w:color="auto" w:fill="auto"/>
            <w:vAlign w:val="center"/>
          </w:tcPr>
          <w:p w:rsidR="00CA5915" w:rsidRPr="00C316CF" w:rsidRDefault="00CA5915" w:rsidP="00CA5915">
            <w:pPr>
              <w:spacing w:before="0" w:after="0"/>
              <w:contextualSpacing/>
              <w:rPr>
                <w:sz w:val="20"/>
              </w:rPr>
            </w:pPr>
          </w:p>
        </w:tc>
        <w:tc>
          <w:tcPr>
            <w:tcW w:w="785" w:type="pct"/>
            <w:shd w:val="clear" w:color="auto" w:fill="auto"/>
          </w:tcPr>
          <w:p w:rsidR="00CA5915" w:rsidRPr="00C316CF" w:rsidRDefault="00CA5915" w:rsidP="00CA5915">
            <w:pPr>
              <w:spacing w:before="0" w:after="0"/>
              <w:rPr>
                <w:sz w:val="20"/>
              </w:rPr>
            </w:pPr>
            <w:r w:rsidRPr="00CA5915">
              <w:rPr>
                <w:sz w:val="20"/>
              </w:rPr>
              <w:t>externalSid</w:t>
            </w:r>
          </w:p>
        </w:tc>
        <w:tc>
          <w:tcPr>
            <w:tcW w:w="172" w:type="pct"/>
            <w:shd w:val="clear" w:color="auto" w:fill="auto"/>
          </w:tcPr>
          <w:p w:rsidR="00CA5915" w:rsidRPr="00C316CF" w:rsidRDefault="00CA5915" w:rsidP="00CA5915">
            <w:pPr>
              <w:spacing w:before="0" w:after="0"/>
              <w:jc w:val="center"/>
              <w:rPr>
                <w:sz w:val="20"/>
              </w:rPr>
            </w:pPr>
            <w:r>
              <w:rPr>
                <w:sz w:val="20"/>
              </w:rPr>
              <w:t>Н</w:t>
            </w:r>
          </w:p>
        </w:tc>
        <w:tc>
          <w:tcPr>
            <w:tcW w:w="532" w:type="pct"/>
            <w:gridSpan w:val="2"/>
            <w:shd w:val="clear" w:color="auto" w:fill="auto"/>
          </w:tcPr>
          <w:p w:rsidR="00CA5915" w:rsidRPr="00C316CF" w:rsidRDefault="00CA5915" w:rsidP="00CA5915">
            <w:pPr>
              <w:spacing w:before="0" w:after="0"/>
              <w:jc w:val="center"/>
              <w:rPr>
                <w:sz w:val="20"/>
              </w:rPr>
            </w:pPr>
          </w:p>
        </w:tc>
        <w:tc>
          <w:tcPr>
            <w:tcW w:w="1392" w:type="pct"/>
            <w:gridSpan w:val="2"/>
            <w:shd w:val="clear" w:color="auto" w:fill="auto"/>
          </w:tcPr>
          <w:p w:rsidR="00CA5915" w:rsidRPr="00CA5915" w:rsidRDefault="00CA5915" w:rsidP="00CA5915">
            <w:pPr>
              <w:spacing w:before="0" w:after="0"/>
              <w:rPr>
                <w:sz w:val="20"/>
              </w:rPr>
            </w:pPr>
            <w:r w:rsidRPr="00CA5915">
              <w:rPr>
                <w:sz w:val="20"/>
              </w:rPr>
              <w:t>Внешний идентификатор объекта закупки</w:t>
            </w:r>
          </w:p>
        </w:tc>
        <w:tc>
          <w:tcPr>
            <w:tcW w:w="1379" w:type="pct"/>
            <w:gridSpan w:val="2"/>
            <w:shd w:val="clear" w:color="auto" w:fill="auto"/>
          </w:tcPr>
          <w:p w:rsidR="00CA5915" w:rsidRPr="00DD0CE4" w:rsidRDefault="00CA5915" w:rsidP="00CA5915">
            <w:pPr>
              <w:spacing w:before="0" w:after="0"/>
              <w:rPr>
                <w:sz w:val="20"/>
              </w:rPr>
            </w:pP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t>OKPD2</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ОКПД2</w:t>
            </w:r>
          </w:p>
        </w:tc>
        <w:tc>
          <w:tcPr>
            <w:tcW w:w="1379" w:type="pct"/>
            <w:gridSpan w:val="2"/>
            <w:shd w:val="clear" w:color="auto" w:fill="auto"/>
          </w:tcPr>
          <w:p w:rsidR="0030434F" w:rsidRPr="00DD0CE4" w:rsidRDefault="0030434F" w:rsidP="00CA5915">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30434F" w:rsidRPr="00C316CF" w:rsidRDefault="0030434F" w:rsidP="00CA5915">
            <w:pPr>
              <w:spacing w:before="0" w:after="0"/>
              <w:rPr>
                <w:sz w:val="20"/>
              </w:rPr>
            </w:pPr>
            <w:r w:rsidRPr="00DD0CE4">
              <w:rPr>
                <w:sz w:val="20"/>
              </w:rPr>
              <w:t>Допускается указание кода-</w:t>
            </w:r>
            <w:r w:rsidRPr="00DD0CE4">
              <w:rPr>
                <w:sz w:val="20"/>
              </w:rPr>
              <w:lastRenderedPageBreak/>
              <w:t>потомка расширенной разрядности</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KTRU</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Классификация по КТРУ</w:t>
            </w:r>
          </w:p>
        </w:tc>
        <w:tc>
          <w:tcPr>
            <w:tcW w:w="1379" w:type="pct"/>
            <w:gridSpan w:val="2"/>
            <w:shd w:val="clear" w:color="auto" w:fill="auto"/>
          </w:tcPr>
          <w:p w:rsidR="0030434F" w:rsidRPr="00DD0CE4" w:rsidRDefault="0030434F" w:rsidP="00CA5915">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30434F" w:rsidRPr="00DD0CE4" w:rsidRDefault="0030434F" w:rsidP="00CA5915">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30434F" w:rsidRPr="00DD0CE4" w:rsidRDefault="0030434F" w:rsidP="00CA5915">
            <w:pPr>
              <w:spacing w:before="0" w:after="0"/>
              <w:rPr>
                <w:sz w:val="20"/>
              </w:rPr>
            </w:pPr>
            <w:r w:rsidRPr="00DD0CE4">
              <w:rPr>
                <w:sz w:val="20"/>
              </w:rPr>
              <w:t>-версии позиции КТРУ из предыдущей версии размещенного извещения</w:t>
            </w:r>
          </w:p>
          <w:p w:rsidR="0030434F" w:rsidRPr="00C316CF" w:rsidRDefault="0030434F" w:rsidP="00CA5915">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w:t>
            </w:r>
            <w:r>
              <w:rPr>
                <w:sz w:val="20"/>
              </w:rPr>
              <w:t>ра, работы, услуги</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OKEI</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customerQuantities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по заказчикам</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price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Цена за единицу измерения</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Общее количество по объекту закупки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sum</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[ 1 - 21 ]</w:t>
            </w:r>
          </w:p>
        </w:tc>
        <w:tc>
          <w:tcPr>
            <w:tcW w:w="1392" w:type="pct"/>
            <w:gridSpan w:val="2"/>
            <w:shd w:val="clear" w:color="auto" w:fill="auto"/>
          </w:tcPr>
          <w:p w:rsidR="0030434F" w:rsidRPr="00C316CF" w:rsidRDefault="0030434F" w:rsidP="00CA5915">
            <w:pPr>
              <w:spacing w:before="0" w:after="0"/>
              <w:rPr>
                <w:sz w:val="20"/>
              </w:rPr>
            </w:pPr>
            <w:r w:rsidRPr="00C316CF">
              <w:rPr>
                <w:sz w:val="20"/>
              </w:rPr>
              <w:t>Стоимость позиции</w:t>
            </w:r>
          </w:p>
        </w:tc>
        <w:tc>
          <w:tcPr>
            <w:tcW w:w="1379" w:type="pct"/>
            <w:gridSpan w:val="2"/>
            <w:shd w:val="clear" w:color="auto" w:fill="auto"/>
          </w:tcPr>
          <w:p w:rsidR="0030434F" w:rsidRPr="00C316CF" w:rsidRDefault="0030434F" w:rsidP="00CA5915">
            <w:pPr>
              <w:spacing w:before="0" w:after="0"/>
              <w:rPr>
                <w:sz w:val="20"/>
              </w:rPr>
            </w:pPr>
            <w:r>
              <w:rPr>
                <w:sz w:val="20"/>
              </w:rPr>
              <w:t>Допустимые значения</w:t>
            </w:r>
            <w:r w:rsidRPr="00C316CF">
              <w:rPr>
                <w:sz w:val="20"/>
              </w:rPr>
              <w:t>: (-)?</w:t>
            </w:r>
            <w:r>
              <w:rPr>
                <w:sz w:val="20"/>
              </w:rPr>
              <w:t>(-)\d+(\.\d{1,2})?</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5D35FB">
              <w:rPr>
                <w:sz w:val="20"/>
              </w:rPr>
              <w:t>isMedicalProduct</w:t>
            </w:r>
          </w:p>
        </w:tc>
        <w:tc>
          <w:tcPr>
            <w:tcW w:w="172" w:type="pct"/>
            <w:shd w:val="clear" w:color="auto" w:fill="auto"/>
          </w:tcPr>
          <w:p w:rsidR="0030434F" w:rsidRPr="00C316CF" w:rsidRDefault="0030434F" w:rsidP="00CA5915">
            <w:pPr>
              <w:spacing w:before="0" w:after="0"/>
              <w:jc w:val="center"/>
              <w:rPr>
                <w:sz w:val="20"/>
              </w:rPr>
            </w:pPr>
            <w:r>
              <w:rPr>
                <w:sz w:val="20"/>
              </w:rPr>
              <w:t>Н</w:t>
            </w:r>
          </w:p>
        </w:tc>
        <w:tc>
          <w:tcPr>
            <w:tcW w:w="532" w:type="pct"/>
            <w:gridSpan w:val="2"/>
            <w:shd w:val="clear" w:color="auto" w:fill="auto"/>
          </w:tcPr>
          <w:p w:rsidR="0030434F" w:rsidRPr="005D35FB" w:rsidRDefault="0030434F" w:rsidP="00CA5915">
            <w:pPr>
              <w:spacing w:before="0" w:after="0"/>
              <w:jc w:val="center"/>
              <w:rPr>
                <w:sz w:val="20"/>
                <w:lang w:val="en-US"/>
              </w:rPr>
            </w:pPr>
            <w:r>
              <w:rPr>
                <w:sz w:val="20"/>
                <w:lang w:val="en-US"/>
              </w:rPr>
              <w:t>B</w:t>
            </w:r>
          </w:p>
        </w:tc>
        <w:tc>
          <w:tcPr>
            <w:tcW w:w="1392" w:type="pct"/>
            <w:gridSpan w:val="2"/>
            <w:shd w:val="clear" w:color="auto" w:fill="auto"/>
          </w:tcPr>
          <w:p w:rsidR="0030434F" w:rsidRPr="005D35FB" w:rsidRDefault="0030434F" w:rsidP="00CA5915">
            <w:pPr>
              <w:spacing w:before="0" w:after="0"/>
              <w:rPr>
                <w:sz w:val="20"/>
              </w:rPr>
            </w:pPr>
            <w:r w:rsidRPr="005D35FB">
              <w:rPr>
                <w:sz w:val="20"/>
              </w:rPr>
              <w:t>Объектом закуп</w:t>
            </w:r>
            <w:r>
              <w:rPr>
                <w:sz w:val="20"/>
              </w:rPr>
              <w:t>ки является медицинское изделие</w:t>
            </w:r>
          </w:p>
          <w:p w:rsidR="0030434F" w:rsidRPr="00C316CF" w:rsidRDefault="0030434F" w:rsidP="00CA5915">
            <w:pPr>
              <w:spacing w:before="0" w:after="0"/>
              <w:rPr>
                <w:sz w:val="20"/>
              </w:rPr>
            </w:pPr>
          </w:p>
        </w:tc>
        <w:tc>
          <w:tcPr>
            <w:tcW w:w="1379" w:type="pct"/>
            <w:gridSpan w:val="2"/>
            <w:shd w:val="clear" w:color="auto" w:fill="auto"/>
          </w:tcPr>
          <w:p w:rsidR="0030434F" w:rsidRPr="003B232F" w:rsidRDefault="0030434F" w:rsidP="00CA5915">
            <w:pPr>
              <w:spacing w:before="0" w:after="0"/>
              <w:rPr>
                <w:sz w:val="20"/>
              </w:rPr>
            </w:pPr>
            <w:r>
              <w:rPr>
                <w:sz w:val="20"/>
              </w:rPr>
              <w:t xml:space="preserve">Допустимое значение: </w:t>
            </w:r>
            <w:r>
              <w:rPr>
                <w:sz w:val="20"/>
                <w:lang w:val="en-US"/>
              </w:rPr>
              <w:t>true</w:t>
            </w:r>
          </w:p>
          <w:p w:rsidR="0030434F" w:rsidRPr="003B232F" w:rsidRDefault="0030434F" w:rsidP="00CA5915">
            <w:pPr>
              <w:spacing w:before="0" w:after="0"/>
              <w:rPr>
                <w:sz w:val="20"/>
              </w:rPr>
            </w:pPr>
            <w:r w:rsidRPr="003B232F">
              <w:rPr>
                <w:sz w:val="20"/>
              </w:rPr>
              <w:t xml:space="preserve">При приеме контролируется обязательность заполнения, если </w:t>
            </w:r>
          </w:p>
          <w:p w:rsidR="0030434F" w:rsidRPr="003B232F" w:rsidRDefault="0030434F" w:rsidP="00CA5915">
            <w:pPr>
              <w:spacing w:before="0" w:after="0"/>
              <w:rPr>
                <w:sz w:val="20"/>
              </w:rPr>
            </w:pPr>
            <w:r w:rsidRPr="003B232F">
              <w:rPr>
                <w:sz w:val="20"/>
              </w:rPr>
              <w:t>позиция КТРУ, указанная в блоке products/product/KTRU, включает в себя позицию номенклатурной классификации медицинских изделий по видам (НКМИ)</w:t>
            </w:r>
          </w:p>
          <w:p w:rsidR="0030434F" w:rsidRPr="003B232F" w:rsidRDefault="0030434F" w:rsidP="00CA5915">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30434F" w:rsidRDefault="0030434F" w:rsidP="00CA5915">
            <w:pPr>
              <w:spacing w:before="0" w:after="0"/>
              <w:rPr>
                <w:sz w:val="20"/>
              </w:rPr>
            </w:pPr>
            <w:r w:rsidRPr="003B232F">
              <w:rPr>
                <w:sz w:val="20"/>
              </w:rPr>
              <w:t>"Номенклатурная классификация медицинских изделий по видам")</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lastRenderedPageBreak/>
              <w:t>Единица измерения</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OKEI</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[ 1 - 4 ]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nationalCode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[ 1 - 50 ]</w:t>
            </w:r>
          </w:p>
        </w:tc>
        <w:tc>
          <w:tcPr>
            <w:tcW w:w="1392" w:type="pct"/>
            <w:gridSpan w:val="2"/>
            <w:shd w:val="clear" w:color="auto" w:fill="auto"/>
          </w:tcPr>
          <w:p w:rsidR="0030434F" w:rsidRPr="00C316CF" w:rsidRDefault="0030434F" w:rsidP="00CA5915">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[ 1 - 1000 ]</w:t>
            </w:r>
          </w:p>
        </w:tc>
        <w:tc>
          <w:tcPr>
            <w:tcW w:w="1392" w:type="pct"/>
            <w:gridSpan w:val="2"/>
            <w:shd w:val="clear" w:color="auto" w:fill="auto"/>
          </w:tcPr>
          <w:p w:rsidR="0030434F" w:rsidRPr="00C316CF" w:rsidRDefault="0030434F" w:rsidP="00CA5915">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79" w:type="pct"/>
            <w:gridSpan w:val="2"/>
            <w:shd w:val="clear" w:color="auto" w:fill="auto"/>
          </w:tcPr>
          <w:p w:rsidR="0030434F" w:rsidRPr="00162C8B" w:rsidRDefault="0030434F" w:rsidP="00CA5915">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 по заказчикам</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Pr>
                <w:sz w:val="20"/>
              </w:rPr>
              <w:t>Количество</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Количество</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customerQuantities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customer</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Организация заказчика</w:t>
            </w:r>
          </w:p>
        </w:tc>
        <w:tc>
          <w:tcPr>
            <w:tcW w:w="1379" w:type="pct"/>
            <w:gridSpan w:val="2"/>
            <w:shd w:val="clear" w:color="auto" w:fill="auto"/>
          </w:tcPr>
          <w:p w:rsidR="0030434F" w:rsidRPr="002C7C2C" w:rsidRDefault="0030434F" w:rsidP="00CA5915">
            <w:pPr>
              <w:spacing w:before="0" w:after="0"/>
              <w:rPr>
                <w:sz w:val="20"/>
              </w:rPr>
            </w:pPr>
            <w:r w:rsidRPr="002C7C2C">
              <w:rPr>
                <w:sz w:val="20"/>
              </w:rPr>
              <w:t>Состав элемента см. состав элемента «</w:t>
            </w:r>
            <w:r w:rsidRPr="002C7C2C">
              <w:rPr>
                <w:bCs/>
                <w:sz w:val="20"/>
              </w:rPr>
              <w:t>Организация заказчика данных требований» (customer) выше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quantity</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Количество для заказчика</w:t>
            </w:r>
          </w:p>
        </w:tc>
        <w:tc>
          <w:tcPr>
            <w:tcW w:w="1379" w:type="pct"/>
            <w:gridSpan w:val="2"/>
            <w:shd w:val="clear" w:color="auto" w:fill="auto"/>
          </w:tcPr>
          <w:p w:rsidR="0030434F" w:rsidRDefault="0030434F" w:rsidP="00CA5915">
            <w:pPr>
              <w:spacing w:before="0" w:after="0"/>
              <w:rPr>
                <w:sz w:val="20"/>
              </w:rPr>
            </w:pPr>
            <w:r w:rsidRPr="00C316CF">
              <w:rPr>
                <w:sz w:val="20"/>
              </w:rPr>
              <w:t xml:space="preserve">Десятичное значение. </w:t>
            </w:r>
          </w:p>
          <w:p w:rsidR="0030434F" w:rsidRPr="00C316CF" w:rsidRDefault="0030434F" w:rsidP="00CA5915">
            <w:pPr>
              <w:spacing w:before="0" w:after="0"/>
              <w:rPr>
                <w:sz w:val="20"/>
              </w:rPr>
            </w:pPr>
            <w:r>
              <w:rPr>
                <w:sz w:val="20"/>
              </w:rPr>
              <w:t>Допустимые значения</w:t>
            </w:r>
            <w:r w:rsidRPr="00C316CF">
              <w:rPr>
                <w:sz w:val="20"/>
              </w:rPr>
              <w:t xml:space="preserve">: </w:t>
            </w:r>
            <w:r>
              <w:rPr>
                <w:sz w:val="20"/>
              </w:rPr>
              <w:t>(-)\d+(\.\d{1,2})?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ОКПД2</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OKPD2</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T [ 1 - 1</w:t>
            </w:r>
            <w:r>
              <w:rPr>
                <w:sz w:val="20"/>
              </w:rPr>
              <w:t>2</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2C7C2C">
              <w:rPr>
                <w:sz w:val="20"/>
              </w:rPr>
              <w:t>Код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2C7C2C">
              <w:rPr>
                <w:sz w:val="20"/>
              </w:rPr>
              <w:t>OKPDName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[1 - 500]</w:t>
            </w:r>
          </w:p>
        </w:tc>
        <w:tc>
          <w:tcPr>
            <w:tcW w:w="1392" w:type="pct"/>
            <w:gridSpan w:val="2"/>
            <w:shd w:val="clear" w:color="auto" w:fill="auto"/>
          </w:tcPr>
          <w:p w:rsidR="0030434F" w:rsidRPr="00C316CF" w:rsidRDefault="0030434F" w:rsidP="00CA5915">
            <w:pPr>
              <w:spacing w:before="0" w:after="0"/>
              <w:rPr>
                <w:sz w:val="20"/>
              </w:rPr>
            </w:pPr>
            <w:r w:rsidRPr="002C7C2C">
              <w:rPr>
                <w:sz w:val="20"/>
              </w:rPr>
              <w:t>Наименование товара, работы или услуги</w:t>
            </w:r>
          </w:p>
        </w:tc>
        <w:tc>
          <w:tcPr>
            <w:tcW w:w="1379" w:type="pct"/>
            <w:gridSpan w:val="2"/>
            <w:shd w:val="clear" w:color="auto" w:fill="auto"/>
          </w:tcPr>
          <w:p w:rsidR="0030434F" w:rsidRPr="00162C8B" w:rsidRDefault="0030434F" w:rsidP="00CA5915">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Классификация по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KTRU</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jc w:val="center"/>
              <w:rPr>
                <w:sz w:val="20"/>
              </w:rPr>
            </w:pPr>
            <w:r w:rsidRPr="00C316CF">
              <w:rPr>
                <w:sz w:val="20"/>
              </w:rPr>
              <w:t>О</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[ 1 - </w:t>
            </w:r>
            <w:r>
              <w:rPr>
                <w:sz w:val="20"/>
                <w:lang w:val="en-US"/>
              </w:rPr>
              <w:t>25</w:t>
            </w:r>
            <w:r w:rsidRPr="00C316CF">
              <w:rPr>
                <w:sz w:val="20"/>
              </w:rPr>
              <w:t xml:space="preserve"> ]</w:t>
            </w:r>
          </w:p>
        </w:tc>
        <w:tc>
          <w:tcPr>
            <w:tcW w:w="1392" w:type="pct"/>
            <w:gridSpan w:val="2"/>
            <w:shd w:val="clear" w:color="auto" w:fill="auto"/>
          </w:tcPr>
          <w:p w:rsidR="0030434F" w:rsidRPr="00C316CF" w:rsidRDefault="0030434F" w:rsidP="00CA5915">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Игнорируется при приеме, при передаче заполняется значением из справочника</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versionId</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N</w:t>
            </w:r>
          </w:p>
        </w:tc>
        <w:tc>
          <w:tcPr>
            <w:tcW w:w="1392" w:type="pct"/>
            <w:gridSpan w:val="2"/>
            <w:shd w:val="clear" w:color="auto" w:fill="auto"/>
          </w:tcPr>
          <w:p w:rsidR="0030434F" w:rsidRPr="00C316CF" w:rsidRDefault="0030434F" w:rsidP="00CA5915">
            <w:pPr>
              <w:spacing w:before="0" w:after="0"/>
              <w:rPr>
                <w:sz w:val="20"/>
              </w:rPr>
            </w:pPr>
            <w:r w:rsidRPr="00C316CF">
              <w:rPr>
                <w:sz w:val="20"/>
              </w:rPr>
              <w:t xml:space="preserve">Идентификатор версии позиции. </w:t>
            </w:r>
          </w:p>
        </w:tc>
        <w:tc>
          <w:tcPr>
            <w:tcW w:w="1379" w:type="pct"/>
            <w:gridSpan w:val="2"/>
            <w:shd w:val="clear" w:color="auto" w:fill="auto"/>
          </w:tcPr>
          <w:p w:rsidR="0030434F" w:rsidRDefault="0030434F" w:rsidP="00CA5915">
            <w:pPr>
              <w:spacing w:before="0" w:after="0"/>
              <w:rPr>
                <w:sz w:val="20"/>
              </w:rPr>
            </w:pPr>
            <w:r w:rsidRPr="00C316CF">
              <w:rPr>
                <w:sz w:val="20"/>
              </w:rPr>
              <w:t xml:space="preserve">64-битное целое число. </w:t>
            </w:r>
          </w:p>
          <w:p w:rsidR="0030434F" w:rsidRPr="00C316CF" w:rsidRDefault="0030434F" w:rsidP="00CA5915">
            <w:pPr>
              <w:spacing w:before="0" w:after="0"/>
              <w:rPr>
                <w:sz w:val="20"/>
              </w:rPr>
            </w:pPr>
            <w:r w:rsidRPr="00C316CF">
              <w:rPr>
                <w:sz w:val="20"/>
              </w:rPr>
              <w:t>Не используется, добавлено на развитие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D474AB">
              <w:rPr>
                <w:sz w:val="20"/>
              </w:rPr>
              <w:t>versionNumber</w:t>
            </w:r>
          </w:p>
        </w:tc>
        <w:tc>
          <w:tcPr>
            <w:tcW w:w="172" w:type="pct"/>
            <w:shd w:val="clear" w:color="auto" w:fill="auto"/>
          </w:tcPr>
          <w:p w:rsidR="0030434F" w:rsidRPr="00D474AB" w:rsidRDefault="0030434F" w:rsidP="00CA5915">
            <w:pPr>
              <w:spacing w:before="0" w:after="0"/>
              <w:jc w:val="center"/>
              <w:rPr>
                <w:sz w:val="20"/>
              </w:rPr>
            </w:pPr>
            <w:r>
              <w:rPr>
                <w:sz w:val="20"/>
              </w:rPr>
              <w:t>Н</w:t>
            </w:r>
          </w:p>
        </w:tc>
        <w:tc>
          <w:tcPr>
            <w:tcW w:w="532" w:type="pct"/>
            <w:gridSpan w:val="2"/>
            <w:shd w:val="clear" w:color="auto" w:fill="auto"/>
          </w:tcPr>
          <w:p w:rsidR="0030434F" w:rsidRPr="00D474AB" w:rsidRDefault="0030434F" w:rsidP="00CA5915">
            <w:pPr>
              <w:spacing w:before="0" w:after="0"/>
              <w:jc w:val="center"/>
              <w:rPr>
                <w:sz w:val="20"/>
                <w:lang w:val="en-US"/>
              </w:rPr>
            </w:pPr>
            <w:r>
              <w:rPr>
                <w:sz w:val="20"/>
                <w:lang w:val="en-US"/>
              </w:rPr>
              <w:t>N</w:t>
            </w:r>
          </w:p>
        </w:tc>
        <w:tc>
          <w:tcPr>
            <w:tcW w:w="1392" w:type="pct"/>
            <w:gridSpan w:val="2"/>
            <w:shd w:val="clear" w:color="auto" w:fill="auto"/>
          </w:tcPr>
          <w:p w:rsidR="0030434F" w:rsidRPr="00C316CF" w:rsidRDefault="0030434F" w:rsidP="00CA5915">
            <w:pPr>
              <w:spacing w:before="0" w:after="0"/>
              <w:rPr>
                <w:sz w:val="20"/>
              </w:rPr>
            </w:pPr>
            <w:r>
              <w:rPr>
                <w:sz w:val="20"/>
              </w:rPr>
              <w:t>Номер версии позиции</w:t>
            </w:r>
          </w:p>
        </w:tc>
        <w:tc>
          <w:tcPr>
            <w:tcW w:w="1379" w:type="pct"/>
            <w:gridSpan w:val="2"/>
            <w:shd w:val="clear" w:color="auto" w:fill="auto"/>
          </w:tcPr>
          <w:p w:rsidR="0030434F" w:rsidRPr="00C316CF" w:rsidRDefault="0030434F" w:rsidP="00CA5915">
            <w:pPr>
              <w:spacing w:before="0" w:after="0"/>
              <w:rPr>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w:t>
            </w:r>
          </w:p>
        </w:tc>
        <w:tc>
          <w:tcPr>
            <w:tcW w:w="172" w:type="pct"/>
            <w:shd w:val="clear" w:color="auto" w:fill="auto"/>
          </w:tcPr>
          <w:p w:rsidR="0030434F" w:rsidRPr="00C316CF" w:rsidRDefault="0030434F" w:rsidP="00CA5915">
            <w:pPr>
              <w:spacing w:before="0" w:after="0"/>
              <w:jc w:val="center"/>
              <w:rPr>
                <w:sz w:val="20"/>
              </w:rPr>
            </w:pPr>
            <w:r w:rsidRPr="00C316CF">
              <w:rPr>
                <w:sz w:val="20"/>
              </w:rPr>
              <w:t>Н</w:t>
            </w:r>
          </w:p>
        </w:tc>
        <w:tc>
          <w:tcPr>
            <w:tcW w:w="532" w:type="pct"/>
            <w:gridSpan w:val="2"/>
            <w:shd w:val="clear" w:color="auto" w:fill="auto"/>
          </w:tcPr>
          <w:p w:rsidR="0030434F" w:rsidRPr="00C316CF" w:rsidRDefault="0030434F" w:rsidP="00CA5915">
            <w:pPr>
              <w:spacing w:before="0" w:after="0"/>
              <w:jc w:val="center"/>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Характеристики товар</w:t>
            </w:r>
            <w:r>
              <w:rPr>
                <w:sz w:val="20"/>
              </w:rPr>
              <w:t>а, работы, услуги позиции КТРУ</w:t>
            </w:r>
          </w:p>
        </w:tc>
        <w:tc>
          <w:tcPr>
            <w:tcW w:w="1379" w:type="pct"/>
            <w:gridSpan w:val="2"/>
            <w:shd w:val="clear" w:color="auto" w:fill="auto"/>
          </w:tcPr>
          <w:p w:rsidR="0030434F" w:rsidRPr="003C2658" w:rsidRDefault="0030434F" w:rsidP="00CA5915">
            <w:pPr>
              <w:spacing w:before="0" w:after="0"/>
              <w:rPr>
                <w:sz w:val="20"/>
              </w:rPr>
            </w:pPr>
            <w:r w:rsidRPr="003C2658">
              <w:rPr>
                <w:sz w:val="20"/>
              </w:rPr>
              <w:t>Если извещение создано на основании позиции плана-графика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0434F" w:rsidRPr="003C2658" w:rsidRDefault="0030434F" w:rsidP="00CA5915">
            <w:pPr>
              <w:spacing w:before="0" w:after="0"/>
              <w:rPr>
                <w:sz w:val="20"/>
              </w:rPr>
            </w:pPr>
            <w:r w:rsidRPr="003C2658">
              <w:rPr>
                <w:sz w:val="20"/>
              </w:rPr>
              <w:t xml:space="preserve">В других случаях блок </w:t>
            </w:r>
            <w:r w:rsidRPr="003C2658">
              <w:rPr>
                <w:sz w:val="20"/>
              </w:rPr>
              <w:lastRenderedPageBreak/>
              <w:t>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30434F" w:rsidRPr="00C316CF" w:rsidRDefault="0030434F" w:rsidP="00CA5915">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lastRenderedPageBreak/>
              <w:t>Характеристики товара, работы, услуги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characteristicsUsingReferenceInfo</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characteristicsUsingTextForm</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79" w:type="pct"/>
            <w:gridSpan w:val="2"/>
            <w:shd w:val="clear" w:color="auto" w:fill="auto"/>
          </w:tcPr>
          <w:p w:rsidR="0030434F" w:rsidRPr="00C316CF" w:rsidRDefault="0030434F" w:rsidP="00CA5915">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addCharacteristicInfoReason</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 xml:space="preserve">T </w:t>
            </w:r>
            <w:r>
              <w:rPr>
                <w:sz w:val="20"/>
              </w:rPr>
              <w:t>[1 - 2000]</w:t>
            </w:r>
          </w:p>
        </w:tc>
        <w:tc>
          <w:tcPr>
            <w:tcW w:w="1392" w:type="pct"/>
            <w:gridSpan w:val="2"/>
            <w:shd w:val="clear" w:color="auto" w:fill="auto"/>
          </w:tcPr>
          <w:p w:rsidR="0030434F" w:rsidRPr="00C316CF" w:rsidRDefault="0030434F" w:rsidP="00CA5915">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79" w:type="pct"/>
            <w:gridSpan w:val="2"/>
            <w:shd w:val="clear" w:color="auto" w:fill="auto"/>
          </w:tcPr>
          <w:p w:rsidR="0030434F" w:rsidRPr="00C316CF" w:rsidRDefault="0030434F" w:rsidP="00CA5915">
            <w:pPr>
              <w:spacing w:before="0" w:after="0"/>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characteristicsUsingReferenceInfo</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code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[ 1 - 10 ]</w:t>
            </w:r>
          </w:p>
        </w:tc>
        <w:tc>
          <w:tcPr>
            <w:tcW w:w="1392" w:type="pct"/>
            <w:gridSpan w:val="2"/>
            <w:shd w:val="clear" w:color="auto" w:fill="auto"/>
          </w:tcPr>
          <w:p w:rsidR="0030434F" w:rsidRPr="00C316CF" w:rsidRDefault="0030434F" w:rsidP="00CA5915">
            <w:pPr>
              <w:spacing w:before="0" w:after="0"/>
              <w:rPr>
                <w:sz w:val="20"/>
              </w:rPr>
            </w:pPr>
            <w:r>
              <w:rPr>
                <w:sz w:val="20"/>
              </w:rPr>
              <w:t>Код характеристики</w:t>
            </w:r>
          </w:p>
        </w:tc>
        <w:tc>
          <w:tcPr>
            <w:tcW w:w="1379" w:type="pct"/>
            <w:gridSpan w:val="2"/>
            <w:shd w:val="clear" w:color="auto" w:fill="auto"/>
          </w:tcPr>
          <w:p w:rsidR="0030434F" w:rsidRPr="00C316CF" w:rsidRDefault="0030434F" w:rsidP="00CA5915">
            <w:pPr>
              <w:spacing w:before="0" w:after="0"/>
              <w:rPr>
                <w:sz w:val="20"/>
              </w:rPr>
            </w:pPr>
            <w:r>
              <w:rPr>
                <w:sz w:val="20"/>
              </w:rPr>
              <w:t>Игнорируется при приеме</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name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Pr>
                <w:sz w:val="20"/>
              </w:rPr>
              <w:t>Наименование характеристики</w:t>
            </w:r>
          </w:p>
        </w:tc>
        <w:tc>
          <w:tcPr>
            <w:tcW w:w="1379" w:type="pct"/>
            <w:gridSpan w:val="2"/>
            <w:shd w:val="clear" w:color="auto" w:fill="auto"/>
          </w:tcPr>
          <w:p w:rsidR="0030434F" w:rsidRPr="00C316CF" w:rsidRDefault="0030434F" w:rsidP="00CA5915">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type</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sidRPr="00C316CF">
              <w:rPr>
                <w:sz w:val="20"/>
              </w:rPr>
              <w:t>Т</w:t>
            </w:r>
            <w:r>
              <w:rPr>
                <w:sz w:val="20"/>
              </w:rPr>
              <w:t>ип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30434F" w:rsidRPr="00C316CF" w:rsidRDefault="0030434F" w:rsidP="00CA5915">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kind</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T</w:t>
            </w:r>
          </w:p>
        </w:tc>
        <w:tc>
          <w:tcPr>
            <w:tcW w:w="1392" w:type="pct"/>
            <w:gridSpan w:val="2"/>
            <w:shd w:val="clear" w:color="auto" w:fill="auto"/>
          </w:tcPr>
          <w:p w:rsidR="0030434F" w:rsidRPr="00C316CF" w:rsidRDefault="0030434F" w:rsidP="00CA5915">
            <w:pPr>
              <w:spacing w:before="0" w:after="0"/>
              <w:rPr>
                <w:sz w:val="20"/>
              </w:rPr>
            </w:pPr>
            <w:r>
              <w:rPr>
                <w:sz w:val="20"/>
              </w:rPr>
              <w:t>Вид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 xml:space="preserve">Принимаемые значения: </w:t>
            </w:r>
            <w:r w:rsidRPr="00C316CF">
              <w:rPr>
                <w:sz w:val="20"/>
              </w:rPr>
              <w:br/>
              <w:t>1 - неизменяемая заказчиком (в применении КТРУ невозможно переопределить справочные значения); 2 - изменяемая заказчиком с выбором одного значения; 3 - изменяемая заказчиком, выбор нескольких значений</w:t>
            </w:r>
          </w:p>
          <w:p w:rsidR="0030434F" w:rsidRPr="00C316CF" w:rsidRDefault="0030434F" w:rsidP="00CA5915">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Допустимые значен</w:t>
            </w:r>
            <w:r>
              <w:rPr>
                <w:sz w:val="20"/>
              </w:rPr>
              <w:t xml:space="preserve">ия </w:t>
            </w:r>
            <w:r>
              <w:rPr>
                <w:sz w:val="20"/>
              </w:rPr>
              <w:lastRenderedPageBreak/>
              <w:t>характеристики позиции КТРУ</w:t>
            </w:r>
          </w:p>
        </w:tc>
        <w:tc>
          <w:tcPr>
            <w:tcW w:w="1379" w:type="pct"/>
            <w:gridSpan w:val="2"/>
            <w:shd w:val="clear" w:color="auto" w:fill="auto"/>
          </w:tcPr>
          <w:p w:rsidR="0030434F" w:rsidRPr="00C316CF" w:rsidRDefault="0030434F" w:rsidP="00CA5915">
            <w:pPr>
              <w:spacing w:before="0" w:after="0"/>
              <w:rPr>
                <w:sz w:val="20"/>
              </w:rPr>
            </w:pPr>
            <w:r w:rsidRPr="00C316CF">
              <w:rPr>
                <w:sz w:val="20"/>
              </w:rPr>
              <w:lastRenderedPageBreak/>
              <w:t xml:space="preserve">Если значение поля «Вид </w:t>
            </w:r>
            <w:r w:rsidRPr="00C316CF">
              <w:rPr>
                <w:sz w:val="20"/>
              </w:rPr>
              <w:lastRenderedPageBreak/>
              <w:t>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lastRenderedPageBreak/>
              <w:t>Допустимые значения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values</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Допустимое значен</w:t>
            </w:r>
            <w:r>
              <w:rPr>
                <w:sz w:val="20"/>
              </w:rPr>
              <w:t>ие характеристики позиции КТРУ</w:t>
            </w:r>
          </w:p>
        </w:tc>
        <w:tc>
          <w:tcPr>
            <w:tcW w:w="1379" w:type="pct"/>
            <w:gridSpan w:val="2"/>
            <w:shd w:val="clear" w:color="auto" w:fill="auto"/>
          </w:tcPr>
          <w:p w:rsidR="0030434F" w:rsidRDefault="0030434F" w:rsidP="00CA5915">
            <w:pPr>
              <w:spacing w:before="0" w:after="0"/>
              <w:rPr>
                <w:sz w:val="20"/>
              </w:rPr>
            </w:pPr>
            <w:r w:rsidRPr="00C316CF">
              <w:rPr>
                <w:sz w:val="20"/>
              </w:rPr>
              <w:t>Множественный элемент.</w:t>
            </w:r>
          </w:p>
          <w:p w:rsidR="0030434F" w:rsidRPr="00C316CF" w:rsidRDefault="0030434F" w:rsidP="00CA5915">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Допустимое значение характеристики позиции КТРУ</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qualityDescription</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T [ 1 - 500 ]</w:t>
            </w:r>
          </w:p>
        </w:tc>
        <w:tc>
          <w:tcPr>
            <w:tcW w:w="1392" w:type="pct"/>
            <w:gridSpan w:val="2"/>
            <w:shd w:val="clear" w:color="auto" w:fill="auto"/>
          </w:tcPr>
          <w:p w:rsidR="0030434F" w:rsidRPr="00C316CF" w:rsidRDefault="0030434F" w:rsidP="00CA5915">
            <w:pPr>
              <w:spacing w:before="0" w:after="0"/>
              <w:rPr>
                <w:sz w:val="20"/>
              </w:rPr>
            </w:pPr>
            <w:r w:rsidRPr="00C316CF">
              <w:rPr>
                <w:sz w:val="20"/>
              </w:rPr>
              <w:t>Текстовое описание значения качественной характеристики</w:t>
            </w:r>
          </w:p>
        </w:tc>
        <w:tc>
          <w:tcPr>
            <w:tcW w:w="1379" w:type="pct"/>
            <w:gridSpan w:val="2"/>
            <w:shd w:val="clear" w:color="auto" w:fill="auto"/>
          </w:tcPr>
          <w:p w:rsidR="0030434F" w:rsidRPr="0057198D" w:rsidRDefault="0030434F" w:rsidP="00CA5915">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97011B" w:rsidRPr="00301389" w:rsidTr="00D9029F">
        <w:trPr>
          <w:jc w:val="center"/>
        </w:trPr>
        <w:tc>
          <w:tcPr>
            <w:tcW w:w="740" w:type="pct"/>
            <w:vMerge w:val="restart"/>
            <w:shd w:val="clear" w:color="auto" w:fill="auto"/>
            <w:vAlign w:val="center"/>
          </w:tcPr>
          <w:p w:rsidR="0030434F" w:rsidRPr="00301389" w:rsidRDefault="0030434F" w:rsidP="00CA5915">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30434F" w:rsidRPr="00C316CF" w:rsidRDefault="0030434F" w:rsidP="00CA5915">
            <w:pPr>
              <w:spacing w:before="0" w:after="0"/>
              <w:rPr>
                <w:sz w:val="20"/>
              </w:rPr>
            </w:pPr>
            <w:r w:rsidRPr="00C316CF">
              <w:rPr>
                <w:sz w:val="20"/>
              </w:rPr>
              <w:t>OKEI</w:t>
            </w:r>
          </w:p>
        </w:tc>
        <w:tc>
          <w:tcPr>
            <w:tcW w:w="172" w:type="pct"/>
            <w:shd w:val="clear" w:color="auto" w:fill="auto"/>
          </w:tcPr>
          <w:p w:rsidR="0030434F" w:rsidRPr="00C316CF" w:rsidRDefault="0030434F" w:rsidP="00CA5915">
            <w:pPr>
              <w:spacing w:before="0" w:after="0"/>
              <w:rPr>
                <w:sz w:val="20"/>
              </w:rPr>
            </w:pPr>
            <w:r w:rsidRPr="00C316CF">
              <w:rPr>
                <w:sz w:val="20"/>
              </w:rPr>
              <w:t>Н</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Единица измерения. Ссылка на классификатор ОКЕИ (nsiOKEI)</w:t>
            </w:r>
          </w:p>
        </w:tc>
        <w:tc>
          <w:tcPr>
            <w:tcW w:w="1379" w:type="pct"/>
            <w:gridSpan w:val="2"/>
            <w:shd w:val="clear" w:color="auto" w:fill="auto"/>
          </w:tcPr>
          <w:p w:rsidR="0030434F" w:rsidRPr="002D0CA8" w:rsidRDefault="0030434F" w:rsidP="00CA5915">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Pr>
                <w:sz w:val="20"/>
                <w:lang w:eastAsia="en-US"/>
              </w:rPr>
              <w:t>valueFormat</w:t>
            </w:r>
          </w:p>
        </w:tc>
        <w:tc>
          <w:tcPr>
            <w:tcW w:w="172" w:type="pct"/>
            <w:shd w:val="clear" w:color="auto" w:fill="auto"/>
          </w:tcPr>
          <w:p w:rsidR="0030434F" w:rsidRPr="00C316CF" w:rsidRDefault="0030434F" w:rsidP="00CA5915">
            <w:pPr>
              <w:spacing w:before="0" w:after="0"/>
              <w:rPr>
                <w:sz w:val="20"/>
              </w:rPr>
            </w:pPr>
            <w:r>
              <w:rPr>
                <w:sz w:val="20"/>
                <w:lang w:eastAsia="en-US"/>
              </w:rPr>
              <w:t>О</w:t>
            </w:r>
          </w:p>
        </w:tc>
        <w:tc>
          <w:tcPr>
            <w:tcW w:w="532" w:type="pct"/>
            <w:gridSpan w:val="2"/>
            <w:shd w:val="clear" w:color="auto" w:fill="auto"/>
          </w:tcPr>
          <w:p w:rsidR="0030434F" w:rsidRPr="00C316CF" w:rsidRDefault="0030434F" w:rsidP="00CA5915">
            <w:pPr>
              <w:spacing w:before="0" w:after="0"/>
              <w:rPr>
                <w:sz w:val="20"/>
              </w:rPr>
            </w:pPr>
            <w:r>
              <w:rPr>
                <w:sz w:val="20"/>
                <w:lang w:eastAsia="en-US"/>
              </w:rPr>
              <w:t>Т</w:t>
            </w:r>
          </w:p>
        </w:tc>
        <w:tc>
          <w:tcPr>
            <w:tcW w:w="1392" w:type="pct"/>
            <w:gridSpan w:val="2"/>
            <w:shd w:val="clear" w:color="auto" w:fill="auto"/>
          </w:tcPr>
          <w:p w:rsidR="0030434F" w:rsidRDefault="0030434F" w:rsidP="00CA5915">
            <w:pPr>
              <w:spacing w:before="0" w:after="0" w:line="256" w:lineRule="auto"/>
              <w:rPr>
                <w:sz w:val="20"/>
                <w:lang w:eastAsia="en-US"/>
              </w:rPr>
            </w:pPr>
            <w:r>
              <w:rPr>
                <w:sz w:val="20"/>
                <w:lang w:eastAsia="en-US"/>
              </w:rPr>
              <w:t>Формат значения характеристики:</w:t>
            </w:r>
          </w:p>
          <w:p w:rsidR="0030434F" w:rsidRPr="00C316CF" w:rsidRDefault="0030434F" w:rsidP="00CA5915">
            <w:pPr>
              <w:spacing w:before="0" w:after="0"/>
              <w:rPr>
                <w:sz w:val="20"/>
              </w:rPr>
            </w:pPr>
          </w:p>
        </w:tc>
        <w:tc>
          <w:tcPr>
            <w:tcW w:w="1379" w:type="pct"/>
            <w:gridSpan w:val="2"/>
            <w:shd w:val="clear" w:color="auto" w:fill="auto"/>
            <w:vAlign w:val="center"/>
          </w:tcPr>
          <w:p w:rsidR="0030434F" w:rsidRDefault="0030434F" w:rsidP="00CA5915">
            <w:pPr>
              <w:spacing w:before="0" w:after="0" w:line="256" w:lineRule="auto"/>
              <w:jc w:val="both"/>
              <w:rPr>
                <w:sz w:val="20"/>
                <w:lang w:eastAsia="en-US"/>
              </w:rPr>
            </w:pPr>
            <w:r>
              <w:rPr>
                <w:sz w:val="20"/>
                <w:lang w:eastAsia="en-US"/>
              </w:rPr>
              <w:t>Допустимые значения:</w:t>
            </w:r>
          </w:p>
          <w:p w:rsidR="0030434F" w:rsidRDefault="0030434F" w:rsidP="00CA5915">
            <w:pPr>
              <w:spacing w:before="0" w:after="0" w:line="256" w:lineRule="auto"/>
              <w:rPr>
                <w:sz w:val="20"/>
                <w:lang w:eastAsia="en-US"/>
              </w:rPr>
            </w:pPr>
          </w:p>
          <w:p w:rsidR="0030434F" w:rsidRDefault="0030434F" w:rsidP="00CA5915">
            <w:pPr>
              <w:spacing w:before="0" w:after="0" w:line="256" w:lineRule="auto"/>
              <w:rPr>
                <w:sz w:val="20"/>
                <w:lang w:eastAsia="en-US"/>
              </w:rPr>
            </w:pPr>
            <w:r>
              <w:rPr>
                <w:sz w:val="20"/>
                <w:lang w:eastAsia="en-US"/>
              </w:rPr>
              <w:t>N-числовой;</w:t>
            </w:r>
          </w:p>
          <w:p w:rsidR="0030434F" w:rsidRDefault="0030434F" w:rsidP="00CA5915">
            <w:pPr>
              <w:spacing w:before="0" w:after="0" w:line="256" w:lineRule="auto"/>
              <w:rPr>
                <w:sz w:val="20"/>
                <w:lang w:eastAsia="en-US"/>
              </w:rPr>
            </w:pPr>
            <w:r>
              <w:rPr>
                <w:sz w:val="20"/>
                <w:lang w:eastAsia="en-US"/>
              </w:rPr>
              <w:t>A-дополнительный</w:t>
            </w:r>
          </w:p>
          <w:p w:rsidR="0030434F" w:rsidRDefault="0030434F" w:rsidP="00CA5915">
            <w:pPr>
              <w:spacing w:before="0" w:after="0" w:line="256" w:lineRule="auto"/>
              <w:rPr>
                <w:sz w:val="20"/>
                <w:lang w:eastAsia="en-US"/>
              </w:rPr>
            </w:pPr>
          </w:p>
          <w:p w:rsidR="0030434F" w:rsidRPr="00162C8B" w:rsidRDefault="0030434F" w:rsidP="00CA5915">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rangeSet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диапазонов значений характеристик</w:t>
            </w:r>
          </w:p>
        </w:tc>
        <w:tc>
          <w:tcPr>
            <w:tcW w:w="1379" w:type="pct"/>
            <w:gridSpan w:val="2"/>
            <w:shd w:val="clear" w:color="auto" w:fill="auto"/>
          </w:tcPr>
          <w:p w:rsidR="0030434F" w:rsidRPr="00162C8B" w:rsidRDefault="0030434F" w:rsidP="00CA5915">
            <w:pPr>
              <w:spacing w:before="0" w:after="0"/>
              <w:jc w:val="both"/>
              <w:rPr>
                <w:sz w:val="20"/>
              </w:rPr>
            </w:pPr>
          </w:p>
        </w:tc>
      </w:tr>
      <w:tr w:rsidR="0097011B" w:rsidRPr="00301389" w:rsidTr="00D9029F">
        <w:trPr>
          <w:jc w:val="center"/>
        </w:trPr>
        <w:tc>
          <w:tcPr>
            <w:tcW w:w="740" w:type="pct"/>
            <w:vMerge/>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valueSet</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Набор конкретных значений характеристики</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Набор диапазонов значений характеристик</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rangeSet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valueRange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S</w:t>
            </w:r>
          </w:p>
        </w:tc>
        <w:tc>
          <w:tcPr>
            <w:tcW w:w="1392" w:type="pct"/>
            <w:gridSpan w:val="2"/>
            <w:shd w:val="clear" w:color="auto" w:fill="auto"/>
          </w:tcPr>
          <w:p w:rsidR="0030434F" w:rsidRPr="00C316CF" w:rsidRDefault="0030434F" w:rsidP="00CA5915">
            <w:pPr>
              <w:spacing w:before="0" w:after="0"/>
              <w:rPr>
                <w:sz w:val="20"/>
              </w:rPr>
            </w:pPr>
            <w:r w:rsidRPr="00C316CF">
              <w:rPr>
                <w:sz w:val="20"/>
              </w:rPr>
              <w:t>Диапазон значений</w:t>
            </w:r>
          </w:p>
        </w:tc>
        <w:tc>
          <w:tcPr>
            <w:tcW w:w="1379" w:type="pct"/>
            <w:gridSpan w:val="2"/>
            <w:shd w:val="clear" w:color="auto" w:fill="auto"/>
          </w:tcPr>
          <w:p w:rsidR="0030434F" w:rsidRPr="00162C8B" w:rsidRDefault="0030434F" w:rsidP="00CA5915">
            <w:pPr>
              <w:spacing w:before="0" w:after="0"/>
              <w:jc w:val="both"/>
              <w:rPr>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Диапазон значений</w:t>
            </w:r>
          </w:p>
        </w:tc>
      </w:tr>
      <w:tr w:rsidR="0097011B" w:rsidRPr="00301389" w:rsidTr="00D9029F">
        <w:trPr>
          <w:jc w:val="center"/>
        </w:trPr>
        <w:tc>
          <w:tcPr>
            <w:tcW w:w="740" w:type="pct"/>
            <w:shd w:val="clear" w:color="auto" w:fill="auto"/>
          </w:tcPr>
          <w:p w:rsidR="0030434F" w:rsidRPr="00162C8B" w:rsidRDefault="0030434F" w:rsidP="00CA5915">
            <w:pPr>
              <w:spacing w:before="0" w:after="0"/>
              <w:jc w:val="both"/>
              <w:rPr>
                <w:sz w:val="20"/>
              </w:rPr>
            </w:pPr>
            <w:r w:rsidRPr="00C316CF">
              <w:rPr>
                <w:b/>
                <w:bCs/>
                <w:sz w:val="20"/>
              </w:rPr>
              <w:t>valueRange</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30434F" w:rsidRPr="00301389" w:rsidTr="0038713A">
        <w:trPr>
          <w:jc w:val="center"/>
        </w:trPr>
        <w:tc>
          <w:tcPr>
            <w:tcW w:w="5000" w:type="pct"/>
            <w:gridSpan w:val="9"/>
            <w:shd w:val="clear" w:color="auto" w:fill="auto"/>
            <w:vAlign w:val="center"/>
          </w:tcPr>
          <w:p w:rsidR="0030434F" w:rsidRPr="00301389" w:rsidRDefault="0030434F" w:rsidP="00CA5915">
            <w:pPr>
              <w:keepNext/>
              <w:spacing w:before="0" w:after="0"/>
              <w:contextualSpacing/>
              <w:jc w:val="center"/>
              <w:rPr>
                <w:b/>
                <w:sz w:val="20"/>
              </w:rPr>
            </w:pPr>
            <w:r w:rsidRPr="00C316CF">
              <w:rPr>
                <w:b/>
                <w:bCs/>
                <w:sz w:val="20"/>
              </w:rPr>
              <w:t>Набор конкретных значений характеристики</w:t>
            </w:r>
          </w:p>
        </w:tc>
      </w:tr>
      <w:tr w:rsidR="0097011B" w:rsidRPr="00301389" w:rsidTr="00D9029F">
        <w:trPr>
          <w:jc w:val="center"/>
        </w:trPr>
        <w:tc>
          <w:tcPr>
            <w:tcW w:w="740" w:type="pct"/>
            <w:shd w:val="clear" w:color="auto" w:fill="auto"/>
          </w:tcPr>
          <w:p w:rsidR="0030434F" w:rsidRPr="00C316CF" w:rsidRDefault="0030434F" w:rsidP="00CA5915">
            <w:pPr>
              <w:spacing w:before="0" w:after="0"/>
              <w:rPr>
                <w:sz w:val="20"/>
              </w:rPr>
            </w:pPr>
            <w:r w:rsidRPr="00C316CF">
              <w:rPr>
                <w:b/>
                <w:bCs/>
                <w:sz w:val="20"/>
              </w:rPr>
              <w:t>valueSet</w:t>
            </w:r>
          </w:p>
        </w:tc>
        <w:tc>
          <w:tcPr>
            <w:tcW w:w="785" w:type="pct"/>
            <w:shd w:val="clear" w:color="auto" w:fill="auto"/>
            <w:vAlign w:val="center"/>
          </w:tcPr>
          <w:p w:rsidR="0030434F" w:rsidRPr="00301389" w:rsidRDefault="0030434F" w:rsidP="00CA5915">
            <w:pPr>
              <w:keepNext/>
              <w:spacing w:before="0" w:after="0"/>
              <w:contextualSpacing/>
              <w:rPr>
                <w:b/>
                <w:sz w:val="20"/>
              </w:rPr>
            </w:pPr>
          </w:p>
        </w:tc>
        <w:tc>
          <w:tcPr>
            <w:tcW w:w="172" w:type="pct"/>
            <w:shd w:val="clear" w:color="auto" w:fill="auto"/>
            <w:vAlign w:val="center"/>
          </w:tcPr>
          <w:p w:rsidR="0030434F" w:rsidRPr="00301389" w:rsidRDefault="0030434F" w:rsidP="00CA5915">
            <w:pPr>
              <w:keepNext/>
              <w:spacing w:before="0" w:after="0"/>
              <w:contextualSpacing/>
              <w:jc w:val="center"/>
              <w:rPr>
                <w:b/>
                <w:sz w:val="20"/>
              </w:rPr>
            </w:pPr>
          </w:p>
        </w:tc>
        <w:tc>
          <w:tcPr>
            <w:tcW w:w="532" w:type="pct"/>
            <w:gridSpan w:val="2"/>
            <w:shd w:val="clear" w:color="auto" w:fill="auto"/>
            <w:vAlign w:val="center"/>
          </w:tcPr>
          <w:p w:rsidR="0030434F" w:rsidRPr="00301389" w:rsidRDefault="0030434F" w:rsidP="00CA5915">
            <w:pPr>
              <w:keepNext/>
              <w:spacing w:before="0" w:after="0"/>
              <w:contextualSpacing/>
              <w:jc w:val="center"/>
              <w:rPr>
                <w:b/>
                <w:sz w:val="20"/>
              </w:rPr>
            </w:pPr>
          </w:p>
        </w:tc>
        <w:tc>
          <w:tcPr>
            <w:tcW w:w="1392" w:type="pct"/>
            <w:gridSpan w:val="2"/>
            <w:shd w:val="clear" w:color="auto" w:fill="auto"/>
            <w:vAlign w:val="center"/>
          </w:tcPr>
          <w:p w:rsidR="0030434F" w:rsidRPr="00301389" w:rsidRDefault="0030434F" w:rsidP="00CA5915">
            <w:pPr>
              <w:keepNext/>
              <w:spacing w:before="0" w:after="0"/>
              <w:contextualSpacing/>
              <w:rPr>
                <w:b/>
                <w:sz w:val="20"/>
              </w:rPr>
            </w:pPr>
          </w:p>
        </w:tc>
        <w:tc>
          <w:tcPr>
            <w:tcW w:w="1379" w:type="pct"/>
            <w:gridSpan w:val="2"/>
            <w:shd w:val="clear" w:color="auto" w:fill="auto"/>
            <w:vAlign w:val="center"/>
          </w:tcPr>
          <w:p w:rsidR="0030434F" w:rsidRPr="00301389" w:rsidRDefault="0030434F" w:rsidP="00CA5915">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30434F" w:rsidRPr="00301389" w:rsidRDefault="0030434F" w:rsidP="00CA5915">
            <w:pPr>
              <w:spacing w:before="0" w:after="0"/>
              <w:contextualSpacing/>
              <w:rPr>
                <w:sz w:val="20"/>
              </w:rPr>
            </w:pPr>
          </w:p>
        </w:tc>
        <w:tc>
          <w:tcPr>
            <w:tcW w:w="785" w:type="pct"/>
            <w:shd w:val="clear" w:color="auto" w:fill="auto"/>
          </w:tcPr>
          <w:p w:rsidR="0030434F" w:rsidRPr="00C316CF" w:rsidRDefault="0030434F" w:rsidP="00CA5915">
            <w:pPr>
              <w:spacing w:before="0" w:after="0"/>
              <w:rPr>
                <w:sz w:val="20"/>
              </w:rPr>
            </w:pPr>
            <w:r w:rsidRPr="00C316CF">
              <w:rPr>
                <w:sz w:val="20"/>
              </w:rPr>
              <w:t>concreteValue</w:t>
            </w:r>
          </w:p>
        </w:tc>
        <w:tc>
          <w:tcPr>
            <w:tcW w:w="172" w:type="pct"/>
            <w:shd w:val="clear" w:color="auto" w:fill="auto"/>
          </w:tcPr>
          <w:p w:rsidR="0030434F" w:rsidRPr="00C316CF" w:rsidRDefault="0030434F" w:rsidP="00CA5915">
            <w:pPr>
              <w:spacing w:before="0" w:after="0"/>
              <w:rPr>
                <w:sz w:val="20"/>
              </w:rPr>
            </w:pPr>
            <w:r w:rsidRPr="00C316CF">
              <w:rPr>
                <w:sz w:val="20"/>
              </w:rPr>
              <w:t>О</w:t>
            </w:r>
          </w:p>
        </w:tc>
        <w:tc>
          <w:tcPr>
            <w:tcW w:w="532" w:type="pct"/>
            <w:gridSpan w:val="2"/>
            <w:shd w:val="clear" w:color="auto" w:fill="auto"/>
          </w:tcPr>
          <w:p w:rsidR="0030434F" w:rsidRPr="00C316CF" w:rsidRDefault="0030434F" w:rsidP="00CA5915">
            <w:pPr>
              <w:spacing w:before="0" w:after="0"/>
              <w:rPr>
                <w:sz w:val="20"/>
              </w:rPr>
            </w:pPr>
            <w:r w:rsidRPr="00C316CF">
              <w:rPr>
                <w:sz w:val="20"/>
              </w:rPr>
              <w:t>N (до 10 всего, до 4 после запятой)</w:t>
            </w:r>
          </w:p>
        </w:tc>
        <w:tc>
          <w:tcPr>
            <w:tcW w:w="1392" w:type="pct"/>
            <w:gridSpan w:val="2"/>
            <w:shd w:val="clear" w:color="auto" w:fill="auto"/>
          </w:tcPr>
          <w:p w:rsidR="0030434F" w:rsidRPr="00C316CF" w:rsidRDefault="0030434F" w:rsidP="00CA5915">
            <w:pPr>
              <w:spacing w:before="0" w:after="0"/>
              <w:rPr>
                <w:sz w:val="20"/>
              </w:rPr>
            </w:pPr>
            <w:r w:rsidRPr="00C316CF">
              <w:rPr>
                <w:sz w:val="20"/>
              </w:rPr>
              <w:t>Конкретное значение</w:t>
            </w:r>
          </w:p>
        </w:tc>
        <w:tc>
          <w:tcPr>
            <w:tcW w:w="1379" w:type="pct"/>
            <w:gridSpan w:val="2"/>
            <w:shd w:val="clear" w:color="auto" w:fill="auto"/>
          </w:tcPr>
          <w:p w:rsidR="0030434F" w:rsidRPr="00C316CF" w:rsidRDefault="0030434F" w:rsidP="00CA5915">
            <w:pPr>
              <w:spacing w:before="0" w:after="0"/>
              <w:rPr>
                <w:sz w:val="20"/>
              </w:rPr>
            </w:pPr>
            <w:r w:rsidRPr="00C316CF">
              <w:rPr>
                <w:sz w:val="20"/>
              </w:rPr>
              <w:t xml:space="preserve">Десятичное значение. </w:t>
            </w: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drugPurchaseObjectInfo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Pr>
                <w:sz w:val="20"/>
              </w:rPr>
              <w:t>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proofErr w:type="gramStart"/>
            <w:r w:rsidRPr="00C316CF">
              <w:rPr>
                <w:sz w:val="20"/>
              </w:rPr>
              <w:t>)?</w:t>
            </w:r>
            <w:r>
              <w:rPr>
                <w:sz w:val="20"/>
              </w:rPr>
              <w:t>(</w:t>
            </w:r>
            <w:proofErr w:type="gramEnd"/>
            <w:r>
              <w:rPr>
                <w:sz w:val="20"/>
              </w:rPr>
              <w:t>-)\d+(\.\d{1,11})?</w:t>
            </w:r>
          </w:p>
          <w:p w:rsidR="0028211C" w:rsidRPr="00C316CF" w:rsidRDefault="0028211C" w:rsidP="00E4770C">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71399">
              <w:rPr>
                <w:sz w:val="20"/>
              </w:rPr>
              <w:t>totalSumCurrency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[ 1 - 21 ]</w:t>
            </w:r>
          </w:p>
        </w:tc>
        <w:tc>
          <w:tcPr>
            <w:tcW w:w="1396" w:type="pct"/>
            <w:gridSpan w:val="3"/>
            <w:shd w:val="clear" w:color="auto" w:fill="auto"/>
          </w:tcPr>
          <w:p w:rsidR="0028211C" w:rsidRPr="00C316CF" w:rsidRDefault="0028211C" w:rsidP="00E4770C">
            <w:pPr>
              <w:spacing w:before="0" w:after="0"/>
              <w:rPr>
                <w:sz w:val="20"/>
              </w:rPr>
            </w:pPr>
            <w:r w:rsidRPr="00571399">
              <w:rPr>
                <w:sz w:val="20"/>
              </w:rPr>
              <w:t>Общая сумма позиций в валюте контракта</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(-)\d+(\.\d{1,2})?</w:t>
            </w:r>
          </w:p>
        </w:tc>
      </w:tr>
      <w:tr w:rsidR="00D9029F" w:rsidRPr="00301389" w:rsidTr="00D9029F">
        <w:trPr>
          <w:jc w:val="center"/>
          <w:ins w:id="251" w:author="Yugin Vitaly" w:date="2020-08-26T17:17:00Z"/>
        </w:trPr>
        <w:tc>
          <w:tcPr>
            <w:tcW w:w="740" w:type="pct"/>
            <w:shd w:val="clear" w:color="auto" w:fill="auto"/>
            <w:vAlign w:val="center"/>
          </w:tcPr>
          <w:p w:rsidR="00D9029F" w:rsidRPr="00301389" w:rsidRDefault="00D9029F" w:rsidP="00DB68D7">
            <w:pPr>
              <w:spacing w:before="0" w:after="0"/>
              <w:contextualSpacing/>
              <w:rPr>
                <w:ins w:id="252" w:author="Yugin Vitaly" w:date="2020-08-26T17:17:00Z"/>
                <w:sz w:val="20"/>
              </w:rPr>
            </w:pPr>
          </w:p>
        </w:tc>
        <w:tc>
          <w:tcPr>
            <w:tcW w:w="785" w:type="pct"/>
            <w:shd w:val="clear" w:color="auto" w:fill="auto"/>
          </w:tcPr>
          <w:p w:rsidR="00D9029F" w:rsidRPr="00C316CF" w:rsidRDefault="00D9029F" w:rsidP="00DB68D7">
            <w:pPr>
              <w:spacing w:before="0" w:after="0"/>
              <w:rPr>
                <w:ins w:id="253" w:author="Yugin Vitaly" w:date="2020-08-26T17:17:00Z"/>
                <w:sz w:val="20"/>
              </w:rPr>
            </w:pPr>
            <w:ins w:id="254" w:author="Yugin Vitaly" w:date="2020-08-26T17:17:00Z">
              <w:r w:rsidRPr="00D9029F">
                <w:rPr>
                  <w:sz w:val="20"/>
                </w:rPr>
                <w:t>p2Ch8St24Purchase</w:t>
              </w:r>
            </w:ins>
          </w:p>
        </w:tc>
        <w:tc>
          <w:tcPr>
            <w:tcW w:w="172" w:type="pct"/>
            <w:shd w:val="clear" w:color="auto" w:fill="auto"/>
          </w:tcPr>
          <w:p w:rsidR="00D9029F" w:rsidRPr="00D9029F" w:rsidRDefault="00D9029F" w:rsidP="00DB68D7">
            <w:pPr>
              <w:spacing w:before="0" w:after="0"/>
              <w:jc w:val="center"/>
              <w:rPr>
                <w:ins w:id="255" w:author="Yugin Vitaly" w:date="2020-08-26T17:17:00Z"/>
                <w:sz w:val="20"/>
              </w:rPr>
            </w:pPr>
            <w:ins w:id="256" w:author="Yugin Vitaly" w:date="2020-08-26T17:17:00Z">
              <w:r>
                <w:rPr>
                  <w:sz w:val="20"/>
                </w:rPr>
                <w:t>О</w:t>
              </w:r>
            </w:ins>
          </w:p>
        </w:tc>
        <w:tc>
          <w:tcPr>
            <w:tcW w:w="532" w:type="pct"/>
            <w:gridSpan w:val="2"/>
            <w:shd w:val="clear" w:color="auto" w:fill="auto"/>
          </w:tcPr>
          <w:p w:rsidR="00D9029F" w:rsidRPr="00D9029F" w:rsidRDefault="00D9029F" w:rsidP="00DB68D7">
            <w:pPr>
              <w:spacing w:before="0" w:after="0"/>
              <w:jc w:val="center"/>
              <w:rPr>
                <w:ins w:id="257" w:author="Yugin Vitaly" w:date="2020-08-26T17:17:00Z"/>
                <w:sz w:val="20"/>
                <w:lang w:val="en-US"/>
              </w:rPr>
            </w:pPr>
            <w:ins w:id="258" w:author="Yugin Vitaly" w:date="2020-08-26T17:17:00Z">
              <w:r>
                <w:rPr>
                  <w:sz w:val="20"/>
                  <w:lang w:val="en-US"/>
                </w:rPr>
                <w:t>B</w:t>
              </w:r>
            </w:ins>
          </w:p>
        </w:tc>
        <w:tc>
          <w:tcPr>
            <w:tcW w:w="1396" w:type="pct"/>
            <w:gridSpan w:val="3"/>
            <w:shd w:val="clear" w:color="auto" w:fill="auto"/>
          </w:tcPr>
          <w:p w:rsidR="00D9029F" w:rsidRDefault="00D9029F" w:rsidP="00DB68D7">
            <w:pPr>
              <w:spacing w:before="0" w:after="0"/>
              <w:rPr>
                <w:ins w:id="259" w:author="Yugin Vitaly" w:date="2020-08-26T17:17:00Z"/>
                <w:sz w:val="20"/>
              </w:rPr>
            </w:pPr>
            <w:ins w:id="260" w:author="Yugin Vitaly" w:date="2020-08-26T17:17:00Z">
              <w:r w:rsidRPr="00D9029F">
                <w:rPr>
                  <w:sz w:val="20"/>
                </w:rPr>
                <w:t>Закупка в соответствии с подпунктом «г» пункта 2 части 8 статьи 24 Закона № 44-ФЗ</w:t>
              </w:r>
            </w:ins>
          </w:p>
        </w:tc>
        <w:tc>
          <w:tcPr>
            <w:tcW w:w="1375" w:type="pct"/>
            <w:shd w:val="clear" w:color="auto" w:fill="auto"/>
          </w:tcPr>
          <w:p w:rsidR="00D9029F" w:rsidRDefault="00D9029F" w:rsidP="00DB68D7">
            <w:pPr>
              <w:spacing w:before="0" w:after="0"/>
              <w:rPr>
                <w:ins w:id="261" w:author="Yugin Vitaly" w:date="2020-08-26T17:17:00Z"/>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quantityUndefined</w:t>
            </w:r>
          </w:p>
        </w:tc>
        <w:tc>
          <w:tcPr>
            <w:tcW w:w="172" w:type="pct"/>
            <w:shd w:val="clear" w:color="auto" w:fill="auto"/>
          </w:tcPr>
          <w:p w:rsidR="0028211C" w:rsidRPr="00C316CF" w:rsidRDefault="0028211C" w:rsidP="00D9029F">
            <w:pPr>
              <w:spacing w:before="0" w:after="0"/>
              <w:jc w:val="center"/>
              <w:rPr>
                <w:sz w:val="20"/>
              </w:rPr>
            </w:pPr>
            <w:r>
              <w:rPr>
                <w:sz w:val="20"/>
              </w:rPr>
              <w:t>Н</w:t>
            </w:r>
          </w:p>
        </w:tc>
        <w:tc>
          <w:tcPr>
            <w:tcW w:w="532" w:type="pct"/>
            <w:gridSpan w:val="2"/>
            <w:shd w:val="clear" w:color="auto" w:fill="auto"/>
          </w:tcPr>
          <w:p w:rsidR="0028211C" w:rsidRPr="00C316CF" w:rsidRDefault="0028211C" w:rsidP="00D9029F">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drugPurchaseObjectInfo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316CF" w:rsidRDefault="00B4205A" w:rsidP="00B4205A">
            <w:pPr>
              <w:spacing w:before="0" w:after="0"/>
              <w:rPr>
                <w:sz w:val="20"/>
              </w:rPr>
            </w:pPr>
            <w:r>
              <w:rPr>
                <w:sz w:val="20"/>
              </w:rPr>
              <w:t>Уникальный идентификатор в ЕИС</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shd w:val="clear" w:color="auto" w:fill="auto"/>
            <w:vAlign w:val="center"/>
          </w:tcPr>
          <w:p w:rsidR="00B4205A" w:rsidRDefault="00B4205A" w:rsidP="00B4205A">
            <w:pPr>
              <w:spacing w:before="0" w:after="0"/>
              <w:contextualSpacing/>
              <w:rPr>
                <w:sz w:val="20"/>
              </w:rPr>
            </w:pPr>
          </w:p>
        </w:tc>
        <w:tc>
          <w:tcPr>
            <w:tcW w:w="785" w:type="pct"/>
            <w:shd w:val="clear" w:color="auto" w:fill="auto"/>
          </w:tcPr>
          <w:p w:rsidR="00B4205A" w:rsidRPr="00C316CF" w:rsidRDefault="00B4205A" w:rsidP="00B4205A">
            <w:pPr>
              <w:spacing w:before="0" w:after="0"/>
              <w:rPr>
                <w:sz w:val="20"/>
              </w:rPr>
            </w:pPr>
            <w:r w:rsidRPr="00CA5915">
              <w:rPr>
                <w:sz w:val="20"/>
              </w:rPr>
              <w:t>externalSid</w:t>
            </w:r>
          </w:p>
        </w:tc>
        <w:tc>
          <w:tcPr>
            <w:tcW w:w="172" w:type="pct"/>
            <w:shd w:val="clear" w:color="auto" w:fill="auto"/>
          </w:tcPr>
          <w:p w:rsidR="00B4205A" w:rsidRPr="00C316CF" w:rsidRDefault="00B4205A" w:rsidP="00B4205A">
            <w:pPr>
              <w:spacing w:before="0" w:after="0"/>
              <w:jc w:val="center"/>
              <w:rPr>
                <w:sz w:val="20"/>
              </w:rPr>
            </w:pPr>
            <w:r>
              <w:rPr>
                <w:sz w:val="20"/>
              </w:rPr>
              <w:t>Н</w:t>
            </w:r>
          </w:p>
        </w:tc>
        <w:tc>
          <w:tcPr>
            <w:tcW w:w="532" w:type="pct"/>
            <w:gridSpan w:val="2"/>
            <w:shd w:val="clear" w:color="auto" w:fill="auto"/>
          </w:tcPr>
          <w:p w:rsidR="00B4205A" w:rsidRPr="00C316CF" w:rsidRDefault="00B4205A" w:rsidP="00B4205A">
            <w:pPr>
              <w:spacing w:before="0" w:after="0"/>
              <w:jc w:val="center"/>
              <w:rPr>
                <w:sz w:val="20"/>
              </w:rPr>
            </w:pPr>
          </w:p>
        </w:tc>
        <w:tc>
          <w:tcPr>
            <w:tcW w:w="1396" w:type="pct"/>
            <w:gridSpan w:val="3"/>
            <w:shd w:val="clear" w:color="auto" w:fill="auto"/>
          </w:tcPr>
          <w:p w:rsidR="00B4205A" w:rsidRPr="00CA5915" w:rsidRDefault="00B4205A" w:rsidP="00B4205A">
            <w:pPr>
              <w:spacing w:before="0" w:after="0"/>
              <w:rPr>
                <w:sz w:val="20"/>
              </w:rPr>
            </w:pPr>
            <w:r w:rsidRPr="00CA5915">
              <w:rPr>
                <w:sz w:val="20"/>
              </w:rPr>
              <w:t>Внешний идентификатор объекта закупки</w:t>
            </w:r>
          </w:p>
        </w:tc>
        <w:tc>
          <w:tcPr>
            <w:tcW w:w="1375" w:type="pct"/>
            <w:shd w:val="clear" w:color="auto" w:fill="auto"/>
          </w:tcPr>
          <w:p w:rsidR="00B4205A" w:rsidRPr="00C316CF" w:rsidRDefault="00B4205A" w:rsidP="00B4205A">
            <w:pPr>
              <w:spacing w:before="0" w:after="0"/>
              <w:rPr>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Может быть указан только один блок</w:t>
            </w:r>
          </w:p>
        </w:tc>
        <w:tc>
          <w:tcPr>
            <w:tcW w:w="785" w:type="pct"/>
            <w:shd w:val="clear" w:color="auto" w:fill="auto"/>
          </w:tcPr>
          <w:p w:rsidR="0028211C" w:rsidRPr="00C316CF" w:rsidRDefault="0028211C" w:rsidP="00E4770C">
            <w:pPr>
              <w:spacing w:before="0" w:after="0"/>
              <w:rPr>
                <w:sz w:val="20"/>
              </w:rPr>
            </w:pPr>
            <w:r w:rsidRPr="00C316CF">
              <w:rPr>
                <w:sz w:val="20"/>
              </w:rPr>
              <w:t>objectInfoUsingReferenceInfo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objectInfoUsingTextForm</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75" w:type="pct"/>
            <w:shd w:val="clear" w:color="auto" w:fill="auto"/>
          </w:tcPr>
          <w:p w:rsidR="0028211C" w:rsidRPr="00C316CF" w:rsidRDefault="0028211C" w:rsidP="00E4770C">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isZNVLP</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C316CF">
              <w:rPr>
                <w:sz w:val="20"/>
              </w:rPr>
              <w:t xml:space="preserve">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w:t>
            </w:r>
            <w:r w:rsidRPr="00C316CF">
              <w:rPr>
                <w:sz w:val="20"/>
              </w:rPr>
              <w:lastRenderedPageBreak/>
              <w:t>поле basicUnit установлено true</w:t>
            </w: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lastRenderedPageBreak/>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85" w:type="pct"/>
            <w:shd w:val="clear" w:color="auto" w:fill="auto"/>
          </w:tcPr>
          <w:p w:rsidR="0028211C" w:rsidRPr="00C316CF" w:rsidRDefault="0028211C" w:rsidP="00E4770C">
            <w:pPr>
              <w:spacing w:before="0" w:after="0"/>
              <w:rPr>
                <w:sz w:val="20"/>
              </w:rPr>
            </w:pPr>
            <w:r w:rsidRPr="00C316CF">
              <w:rPr>
                <w:sz w:val="20"/>
              </w:rPr>
              <w:t>drugQuantityCustomersInfo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75" w:type="pct"/>
            <w:shd w:val="clear" w:color="auto" w:fill="auto"/>
          </w:tcPr>
          <w:p w:rsidR="0028211C" w:rsidRPr="00C316CF" w:rsidRDefault="0028211C" w:rsidP="00E4770C">
            <w:pPr>
              <w:spacing w:before="0" w:after="0"/>
              <w:rPr>
                <w:sz w:val="20"/>
              </w:rPr>
            </w:pPr>
            <w:r w:rsidRPr="00C316CF">
              <w:rPr>
                <w:sz w:val="20"/>
              </w:rPr>
              <w:t>Поле total в составе блока рассчитывается автоматически</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pricePerUnit</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rPr>
              <w:t>30</w:t>
            </w:r>
            <w:r w:rsidRPr="00C316CF">
              <w:rPr>
                <w:sz w:val="20"/>
              </w:rPr>
              <w:t xml:space="preserve"> ]</w:t>
            </w:r>
          </w:p>
        </w:tc>
        <w:tc>
          <w:tcPr>
            <w:tcW w:w="1396" w:type="pct"/>
            <w:gridSpan w:val="3"/>
            <w:shd w:val="clear" w:color="auto" w:fill="auto"/>
          </w:tcPr>
          <w:p w:rsidR="0028211C" w:rsidRPr="00C316CF" w:rsidRDefault="0028211C" w:rsidP="00E4770C">
            <w:pPr>
              <w:spacing w:before="0" w:after="0"/>
              <w:rPr>
                <w:sz w:val="20"/>
              </w:rPr>
            </w:pPr>
            <w:r w:rsidRPr="00C316CF">
              <w:rPr>
                <w:sz w:val="20"/>
              </w:rPr>
              <w:t>Цена за единицу в основном варианте поставки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positionPrice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[ 1 - 21 ]</w:t>
            </w:r>
          </w:p>
        </w:tc>
        <w:tc>
          <w:tcPr>
            <w:tcW w:w="1396" w:type="pct"/>
            <w:gridSpan w:val="3"/>
            <w:shd w:val="clear" w:color="auto" w:fill="auto"/>
          </w:tcPr>
          <w:p w:rsidR="0028211C" w:rsidRPr="00C316CF" w:rsidRDefault="0028211C" w:rsidP="00E4770C">
            <w:pPr>
              <w:spacing w:before="0" w:after="0"/>
              <w:rPr>
                <w:sz w:val="20"/>
              </w:rPr>
            </w:pPr>
            <w:r w:rsidRPr="00C316CF">
              <w:rPr>
                <w:sz w:val="20"/>
              </w:rPr>
              <w:t>Стоимость позици</w:t>
            </w:r>
            <w:r>
              <w:rPr>
                <w:sz w:val="20"/>
              </w:rPr>
              <w:t>и в основном варианте поставки</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w:t>
            </w:r>
            <w:proofErr w:type="gramStart"/>
            <w:r w:rsidRPr="00C316CF">
              <w:rPr>
                <w:sz w:val="20"/>
              </w:rPr>
              <w:t>)?</w:t>
            </w:r>
            <w:r>
              <w:rPr>
                <w:sz w:val="20"/>
              </w:rPr>
              <w:t>(</w:t>
            </w:r>
            <w:proofErr w:type="gramEnd"/>
            <w:r>
              <w:rPr>
                <w:sz w:val="20"/>
              </w:rPr>
              <w:t>-)\d+(\.\d{1,2})?</w:t>
            </w:r>
          </w:p>
          <w:p w:rsidR="0028211C" w:rsidRPr="00C316CF" w:rsidRDefault="0028211C" w:rsidP="00E4770C">
            <w:pPr>
              <w:spacing w:before="0" w:after="0"/>
              <w:rPr>
                <w:sz w:val="20"/>
              </w:rPr>
            </w:pPr>
            <w:r w:rsidRPr="00C316CF">
              <w:rPr>
                <w:sz w:val="20"/>
              </w:rPr>
              <w:t>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варианте поставки (pricePerUnit)</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7A38EA">
              <w:rPr>
                <w:sz w:val="20"/>
              </w:rPr>
              <w:t>quantityUndefined</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7A38EA">
              <w:rPr>
                <w:sz w:val="20"/>
              </w:rPr>
              <w:t>Невозможно определить количество (объём)</w:t>
            </w:r>
          </w:p>
        </w:tc>
        <w:tc>
          <w:tcPr>
            <w:tcW w:w="1375" w:type="pct"/>
            <w:shd w:val="clear" w:color="auto" w:fill="auto"/>
          </w:tcPr>
          <w:p w:rsidR="0028211C"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 для заказчика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total</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Всего</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28211C" w:rsidRPr="00C316CF" w:rsidRDefault="0028211C" w:rsidP="00E4770C">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drugQuantityCustomerInfo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Организация заказчика</w:t>
            </w:r>
          </w:p>
        </w:tc>
        <w:tc>
          <w:tcPr>
            <w:tcW w:w="1375" w:type="pct"/>
            <w:shd w:val="clear" w:color="auto" w:fill="auto"/>
          </w:tcPr>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Pr>
                <w:sz w:val="20"/>
              </w:rPr>
              <w:t>(-)\d+(\.\d{1,2})?</w:t>
            </w:r>
          </w:p>
        </w:tc>
      </w:tr>
      <w:tr w:rsidR="0028211C" w:rsidRPr="00C71FF0" w:rsidTr="0038713A">
        <w:trPr>
          <w:jc w:val="center"/>
        </w:trPr>
        <w:tc>
          <w:tcPr>
            <w:tcW w:w="5000" w:type="pct"/>
            <w:gridSpan w:val="9"/>
            <w:shd w:val="clear" w:color="auto" w:fill="auto"/>
            <w:vAlign w:val="center"/>
          </w:tcPr>
          <w:p w:rsidR="0028211C" w:rsidRPr="00C71FF0" w:rsidRDefault="0028211C" w:rsidP="00E4770C">
            <w:pPr>
              <w:keepNext/>
              <w:spacing w:before="0" w:after="0"/>
              <w:contextualSpacing/>
              <w:jc w:val="center"/>
              <w:rPr>
                <w:b/>
                <w:sz w:val="20"/>
              </w:rPr>
            </w:pPr>
            <w:r w:rsidRPr="00C71FF0">
              <w:rPr>
                <w:b/>
                <w:sz w:val="20"/>
              </w:rPr>
              <w:t>Невозможно определить количество (объём)</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71FF0">
              <w:rPr>
                <w:b/>
                <w:bCs/>
                <w:sz w:val="20"/>
              </w:rPr>
              <w:t>quantityUndefined</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71FF0" w:rsidRDefault="0028211C" w:rsidP="00E4770C">
            <w:pPr>
              <w:spacing w:before="0" w:after="0"/>
              <w:rPr>
                <w:sz w:val="20"/>
                <w:lang w:val="en-US"/>
              </w:rPr>
            </w:pPr>
            <w:r w:rsidRPr="00C71FF0">
              <w:rPr>
                <w:sz w:val="20"/>
              </w:rPr>
              <w:t>quantityUndefined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C71FF0">
              <w:rPr>
                <w:sz w:val="20"/>
              </w:rPr>
              <w:t>Невозможно определить количество</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price</w:t>
            </w:r>
          </w:p>
        </w:tc>
        <w:tc>
          <w:tcPr>
            <w:tcW w:w="172" w:type="pct"/>
            <w:shd w:val="clear" w:color="auto" w:fill="auto"/>
          </w:tcPr>
          <w:p w:rsidR="0028211C" w:rsidRPr="00C316CF"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rPr>
              <w:t>Т</w:t>
            </w:r>
            <w:r>
              <w:rPr>
                <w:sz w:val="20"/>
                <w:lang w:val="en-US"/>
              </w:rPr>
              <w:t>(1-</w:t>
            </w:r>
            <w:r>
              <w:rPr>
                <w:sz w:val="20"/>
              </w:rPr>
              <w:t>30</w:t>
            </w:r>
            <w:r>
              <w:rPr>
                <w:sz w:val="20"/>
                <w:lang w:val="en-US"/>
              </w:rPr>
              <w:t>)</w:t>
            </w:r>
          </w:p>
        </w:tc>
        <w:tc>
          <w:tcPr>
            <w:tcW w:w="1396" w:type="pct"/>
            <w:gridSpan w:val="3"/>
            <w:shd w:val="clear" w:color="auto" w:fill="auto"/>
          </w:tcPr>
          <w:p w:rsidR="0028211C" w:rsidRPr="00C316CF" w:rsidRDefault="0028211C" w:rsidP="00E4770C">
            <w:pPr>
              <w:spacing w:before="0" w:after="0"/>
              <w:rPr>
                <w:sz w:val="20"/>
              </w:rPr>
            </w:pPr>
            <w:r w:rsidRPr="00840AAB">
              <w:rPr>
                <w:sz w:val="20"/>
              </w:rPr>
              <w:t>Начальная цена единицы товара, работы, услуги</w:t>
            </w:r>
          </w:p>
        </w:tc>
        <w:tc>
          <w:tcPr>
            <w:tcW w:w="1375" w:type="pct"/>
            <w:shd w:val="clear" w:color="auto" w:fill="auto"/>
          </w:tcPr>
          <w:p w:rsidR="0028211C" w:rsidRPr="00C316CF" w:rsidRDefault="0028211C" w:rsidP="00E4770C">
            <w:pPr>
              <w:spacing w:before="0" w:after="0"/>
              <w:rPr>
                <w:sz w:val="20"/>
              </w:rPr>
            </w:pPr>
            <w:r>
              <w:rPr>
                <w:sz w:val="20"/>
              </w:rPr>
              <w:t>Допустимые значения</w:t>
            </w:r>
            <w:r w:rsidRPr="00C316CF">
              <w:rPr>
                <w:sz w:val="20"/>
              </w:rPr>
              <w:t>: (-)?</w:t>
            </w:r>
            <w:r>
              <w:rPr>
                <w:sz w:val="20"/>
              </w:rPr>
              <w:t>(-)\d+(\.\d{1,11})?</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71FF0">
              <w:rPr>
                <w:sz w:val="20"/>
              </w:rPr>
              <w:t>drugPurchaseObjectCustomersInfo</w:t>
            </w:r>
          </w:p>
        </w:tc>
        <w:tc>
          <w:tcPr>
            <w:tcW w:w="172" w:type="pct"/>
            <w:shd w:val="clear" w:color="auto" w:fill="auto"/>
          </w:tcPr>
          <w:p w:rsidR="0028211C" w:rsidRPr="00514901" w:rsidRDefault="0028211C" w:rsidP="00E4770C">
            <w:pPr>
              <w:spacing w:before="0" w:after="0"/>
              <w:jc w:val="center"/>
              <w:rPr>
                <w:sz w:val="20"/>
              </w:rPr>
            </w:pPr>
            <w:r>
              <w:rPr>
                <w:sz w:val="20"/>
              </w:rPr>
              <w:t>Н</w:t>
            </w:r>
          </w:p>
        </w:tc>
        <w:tc>
          <w:tcPr>
            <w:tcW w:w="532" w:type="pct"/>
            <w:gridSpan w:val="2"/>
            <w:shd w:val="clear" w:color="auto" w:fill="auto"/>
          </w:tcPr>
          <w:p w:rsidR="0028211C" w:rsidRPr="00840AAB"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75" w:type="pct"/>
            <w:shd w:val="clear" w:color="auto" w:fill="auto"/>
          </w:tcPr>
          <w:p w:rsidR="0028211C" w:rsidRPr="00C316CF" w:rsidRDefault="0028211C" w:rsidP="00E4770C">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drugPurchaseObjectCustomersInfo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1D0A70"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1D0A70"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D0A70">
              <w:rPr>
                <w:sz w:val="20"/>
              </w:rPr>
              <w:t>drugPurchaseObjectCustomerInfo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Информация об участии заказчика в закупке указанного лекарственного препарата</w:t>
            </w:r>
          </w:p>
        </w:tc>
        <w:tc>
          <w:tcPr>
            <w:tcW w:w="1375" w:type="pct"/>
            <w:shd w:val="clear" w:color="auto" w:fill="auto"/>
          </w:tcPr>
          <w:p w:rsidR="0028211C" w:rsidRPr="001D0A70" w:rsidRDefault="0028211C" w:rsidP="00E4770C">
            <w:pPr>
              <w:spacing w:before="0" w:after="0"/>
              <w:jc w:val="both"/>
              <w:rPr>
                <w:sz w:val="20"/>
              </w:rPr>
            </w:pPr>
            <w:r>
              <w:rPr>
                <w:sz w:val="20"/>
              </w:rPr>
              <w:t>Множественный элемент</w:t>
            </w:r>
          </w:p>
        </w:tc>
      </w:tr>
      <w:tr w:rsidR="0028211C" w:rsidRPr="001D0A70" w:rsidTr="0038713A">
        <w:trPr>
          <w:jc w:val="center"/>
        </w:trPr>
        <w:tc>
          <w:tcPr>
            <w:tcW w:w="5000" w:type="pct"/>
            <w:gridSpan w:val="9"/>
            <w:shd w:val="clear" w:color="auto" w:fill="auto"/>
            <w:vAlign w:val="center"/>
          </w:tcPr>
          <w:p w:rsidR="0028211C" w:rsidRPr="001D0A70" w:rsidRDefault="0028211C" w:rsidP="00E4770C">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97011B" w:rsidRPr="001D0A70" w:rsidTr="00D9029F">
        <w:trPr>
          <w:jc w:val="center"/>
        </w:trPr>
        <w:tc>
          <w:tcPr>
            <w:tcW w:w="740" w:type="pct"/>
            <w:shd w:val="clear" w:color="auto" w:fill="auto"/>
          </w:tcPr>
          <w:p w:rsidR="0028211C" w:rsidRPr="001D0A70" w:rsidRDefault="0028211C" w:rsidP="00E4770C">
            <w:pPr>
              <w:spacing w:before="0" w:after="0"/>
              <w:jc w:val="both"/>
              <w:rPr>
                <w:b/>
                <w:sz w:val="20"/>
              </w:rPr>
            </w:pPr>
            <w:r w:rsidRPr="001D0A70">
              <w:rPr>
                <w:b/>
                <w:sz w:val="20"/>
              </w:rPr>
              <w:t>drugPurchaseObjectCustomerInfo</w:t>
            </w:r>
          </w:p>
        </w:tc>
        <w:tc>
          <w:tcPr>
            <w:tcW w:w="785" w:type="pct"/>
            <w:shd w:val="clear" w:color="auto" w:fill="auto"/>
            <w:vAlign w:val="center"/>
          </w:tcPr>
          <w:p w:rsidR="0028211C" w:rsidRPr="001D0A70" w:rsidRDefault="0028211C" w:rsidP="00E4770C">
            <w:pPr>
              <w:keepNext/>
              <w:spacing w:before="0" w:after="0"/>
              <w:contextualSpacing/>
              <w:rPr>
                <w:b/>
                <w:sz w:val="20"/>
              </w:rPr>
            </w:pPr>
          </w:p>
        </w:tc>
        <w:tc>
          <w:tcPr>
            <w:tcW w:w="172" w:type="pct"/>
            <w:shd w:val="clear" w:color="auto" w:fill="auto"/>
            <w:vAlign w:val="center"/>
          </w:tcPr>
          <w:p w:rsidR="0028211C" w:rsidRPr="0057139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57139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1D0A70" w:rsidRDefault="0028211C" w:rsidP="00E4770C">
            <w:pPr>
              <w:keepNext/>
              <w:spacing w:before="0" w:after="0"/>
              <w:contextualSpacing/>
              <w:rPr>
                <w:b/>
                <w:sz w:val="20"/>
              </w:rPr>
            </w:pPr>
          </w:p>
        </w:tc>
        <w:tc>
          <w:tcPr>
            <w:tcW w:w="1375" w:type="pct"/>
            <w:shd w:val="clear" w:color="auto" w:fill="auto"/>
            <w:vAlign w:val="center"/>
          </w:tcPr>
          <w:p w:rsidR="0028211C" w:rsidRPr="001D0A70"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A64817">
              <w:rPr>
                <w:sz w:val="20"/>
              </w:rPr>
              <w:t>customer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D0A70">
              <w:rPr>
                <w:sz w:val="20"/>
              </w:rPr>
              <w:t>Организация заказчика</w:t>
            </w:r>
          </w:p>
        </w:tc>
        <w:tc>
          <w:tcPr>
            <w:tcW w:w="1375" w:type="pct"/>
            <w:shd w:val="clear" w:color="auto" w:fill="auto"/>
          </w:tcPr>
          <w:p w:rsidR="0028211C" w:rsidRPr="001D0A70" w:rsidRDefault="0028211C" w:rsidP="00E4770C">
            <w:pPr>
              <w:spacing w:before="0" w:after="0"/>
              <w:jc w:val="both"/>
              <w:rPr>
                <w:bCs/>
                <w:sz w:val="20"/>
              </w:rPr>
            </w:pPr>
            <w:r w:rsidRPr="001D0A70">
              <w:rPr>
                <w:bCs/>
                <w:sz w:val="20"/>
              </w:rPr>
              <w:t>Состав блока см. состав блока</w:t>
            </w:r>
          </w:p>
          <w:p w:rsidR="0028211C" w:rsidRPr="001D0A70" w:rsidRDefault="0028211C" w:rsidP="00E4770C">
            <w:pPr>
              <w:spacing w:before="0" w:after="0"/>
              <w:jc w:val="both"/>
              <w:rPr>
                <w:sz w:val="20"/>
              </w:rPr>
            </w:pPr>
            <w:r w:rsidRPr="001D0A70">
              <w:rPr>
                <w:bCs/>
                <w:sz w:val="20"/>
              </w:rPr>
              <w:t>«Организация заказчика данных требований» (</w:t>
            </w:r>
            <w:r w:rsidRPr="001D0A70">
              <w:rPr>
                <w:bCs/>
                <w:sz w:val="20"/>
                <w:lang w:val="en-US"/>
              </w:rPr>
              <w:t>customer</w:t>
            </w:r>
            <w:r w:rsidRPr="001D0A70">
              <w:rPr>
                <w:bCs/>
                <w:sz w:val="20"/>
              </w:rPr>
              <w:t>)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1D0A70" w:rsidRDefault="0028211C" w:rsidP="00E4770C">
            <w:pPr>
              <w:spacing w:before="0" w:after="0"/>
              <w:rPr>
                <w:sz w:val="20"/>
              </w:rPr>
            </w:pPr>
            <w:r w:rsidRPr="001D0A70">
              <w:rPr>
                <w:sz w:val="20"/>
              </w:rPr>
              <w:t>drugPurchaseObjectIsPurchased</w:t>
            </w:r>
          </w:p>
        </w:tc>
        <w:tc>
          <w:tcPr>
            <w:tcW w:w="172" w:type="pct"/>
            <w:shd w:val="clear" w:color="auto" w:fill="auto"/>
          </w:tcPr>
          <w:p w:rsidR="0028211C" w:rsidRPr="00840AAB" w:rsidRDefault="0028211C" w:rsidP="00E4770C">
            <w:pPr>
              <w:spacing w:before="0" w:after="0"/>
              <w:jc w:val="center"/>
              <w:rPr>
                <w:sz w:val="20"/>
              </w:rPr>
            </w:pPr>
            <w:r>
              <w:rPr>
                <w:sz w:val="20"/>
              </w:rPr>
              <w:t>О</w:t>
            </w:r>
          </w:p>
        </w:tc>
        <w:tc>
          <w:tcPr>
            <w:tcW w:w="532" w:type="pct"/>
            <w:gridSpan w:val="2"/>
            <w:shd w:val="clear" w:color="auto" w:fill="auto"/>
          </w:tcPr>
          <w:p w:rsidR="0028211C" w:rsidRPr="001D0A70"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D0A70">
              <w:rPr>
                <w:sz w:val="20"/>
              </w:rPr>
              <w:t>Признак участия заказчика в закупке указанного лекарственного препарата</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objectInfoUsingReferenceInfo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drugsInfo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варианте поставки 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97011B" w:rsidRPr="00301389" w:rsidTr="00D9029F">
        <w:trPr>
          <w:jc w:val="center"/>
        </w:trPr>
        <w:tc>
          <w:tcPr>
            <w:tcW w:w="740" w:type="pct"/>
            <w:vMerge/>
            <w:shd w:val="clear" w:color="auto" w:fill="auto"/>
            <w:vAlign w:val="center"/>
          </w:tcPr>
          <w:p w:rsidR="0028211C" w:rsidRPr="008570A5" w:rsidRDefault="0028211C" w:rsidP="00E4770C">
            <w:pPr>
              <w:spacing w:before="0" w:after="0"/>
              <w:contextualSpacing/>
              <w:rPr>
                <w:sz w:val="20"/>
                <w:lang w:val="en-US"/>
              </w:rPr>
            </w:pPr>
          </w:p>
        </w:tc>
        <w:tc>
          <w:tcPr>
            <w:tcW w:w="785" w:type="pct"/>
            <w:shd w:val="clear" w:color="auto" w:fill="auto"/>
          </w:tcPr>
          <w:p w:rsidR="0028211C" w:rsidRPr="00C316CF" w:rsidRDefault="0028211C" w:rsidP="00E4770C">
            <w:pPr>
              <w:spacing w:before="0" w:after="0"/>
              <w:rPr>
                <w:sz w:val="20"/>
              </w:rPr>
            </w:pPr>
            <w:r w:rsidRPr="008570A5">
              <w:rPr>
                <w:sz w:val="20"/>
              </w:rPr>
              <w:t>drugInterchangeInfo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w:t>
            </w:r>
          </w:p>
        </w:tc>
        <w:tc>
          <w:tcPr>
            <w:tcW w:w="1375" w:type="pct"/>
            <w:shd w:val="clear" w:color="auto" w:fill="auto"/>
          </w:tcPr>
          <w:p w:rsidR="0028211C" w:rsidRPr="00C316CF" w:rsidRDefault="0028211C" w:rsidP="00E4770C">
            <w:pPr>
              <w:spacing w:before="0" w:after="0"/>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drugInfo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75" w:type="pct"/>
            <w:shd w:val="clear" w:color="auto" w:fill="auto"/>
          </w:tcPr>
          <w:p w:rsidR="0028211C" w:rsidRPr="00C316CF" w:rsidRDefault="0028211C" w:rsidP="00E4770C">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лекарс</w:t>
            </w:r>
            <w:r>
              <w:rPr>
                <w:sz w:val="20"/>
              </w:rPr>
              <w:t>твенного препарата</w:t>
            </w:r>
          </w:p>
        </w:tc>
        <w:tc>
          <w:tcPr>
            <w:tcW w:w="1375" w:type="pct"/>
            <w:shd w:val="clear" w:color="auto" w:fill="auto"/>
          </w:tcPr>
          <w:p w:rsidR="0028211C" w:rsidRDefault="0028211C" w:rsidP="00E4770C">
            <w:pPr>
              <w:spacing w:before="0" w:after="0"/>
              <w:rPr>
                <w:sz w:val="20"/>
              </w:rPr>
            </w:pPr>
            <w:r w:rsidRPr="00C316CF">
              <w:rPr>
                <w:sz w:val="20"/>
              </w:rPr>
              <w:t>Множественный элемент.</w:t>
            </w:r>
          </w:p>
          <w:p w:rsidR="0028211C" w:rsidRPr="00C316CF" w:rsidRDefault="0028211C" w:rsidP="00E4770C">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Лекарственная форма</w:t>
            </w:r>
          </w:p>
        </w:tc>
        <w:tc>
          <w:tcPr>
            <w:tcW w:w="1375" w:type="pct"/>
            <w:shd w:val="clear" w:color="auto" w:fill="auto"/>
          </w:tcPr>
          <w:p w:rsidR="0028211C" w:rsidRPr="00C316CF" w:rsidRDefault="0028211C" w:rsidP="00E4770C">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Дозировка</w:t>
            </w:r>
          </w:p>
        </w:tc>
        <w:tc>
          <w:tcPr>
            <w:tcW w:w="1375" w:type="pct"/>
            <w:shd w:val="clear" w:color="auto" w:fill="auto"/>
          </w:tcPr>
          <w:p w:rsidR="0028211C" w:rsidRPr="00C316CF" w:rsidRDefault="0028211C" w:rsidP="00E4770C">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proofErr w:type="gramStart"/>
            <w:ins w:id="262" w:author="Yugin Vitaly" w:date="2020-08-26T16:02:00Z">
              <w:r w:rsidRPr="00C007ED">
                <w:rPr>
                  <w:sz w:val="20"/>
                </w:rPr>
                <w:t>В  случае</w:t>
              </w:r>
              <w:proofErr w:type="gramEnd"/>
              <w:r w:rsidRPr="00C007ED">
                <w:rPr>
                  <w:sz w:val="20"/>
                </w:rPr>
                <w:t xml:space="preserve"> заполнения блока mustSpecifyDrugPackage при приеме контролируется заполненность блока packagingInfo во всех  вариантах поставки лекарственных </w:t>
              </w:r>
              <w:r w:rsidRPr="00C007ED">
                <w:rPr>
                  <w:sz w:val="20"/>
                </w:rPr>
                <w:lastRenderedPageBreak/>
                <w:t>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10.3, независимо от разрешения ручного ввода</w:t>
              </w:r>
            </w:ins>
            <w:del w:id="263" w:author="Yugin Vitaly" w:date="2020-08-26T16:02:00Z">
              <w:r w:rsidR="0028211C" w:rsidRPr="00335A75" w:rsidDel="00C007ED">
                <w:rPr>
                  <w:sz w:val="20"/>
                </w:rPr>
                <w:delText>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delText>
              </w:r>
            </w:del>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Единица измер</w:t>
            </w:r>
            <w:r>
              <w:rPr>
                <w:sz w:val="20"/>
              </w:rPr>
              <w:t>ения товара, введенная вручную</w:t>
            </w:r>
          </w:p>
        </w:tc>
        <w:tc>
          <w:tcPr>
            <w:tcW w:w="1375" w:type="pct"/>
            <w:shd w:val="clear" w:color="auto" w:fill="auto"/>
          </w:tcPr>
          <w:p w:rsidR="0028211C" w:rsidRDefault="0028211C" w:rsidP="00E4770C">
            <w:pPr>
              <w:spacing w:before="0" w:after="0"/>
              <w:rPr>
                <w:sz w:val="20"/>
              </w:rPr>
            </w:pPr>
            <w:proofErr w:type="gramStart"/>
            <w:r w:rsidRPr="00335A75">
              <w:rPr>
                <w:sz w:val="20"/>
              </w:rPr>
              <w:t>Если  заполнено</w:t>
            </w:r>
            <w:proofErr w:type="gramEnd"/>
            <w:r w:rsidRPr="00335A75">
              <w:rPr>
                <w:sz w:val="20"/>
              </w:rPr>
              <w:t xml:space="preserve">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28211C" w:rsidRPr="00C316CF" w:rsidRDefault="0028211C" w:rsidP="00E4770C">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Pr="00C316CF" w:rsidRDefault="0028211C" w:rsidP="00E4770C">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w:t>
            </w:r>
            <w:r>
              <w:rPr>
                <w:sz w:val="20"/>
              </w:rPr>
              <w:t>ак основного варианта поставки</w:t>
            </w:r>
          </w:p>
        </w:tc>
        <w:tc>
          <w:tcPr>
            <w:tcW w:w="1375" w:type="pct"/>
            <w:shd w:val="clear" w:color="auto" w:fill="auto"/>
          </w:tcPr>
          <w:p w:rsidR="0028211C" w:rsidRPr="00C316CF" w:rsidRDefault="0028211C" w:rsidP="00E4770C">
            <w:pPr>
              <w:spacing w:before="0" w:after="0"/>
              <w:rPr>
                <w:sz w:val="20"/>
              </w:rPr>
            </w:pPr>
            <w:r w:rsidRPr="006E4501">
              <w:rPr>
                <w:sz w:val="20"/>
              </w:rPr>
              <w:t xml:space="preserve">При приеме контролируется обязательность заполнения поля только для одного значения блока drugInfo в составе двух блоков objectInfoUsingReferenceInfo и </w:t>
            </w:r>
            <w:r w:rsidRPr="006E4501">
              <w:rPr>
                <w:sz w:val="20"/>
              </w:rPr>
              <w:lastRenderedPageBreak/>
              <w:t>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8A0FF2"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averagePriceValue</w:t>
            </w:r>
          </w:p>
        </w:tc>
        <w:tc>
          <w:tcPr>
            <w:tcW w:w="172" w:type="pct"/>
            <w:shd w:val="clear" w:color="auto" w:fill="auto"/>
          </w:tcPr>
          <w:p w:rsidR="0028211C" w:rsidRPr="00465488"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Референтная цена по справочнику "Лекарственные препараты" (nsiFarmDrugDictionary) (блок "Референтные цены" (MNNsInfo</w:t>
            </w:r>
            <w:r>
              <w:rPr>
                <w:sz w:val="20"/>
              </w:rPr>
              <w:t>\MNNInfo\pricesInfo)</w:t>
            </w:r>
          </w:p>
        </w:tc>
        <w:tc>
          <w:tcPr>
            <w:tcW w:w="1375" w:type="pct"/>
            <w:shd w:val="clear" w:color="auto" w:fill="auto"/>
          </w:tcPr>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averagePriceTotal</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Т(1-21)</w:t>
            </w:r>
          </w:p>
        </w:tc>
        <w:tc>
          <w:tcPr>
            <w:tcW w:w="1396" w:type="pct"/>
            <w:gridSpan w:val="3"/>
            <w:shd w:val="clear" w:color="auto" w:fill="auto"/>
          </w:tcPr>
          <w:p w:rsidR="0028211C" w:rsidRPr="00C316CF" w:rsidRDefault="0028211C" w:rsidP="00E4770C">
            <w:pPr>
              <w:spacing w:before="0" w:after="0"/>
              <w:rPr>
                <w:sz w:val="20"/>
              </w:rPr>
            </w:pPr>
            <w:r w:rsidRPr="00465488">
              <w:rPr>
                <w:sz w:val="20"/>
              </w:rPr>
              <w:t>Сумма выпл</w:t>
            </w:r>
            <w:r>
              <w:rPr>
                <w:sz w:val="20"/>
              </w:rPr>
              <w:t>ат по референтной цене (всего)</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\d{1,</w:t>
            </w:r>
            <w:proofErr w:type="gramStart"/>
            <w:r w:rsidRPr="00C316CF">
              <w:rPr>
                <w:sz w:val="20"/>
              </w:rPr>
              <w:t>18}(</w:t>
            </w:r>
            <w:proofErr w:type="gramEnd"/>
            <w:r w:rsidRPr="00C316CF">
              <w:rPr>
                <w:sz w:val="20"/>
              </w:rPr>
              <w:t>\.\d{1,2})?</w:t>
            </w:r>
          </w:p>
          <w:p w:rsidR="0028211C" w:rsidRDefault="0028211C" w:rsidP="00E4770C">
            <w:pPr>
              <w:spacing w:before="0" w:after="0"/>
              <w:rPr>
                <w:sz w:val="20"/>
              </w:rPr>
            </w:pPr>
          </w:p>
          <w:p w:rsidR="0028211C" w:rsidRPr="00C316CF" w:rsidRDefault="0028211C" w:rsidP="00E4770C">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465488">
              <w:rPr>
                <w:sz w:val="20"/>
              </w:rPr>
              <w:t>limPriceValuePerUnit</w:t>
            </w:r>
          </w:p>
        </w:tc>
        <w:tc>
          <w:tcPr>
            <w:tcW w:w="172" w:type="pct"/>
            <w:shd w:val="clear" w:color="auto" w:fill="auto"/>
          </w:tcPr>
          <w:p w:rsidR="0028211C" w:rsidRDefault="0028211C" w:rsidP="00E4770C">
            <w:pPr>
              <w:spacing w:before="0" w:after="0"/>
              <w:jc w:val="center"/>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sidRPr="002F3F95">
              <w:rPr>
                <w:sz w:val="20"/>
              </w:rPr>
              <w:t>20</w:t>
            </w:r>
            <w:r>
              <w:rPr>
                <w:sz w:val="20"/>
              </w:rPr>
              <w:t>,10)</w:t>
            </w:r>
          </w:p>
        </w:tc>
        <w:tc>
          <w:tcPr>
            <w:tcW w:w="1396" w:type="pct"/>
            <w:gridSpan w:val="3"/>
            <w:shd w:val="clear" w:color="auto" w:fill="auto"/>
          </w:tcPr>
          <w:p w:rsidR="0028211C" w:rsidRPr="00C316CF" w:rsidRDefault="0028211C" w:rsidP="00E4770C">
            <w:pPr>
              <w:spacing w:before="0" w:after="0"/>
              <w:rPr>
                <w:sz w:val="20"/>
              </w:rPr>
            </w:pPr>
            <w:r w:rsidRPr="00465488">
              <w:rPr>
                <w:sz w:val="20"/>
              </w:rPr>
              <w:t>Предельная отпус</w:t>
            </w:r>
            <w:r>
              <w:rPr>
                <w:sz w:val="20"/>
              </w:rPr>
              <w:t>кная цена в расчете за единицу</w:t>
            </w:r>
          </w:p>
        </w:tc>
        <w:tc>
          <w:tcPr>
            <w:tcW w:w="1375" w:type="pct"/>
            <w:shd w:val="clear" w:color="auto" w:fill="auto"/>
          </w:tcPr>
          <w:p w:rsidR="0028211C" w:rsidRPr="00465488" w:rsidRDefault="0028211C" w:rsidP="00E4770C">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28211C" w:rsidRPr="00C316CF" w:rsidRDefault="0028211C" w:rsidP="00E4770C">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Pr>
                <w:sz w:val="20"/>
              </w:rPr>
              <w:t>armDrugDictionary) отсутствуют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r w:rsidRPr="00C316CF">
              <w:rPr>
                <w:sz w:val="20"/>
              </w:rPr>
              <w:t xml:space="preserve">Игнорируется при приеме, </w:t>
            </w:r>
            <w:r w:rsidRPr="00C316CF">
              <w:rPr>
                <w:sz w:val="20"/>
              </w:rPr>
              <w:lastRenderedPageBreak/>
              <w:t>автоматически заполняется при передаче из справочника "Лекарственные препараты" (поле MNNInfo\MNNName 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lastRenderedPageBreak/>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positionTradeNameExternalCode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[ 1 - 50 ]</w:t>
            </w:r>
          </w:p>
        </w:tc>
        <w:tc>
          <w:tcPr>
            <w:tcW w:w="1396" w:type="pct"/>
            <w:gridSpan w:val="3"/>
            <w:shd w:val="clear" w:color="auto" w:fill="auto"/>
          </w:tcPr>
          <w:p w:rsidR="0028211C" w:rsidRPr="00C316CF" w:rsidRDefault="0028211C" w:rsidP="00E4770C">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75" w:type="pct"/>
            <w:shd w:val="clear" w:color="auto" w:fill="auto"/>
          </w:tcPr>
          <w:p w:rsidR="0028211C" w:rsidRPr="00162C8B" w:rsidRDefault="0028211C" w:rsidP="00E4770C">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 по справочнику "Лекарственные препараты" (nsiFarmDrugDictio</w:t>
            </w:r>
            <w:r>
              <w:rPr>
                <w:sz w:val="20"/>
              </w:rPr>
              <w:t>nary)</w:t>
            </w:r>
          </w:p>
        </w:tc>
        <w:tc>
          <w:tcPr>
            <w:tcW w:w="1375" w:type="pct"/>
            <w:shd w:val="clear" w:color="auto" w:fill="auto"/>
          </w:tcPr>
          <w:p w:rsidR="0028211C" w:rsidRPr="00162C8B" w:rsidRDefault="0028211C" w:rsidP="00E4770C">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MNNInfo\positionsTradeName\positionTradeName документа nsiFarmDrugDictionary)</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dosageInfo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75" w:type="pct"/>
            <w:shd w:val="clear" w:color="auto" w:fill="auto"/>
          </w:tcPr>
          <w:p w:rsidR="0028211C" w:rsidRDefault="0028211C" w:rsidP="00E4770C">
            <w:pPr>
              <w:spacing w:before="0" w:after="0"/>
              <w:jc w:val="both"/>
              <w:rPr>
                <w:sz w:val="20"/>
              </w:rPr>
            </w:pPr>
            <w:r w:rsidRPr="00C316CF">
              <w:rPr>
                <w:sz w:val="20"/>
              </w:rPr>
              <w:t>Ссылка на классификатор ОКЕИ (nsiOKEI)</w:t>
            </w:r>
          </w:p>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A36">
              <w:rPr>
                <w:sz w:val="20"/>
              </w:rPr>
              <w:t>dosageUserName</w:t>
            </w:r>
          </w:p>
        </w:tc>
        <w:tc>
          <w:tcPr>
            <w:tcW w:w="172" w:type="pct"/>
            <w:shd w:val="clear" w:color="auto" w:fill="auto"/>
          </w:tcPr>
          <w:p w:rsidR="0028211C" w:rsidRPr="00857A36"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75" w:type="pct"/>
            <w:shd w:val="clear" w:color="auto" w:fill="auto"/>
          </w:tcPr>
          <w:p w:rsidR="0028211C" w:rsidRPr="00C316CF"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об упаковке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packagingInfo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28211C" w:rsidP="00E4770C">
            <w:pPr>
              <w:spacing w:before="0" w:after="0"/>
              <w:rPr>
                <w:sz w:val="20"/>
              </w:rPr>
            </w:pPr>
            <w:del w:id="264" w:author="Yugin Vitaly" w:date="2020-08-26T16:32:00Z">
              <w:r w:rsidRPr="00C316CF" w:rsidDel="003C29D9">
                <w:rPr>
                  <w:sz w:val="20"/>
                </w:rPr>
                <w:delText>О</w:delText>
              </w:r>
            </w:del>
            <w:ins w:id="265" w:author="Yugin Vitaly" w:date="2020-08-26T16:32:00Z">
              <w:r w:rsidR="003C29D9">
                <w:rPr>
                  <w:sz w:val="20"/>
                </w:rPr>
                <w:t>Н</w:t>
              </w:r>
            </w:ins>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643DC9" w:rsidRDefault="0028211C" w:rsidP="00E4770C">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lastRenderedPageBreak/>
              <w:t>справочника</w:t>
            </w:r>
            <w:r>
              <w:rPr>
                <w:sz w:val="20"/>
                <w:lang w:val="en-US"/>
              </w:rPr>
              <w:t xml:space="preserve"> nsiFarmDrugDictionary)</w:t>
            </w:r>
          </w:p>
        </w:tc>
        <w:tc>
          <w:tcPr>
            <w:tcW w:w="1375" w:type="pct"/>
            <w:shd w:val="clear" w:color="auto" w:fill="auto"/>
          </w:tcPr>
          <w:p w:rsidR="0028211C" w:rsidRDefault="0028211C" w:rsidP="00E4770C">
            <w:pPr>
              <w:spacing w:before="0" w:after="0"/>
              <w:rPr>
                <w:sz w:val="20"/>
              </w:rPr>
            </w:pPr>
            <w:r w:rsidRPr="00C316CF">
              <w:rPr>
                <w:sz w:val="20"/>
              </w:rPr>
              <w:lastRenderedPageBreak/>
              <w:t xml:space="preserve">Десятичное значение. </w:t>
            </w:r>
          </w:p>
          <w:p w:rsidR="0028211C" w:rsidRPr="00C316CF" w:rsidRDefault="0028211C" w:rsidP="00E4770C">
            <w:pPr>
              <w:spacing w:before="0" w:after="0"/>
              <w:rPr>
                <w:sz w:val="20"/>
              </w:rPr>
            </w:pPr>
            <w:r w:rsidRPr="00C316CF">
              <w:rPr>
                <w:sz w:val="20"/>
              </w:rPr>
              <w:t xml:space="preserve">При приеме контролируется наличие в справочнике "Лекарственные препараты" ЕИС лекарственного препарата по </w:t>
            </w:r>
            <w:r w:rsidRPr="00C316CF">
              <w:rPr>
                <w:sz w:val="20"/>
              </w:rPr>
              <w:lastRenderedPageBreak/>
              <w:t>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28211C" w:rsidP="00E4770C">
            <w:pPr>
              <w:spacing w:before="0" w:after="0"/>
              <w:rPr>
                <w:sz w:val="20"/>
              </w:rPr>
            </w:pPr>
            <w:del w:id="266" w:author="Yugin Vitaly" w:date="2020-08-26T16:32:00Z">
              <w:r w:rsidRPr="00C316CF" w:rsidDel="003C29D9">
                <w:rPr>
                  <w:sz w:val="20"/>
                </w:rPr>
                <w:delText>О</w:delText>
              </w:r>
            </w:del>
            <w:ins w:id="267" w:author="Yugin Vitaly" w:date="2020-08-26T16:32:00Z">
              <w:r w:rsidR="003C29D9">
                <w:rPr>
                  <w:sz w:val="20"/>
                </w:rPr>
                <w:t>Н</w:t>
              </w:r>
            </w:ins>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75" w:type="pct"/>
            <w:shd w:val="clear" w:color="auto" w:fill="auto"/>
          </w:tcPr>
          <w:p w:rsidR="0028211C" w:rsidRDefault="0028211C" w:rsidP="00E4770C">
            <w:pPr>
              <w:spacing w:before="0" w:after="0"/>
              <w:rPr>
                <w:sz w:val="20"/>
              </w:rPr>
            </w:pPr>
            <w:r w:rsidRPr="00C316CF">
              <w:rPr>
                <w:sz w:val="20"/>
              </w:rPr>
              <w:t xml:space="preserve">32-битное целое число. </w:t>
            </w:r>
          </w:p>
          <w:p w:rsidR="0028211C" w:rsidRPr="00C316CF" w:rsidRDefault="0028211C" w:rsidP="00E4770C">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F27BE9">
            <w:pPr>
              <w:spacing w:before="0" w:after="0"/>
              <w:jc w:val="center"/>
              <w:rPr>
                <w:sz w:val="20"/>
              </w:rPr>
            </w:pPr>
            <w:r w:rsidRPr="00C316CF">
              <w:rPr>
                <w:sz w:val="20"/>
              </w:rPr>
              <w:t>N (до 22 всего, до 1</w:t>
            </w:r>
            <w:del w:id="268" w:author="Yugin Vitaly" w:date="2020-08-26T15:48:00Z">
              <w:r w:rsidRPr="00C316CF" w:rsidDel="00F27BE9">
                <w:rPr>
                  <w:sz w:val="20"/>
                </w:rPr>
                <w:delText>0</w:delText>
              </w:r>
            </w:del>
            <w:ins w:id="269" w:author="Yugin Vitaly" w:date="2020-08-26T15:48:00Z">
              <w:r w:rsidR="00F27BE9" w:rsidRPr="00F27BE9">
                <w:rPr>
                  <w:sz w:val="20"/>
                </w:rPr>
                <w:t>1</w:t>
              </w:r>
            </w:ins>
            <w:r w:rsidRPr="00C316CF">
              <w:rPr>
                <w:sz w:val="20"/>
              </w:rPr>
              <w:t xml:space="preserve"> после запятой)</w:t>
            </w:r>
          </w:p>
        </w:tc>
        <w:tc>
          <w:tcPr>
            <w:tcW w:w="1396" w:type="pct"/>
            <w:gridSpan w:val="3"/>
            <w:shd w:val="clear" w:color="auto" w:fill="auto"/>
          </w:tcPr>
          <w:p w:rsidR="0028211C" w:rsidRPr="00C316CF" w:rsidRDefault="00C007ED" w:rsidP="00E4770C">
            <w:pPr>
              <w:spacing w:before="0" w:after="0"/>
              <w:rPr>
                <w:sz w:val="20"/>
              </w:rPr>
            </w:pPr>
            <w:ins w:id="270" w:author="Yugin Vitaly" w:date="2020-08-26T16:11:00Z">
              <w:r w:rsidRPr="00C007ED">
                <w:rPr>
                  <w:sz w:val="20"/>
                </w:rPr>
                <w:t>Количество потребительских единиц в потребительской упаковке</w:t>
              </w:r>
            </w:ins>
            <w:del w:id="271" w:author="Yugin Vitaly" w:date="2020-08-26T16:11:00Z">
              <w:r w:rsidR="0028211C" w:rsidRPr="00C316CF" w:rsidDel="00C007ED">
                <w:rPr>
                  <w:sz w:val="20"/>
                </w:rPr>
                <w:delText>Количество лекарственных форм во вторич</w:delText>
              </w:r>
              <w:r w:rsidR="0028211C" w:rsidDel="00C007ED">
                <w:rPr>
                  <w:sz w:val="20"/>
                </w:rPr>
                <w:delText>ной (потребительской) упаковке</w:delText>
              </w:r>
            </w:del>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007ED" w:rsidP="00E4770C">
            <w:pPr>
              <w:spacing w:before="0" w:after="0"/>
              <w:rPr>
                <w:sz w:val="20"/>
              </w:rPr>
            </w:pPr>
            <w:ins w:id="272" w:author="Yugin Vitaly" w:date="2020-08-26T16:11:00Z">
              <w:r w:rsidRPr="00C007ED">
                <w:rPr>
                  <w:sz w:val="20"/>
                </w:rPr>
                <w:t>Игнорируется при приеме и заполняется автоматически на основании поля 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10.3, независимо от разрешения ручного ввода</w:t>
              </w:r>
            </w:ins>
            <w:del w:id="273" w:author="Yugin Vitaly" w:date="2020-08-26T16:11:00Z">
              <w:r w:rsidR="0028211C" w:rsidRPr="00C316CF" w:rsidDel="00C007ED">
                <w:rPr>
                  <w:sz w:val="20"/>
                </w:rPr>
                <w:delText>Игнорируется при приеме, автоматически рассчитывается как произведение packaging1Quantity*packaging2Quantity</w:delText>
              </w:r>
            </w:del>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650551">
              <w:rPr>
                <w:b/>
                <w:bCs/>
                <w:sz w:val="20"/>
              </w:rPr>
              <w:t>Информация указываемая при ручном изм</w:t>
            </w:r>
            <w:r>
              <w:rPr>
                <w:b/>
                <w:bCs/>
                <w:sz w:val="20"/>
              </w:rPr>
              <w:t>енении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650551">
              <w:rPr>
                <w:b/>
                <w:bCs/>
                <w:sz w:val="20"/>
              </w:rPr>
              <w:t>drugChangeInfo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drugChangeReason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650551" w:rsidRDefault="0028211C" w:rsidP="00E4770C">
            <w:pPr>
              <w:spacing w:before="0" w:after="0"/>
              <w:rPr>
                <w:sz w:val="20"/>
              </w:rPr>
            </w:pPr>
            <w:r w:rsidRPr="00650551">
              <w:rPr>
                <w:sz w:val="20"/>
              </w:rPr>
              <w:t>Причина корректировки сведений о лекарственных препаратах</w:t>
            </w:r>
          </w:p>
        </w:tc>
        <w:tc>
          <w:tcPr>
            <w:tcW w:w="1375" w:type="pct"/>
            <w:shd w:val="clear" w:color="auto" w:fill="auto"/>
          </w:tcPr>
          <w:p w:rsidR="0028211C" w:rsidRPr="00C316CF" w:rsidRDefault="0028211C" w:rsidP="00E4770C">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C1ED5">
              <w:rPr>
                <w:sz w:val="20"/>
              </w:rPr>
              <w:t>commentOrRequestNumber</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75" w:type="pct"/>
            <w:shd w:val="clear" w:color="auto" w:fill="auto"/>
          </w:tcPr>
          <w:p w:rsidR="0028211C" w:rsidRDefault="0028211C" w:rsidP="00E4770C">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Pr>
                <w:sz w:val="20"/>
              </w:rPr>
              <w:t>,</w:t>
            </w:r>
          </w:p>
          <w:p w:rsidR="0028211C" w:rsidRPr="006C1ED5" w:rsidRDefault="0028211C" w:rsidP="00E4770C">
            <w:pPr>
              <w:spacing w:before="0" w:after="0"/>
              <w:rPr>
                <w:sz w:val="20"/>
              </w:rPr>
            </w:pPr>
            <w:r>
              <w:rPr>
                <w:sz w:val="20"/>
              </w:rPr>
              <w:t>в прочих случаях заполнение поля не контролируется, но крайне рекомендуется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50551">
              <w:rPr>
                <w:sz w:val="20"/>
              </w:rPr>
              <w:t>drugRef</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650551">
              <w:rPr>
                <w:sz w:val="20"/>
              </w:rPr>
              <w:t xml:space="preserve">Ссылка на сведения о </w:t>
            </w:r>
            <w:r>
              <w:rPr>
                <w:sz w:val="20"/>
              </w:rPr>
              <w:t>лекарственном препарате в ГРЛС</w:t>
            </w:r>
          </w:p>
        </w:tc>
        <w:tc>
          <w:tcPr>
            <w:tcW w:w="1375" w:type="pct"/>
            <w:shd w:val="clear" w:color="auto" w:fill="auto"/>
          </w:tcPr>
          <w:p w:rsidR="0028211C" w:rsidRPr="00C316CF" w:rsidRDefault="0028211C" w:rsidP="00E4770C">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ссылки на сведения о ЛП в ГРЛС»" (mustSpecifyDrugRef) имеет значение true</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5B766E">
              <w:rPr>
                <w:b/>
                <w:sz w:val="20"/>
              </w:rPr>
              <w:t>Причина корректировки сведений о лекарственных препаратах</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5B766E">
              <w:rPr>
                <w:b/>
                <w:bCs/>
                <w:sz w:val="20"/>
              </w:rPr>
              <w:t>drugChangeReason</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code</w:t>
            </w:r>
          </w:p>
        </w:tc>
        <w:tc>
          <w:tcPr>
            <w:tcW w:w="172" w:type="pct"/>
            <w:shd w:val="clear" w:color="auto" w:fill="auto"/>
          </w:tcPr>
          <w:p w:rsidR="0028211C" w:rsidRPr="00650551"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Код причины корректировки</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5B766E">
              <w:rPr>
                <w:sz w:val="20"/>
              </w:rPr>
              <w:t>name</w:t>
            </w:r>
          </w:p>
        </w:tc>
        <w:tc>
          <w:tcPr>
            <w:tcW w:w="172" w:type="pct"/>
            <w:shd w:val="clear" w:color="auto" w:fill="auto"/>
          </w:tcPr>
          <w:p w:rsidR="0028211C" w:rsidRPr="00650551"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650551" w:rsidRDefault="0028211C" w:rsidP="00E4770C">
            <w:pPr>
              <w:spacing w:before="0" w:after="0"/>
              <w:rPr>
                <w:sz w:val="20"/>
              </w:rPr>
            </w:pPr>
            <w:r w:rsidRPr="005B766E">
              <w:rPr>
                <w:sz w:val="20"/>
              </w:rPr>
              <w:t>Наи</w:t>
            </w:r>
            <w:r>
              <w:rPr>
                <w:sz w:val="20"/>
              </w:rPr>
              <w:t>менование причины корректировки</w:t>
            </w:r>
          </w:p>
        </w:tc>
        <w:tc>
          <w:tcPr>
            <w:tcW w:w="1375" w:type="pct"/>
            <w:shd w:val="clear" w:color="auto" w:fill="auto"/>
          </w:tcPr>
          <w:p w:rsidR="0028211C" w:rsidRPr="00C316CF" w:rsidRDefault="0028211C" w:rsidP="00E4770C">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8570A5">
              <w:rPr>
                <w:b/>
                <w:bCs/>
                <w:sz w:val="20"/>
              </w:rPr>
              <w:t>drugInterchangeInfo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570A5">
              <w:rPr>
                <w:sz w:val="20"/>
              </w:rPr>
              <w:t>drugInterchangeManualInfo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75" w:type="pct"/>
            <w:shd w:val="clear" w:color="auto" w:fill="auto"/>
          </w:tcPr>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drugInterchangeReferenceInfo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Добавить сведения о лекарственных препаратах с учетом взаимозаменяемости</w:t>
            </w:r>
          </w:p>
        </w:tc>
        <w:tc>
          <w:tcPr>
            <w:tcW w:w="1375" w:type="pct"/>
            <w:shd w:val="clear" w:color="auto" w:fill="auto"/>
          </w:tcPr>
          <w:p w:rsidR="0028211C" w:rsidRPr="008F1C15" w:rsidRDefault="0028211C" w:rsidP="00E4770C">
            <w:pPr>
              <w:spacing w:before="0" w:after="0"/>
              <w:jc w:val="both"/>
              <w:rPr>
                <w:sz w:val="20"/>
                <w:lang w:val="en-US"/>
              </w:rPr>
            </w:pPr>
            <w:r>
              <w:rPr>
                <w:sz w:val="20"/>
              </w:rPr>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624409">
              <w:rPr>
                <w:sz w:val="20"/>
              </w:rPr>
              <w:t>interchangeGroupInfo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Группа взаимозаменяемости по справочнику ЕСКЛП</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w:t>
            </w:r>
            <w:r w:rsidRPr="00180510">
              <w:rPr>
                <w:sz w:val="20"/>
              </w:rPr>
              <w:lastRenderedPageBreak/>
              <w:t>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lastRenderedPageBreak/>
              <w:t>Группа взаимозаменяемости по справочнику ЕСКЛП</w:t>
            </w:r>
          </w:p>
        </w:tc>
      </w:tr>
      <w:tr w:rsidR="0097011B" w:rsidRPr="008F1C15" w:rsidTr="00D9029F">
        <w:trPr>
          <w:jc w:val="center"/>
        </w:trPr>
        <w:tc>
          <w:tcPr>
            <w:tcW w:w="740" w:type="pct"/>
            <w:shd w:val="clear" w:color="auto" w:fill="auto"/>
          </w:tcPr>
          <w:p w:rsidR="0028211C" w:rsidRPr="008F1C15" w:rsidRDefault="0028211C" w:rsidP="00E4770C">
            <w:pPr>
              <w:spacing w:before="0" w:after="0"/>
              <w:jc w:val="both"/>
              <w:rPr>
                <w:b/>
                <w:sz w:val="20"/>
              </w:rPr>
            </w:pPr>
            <w:r>
              <w:rPr>
                <w:b/>
                <w:sz w:val="20"/>
                <w:lang w:val="en-US"/>
              </w:rPr>
              <w:t>i</w:t>
            </w:r>
            <w:r w:rsidRPr="008F1C15">
              <w:rPr>
                <w:b/>
                <w:sz w:val="20"/>
              </w:rPr>
              <w:t>nterchangeGroupInfo</w:t>
            </w:r>
          </w:p>
        </w:tc>
        <w:tc>
          <w:tcPr>
            <w:tcW w:w="785" w:type="pct"/>
            <w:shd w:val="clear" w:color="auto" w:fill="auto"/>
            <w:vAlign w:val="center"/>
          </w:tcPr>
          <w:p w:rsidR="0028211C" w:rsidRPr="008F1C15"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groupCode</w:t>
            </w:r>
          </w:p>
        </w:tc>
        <w:tc>
          <w:tcPr>
            <w:tcW w:w="172" w:type="pct"/>
            <w:shd w:val="clear" w:color="auto" w:fill="auto"/>
          </w:tcPr>
          <w:p w:rsidR="0028211C" w:rsidRPr="008F1C15" w:rsidRDefault="0028211C" w:rsidP="00E4770C">
            <w:pPr>
              <w:spacing w:before="0" w:after="0"/>
              <w:rPr>
                <w:sz w:val="20"/>
              </w:rPr>
            </w:pPr>
            <w:r>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rPr>
              <w:t>Т(1-50)</w:t>
            </w:r>
          </w:p>
        </w:tc>
        <w:tc>
          <w:tcPr>
            <w:tcW w:w="1396" w:type="pct"/>
            <w:gridSpan w:val="3"/>
            <w:shd w:val="clear" w:color="auto" w:fill="auto"/>
          </w:tcPr>
          <w:p w:rsidR="0028211C" w:rsidRPr="00C316CF" w:rsidRDefault="0028211C" w:rsidP="00E4770C">
            <w:pPr>
              <w:spacing w:before="0" w:after="0"/>
              <w:rPr>
                <w:sz w:val="20"/>
              </w:rPr>
            </w:pPr>
            <w:r>
              <w:rPr>
                <w:sz w:val="20"/>
              </w:rPr>
              <w:t>Код группы</w:t>
            </w:r>
          </w:p>
        </w:tc>
        <w:tc>
          <w:tcPr>
            <w:tcW w:w="1375" w:type="pct"/>
            <w:shd w:val="clear" w:color="auto" w:fill="auto"/>
          </w:tcPr>
          <w:p w:rsidR="0028211C" w:rsidRPr="00162C8B" w:rsidRDefault="0028211C" w:rsidP="00E4770C">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groupName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Т(1-2000)</w:t>
            </w:r>
          </w:p>
        </w:tc>
        <w:tc>
          <w:tcPr>
            <w:tcW w:w="1396" w:type="pct"/>
            <w:gridSpan w:val="3"/>
            <w:shd w:val="clear" w:color="auto" w:fill="auto"/>
          </w:tcPr>
          <w:p w:rsidR="0028211C" w:rsidRPr="00C316CF" w:rsidRDefault="0028211C" w:rsidP="00E4770C">
            <w:pPr>
              <w:spacing w:before="0" w:after="0"/>
              <w:rPr>
                <w:sz w:val="20"/>
              </w:rPr>
            </w:pPr>
            <w:r>
              <w:rPr>
                <w:sz w:val="20"/>
              </w:rPr>
              <w:t>Наименование группы</w:t>
            </w:r>
          </w:p>
        </w:tc>
        <w:tc>
          <w:tcPr>
            <w:tcW w:w="1375" w:type="pct"/>
            <w:shd w:val="clear" w:color="auto" w:fill="auto"/>
          </w:tcPr>
          <w:p w:rsidR="0028211C" w:rsidRPr="00162C8B"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groupOKEI</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8F1C15" w:rsidRDefault="0028211C" w:rsidP="00E4770C">
            <w:pPr>
              <w:spacing w:before="0" w:after="0"/>
              <w:jc w:val="center"/>
              <w:rPr>
                <w:sz w:val="20"/>
                <w:lang w:val="en-US"/>
              </w:rPr>
            </w:pPr>
            <w:r>
              <w:rPr>
                <w:sz w:val="20"/>
                <w:lang w:val="en-US"/>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группы</w:t>
            </w:r>
          </w:p>
        </w:tc>
        <w:tc>
          <w:tcPr>
            <w:tcW w:w="1375" w:type="pct"/>
            <w:shd w:val="clear" w:color="auto" w:fill="auto"/>
          </w:tcPr>
          <w:p w:rsidR="0028211C" w:rsidRPr="008F1C15" w:rsidRDefault="0028211C" w:rsidP="00E4770C">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97011B" w:rsidRPr="00552A4B"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contextualSpacing/>
              <w:rPr>
                <w:sz w:val="20"/>
              </w:rPr>
            </w:pPr>
            <w:r w:rsidRPr="008F1C15">
              <w:rPr>
                <w:sz w:val="20"/>
              </w:rPr>
              <w:t>groupPriceValue</w:t>
            </w:r>
          </w:p>
        </w:tc>
        <w:tc>
          <w:tcPr>
            <w:tcW w:w="172" w:type="pct"/>
            <w:shd w:val="clear" w:color="auto" w:fill="auto"/>
          </w:tcPr>
          <w:p w:rsidR="0028211C" w:rsidRPr="008F1C15" w:rsidRDefault="0028211C" w:rsidP="00E4770C">
            <w:pPr>
              <w:spacing w:before="0" w:after="0"/>
              <w:contextualSpacing/>
              <w:rPr>
                <w:sz w:val="20"/>
              </w:rPr>
            </w:pPr>
            <w:r>
              <w:rPr>
                <w:sz w:val="20"/>
              </w:rPr>
              <w:t>Н</w:t>
            </w:r>
          </w:p>
        </w:tc>
        <w:tc>
          <w:tcPr>
            <w:tcW w:w="532" w:type="pct"/>
            <w:gridSpan w:val="2"/>
            <w:shd w:val="clear" w:color="auto" w:fill="auto"/>
          </w:tcPr>
          <w:p w:rsidR="0028211C" w:rsidRPr="00552A4B" w:rsidRDefault="0028211C" w:rsidP="00E4770C">
            <w:pPr>
              <w:spacing w:before="0" w:after="0"/>
              <w:contextualSpacing/>
              <w:rPr>
                <w:sz w:val="20"/>
              </w:rPr>
            </w:pPr>
            <w:r w:rsidRPr="00552A4B">
              <w:rPr>
                <w:sz w:val="20"/>
              </w:rPr>
              <w:t>N(20,10)</w:t>
            </w:r>
          </w:p>
        </w:tc>
        <w:tc>
          <w:tcPr>
            <w:tcW w:w="1396" w:type="pct"/>
            <w:gridSpan w:val="3"/>
            <w:shd w:val="clear" w:color="auto" w:fill="auto"/>
          </w:tcPr>
          <w:p w:rsidR="0028211C" w:rsidRPr="00C316CF" w:rsidRDefault="0028211C" w:rsidP="00E4770C">
            <w:pPr>
              <w:spacing w:before="0" w:after="0"/>
              <w:contextualSpacing/>
              <w:rPr>
                <w:sz w:val="20"/>
              </w:rPr>
            </w:pPr>
            <w:r w:rsidRPr="00552A4B">
              <w:rPr>
                <w:sz w:val="20"/>
              </w:rPr>
              <w:t>Референтная цена зп единицу товара в единицах измерения группы</w:t>
            </w:r>
          </w:p>
        </w:tc>
        <w:tc>
          <w:tcPr>
            <w:tcW w:w="1375" w:type="pct"/>
            <w:shd w:val="clear" w:color="auto" w:fill="auto"/>
          </w:tcPr>
          <w:p w:rsidR="0028211C" w:rsidRPr="00162C8B" w:rsidRDefault="0028211C" w:rsidP="00E4770C">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поставки лекарственного препарата из 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w:t>
            </w:r>
            <w:proofErr w:type="gramStart"/>
            <w:r w:rsidRPr="00134569">
              <w:rPr>
                <w:sz w:val="20"/>
              </w:rPr>
              <w:t>18}(</w:t>
            </w:r>
            <w:proofErr w:type="gramEnd"/>
            <w:r w:rsidRPr="00134569">
              <w:rPr>
                <w:sz w:val="20"/>
              </w:rPr>
              <w:t>\.\d{1,11})?</w:t>
            </w:r>
          </w:p>
          <w:p w:rsidR="0028211C" w:rsidRPr="002D2531" w:rsidRDefault="0028211C" w:rsidP="00E4770C">
            <w:pPr>
              <w:spacing w:before="0" w:after="0"/>
              <w:rPr>
                <w:sz w:val="20"/>
              </w:rPr>
            </w:pPr>
            <w:r w:rsidRPr="002D2531">
              <w:rPr>
                <w:sz w:val="20"/>
              </w:rPr>
              <w:t xml:space="preserve">Игнорируется при приеме, заполняется </w:t>
            </w:r>
            <w:proofErr w:type="gramStart"/>
            <w:r w:rsidRPr="002D2531">
              <w:rPr>
                <w:sz w:val="20"/>
              </w:rPr>
              <w:t>автоматически  значением</w:t>
            </w:r>
            <w:proofErr w:type="gramEnd"/>
            <w:r w:rsidRPr="002D2531">
              <w:rPr>
                <w:sz w:val="20"/>
              </w:rPr>
              <w:t>,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N(21)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w:t>
            </w:r>
            <w:proofErr w:type="gramStart"/>
            <w:r w:rsidRPr="002D2531">
              <w:rPr>
                <w:sz w:val="20"/>
              </w:rPr>
              <w:t>\.\d{</w:t>
            </w:r>
            <w:proofErr w:type="gramEnd"/>
            <w:r w:rsidRPr="002D2531">
              <w:rPr>
                <w:sz w:val="20"/>
              </w:rPr>
              <w:t>1,5})?</w:t>
            </w:r>
          </w:p>
          <w:p w:rsidR="0028211C" w:rsidRPr="002D2531" w:rsidRDefault="0028211C" w:rsidP="00E4770C">
            <w:pPr>
              <w:spacing w:before="0" w:after="0"/>
              <w:rPr>
                <w:sz w:val="20"/>
              </w:rPr>
            </w:pPr>
            <w:r w:rsidRPr="002D2531">
              <w:rPr>
                <w:sz w:val="20"/>
              </w:rPr>
              <w:t xml:space="preserve">Игнорируется при приеме, заполняется автоматически значением, рассчитанным по </w:t>
            </w:r>
            <w:r w:rsidRPr="002D2531">
              <w:rPr>
                <w:sz w:val="20"/>
              </w:rPr>
              <w:lastRenderedPageBreak/>
              <w:t>формуле:</w:t>
            </w:r>
          </w:p>
          <w:p w:rsidR="0028211C" w:rsidRPr="00162C8B" w:rsidRDefault="0028211C" w:rsidP="00E4770C">
            <w:pPr>
              <w:spacing w:before="0" w:after="0"/>
              <w:jc w:val="both"/>
              <w:rPr>
                <w:sz w:val="20"/>
              </w:rPr>
            </w:pPr>
            <w:r w:rsidRPr="002D2531">
              <w:rPr>
                <w:sz w:val="20"/>
              </w:rPr>
              <w:t xml:space="preserve">= 1 / коэффициент кратности поступающим из </w:t>
            </w:r>
            <w:proofErr w:type="gramStart"/>
            <w:r w:rsidRPr="002D2531">
              <w:rPr>
                <w:sz w:val="20"/>
              </w:rPr>
              <w:t>справочника  "</w:t>
            </w:r>
            <w:proofErr w:type="gramEnd"/>
            <w:r w:rsidRPr="002D2531">
              <w:rPr>
                <w:sz w:val="20"/>
              </w:rPr>
              <w:t>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E4770C">
            <w:pPr>
              <w:spacing w:before="0" w:after="0"/>
              <w:jc w:val="center"/>
              <w:rPr>
                <w:sz w:val="20"/>
              </w:rPr>
            </w:pPr>
            <w:ins w:id="274" w:author="Yugin Vitaly" w:date="2020-08-05T21:57:00Z">
              <w:r>
                <w:rPr>
                  <w:sz w:val="20"/>
                </w:rPr>
                <w:t>Т(1-30)</w:t>
              </w:r>
            </w:ins>
            <w:del w:id="275" w:author="Yugin Vitaly" w:date="2020-08-05T21:57:00Z">
              <w:r w:rsidR="0028211C" w:rsidDel="001F2758">
                <w:rPr>
                  <w:sz w:val="20"/>
                  <w:lang w:val="en-US"/>
                </w:rPr>
                <w:delText>N</w:delText>
              </w:r>
              <w:r w:rsidR="0028211C" w:rsidDel="001F2758">
                <w:rPr>
                  <w:sz w:val="20"/>
                </w:rPr>
                <w:delText>(20</w:delText>
              </w:r>
              <w:r w:rsidR="0028211C" w:rsidDel="001F2758">
                <w:rPr>
                  <w:sz w:val="20"/>
                  <w:lang w:val="en-US"/>
                </w:rPr>
                <w:delText>,10</w:delText>
              </w:r>
              <w:r w:rsidR="0028211C" w:rsidDel="001F2758">
                <w:rPr>
                  <w:sz w:val="20"/>
                </w:rPr>
                <w:delText>)</w:delText>
              </w:r>
            </w:del>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ins w:id="276" w:author="Yugin Vitaly" w:date="2020-08-05T21:57:00Z"/>
                <w:sz w:val="20"/>
              </w:rPr>
            </w:pPr>
            <w:ins w:id="277" w:author="Yugin Vitaly" w:date="2020-08-05T21:57:00Z">
              <w:r>
                <w:rPr>
                  <w:sz w:val="20"/>
                </w:rPr>
                <w:t>Допустимые значения</w:t>
              </w:r>
              <w:r w:rsidRPr="00C316CF">
                <w:rPr>
                  <w:sz w:val="20"/>
                </w:rPr>
                <w:t xml:space="preserve">: </w:t>
              </w:r>
              <w:r>
                <w:rPr>
                  <w:rFonts w:eastAsiaTheme="minorHAnsi"/>
                  <w:color w:val="000000"/>
                  <w:szCs w:val="24"/>
                  <w:highlight w:val="white"/>
                  <w:lang w:eastAsia="en-US"/>
                </w:rPr>
                <w:t>(-</w:t>
              </w:r>
              <w:proofErr w:type="gramStart"/>
              <w:r w:rsidRPr="001F2758">
                <w:rPr>
                  <w:rFonts w:eastAsiaTheme="minorHAnsi"/>
                  <w:color w:val="000000"/>
                  <w:sz w:val="20"/>
                  <w:highlight w:val="white"/>
                  <w:lang w:eastAsia="en-US"/>
                </w:rPr>
                <w:t>)?\</w:t>
              </w:r>
              <w:proofErr w:type="gramEnd"/>
              <w:r w:rsidRPr="001F2758">
                <w:rPr>
                  <w:rFonts w:eastAsiaTheme="minorHAnsi"/>
                  <w:color w:val="000000"/>
                  <w:sz w:val="20"/>
                  <w:highlight w:val="white"/>
                  <w:lang w:eastAsia="en-US"/>
                </w:rPr>
                <w:t>d+(\.\d{1,11})?</w:t>
              </w:r>
            </w:ins>
          </w:p>
          <w:p w:rsidR="001F2758" w:rsidRDefault="001F2758" w:rsidP="00E4770C">
            <w:pPr>
              <w:spacing w:before="0" w:after="0"/>
              <w:jc w:val="both"/>
              <w:rPr>
                <w:ins w:id="278" w:author="Yugin Vitaly" w:date="2020-08-05T21:57:00Z"/>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Pr>
                <w:sz w:val="20"/>
              </w:rPr>
              <w:t>поставки,</w:t>
            </w:r>
            <w:r w:rsidRPr="002D2531">
              <w:rPr>
                <w:sz w:val="20"/>
              </w:rPr>
              <w:t xml:space="preserve"> для которых значение поля externalDrugInfoLink совпадают</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2D2531" w:rsidRDefault="0028211C" w:rsidP="00E4770C">
            <w:pPr>
              <w:spacing w:before="0" w:after="0"/>
              <w:rPr>
                <w:sz w:val="20"/>
                <w:lang w:val="en-US"/>
              </w:rPr>
            </w:pPr>
            <w:r w:rsidRPr="00B776DC">
              <w:rPr>
                <w:sz w:val="20"/>
              </w:rPr>
              <w:t>interchangeGroup</w:t>
            </w:r>
            <w:r>
              <w:rPr>
                <w:sz w:val="20"/>
                <w:lang w:val="en-US"/>
              </w:rPr>
              <w:t>Code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T(1-50)</w:t>
            </w:r>
          </w:p>
        </w:tc>
        <w:tc>
          <w:tcPr>
            <w:tcW w:w="1396" w:type="pct"/>
            <w:gridSpan w:val="3"/>
            <w:shd w:val="clear" w:color="auto" w:fill="auto"/>
          </w:tcPr>
          <w:p w:rsidR="0028211C" w:rsidRPr="00C316CF" w:rsidRDefault="0028211C" w:rsidP="00E4770C">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75" w:type="pct"/>
            <w:shd w:val="clear" w:color="auto" w:fill="auto"/>
          </w:tcPr>
          <w:p w:rsidR="0028211C" w:rsidRPr="00162C8B" w:rsidRDefault="0028211C" w:rsidP="00E4770C">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97011B" w:rsidRPr="00180510" w:rsidTr="00D9029F">
        <w:trPr>
          <w:jc w:val="center"/>
        </w:trPr>
        <w:tc>
          <w:tcPr>
            <w:tcW w:w="740" w:type="pct"/>
            <w:shd w:val="clear" w:color="auto" w:fill="auto"/>
          </w:tcPr>
          <w:p w:rsidR="0028211C" w:rsidRPr="00C355BA" w:rsidRDefault="0028211C" w:rsidP="00E4770C">
            <w:pPr>
              <w:spacing w:before="0" w:after="0"/>
              <w:jc w:val="both"/>
              <w:rPr>
                <w:b/>
                <w:sz w:val="20"/>
              </w:rPr>
            </w:pPr>
            <w:r w:rsidRPr="00C355BA">
              <w:rPr>
                <w:b/>
                <w:sz w:val="20"/>
              </w:rPr>
              <w:t>drugInterchangeManualInfo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80510">
              <w:rPr>
                <w:sz w:val="20"/>
              </w:rPr>
              <w:t>isInterchange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B</w:t>
            </w:r>
          </w:p>
        </w:tc>
        <w:tc>
          <w:tcPr>
            <w:tcW w:w="1396" w:type="pct"/>
            <w:gridSpan w:val="3"/>
            <w:shd w:val="clear" w:color="auto" w:fill="auto"/>
          </w:tcPr>
          <w:p w:rsidR="0028211C" w:rsidRPr="00C316CF" w:rsidRDefault="0028211C" w:rsidP="00E4770C">
            <w:pPr>
              <w:spacing w:before="0" w:after="0"/>
              <w:rPr>
                <w:sz w:val="20"/>
              </w:rPr>
            </w:pPr>
            <w:r w:rsidRPr="00180510">
              <w:rPr>
                <w:sz w:val="20"/>
              </w:rPr>
              <w:t xml:space="preserve">Добавить сведения о лекарственных препаратах с </w:t>
            </w:r>
            <w:r w:rsidRPr="00180510">
              <w:rPr>
                <w:sz w:val="20"/>
              </w:rPr>
              <w:lastRenderedPageBreak/>
              <w:t>учетом взаимозаменяемости</w:t>
            </w:r>
          </w:p>
        </w:tc>
        <w:tc>
          <w:tcPr>
            <w:tcW w:w="1375" w:type="pct"/>
            <w:shd w:val="clear" w:color="auto" w:fill="auto"/>
          </w:tcPr>
          <w:p w:rsidR="0028211C" w:rsidRPr="00162C8B" w:rsidRDefault="0028211C" w:rsidP="00E4770C">
            <w:pPr>
              <w:spacing w:before="0" w:after="0"/>
              <w:jc w:val="both"/>
              <w:rPr>
                <w:sz w:val="20"/>
              </w:rPr>
            </w:pPr>
            <w:r>
              <w:rPr>
                <w:sz w:val="20"/>
              </w:rPr>
              <w:lastRenderedPageBreak/>
              <w:t xml:space="preserve">Фиксированное значение: </w:t>
            </w:r>
            <w:r>
              <w:rPr>
                <w:sz w:val="20"/>
                <w:lang w:val="en-US"/>
              </w:rPr>
              <w:t>true</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180510">
              <w:rPr>
                <w:sz w:val="20"/>
              </w:rPr>
              <w:t>Сведения о варианте пос</w:t>
            </w:r>
            <w:r>
              <w:rPr>
                <w:sz w:val="20"/>
              </w:rPr>
              <w:t>тавки лекарственного препарата</w:t>
            </w:r>
          </w:p>
        </w:tc>
        <w:tc>
          <w:tcPr>
            <w:tcW w:w="1375" w:type="pct"/>
            <w:shd w:val="clear" w:color="auto" w:fill="auto"/>
          </w:tcPr>
          <w:p w:rsidR="0028211C" w:rsidRPr="008F1C15" w:rsidRDefault="0028211C" w:rsidP="00E4770C">
            <w:pPr>
              <w:spacing w:before="0" w:after="0"/>
              <w:jc w:val="both"/>
              <w:rPr>
                <w:sz w:val="20"/>
              </w:rPr>
            </w:pPr>
            <w:r>
              <w:rPr>
                <w:sz w:val="20"/>
              </w:rPr>
              <w:t>Множественный элемент</w:t>
            </w:r>
          </w:p>
          <w:p w:rsidR="0028211C" w:rsidRPr="00162C8B" w:rsidRDefault="0028211C" w:rsidP="00E4770C">
            <w:pPr>
              <w:spacing w:before="0" w:after="0"/>
              <w:jc w:val="both"/>
              <w:rPr>
                <w:sz w:val="20"/>
              </w:rPr>
            </w:pPr>
          </w:p>
        </w:tc>
      </w:tr>
      <w:tr w:rsidR="0028211C" w:rsidRPr="005B766E" w:rsidTr="0038713A">
        <w:trPr>
          <w:jc w:val="center"/>
        </w:trPr>
        <w:tc>
          <w:tcPr>
            <w:tcW w:w="5000" w:type="pct"/>
            <w:gridSpan w:val="9"/>
            <w:shd w:val="clear" w:color="auto" w:fill="auto"/>
            <w:vAlign w:val="center"/>
          </w:tcPr>
          <w:p w:rsidR="0028211C" w:rsidRPr="005B766E" w:rsidRDefault="0028211C" w:rsidP="00E4770C">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97011B" w:rsidRPr="00027394" w:rsidTr="00D9029F">
        <w:trPr>
          <w:jc w:val="center"/>
        </w:trPr>
        <w:tc>
          <w:tcPr>
            <w:tcW w:w="740" w:type="pct"/>
            <w:shd w:val="clear" w:color="auto" w:fill="auto"/>
          </w:tcPr>
          <w:p w:rsidR="0028211C" w:rsidRPr="00027394" w:rsidRDefault="0028211C" w:rsidP="00E4770C">
            <w:pPr>
              <w:spacing w:before="0" w:after="0"/>
              <w:jc w:val="both"/>
              <w:rPr>
                <w:b/>
                <w:sz w:val="20"/>
              </w:rPr>
            </w:pPr>
            <w:r w:rsidRPr="008F1C15">
              <w:rPr>
                <w:b/>
                <w:sz w:val="20"/>
              </w:rPr>
              <w:t>drugInfo</w:t>
            </w:r>
          </w:p>
        </w:tc>
        <w:tc>
          <w:tcPr>
            <w:tcW w:w="785" w:type="pct"/>
            <w:shd w:val="clear" w:color="auto" w:fill="auto"/>
            <w:vAlign w:val="center"/>
          </w:tcPr>
          <w:p w:rsidR="0028211C" w:rsidRPr="00180510" w:rsidRDefault="0028211C" w:rsidP="00E4770C">
            <w:pPr>
              <w:keepNext/>
              <w:spacing w:before="0" w:after="0"/>
              <w:contextualSpacing/>
              <w:rPr>
                <w:b/>
                <w:sz w:val="20"/>
              </w:rPr>
            </w:pPr>
          </w:p>
        </w:tc>
        <w:tc>
          <w:tcPr>
            <w:tcW w:w="172" w:type="pct"/>
            <w:shd w:val="clear" w:color="auto" w:fill="auto"/>
            <w:vAlign w:val="center"/>
          </w:tcPr>
          <w:p w:rsidR="0028211C" w:rsidRPr="008F1C15"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8F1C15"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8F1C15" w:rsidRDefault="0028211C" w:rsidP="00E4770C">
            <w:pPr>
              <w:keepNext/>
              <w:spacing w:before="0" w:after="0"/>
              <w:contextualSpacing/>
              <w:rPr>
                <w:b/>
                <w:sz w:val="20"/>
              </w:rPr>
            </w:pPr>
          </w:p>
        </w:tc>
        <w:tc>
          <w:tcPr>
            <w:tcW w:w="1375" w:type="pct"/>
            <w:shd w:val="clear" w:color="auto" w:fill="auto"/>
            <w:vAlign w:val="center"/>
          </w:tcPr>
          <w:p w:rsidR="0028211C" w:rsidRPr="008F1C15"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8F1C15">
              <w:rPr>
                <w:sz w:val="20"/>
              </w:rPr>
              <w:t>drugInfoUsingReferenceInfo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поставки лекарственного препарата из справочника ЕСКЛП</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8F1C15">
              <w:rPr>
                <w:sz w:val="20"/>
              </w:rPr>
              <w:t>drugInfoUsingTextForm</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8F1C15">
              <w:rPr>
                <w:sz w:val="20"/>
              </w:rPr>
              <w:t>Сведения о варианте пос</w:t>
            </w:r>
            <w:r>
              <w:rPr>
                <w:sz w:val="20"/>
              </w:rPr>
              <w:t>тавки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w:t>
            </w:r>
            <w:r>
              <w:rPr>
                <w:sz w:val="20"/>
                <w:lang w:val="en-US"/>
              </w:rPr>
              <w:t>29</w:t>
            </w:r>
            <w:r>
              <w:rPr>
                <w:sz w:val="20"/>
              </w:rPr>
              <w:t>)</w:t>
            </w:r>
          </w:p>
        </w:tc>
        <w:tc>
          <w:tcPr>
            <w:tcW w:w="1396" w:type="pct"/>
            <w:gridSpan w:val="3"/>
            <w:shd w:val="clear" w:color="auto" w:fill="auto"/>
          </w:tcPr>
          <w:p w:rsidR="0028211C" w:rsidRPr="00C316CF" w:rsidRDefault="0028211C" w:rsidP="00E4770C">
            <w:pPr>
              <w:spacing w:before="0" w:after="0"/>
              <w:rPr>
                <w:sz w:val="20"/>
              </w:rPr>
            </w:pPr>
            <w:r w:rsidRPr="00134569">
              <w:rPr>
                <w:sz w:val="20"/>
              </w:rPr>
              <w:t>Количество (объем) закупа</w:t>
            </w:r>
            <w:r>
              <w:rPr>
                <w:sz w:val="20"/>
              </w:rPr>
              <w:t>емого лекарственного препарата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134569">
              <w:rPr>
                <w:sz w:val="20"/>
              </w:rPr>
              <w:t>\d{1,</w:t>
            </w:r>
            <w:proofErr w:type="gramStart"/>
            <w:r w:rsidRPr="00134569">
              <w:rPr>
                <w:sz w:val="20"/>
              </w:rPr>
              <w:t>18}(</w:t>
            </w:r>
            <w:proofErr w:type="gramEnd"/>
            <w:r w:rsidRPr="00134569">
              <w:rPr>
                <w:sz w:val="20"/>
              </w:rPr>
              <w:t>\.\d{1,11})?</w:t>
            </w:r>
          </w:p>
          <w:p w:rsidR="0028211C" w:rsidRPr="002D2531" w:rsidRDefault="0028211C" w:rsidP="00E4770C">
            <w:pPr>
              <w:spacing w:before="0" w:after="0"/>
              <w:rPr>
                <w:sz w:val="20"/>
              </w:rPr>
            </w:pPr>
            <w:r w:rsidRPr="002D2531">
              <w:rPr>
                <w:sz w:val="20"/>
              </w:rPr>
              <w:t>Игнорируется при приеме, заполняется автоматически значением, рассчитанным по формуле:</w:t>
            </w:r>
          </w:p>
          <w:p w:rsidR="0028211C" w:rsidRPr="00162C8B" w:rsidRDefault="0028211C" w:rsidP="00E4770C">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776DC">
              <w:rPr>
                <w:sz w:val="20"/>
              </w:rPr>
              <w:t>quantityMultiplier</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lang w:val="en-US"/>
              </w:rPr>
              <w:t>N</w:t>
            </w:r>
            <w:r>
              <w:rPr>
                <w:sz w:val="20"/>
              </w:rPr>
              <w:t>(21)</w:t>
            </w:r>
          </w:p>
        </w:tc>
        <w:tc>
          <w:tcPr>
            <w:tcW w:w="1396" w:type="pct"/>
            <w:gridSpan w:val="3"/>
            <w:shd w:val="clear" w:color="auto" w:fill="auto"/>
          </w:tcPr>
          <w:p w:rsidR="0028211C" w:rsidRPr="00C316CF" w:rsidRDefault="0028211C" w:rsidP="00E4770C">
            <w:pPr>
              <w:spacing w:before="0" w:after="0"/>
              <w:rPr>
                <w:sz w:val="20"/>
              </w:rPr>
            </w:pPr>
            <w:r w:rsidRPr="00134569">
              <w:rPr>
                <w:sz w:val="20"/>
              </w:rPr>
              <w:t>К</w:t>
            </w:r>
            <w:r>
              <w:rPr>
                <w:sz w:val="20"/>
              </w:rPr>
              <w:t>оэффициент кратности количества</w:t>
            </w:r>
          </w:p>
        </w:tc>
        <w:tc>
          <w:tcPr>
            <w:tcW w:w="1375" w:type="pct"/>
            <w:shd w:val="clear" w:color="auto" w:fill="auto"/>
          </w:tcPr>
          <w:p w:rsidR="0028211C" w:rsidRDefault="0028211C" w:rsidP="00E4770C">
            <w:pPr>
              <w:spacing w:before="0" w:after="0"/>
              <w:rPr>
                <w:sz w:val="20"/>
              </w:rPr>
            </w:pPr>
            <w:r>
              <w:rPr>
                <w:sz w:val="20"/>
              </w:rPr>
              <w:t>Допустимые значения</w:t>
            </w:r>
            <w:r w:rsidRPr="00C316CF">
              <w:rPr>
                <w:sz w:val="20"/>
              </w:rPr>
              <w:t xml:space="preserve">: </w:t>
            </w:r>
            <w:r w:rsidRPr="002D2531">
              <w:rPr>
                <w:sz w:val="20"/>
              </w:rPr>
              <w:t>\d+(</w:t>
            </w:r>
            <w:proofErr w:type="gramStart"/>
            <w:r w:rsidRPr="002D2531">
              <w:rPr>
                <w:sz w:val="20"/>
              </w:rPr>
              <w:t>\.\d{</w:t>
            </w:r>
            <w:proofErr w:type="gramEnd"/>
            <w:r w:rsidRPr="002D2531">
              <w:rPr>
                <w:sz w:val="20"/>
              </w:rPr>
              <w:t>1,5})?</w:t>
            </w:r>
          </w:p>
          <w:p w:rsidR="0028211C" w:rsidRPr="00162C8B" w:rsidRDefault="0028211C" w:rsidP="00E4770C">
            <w:pPr>
              <w:spacing w:before="0" w:after="0"/>
              <w:jc w:val="both"/>
              <w:rPr>
                <w:sz w:val="20"/>
              </w:rPr>
            </w:pPr>
            <w:r w:rsidRPr="002D2531">
              <w:rPr>
                <w:sz w:val="20"/>
              </w:rPr>
              <w:t>Принимается и сохраняется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averagePriceValue</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1F2758" w:rsidP="001F2758">
            <w:pPr>
              <w:spacing w:before="0" w:after="0"/>
              <w:jc w:val="center"/>
              <w:rPr>
                <w:sz w:val="20"/>
              </w:rPr>
            </w:pPr>
            <w:ins w:id="279" w:author="Yugin Vitaly" w:date="2020-08-05T21:58:00Z">
              <w:r>
                <w:rPr>
                  <w:sz w:val="20"/>
                </w:rPr>
                <w:t>Т(1-</w:t>
              </w:r>
              <w:r>
                <w:rPr>
                  <w:sz w:val="20"/>
                  <w:lang w:val="en-US"/>
                </w:rPr>
                <w:t>3</w:t>
              </w:r>
              <w:r>
                <w:rPr>
                  <w:sz w:val="20"/>
                </w:rPr>
                <w:t>0)</w:t>
              </w:r>
            </w:ins>
            <w:del w:id="280" w:author="Yugin Vitaly" w:date="2020-08-05T21:58:00Z">
              <w:r w:rsidR="0028211C" w:rsidDel="001F2758">
                <w:rPr>
                  <w:sz w:val="20"/>
                  <w:lang w:val="en-US"/>
                </w:rPr>
                <w:delText>N</w:delText>
              </w:r>
              <w:r w:rsidR="0028211C" w:rsidDel="001F2758">
                <w:rPr>
                  <w:sz w:val="20"/>
                </w:rPr>
                <w:delText>(20</w:delText>
              </w:r>
              <w:r w:rsidR="0028211C" w:rsidDel="001F2758">
                <w:rPr>
                  <w:sz w:val="20"/>
                  <w:lang w:val="en-US"/>
                </w:rPr>
                <w:delText>,10</w:delText>
              </w:r>
              <w:r w:rsidR="0028211C" w:rsidDel="001F2758">
                <w:rPr>
                  <w:sz w:val="20"/>
                </w:rPr>
                <w:delText>)</w:delText>
              </w:r>
            </w:del>
          </w:p>
        </w:tc>
        <w:tc>
          <w:tcPr>
            <w:tcW w:w="1396" w:type="pct"/>
            <w:gridSpan w:val="3"/>
            <w:shd w:val="clear" w:color="auto" w:fill="auto"/>
          </w:tcPr>
          <w:p w:rsidR="0028211C" w:rsidRPr="00C316CF" w:rsidRDefault="0028211C" w:rsidP="00E4770C">
            <w:pPr>
              <w:spacing w:before="0" w:after="0"/>
              <w:rPr>
                <w:sz w:val="20"/>
              </w:rPr>
            </w:pPr>
            <w:r>
              <w:rPr>
                <w:sz w:val="20"/>
              </w:rPr>
              <w:t>Цена за единицу товара</w:t>
            </w:r>
          </w:p>
        </w:tc>
        <w:tc>
          <w:tcPr>
            <w:tcW w:w="1375" w:type="pct"/>
            <w:shd w:val="clear" w:color="auto" w:fill="auto"/>
          </w:tcPr>
          <w:p w:rsidR="001F2758" w:rsidRDefault="001F2758" w:rsidP="001F2758">
            <w:pPr>
              <w:spacing w:before="0" w:after="0"/>
              <w:rPr>
                <w:ins w:id="281" w:author="Yugin Vitaly" w:date="2020-08-05T21:58:00Z"/>
                <w:sz w:val="20"/>
              </w:rPr>
            </w:pPr>
            <w:ins w:id="282" w:author="Yugin Vitaly" w:date="2020-08-05T21:58:00Z">
              <w:r>
                <w:rPr>
                  <w:sz w:val="20"/>
                </w:rPr>
                <w:t>Допустимые значения</w:t>
              </w:r>
              <w:r w:rsidRPr="00C316CF">
                <w:rPr>
                  <w:sz w:val="20"/>
                </w:rPr>
                <w:t xml:space="preserve">: </w:t>
              </w:r>
              <w:r>
                <w:rPr>
                  <w:rFonts w:eastAsiaTheme="minorHAnsi"/>
                  <w:color w:val="000000"/>
                  <w:szCs w:val="24"/>
                  <w:highlight w:val="white"/>
                  <w:lang w:eastAsia="en-US"/>
                </w:rPr>
                <w:t>(-</w:t>
              </w:r>
              <w:proofErr w:type="gramStart"/>
              <w:r w:rsidRPr="001F2758">
                <w:rPr>
                  <w:rFonts w:eastAsiaTheme="minorHAnsi"/>
                  <w:color w:val="000000"/>
                  <w:sz w:val="20"/>
                  <w:highlight w:val="white"/>
                  <w:lang w:eastAsia="en-US"/>
                </w:rPr>
                <w:t>)?\</w:t>
              </w:r>
              <w:proofErr w:type="gramEnd"/>
              <w:r w:rsidRPr="001F2758">
                <w:rPr>
                  <w:rFonts w:eastAsiaTheme="minorHAnsi"/>
                  <w:color w:val="000000"/>
                  <w:sz w:val="20"/>
                  <w:highlight w:val="white"/>
                  <w:lang w:eastAsia="en-US"/>
                </w:rPr>
                <w:t>d+(\.\d{1,11})?</w:t>
              </w:r>
            </w:ins>
          </w:p>
          <w:p w:rsidR="001F2758" w:rsidRDefault="001F2758" w:rsidP="00E4770C">
            <w:pPr>
              <w:spacing w:before="0" w:after="0"/>
              <w:jc w:val="both"/>
              <w:rPr>
                <w:ins w:id="283" w:author="Yugin Vitaly" w:date="2020-08-05T21:58:00Z"/>
                <w:sz w:val="20"/>
              </w:rPr>
            </w:pPr>
          </w:p>
          <w:p w:rsidR="0028211C" w:rsidRPr="00162C8B" w:rsidRDefault="0028211C" w:rsidP="00E4770C">
            <w:pPr>
              <w:spacing w:before="0" w:after="0"/>
              <w:jc w:val="both"/>
              <w:rPr>
                <w:sz w:val="20"/>
              </w:rPr>
            </w:pPr>
            <w:r w:rsidRPr="002D2531">
              <w:rPr>
                <w:sz w:val="20"/>
              </w:rPr>
              <w:t>Игнорируется при приеме, 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134569">
              <w:rPr>
                <w:sz w:val="20"/>
              </w:rPr>
              <w:t>externalDrugInfoLink</w:t>
            </w:r>
          </w:p>
        </w:tc>
        <w:tc>
          <w:tcPr>
            <w:tcW w:w="172" w:type="pct"/>
            <w:shd w:val="clear" w:color="auto" w:fill="auto"/>
          </w:tcPr>
          <w:p w:rsidR="0028211C" w:rsidRPr="00B776DC"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jc w:val="center"/>
              <w:rPr>
                <w:sz w:val="20"/>
              </w:rPr>
            </w:pPr>
            <w:r>
              <w:rPr>
                <w:sz w:val="20"/>
              </w:rPr>
              <w:t>Т(1-40)</w:t>
            </w:r>
          </w:p>
        </w:tc>
        <w:tc>
          <w:tcPr>
            <w:tcW w:w="1396" w:type="pct"/>
            <w:gridSpan w:val="3"/>
            <w:shd w:val="clear" w:color="auto" w:fill="auto"/>
          </w:tcPr>
          <w:p w:rsidR="0028211C" w:rsidRPr="00C316CF" w:rsidRDefault="0028211C" w:rsidP="00E4770C">
            <w:pPr>
              <w:spacing w:before="0" w:after="0"/>
              <w:rPr>
                <w:sz w:val="20"/>
              </w:rPr>
            </w:pPr>
            <w:r w:rsidRPr="00134569">
              <w:rPr>
                <w:sz w:val="20"/>
              </w:rPr>
              <w:t>Внешний идентификатор комбинации из нескольких однокомпонентных препаратов</w:t>
            </w:r>
          </w:p>
        </w:tc>
        <w:tc>
          <w:tcPr>
            <w:tcW w:w="1375" w:type="pct"/>
            <w:shd w:val="clear" w:color="auto" w:fill="auto"/>
          </w:tcPr>
          <w:p w:rsidR="0028211C" w:rsidRPr="00162C8B" w:rsidRDefault="0028211C" w:rsidP="00E4770C">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mustSpecifyDrugPackage</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objectInfoUsingTextForm</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drugsInfo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вариантах поставки лекарственных препаратов</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mustSpecifyDrugPackage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75" w:type="pct"/>
            <w:shd w:val="clear" w:color="auto" w:fill="auto"/>
          </w:tcPr>
          <w:p w:rsidR="0028211C" w:rsidRPr="00162C8B" w:rsidRDefault="0028211C" w:rsidP="00E4770C">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Сведения о варианте поставки лекарственного препарата</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drugInfo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75" w:type="pct"/>
            <w:shd w:val="clear" w:color="auto" w:fill="auto"/>
          </w:tcPr>
          <w:p w:rsidR="0028211C" w:rsidRPr="00162C8B" w:rsidRDefault="0028211C" w:rsidP="00E4770C">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Торговое наименование (ТН) лекарственного препарата. </w:t>
            </w:r>
          </w:p>
        </w:tc>
        <w:tc>
          <w:tcPr>
            <w:tcW w:w="1375" w:type="pct"/>
            <w:shd w:val="clear" w:color="auto" w:fill="auto"/>
          </w:tcPr>
          <w:p w:rsidR="0028211C" w:rsidRPr="00162C8B" w:rsidRDefault="0028211C" w:rsidP="00E4770C">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Лекарственная форма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Дозировка</w:t>
            </w: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packagingInfo</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Сведения об упаковке</w:t>
            </w:r>
          </w:p>
        </w:tc>
        <w:tc>
          <w:tcPr>
            <w:tcW w:w="1375" w:type="pct"/>
            <w:shd w:val="clear" w:color="auto" w:fill="auto"/>
          </w:tcPr>
          <w:p w:rsidR="0028211C" w:rsidRPr="00C316CF" w:rsidRDefault="00C007ED" w:rsidP="00E4770C">
            <w:pPr>
              <w:spacing w:before="0" w:after="0"/>
              <w:rPr>
                <w:sz w:val="20"/>
              </w:rPr>
            </w:pPr>
            <w:proofErr w:type="gramStart"/>
            <w:ins w:id="284" w:author="Yugin Vitaly" w:date="2020-08-26T16:03:00Z">
              <w:r w:rsidRPr="00C007ED">
                <w:rPr>
                  <w:sz w:val="20"/>
                </w:rPr>
                <w:t>В  случае</w:t>
              </w:r>
              <w:proofErr w:type="gramEnd"/>
              <w:r w:rsidRPr="00C007ED">
                <w:rPr>
                  <w:sz w:val="20"/>
                </w:rPr>
                <w:t xml:space="preserve"> заполнения блока mustSpecifyDrugPackage при приеме контролируется заполненность блока packagingInfo во всех  вариантах поставки лекарственных препаратовю.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10.3, независимо от разрешения ручного ввода</w:t>
              </w:r>
            </w:ins>
            <w:del w:id="285" w:author="Yugin Vitaly" w:date="2020-08-26T16:03:00Z">
              <w:r w:rsidR="0028211C" w:rsidRPr="00C316CF" w:rsidDel="00C007ED">
                <w:rPr>
                  <w:sz w:val="20"/>
                </w:rPr>
                <w:delText>В случае заполнения блока mustSpecifyDrugPackage при приеме контролируется заполненность блока packagingInfo во всех вариантах поставки лекарственных препаратов</w:delText>
              </w:r>
            </w:del>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manualUserOKEI</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Pr>
                <w:sz w:val="20"/>
              </w:rPr>
              <w:t>Единица измерения товара</w:t>
            </w:r>
          </w:p>
        </w:tc>
        <w:tc>
          <w:tcPr>
            <w:tcW w:w="1375" w:type="pct"/>
            <w:shd w:val="clear" w:color="auto" w:fill="auto"/>
          </w:tcPr>
          <w:p w:rsidR="0028211C" w:rsidRDefault="0028211C" w:rsidP="00E4770C">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28211C" w:rsidRPr="007164F6"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B01FB4">
              <w:rPr>
                <w:sz w:val="20"/>
              </w:rPr>
              <w:t>drugChangeInfo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B01FB4">
              <w:rPr>
                <w:sz w:val="20"/>
              </w:rPr>
              <w:t>Информация указываемая при ручном изм</w:t>
            </w:r>
            <w:r>
              <w:rPr>
                <w:sz w:val="20"/>
              </w:rPr>
              <w:t xml:space="preserve">енении </w:t>
            </w:r>
            <w:r>
              <w:rPr>
                <w:sz w:val="20"/>
              </w:rPr>
              <w:lastRenderedPageBreak/>
              <w:t>лекарственного препарата</w:t>
            </w:r>
          </w:p>
        </w:tc>
        <w:tc>
          <w:tcPr>
            <w:tcW w:w="1375" w:type="pct"/>
            <w:shd w:val="clear" w:color="auto" w:fill="auto"/>
          </w:tcPr>
          <w:p w:rsidR="0028211C" w:rsidRPr="00B01FB4" w:rsidRDefault="0028211C" w:rsidP="00E4770C">
            <w:pPr>
              <w:spacing w:before="0" w:after="0"/>
              <w:rPr>
                <w:sz w:val="20"/>
              </w:rPr>
            </w:pPr>
            <w:r w:rsidRPr="00B01FB4">
              <w:rPr>
                <w:sz w:val="20"/>
              </w:rPr>
              <w:lastRenderedPageBreak/>
              <w:t xml:space="preserve">При приеме контролируется обязательность заполнения в </w:t>
            </w:r>
            <w:r w:rsidRPr="00B01FB4">
              <w:rPr>
                <w:sz w:val="20"/>
              </w:rPr>
              <w:lastRenderedPageBreak/>
              <w:t>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28211C" w:rsidRDefault="0028211C" w:rsidP="00E4770C">
            <w:pPr>
              <w:spacing w:before="0" w:after="0"/>
              <w:rPr>
                <w:sz w:val="20"/>
              </w:rPr>
            </w:pPr>
            <w:r w:rsidRPr="00B01FB4">
              <w:rPr>
                <w:sz w:val="20"/>
              </w:rPr>
              <w:t xml:space="preserve">Начиная с версии 10.1 контролируется обязательность указания </w:t>
            </w:r>
            <w:proofErr w:type="gramStart"/>
            <w:r w:rsidRPr="00B01FB4">
              <w:rPr>
                <w:sz w:val="20"/>
              </w:rPr>
              <w:t>причины  корректировки</w:t>
            </w:r>
            <w:proofErr w:type="gramEnd"/>
            <w:r w:rsidRPr="00B01FB4">
              <w:rPr>
                <w:sz w:val="20"/>
              </w:rPr>
              <w:t xml:space="preserve"> сведений о лекарственных препаратах</w:t>
            </w:r>
          </w:p>
          <w:p w:rsidR="0028211C" w:rsidRPr="00C316CF" w:rsidRDefault="0028211C" w:rsidP="00E4770C">
            <w:pPr>
              <w:spacing w:before="0" w:after="0"/>
              <w:rPr>
                <w:sz w:val="20"/>
              </w:rPr>
            </w:pPr>
            <w:r>
              <w:rPr>
                <w:sz w:val="20"/>
              </w:rPr>
              <w:t>Состав блока см. выше</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basicUnit</w:t>
            </w:r>
          </w:p>
        </w:tc>
        <w:tc>
          <w:tcPr>
            <w:tcW w:w="172" w:type="pct"/>
            <w:shd w:val="clear" w:color="auto" w:fill="auto"/>
          </w:tcPr>
          <w:p w:rsidR="0028211C" w:rsidRPr="00C316CF" w:rsidRDefault="0028211C" w:rsidP="00E4770C">
            <w:pPr>
              <w:spacing w:before="0" w:after="0"/>
              <w:rPr>
                <w:sz w:val="20"/>
              </w:rPr>
            </w:pPr>
            <w:r w:rsidRPr="00C316CF">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B</w:t>
            </w:r>
          </w:p>
        </w:tc>
        <w:tc>
          <w:tcPr>
            <w:tcW w:w="1396" w:type="pct"/>
            <w:gridSpan w:val="3"/>
            <w:shd w:val="clear" w:color="auto" w:fill="auto"/>
          </w:tcPr>
          <w:p w:rsidR="0028211C" w:rsidRPr="00C316CF" w:rsidRDefault="0028211C" w:rsidP="00E4770C">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75" w:type="pct"/>
            <w:shd w:val="clear" w:color="auto" w:fill="auto"/>
          </w:tcPr>
          <w:p w:rsidR="0028211C" w:rsidRDefault="0028211C" w:rsidP="00E4770C">
            <w:pPr>
              <w:spacing w:before="0" w:after="0"/>
              <w:rPr>
                <w:sz w:val="20"/>
              </w:rPr>
            </w:pPr>
          </w:p>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drugQuantity</w:t>
            </w:r>
          </w:p>
        </w:tc>
        <w:tc>
          <w:tcPr>
            <w:tcW w:w="172" w:type="pct"/>
            <w:shd w:val="clear" w:color="auto" w:fill="auto"/>
          </w:tcPr>
          <w:p w:rsidR="0028211C" w:rsidRPr="00C316CF" w:rsidRDefault="0028211C" w:rsidP="00E4770C">
            <w:pPr>
              <w:spacing w:before="0" w:after="0"/>
              <w:rPr>
                <w:sz w:val="20"/>
              </w:rPr>
            </w:pPr>
            <w:r>
              <w:rPr>
                <w:sz w:val="20"/>
              </w:rPr>
              <w:t>Н</w:t>
            </w:r>
          </w:p>
        </w:tc>
        <w:tc>
          <w:tcPr>
            <w:tcW w:w="532" w:type="pct"/>
            <w:gridSpan w:val="2"/>
            <w:shd w:val="clear" w:color="auto" w:fill="auto"/>
          </w:tcPr>
          <w:p w:rsidR="0028211C" w:rsidRPr="00C316CF" w:rsidRDefault="0028211C" w:rsidP="00E4770C">
            <w:pPr>
              <w:spacing w:before="0" w:after="0"/>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(объем) закупаемого лекарственного препарата</w:t>
            </w:r>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w:t>
            </w:r>
            <w:proofErr w:type="gramStart"/>
            <w:r>
              <w:rPr>
                <w:sz w:val="20"/>
              </w:rPr>
              <w:t>-)\</w:t>
            </w:r>
            <w:proofErr w:type="gramEnd"/>
            <w:r>
              <w:rPr>
                <w:sz w:val="20"/>
              </w:rPr>
              <w:t>d+(\.\d{1,2})?</w:t>
            </w:r>
          </w:p>
          <w:p w:rsidR="0028211C" w:rsidRPr="00C316CF" w:rsidRDefault="0028211C" w:rsidP="00E4770C">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28211C" w:rsidRPr="00301389" w:rsidTr="0038713A">
        <w:trPr>
          <w:jc w:val="center"/>
        </w:trPr>
        <w:tc>
          <w:tcPr>
            <w:tcW w:w="5000" w:type="pct"/>
            <w:gridSpan w:val="9"/>
            <w:shd w:val="clear" w:color="auto" w:fill="auto"/>
            <w:vAlign w:val="center"/>
          </w:tcPr>
          <w:p w:rsidR="0028211C" w:rsidRPr="00EC32CF" w:rsidRDefault="0028211C" w:rsidP="00E4770C">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MNNInfo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MNNName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 xml:space="preserve">T [ 1 - </w:t>
            </w:r>
            <w:r>
              <w:rPr>
                <w:sz w:val="20"/>
                <w:lang w:val="en-US"/>
              </w:rPr>
              <w:t>20</w:t>
            </w:r>
            <w:r w:rsidRPr="00C316CF">
              <w:rPr>
                <w:sz w:val="20"/>
              </w:rPr>
              <w:t>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МНН</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Торговое наименование (ТН) лекарственного препарата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tradeInfo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tradeName</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Торговое наименование (ТН) препарата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Лекарственная форма</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medicamentalFormInfo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medicamentalFormName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лекарственной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Дозировка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dosageInfo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jc w:val="center"/>
              <w:rPr>
                <w:sz w:val="20"/>
              </w:rPr>
            </w:pPr>
          </w:p>
        </w:tc>
        <w:tc>
          <w:tcPr>
            <w:tcW w:w="532" w:type="pct"/>
            <w:gridSpan w:val="2"/>
            <w:shd w:val="clear" w:color="auto" w:fill="auto"/>
          </w:tcPr>
          <w:p w:rsidR="0028211C" w:rsidRPr="00C316CF" w:rsidRDefault="0028211C" w:rsidP="00E4770C">
            <w:pPr>
              <w:spacing w:before="0" w:after="0"/>
              <w:jc w:val="center"/>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dosageGRLSValue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[ 1 - 500 ]</w:t>
            </w:r>
          </w:p>
        </w:tc>
        <w:tc>
          <w:tcPr>
            <w:tcW w:w="1396" w:type="pct"/>
            <w:gridSpan w:val="3"/>
            <w:shd w:val="clear" w:color="auto" w:fill="auto"/>
          </w:tcPr>
          <w:p w:rsidR="0028211C" w:rsidRPr="00C316CF" w:rsidRDefault="0028211C" w:rsidP="00E4770C">
            <w:pPr>
              <w:spacing w:before="0" w:after="0"/>
              <w:rPr>
                <w:sz w:val="20"/>
              </w:rPr>
            </w:pPr>
            <w:r w:rsidRPr="00C316CF">
              <w:rPr>
                <w:sz w:val="20"/>
              </w:rPr>
              <w:t>Полная форма дозировки</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Pr>
                <w:b/>
                <w:bCs/>
                <w:sz w:val="20"/>
              </w:rPr>
              <w:t>Сведения об упаковке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packagingInfo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packaging1Quantity</w:t>
            </w:r>
          </w:p>
        </w:tc>
        <w:tc>
          <w:tcPr>
            <w:tcW w:w="172" w:type="pct"/>
            <w:shd w:val="clear" w:color="auto" w:fill="auto"/>
          </w:tcPr>
          <w:p w:rsidR="0028211C" w:rsidRPr="00C316CF" w:rsidRDefault="0028211C" w:rsidP="00E4770C">
            <w:pPr>
              <w:spacing w:before="0" w:after="0"/>
              <w:jc w:val="center"/>
              <w:rPr>
                <w:sz w:val="20"/>
              </w:rPr>
            </w:pPr>
            <w:del w:id="286" w:author="Yugin Vitaly" w:date="2020-08-26T16:33:00Z">
              <w:r w:rsidRPr="00C316CF" w:rsidDel="003C29D9">
                <w:rPr>
                  <w:sz w:val="20"/>
                </w:rPr>
                <w:delText>О</w:delText>
              </w:r>
            </w:del>
            <w:ins w:id="287" w:author="Yugin Vitaly" w:date="2020-08-26T16:33:00Z">
              <w:r w:rsidR="003C29D9">
                <w:rPr>
                  <w:sz w:val="20"/>
                </w:rPr>
                <w:t>Н</w:t>
              </w:r>
            </w:ins>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11 всего, до 10 после запятой)</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лекарственных форм в первичной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Десятичное значение.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packaging2Quantity</w:t>
            </w:r>
          </w:p>
        </w:tc>
        <w:tc>
          <w:tcPr>
            <w:tcW w:w="172" w:type="pct"/>
            <w:shd w:val="clear" w:color="auto" w:fill="auto"/>
          </w:tcPr>
          <w:p w:rsidR="0028211C" w:rsidRPr="00C316CF" w:rsidRDefault="0028211C" w:rsidP="00E4770C">
            <w:pPr>
              <w:spacing w:before="0" w:after="0"/>
              <w:jc w:val="center"/>
              <w:rPr>
                <w:sz w:val="20"/>
              </w:rPr>
            </w:pPr>
            <w:del w:id="288" w:author="Yugin Vitaly" w:date="2020-08-26T16:33:00Z">
              <w:r w:rsidRPr="00C316CF" w:rsidDel="003C29D9">
                <w:rPr>
                  <w:sz w:val="20"/>
                </w:rPr>
                <w:delText>О</w:delText>
              </w:r>
            </w:del>
            <w:ins w:id="289" w:author="Yugin Vitaly" w:date="2020-08-26T16:33:00Z">
              <w:r w:rsidR="003C29D9">
                <w:rPr>
                  <w:sz w:val="20"/>
                </w:rPr>
                <w:t>Н</w:t>
              </w:r>
            </w:ins>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w:t>
            </w:r>
          </w:p>
        </w:tc>
        <w:tc>
          <w:tcPr>
            <w:tcW w:w="1396" w:type="pct"/>
            <w:gridSpan w:val="3"/>
            <w:shd w:val="clear" w:color="auto" w:fill="auto"/>
          </w:tcPr>
          <w:p w:rsidR="0028211C" w:rsidRPr="00C316CF" w:rsidRDefault="0028211C" w:rsidP="00E4770C">
            <w:pPr>
              <w:spacing w:before="0" w:after="0"/>
              <w:rPr>
                <w:sz w:val="20"/>
              </w:rPr>
            </w:pPr>
            <w:r w:rsidRPr="00C316CF">
              <w:rPr>
                <w:sz w:val="20"/>
              </w:rPr>
              <w:t>Количество первичных упаковок во вторичной (потребительской) упаковке</w:t>
            </w:r>
          </w:p>
        </w:tc>
        <w:tc>
          <w:tcPr>
            <w:tcW w:w="1375" w:type="pct"/>
            <w:shd w:val="clear" w:color="auto" w:fill="auto"/>
          </w:tcPr>
          <w:p w:rsidR="0028211C" w:rsidRPr="00C316CF" w:rsidRDefault="0028211C" w:rsidP="00E4770C">
            <w:pPr>
              <w:spacing w:before="0" w:after="0"/>
              <w:rPr>
                <w:sz w:val="20"/>
              </w:rPr>
            </w:pPr>
            <w:r w:rsidRPr="00C316CF">
              <w:rPr>
                <w:sz w:val="20"/>
              </w:rPr>
              <w:t xml:space="preserve">32-битное целое число. </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sumaryPackagingQuantity</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N (до 22 всего, до 1</w:t>
            </w:r>
            <w:ins w:id="290" w:author="Yugin Vitaly" w:date="2020-08-26T15:48:00Z">
              <w:r w:rsidR="00F27BE9" w:rsidRPr="00F27BE9">
                <w:rPr>
                  <w:sz w:val="20"/>
                </w:rPr>
                <w:t>1</w:t>
              </w:r>
            </w:ins>
            <w:del w:id="291" w:author="Yugin Vitaly" w:date="2020-08-26T15:48:00Z">
              <w:r w:rsidRPr="00C316CF" w:rsidDel="00F27BE9">
                <w:rPr>
                  <w:sz w:val="20"/>
                </w:rPr>
                <w:delText>0</w:delText>
              </w:r>
            </w:del>
            <w:r w:rsidRPr="00C316CF">
              <w:rPr>
                <w:sz w:val="20"/>
              </w:rPr>
              <w:t xml:space="preserve"> после запятой)</w:t>
            </w:r>
          </w:p>
        </w:tc>
        <w:tc>
          <w:tcPr>
            <w:tcW w:w="1396" w:type="pct"/>
            <w:gridSpan w:val="3"/>
            <w:shd w:val="clear" w:color="auto" w:fill="auto"/>
          </w:tcPr>
          <w:p w:rsidR="0028211C" w:rsidRPr="00C316CF" w:rsidRDefault="003C29D9" w:rsidP="003C29D9">
            <w:pPr>
              <w:spacing w:before="0" w:after="0"/>
              <w:rPr>
                <w:sz w:val="20"/>
              </w:rPr>
            </w:pPr>
            <w:ins w:id="292" w:author="Yugin Vitaly" w:date="2020-08-26T16:33:00Z">
              <w:r w:rsidRPr="003C29D9">
                <w:rPr>
                  <w:sz w:val="20"/>
                </w:rPr>
                <w:t>Количество потребительских еди</w:t>
              </w:r>
              <w:r>
                <w:rPr>
                  <w:sz w:val="20"/>
                </w:rPr>
                <w:t>ниц в потребительской упаковке</w:t>
              </w:r>
              <w:r w:rsidRPr="003C29D9">
                <w:rPr>
                  <w:sz w:val="20"/>
                </w:rPr>
                <w:t>а</w:t>
              </w:r>
            </w:ins>
            <w:del w:id="293" w:author="Yugin Vitaly" w:date="2020-08-26T16:33:00Z">
              <w:r w:rsidR="0028211C" w:rsidRPr="00C316CF" w:rsidDel="003C29D9">
                <w:rPr>
                  <w:sz w:val="20"/>
                </w:rPr>
                <w:delText>Количество лекарственных форм во вторич</w:delText>
              </w:r>
              <w:r w:rsidR="0028211C" w:rsidDel="003C29D9">
                <w:rPr>
                  <w:sz w:val="20"/>
                </w:rPr>
                <w:delText>ной (потребительской) упаковке</w:delText>
              </w:r>
            </w:del>
          </w:p>
        </w:tc>
        <w:tc>
          <w:tcPr>
            <w:tcW w:w="1375" w:type="pct"/>
            <w:shd w:val="clear" w:color="auto" w:fill="auto"/>
          </w:tcPr>
          <w:p w:rsidR="0028211C" w:rsidRDefault="0028211C" w:rsidP="00E4770C">
            <w:pPr>
              <w:spacing w:before="0" w:after="0"/>
              <w:rPr>
                <w:sz w:val="20"/>
              </w:rPr>
            </w:pPr>
            <w:r w:rsidRPr="00C316CF">
              <w:rPr>
                <w:sz w:val="20"/>
              </w:rPr>
              <w:t xml:space="preserve">Десятичное значение. </w:t>
            </w:r>
          </w:p>
          <w:p w:rsidR="0028211C" w:rsidRPr="00C316CF" w:rsidRDefault="00C55FA5" w:rsidP="00E4770C">
            <w:pPr>
              <w:spacing w:before="0" w:after="0"/>
              <w:rPr>
                <w:sz w:val="20"/>
              </w:rPr>
            </w:pPr>
            <w:ins w:id="294" w:author="Yugin Vitaly" w:date="2020-08-26T16:49:00Z">
              <w:r w:rsidRPr="00C55FA5">
                <w:rPr>
                  <w:sz w:val="20"/>
                </w:rPr>
                <w:t xml:space="preserve">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w:t>
              </w:r>
              <w:r w:rsidRPr="00C55FA5">
                <w:rPr>
                  <w:sz w:val="20"/>
                </w:rPr>
                <w:lastRenderedPageBreak/>
                <w:t>версия которых размещена до выхода версии 10.3, независимо от разрешения ручного ввода</w:t>
              </w:r>
            </w:ins>
            <w:del w:id="295" w:author="Yugin Vitaly" w:date="2020-08-26T16:33:00Z">
              <w:r w:rsidR="0028211C" w:rsidRPr="00C316CF" w:rsidDel="003C29D9">
                <w:rPr>
                  <w:sz w:val="20"/>
                </w:rPr>
                <w:delText>Игнорируется при приеме, автоматически рассчитывается как произведение packaging1Quantity*packaging2Quantity</w:delText>
              </w:r>
            </w:del>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lastRenderedPageBreak/>
              <w:t>Необходимо указание сведений об упаковке закупаемого лекарственного препарата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mustSpecifyDrugPackage</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specifyDrugPackageReason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75" w:type="pct"/>
            <w:shd w:val="clear" w:color="auto" w:fill="auto"/>
          </w:tcPr>
          <w:p w:rsidR="0028211C" w:rsidRPr="00162C8B" w:rsidRDefault="0028211C" w:rsidP="00E4770C">
            <w:pPr>
              <w:spacing w:before="0" w:after="0"/>
              <w:jc w:val="both"/>
              <w:rPr>
                <w:sz w:val="20"/>
              </w:rPr>
            </w:pPr>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sidRPr="00506B98">
              <w:rPr>
                <w:b/>
                <w:bCs/>
                <w:sz w:val="20"/>
              </w:rPr>
              <w:t>Преимущества</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sidRPr="00506B98">
              <w:rPr>
                <w:b/>
                <w:bCs/>
                <w:sz w:val="20"/>
              </w:rPr>
              <w:t>preferensesInfo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C316CF">
              <w:rPr>
                <w:sz w:val="20"/>
              </w:rPr>
              <w:t>Требование</w:t>
            </w:r>
          </w:p>
        </w:tc>
        <w:tc>
          <w:tcPr>
            <w:tcW w:w="1375" w:type="pct"/>
            <w:shd w:val="clear" w:color="auto" w:fill="auto"/>
          </w:tcPr>
          <w:p w:rsidR="00506B98" w:rsidRDefault="00506B98" w:rsidP="0097011B">
            <w:pPr>
              <w:spacing w:before="0" w:after="0"/>
              <w:rPr>
                <w:ins w:id="296" w:author="Yugin Vitaly" w:date="2020-08-06T20:24:00Z"/>
                <w:sz w:val="20"/>
              </w:rPr>
            </w:pPr>
            <w:r w:rsidRPr="00C316CF">
              <w:rPr>
                <w:sz w:val="20"/>
              </w:rPr>
              <w:t>Множественный элемент.</w:t>
            </w:r>
          </w:p>
          <w:p w:rsidR="00E75F18" w:rsidRPr="00C316CF" w:rsidRDefault="00E75F18" w:rsidP="0097011B">
            <w:pPr>
              <w:spacing w:before="0" w:after="0"/>
              <w:rPr>
                <w:sz w:val="20"/>
              </w:rPr>
            </w:pPr>
            <w:ins w:id="297" w:author="Yugin Vitaly" w:date="2020-08-06T20:24:00Z">
              <w:r w:rsidRPr="00E75F18">
                <w:rPr>
                  <w:sz w:val="20"/>
                </w:rPr>
                <w:t>Если в качестве преимущества указано значение "Участникам, заявки или окончательные предложения которых содержат предложения о поставке товаров в соответствии с приказом Минфина России № 126н от 04.06.2018", то контролируется, что величина преимущества, заданная в поле "Величина преимущства" (prefValue), содержится в справочнике вариантов размера преференциальной ставки (nsiPrefRate)</w:t>
              </w:r>
            </w:ins>
          </w:p>
        </w:tc>
      </w:tr>
      <w:tr w:rsidR="00506B98" w:rsidRPr="00301389" w:rsidTr="0038713A">
        <w:trPr>
          <w:jc w:val="center"/>
        </w:trPr>
        <w:tc>
          <w:tcPr>
            <w:tcW w:w="5000" w:type="pct"/>
            <w:gridSpan w:val="9"/>
            <w:shd w:val="clear" w:color="auto" w:fill="auto"/>
            <w:vAlign w:val="center"/>
          </w:tcPr>
          <w:p w:rsidR="00506B98" w:rsidRPr="00301389" w:rsidRDefault="00506B98" w:rsidP="0097011B">
            <w:pPr>
              <w:keepNext/>
              <w:spacing w:before="0" w:after="0"/>
              <w:contextualSpacing/>
              <w:jc w:val="center"/>
              <w:rPr>
                <w:b/>
                <w:sz w:val="20"/>
              </w:rPr>
            </w:pPr>
            <w:r>
              <w:rPr>
                <w:b/>
                <w:bCs/>
                <w:sz w:val="20"/>
              </w:rPr>
              <w:t>Преимущество</w:t>
            </w: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r>
              <w:rPr>
                <w:b/>
                <w:bCs/>
                <w:sz w:val="20"/>
              </w:rPr>
              <w:t>preferense</w:t>
            </w:r>
            <w:r w:rsidRPr="00506B98">
              <w:rPr>
                <w:b/>
                <w:bCs/>
                <w:sz w:val="20"/>
              </w:rPr>
              <w:t>Info</w:t>
            </w:r>
          </w:p>
        </w:tc>
        <w:tc>
          <w:tcPr>
            <w:tcW w:w="785" w:type="pct"/>
            <w:shd w:val="clear" w:color="auto" w:fill="auto"/>
          </w:tcPr>
          <w:p w:rsidR="00506B98" w:rsidRPr="00C316CF" w:rsidRDefault="00506B98" w:rsidP="0097011B">
            <w:pPr>
              <w:spacing w:before="0" w:after="0"/>
              <w:rPr>
                <w:sz w:val="20"/>
              </w:rPr>
            </w:pPr>
          </w:p>
        </w:tc>
        <w:tc>
          <w:tcPr>
            <w:tcW w:w="172" w:type="pct"/>
            <w:shd w:val="clear" w:color="auto" w:fill="auto"/>
          </w:tcPr>
          <w:p w:rsidR="00506B98" w:rsidRPr="00C316CF" w:rsidRDefault="00506B98" w:rsidP="0097011B">
            <w:pPr>
              <w:spacing w:before="0" w:after="0"/>
              <w:rPr>
                <w:sz w:val="20"/>
              </w:rPr>
            </w:pPr>
          </w:p>
        </w:tc>
        <w:tc>
          <w:tcPr>
            <w:tcW w:w="532" w:type="pct"/>
            <w:gridSpan w:val="2"/>
            <w:shd w:val="clear" w:color="auto" w:fill="auto"/>
          </w:tcPr>
          <w:p w:rsidR="00506B98" w:rsidRPr="00C316CF" w:rsidRDefault="00506B98" w:rsidP="0097011B">
            <w:pPr>
              <w:spacing w:before="0" w:after="0"/>
              <w:rPr>
                <w:sz w:val="20"/>
              </w:rPr>
            </w:pPr>
          </w:p>
        </w:tc>
        <w:tc>
          <w:tcPr>
            <w:tcW w:w="1396" w:type="pct"/>
            <w:gridSpan w:val="3"/>
            <w:shd w:val="clear" w:color="auto" w:fill="auto"/>
          </w:tcPr>
          <w:p w:rsidR="00506B98" w:rsidRPr="00C316CF" w:rsidRDefault="00506B98" w:rsidP="0097011B">
            <w:pPr>
              <w:spacing w:before="0" w:after="0"/>
              <w:rPr>
                <w:sz w:val="20"/>
              </w:rPr>
            </w:pP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C316CF" w:rsidRDefault="00506B98" w:rsidP="0097011B">
            <w:pPr>
              <w:spacing w:before="0" w:after="0"/>
              <w:rPr>
                <w:sz w:val="20"/>
              </w:rPr>
            </w:pPr>
            <w:r w:rsidRPr="00506B98">
              <w:rPr>
                <w:sz w:val="20"/>
              </w:rPr>
              <w:t>preferenseRequirementInfo</w:t>
            </w:r>
          </w:p>
        </w:tc>
        <w:tc>
          <w:tcPr>
            <w:tcW w:w="172" w:type="pct"/>
            <w:shd w:val="clear" w:color="auto" w:fill="auto"/>
          </w:tcPr>
          <w:p w:rsidR="00506B98" w:rsidRPr="00C316CF" w:rsidRDefault="00506B98" w:rsidP="0097011B">
            <w:pPr>
              <w:spacing w:before="0" w:after="0"/>
              <w:jc w:val="center"/>
              <w:rPr>
                <w:sz w:val="20"/>
              </w:rPr>
            </w:pPr>
            <w:r w:rsidRPr="00C316CF">
              <w:rPr>
                <w:sz w:val="20"/>
              </w:rPr>
              <w:t>О</w:t>
            </w:r>
          </w:p>
        </w:tc>
        <w:tc>
          <w:tcPr>
            <w:tcW w:w="532" w:type="pct"/>
            <w:gridSpan w:val="2"/>
            <w:shd w:val="clear" w:color="auto" w:fill="auto"/>
          </w:tcPr>
          <w:p w:rsidR="00506B98" w:rsidRPr="00C316CF" w:rsidRDefault="00506B98" w:rsidP="0097011B">
            <w:pPr>
              <w:spacing w:before="0" w:after="0"/>
              <w:jc w:val="center"/>
              <w:rPr>
                <w:sz w:val="20"/>
              </w:rPr>
            </w:pPr>
            <w:r w:rsidRPr="00C316CF">
              <w:rPr>
                <w:sz w:val="20"/>
              </w:rPr>
              <w:t>S</w:t>
            </w:r>
          </w:p>
        </w:tc>
        <w:tc>
          <w:tcPr>
            <w:tcW w:w="1396" w:type="pct"/>
            <w:gridSpan w:val="3"/>
            <w:shd w:val="clear" w:color="auto" w:fill="auto"/>
          </w:tcPr>
          <w:p w:rsidR="00506B98" w:rsidRPr="00C316CF" w:rsidRDefault="00506B98" w:rsidP="0097011B">
            <w:pPr>
              <w:spacing w:before="0" w:after="0"/>
              <w:rPr>
                <w:sz w:val="20"/>
              </w:rPr>
            </w:pPr>
            <w:r w:rsidRPr="00506B98">
              <w:rPr>
                <w:sz w:val="20"/>
              </w:rPr>
              <w:t>Преимущество (требование, ограничение)</w:t>
            </w:r>
          </w:p>
        </w:tc>
        <w:tc>
          <w:tcPr>
            <w:tcW w:w="1375" w:type="pct"/>
            <w:shd w:val="clear" w:color="auto" w:fill="auto"/>
          </w:tcPr>
          <w:p w:rsidR="00506B98" w:rsidRPr="00C316CF" w:rsidRDefault="00506B98" w:rsidP="0097011B">
            <w:pPr>
              <w:spacing w:before="0" w:after="0"/>
              <w:rPr>
                <w:sz w:val="20"/>
              </w:rPr>
            </w:pPr>
          </w:p>
        </w:tc>
      </w:tr>
      <w:tr w:rsidR="0097011B" w:rsidRPr="00301389" w:rsidTr="00D9029F">
        <w:trPr>
          <w:jc w:val="center"/>
        </w:trPr>
        <w:tc>
          <w:tcPr>
            <w:tcW w:w="740" w:type="pct"/>
            <w:shd w:val="clear" w:color="auto" w:fill="auto"/>
          </w:tcPr>
          <w:p w:rsidR="00506B98" w:rsidRPr="00C316CF" w:rsidRDefault="00506B98" w:rsidP="0097011B">
            <w:pPr>
              <w:spacing w:before="0" w:after="0"/>
              <w:rPr>
                <w:sz w:val="20"/>
              </w:rPr>
            </w:pPr>
          </w:p>
        </w:tc>
        <w:tc>
          <w:tcPr>
            <w:tcW w:w="785" w:type="pct"/>
            <w:shd w:val="clear" w:color="auto" w:fill="auto"/>
          </w:tcPr>
          <w:p w:rsidR="00506B98" w:rsidRPr="00506B98" w:rsidRDefault="00506B98" w:rsidP="0097011B">
            <w:pPr>
              <w:spacing w:before="0" w:after="0"/>
              <w:rPr>
                <w:sz w:val="20"/>
              </w:rPr>
            </w:pPr>
            <w:r w:rsidRPr="00506B98">
              <w:rPr>
                <w:sz w:val="20"/>
              </w:rPr>
              <w:t>prefValue</w:t>
            </w:r>
          </w:p>
        </w:tc>
        <w:tc>
          <w:tcPr>
            <w:tcW w:w="172" w:type="pct"/>
            <w:shd w:val="clear" w:color="auto" w:fill="auto"/>
          </w:tcPr>
          <w:p w:rsidR="00506B98" w:rsidRPr="00C316CF" w:rsidRDefault="00506B98" w:rsidP="0097011B">
            <w:pPr>
              <w:spacing w:before="0" w:after="0"/>
              <w:jc w:val="center"/>
              <w:rPr>
                <w:sz w:val="20"/>
              </w:rPr>
            </w:pPr>
            <w:r>
              <w:rPr>
                <w:sz w:val="20"/>
              </w:rPr>
              <w:t>Н</w:t>
            </w:r>
          </w:p>
        </w:tc>
        <w:tc>
          <w:tcPr>
            <w:tcW w:w="532" w:type="pct"/>
            <w:gridSpan w:val="2"/>
            <w:shd w:val="clear" w:color="auto" w:fill="auto"/>
          </w:tcPr>
          <w:p w:rsidR="00506B98" w:rsidRPr="00506B98" w:rsidRDefault="00506B98" w:rsidP="0097011B">
            <w:pPr>
              <w:spacing w:before="0" w:after="0"/>
              <w:jc w:val="center"/>
              <w:rPr>
                <w:sz w:val="20"/>
                <w:lang w:val="en-US"/>
              </w:rPr>
            </w:pPr>
            <w:r>
              <w:rPr>
                <w:sz w:val="20"/>
                <w:lang w:val="en-US"/>
              </w:rPr>
              <w:t>N</w:t>
            </w:r>
          </w:p>
        </w:tc>
        <w:tc>
          <w:tcPr>
            <w:tcW w:w="1396" w:type="pct"/>
            <w:gridSpan w:val="3"/>
            <w:shd w:val="clear" w:color="auto" w:fill="auto"/>
          </w:tcPr>
          <w:p w:rsidR="00506B98" w:rsidRPr="00C316CF" w:rsidRDefault="00506B98" w:rsidP="0097011B">
            <w:pPr>
              <w:spacing w:before="0" w:after="0"/>
              <w:rPr>
                <w:sz w:val="20"/>
              </w:rPr>
            </w:pPr>
            <w:r w:rsidRPr="00506B98">
              <w:rPr>
                <w:sz w:val="20"/>
              </w:rPr>
              <w:t>Величина преимущества</w:t>
            </w:r>
            <w:r w:rsidR="00133CDC">
              <w:rPr>
                <w:sz w:val="20"/>
              </w:rPr>
              <w:t xml:space="preserve"> (в %)</w:t>
            </w:r>
          </w:p>
        </w:tc>
        <w:tc>
          <w:tcPr>
            <w:tcW w:w="1375" w:type="pct"/>
            <w:shd w:val="clear" w:color="auto" w:fill="auto"/>
          </w:tcPr>
          <w:p w:rsidR="00506B98" w:rsidRDefault="00506B98" w:rsidP="00506B98">
            <w:pPr>
              <w:spacing w:before="0" w:after="0"/>
              <w:rPr>
                <w:sz w:val="20"/>
              </w:rPr>
            </w:pPr>
            <w:r>
              <w:rPr>
                <w:sz w:val="20"/>
              </w:rPr>
              <w:t>Минимальное значение: 0</w:t>
            </w:r>
          </w:p>
          <w:p w:rsidR="00007F29" w:rsidRPr="00506B98" w:rsidRDefault="00007F29" w:rsidP="00506B98">
            <w:pPr>
              <w:spacing w:before="0" w:after="0"/>
              <w:rPr>
                <w:sz w:val="20"/>
              </w:rPr>
            </w:pPr>
            <w:r>
              <w:rPr>
                <w:sz w:val="20"/>
              </w:rPr>
              <w:t>Максимальное значение: 100</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Преимущество (требование,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requirementsInfo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content</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[1 - 4000]</w:t>
            </w:r>
          </w:p>
        </w:tc>
        <w:tc>
          <w:tcPr>
            <w:tcW w:w="1396" w:type="pct"/>
            <w:gridSpan w:val="3"/>
            <w:shd w:val="clear" w:color="auto" w:fill="auto"/>
          </w:tcPr>
          <w:p w:rsidR="0028211C" w:rsidRPr="00C316CF" w:rsidRDefault="0028211C" w:rsidP="00E4770C">
            <w:pPr>
              <w:spacing w:before="0" w:after="0"/>
              <w:rPr>
                <w:sz w:val="20"/>
              </w:rPr>
            </w:pPr>
            <w:r w:rsidRPr="00C316CF">
              <w:rPr>
                <w:sz w:val="20"/>
              </w:rPr>
              <w:t>Содержание требования (ограничения)</w:t>
            </w:r>
          </w:p>
        </w:tc>
        <w:tc>
          <w:tcPr>
            <w:tcW w:w="1375" w:type="pct"/>
            <w:shd w:val="clear" w:color="auto" w:fill="auto"/>
          </w:tcPr>
          <w:p w:rsidR="0028211C" w:rsidRPr="00162C8B" w:rsidRDefault="0028211C" w:rsidP="00E4770C">
            <w:pPr>
              <w:spacing w:before="0" w:after="0"/>
              <w:jc w:val="both"/>
              <w:rPr>
                <w:sz w:val="20"/>
              </w:rPr>
            </w:pPr>
          </w:p>
        </w:tc>
      </w:tr>
      <w:tr w:rsidR="007F7413" w:rsidRPr="00301389" w:rsidTr="00D9029F">
        <w:trPr>
          <w:jc w:val="center"/>
          <w:ins w:id="298" w:author="Yugin Vitaly" w:date="2020-07-16T18:57:00Z"/>
        </w:trPr>
        <w:tc>
          <w:tcPr>
            <w:tcW w:w="740" w:type="pct"/>
            <w:shd w:val="clear" w:color="auto" w:fill="auto"/>
            <w:vAlign w:val="center"/>
          </w:tcPr>
          <w:p w:rsidR="007F7413" w:rsidRPr="00301389" w:rsidRDefault="007F7413" w:rsidP="007F7413">
            <w:pPr>
              <w:spacing w:before="0" w:after="0"/>
              <w:contextualSpacing/>
              <w:rPr>
                <w:ins w:id="299" w:author="Yugin Vitaly" w:date="2020-07-16T18:57:00Z"/>
                <w:sz w:val="20"/>
              </w:rPr>
            </w:pPr>
          </w:p>
        </w:tc>
        <w:tc>
          <w:tcPr>
            <w:tcW w:w="785" w:type="pct"/>
            <w:shd w:val="clear" w:color="auto" w:fill="auto"/>
          </w:tcPr>
          <w:p w:rsidR="007F7413" w:rsidRPr="00C316CF" w:rsidRDefault="007F7413" w:rsidP="007F7413">
            <w:pPr>
              <w:spacing w:before="0" w:after="0"/>
              <w:rPr>
                <w:ins w:id="300" w:author="Yugin Vitaly" w:date="2020-07-16T18:57:00Z"/>
                <w:sz w:val="20"/>
              </w:rPr>
            </w:pPr>
            <w:ins w:id="301" w:author="Yugin Vitaly" w:date="2020-07-16T18:57:00Z">
              <w:r w:rsidRPr="007F7413">
                <w:rPr>
                  <w:sz w:val="20"/>
                </w:rPr>
                <w:t>reqValue</w:t>
              </w:r>
            </w:ins>
          </w:p>
        </w:tc>
        <w:tc>
          <w:tcPr>
            <w:tcW w:w="172" w:type="pct"/>
            <w:shd w:val="clear" w:color="auto" w:fill="auto"/>
          </w:tcPr>
          <w:p w:rsidR="007F7413" w:rsidRPr="00C316CF" w:rsidRDefault="007F7413" w:rsidP="007F7413">
            <w:pPr>
              <w:spacing w:before="0" w:after="0"/>
              <w:jc w:val="center"/>
              <w:rPr>
                <w:ins w:id="302" w:author="Yugin Vitaly" w:date="2020-07-16T18:57:00Z"/>
                <w:sz w:val="20"/>
              </w:rPr>
            </w:pPr>
            <w:ins w:id="303" w:author="Yugin Vitaly" w:date="2020-07-16T18:57:00Z">
              <w:r>
                <w:rPr>
                  <w:sz w:val="20"/>
                </w:rPr>
                <w:t>Н</w:t>
              </w:r>
            </w:ins>
          </w:p>
        </w:tc>
        <w:tc>
          <w:tcPr>
            <w:tcW w:w="532" w:type="pct"/>
            <w:gridSpan w:val="2"/>
            <w:shd w:val="clear" w:color="auto" w:fill="auto"/>
          </w:tcPr>
          <w:p w:rsidR="007F7413" w:rsidRPr="00C316CF" w:rsidRDefault="007F7413" w:rsidP="007F7413">
            <w:pPr>
              <w:spacing w:before="0" w:after="0"/>
              <w:jc w:val="center"/>
              <w:rPr>
                <w:ins w:id="304" w:author="Yugin Vitaly" w:date="2020-07-16T18:57:00Z"/>
                <w:sz w:val="20"/>
              </w:rPr>
            </w:pPr>
            <w:ins w:id="305" w:author="Yugin Vitaly" w:date="2020-07-16T18:57:00Z">
              <w:r>
                <w:rPr>
                  <w:sz w:val="20"/>
                  <w:lang w:val="en-US"/>
                </w:rPr>
                <w:t>N</w:t>
              </w:r>
            </w:ins>
          </w:p>
        </w:tc>
        <w:tc>
          <w:tcPr>
            <w:tcW w:w="1396" w:type="pct"/>
            <w:gridSpan w:val="3"/>
            <w:shd w:val="clear" w:color="auto" w:fill="auto"/>
          </w:tcPr>
          <w:p w:rsidR="007F7413" w:rsidRPr="00C316CF" w:rsidRDefault="007F7413" w:rsidP="007F7413">
            <w:pPr>
              <w:spacing w:before="0" w:after="0"/>
              <w:rPr>
                <w:ins w:id="306" w:author="Yugin Vitaly" w:date="2020-07-16T18:57:00Z"/>
                <w:sz w:val="20"/>
              </w:rPr>
            </w:pPr>
            <w:ins w:id="307" w:author="Yugin Vitaly" w:date="2020-07-16T18:57:00Z">
              <w:r w:rsidRPr="007F7413">
                <w:rPr>
                  <w:sz w:val="20"/>
                </w:rPr>
                <w:t>Объём требования (в %)</w:t>
              </w:r>
            </w:ins>
          </w:p>
        </w:tc>
        <w:tc>
          <w:tcPr>
            <w:tcW w:w="1375" w:type="pct"/>
            <w:shd w:val="clear" w:color="auto" w:fill="auto"/>
          </w:tcPr>
          <w:p w:rsidR="007F7413" w:rsidRDefault="007F7413" w:rsidP="007F7413">
            <w:pPr>
              <w:spacing w:before="0" w:after="0"/>
              <w:rPr>
                <w:ins w:id="308" w:author="Yugin Vitaly" w:date="2020-07-16T18:57:00Z"/>
                <w:sz w:val="20"/>
              </w:rPr>
            </w:pPr>
            <w:ins w:id="309" w:author="Yugin Vitaly" w:date="2020-07-16T18:57:00Z">
              <w:r>
                <w:rPr>
                  <w:sz w:val="20"/>
                </w:rPr>
                <w:t>Минимальное значение: 0</w:t>
              </w:r>
            </w:ins>
          </w:p>
          <w:p w:rsidR="007F7413" w:rsidRPr="00162C8B" w:rsidRDefault="007F7413" w:rsidP="007F7413">
            <w:pPr>
              <w:spacing w:before="0" w:after="0"/>
              <w:jc w:val="both"/>
              <w:rPr>
                <w:ins w:id="310" w:author="Yugin Vitaly" w:date="2020-07-16T18:57:00Z"/>
                <w:sz w:val="20"/>
              </w:rPr>
            </w:pPr>
            <w:ins w:id="311" w:author="Yugin Vitaly" w:date="2020-07-16T18:57:00Z">
              <w:r>
                <w:rPr>
                  <w:sz w:val="20"/>
                </w:rPr>
                <w:t>Максимальное значение: 100</w:t>
              </w:r>
            </w:ins>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preferenseRequirementInfo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restrictionsInfo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C316CF" w:rsidRDefault="0028211C" w:rsidP="00E4770C">
            <w:pPr>
              <w:spacing w:before="0" w:after="0"/>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restrictionInfo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Ограничение</w:t>
            </w:r>
          </w:p>
        </w:tc>
        <w:tc>
          <w:tcPr>
            <w:tcW w:w="1375" w:type="pct"/>
            <w:shd w:val="clear" w:color="auto" w:fill="auto"/>
          </w:tcPr>
          <w:p w:rsidR="0028211C" w:rsidRPr="00C316CF" w:rsidRDefault="0028211C" w:rsidP="00E4770C">
            <w:pPr>
              <w:spacing w:before="0" w:after="0"/>
              <w:rPr>
                <w:sz w:val="20"/>
              </w:rPr>
            </w:pPr>
            <w:r w:rsidRPr="00C316CF">
              <w:rPr>
                <w:sz w:val="20"/>
              </w:rPr>
              <w:t>Множественный элемент.</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Ограничение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restrictionInfo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preferenseRequirementInfo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Требование (ограничение)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val="restart"/>
            <w:shd w:val="clear" w:color="auto" w:fill="auto"/>
            <w:vAlign w:val="center"/>
          </w:tcPr>
          <w:p w:rsidR="004A5D6E" w:rsidRPr="00301389" w:rsidRDefault="004A5D6E" w:rsidP="00E4770C">
            <w:pPr>
              <w:spacing w:before="0" w:after="0"/>
              <w:contextualSpacing/>
              <w:rPr>
                <w:sz w:val="20"/>
              </w:rPr>
            </w:pPr>
            <w:r>
              <w:rPr>
                <w:sz w:val="20"/>
              </w:rPr>
              <w:t>Может быть одновременно указан только один блок</w:t>
            </w:r>
          </w:p>
        </w:tc>
        <w:tc>
          <w:tcPr>
            <w:tcW w:w="785" w:type="pct"/>
            <w:shd w:val="clear" w:color="auto" w:fill="auto"/>
          </w:tcPr>
          <w:p w:rsidR="004A5D6E" w:rsidRPr="00C316CF" w:rsidRDefault="004A5D6E" w:rsidP="00E4770C">
            <w:pPr>
              <w:spacing w:before="0" w:after="0"/>
              <w:rPr>
                <w:sz w:val="20"/>
              </w:rPr>
            </w:pPr>
            <w:r w:rsidRPr="00C316CF">
              <w:rPr>
                <w:sz w:val="20"/>
              </w:rPr>
              <w:t>content</w:t>
            </w:r>
          </w:p>
        </w:tc>
        <w:tc>
          <w:tcPr>
            <w:tcW w:w="172" w:type="pct"/>
            <w:shd w:val="clear" w:color="auto" w:fill="auto"/>
          </w:tcPr>
          <w:p w:rsidR="004A5D6E" w:rsidRPr="00C316CF" w:rsidRDefault="004A5D6E" w:rsidP="00E4770C">
            <w:pPr>
              <w:spacing w:before="0" w:after="0"/>
              <w:jc w:val="center"/>
              <w:rPr>
                <w:sz w:val="20"/>
              </w:rPr>
            </w:pPr>
            <w:r w:rsidRPr="00C316CF">
              <w:rPr>
                <w:sz w:val="20"/>
              </w:rPr>
              <w:t>Н</w:t>
            </w:r>
          </w:p>
        </w:tc>
        <w:tc>
          <w:tcPr>
            <w:tcW w:w="532" w:type="pct"/>
            <w:gridSpan w:val="2"/>
            <w:shd w:val="clear" w:color="auto" w:fill="auto"/>
          </w:tcPr>
          <w:p w:rsidR="004A5D6E" w:rsidRPr="00C316CF" w:rsidRDefault="004A5D6E" w:rsidP="00E4770C">
            <w:pPr>
              <w:spacing w:before="0" w:after="0"/>
              <w:jc w:val="center"/>
              <w:rPr>
                <w:sz w:val="20"/>
              </w:rPr>
            </w:pPr>
            <w:r>
              <w:rPr>
                <w:sz w:val="20"/>
              </w:rPr>
              <w:t>T [1 - 4000</w:t>
            </w:r>
            <w:r w:rsidRPr="00C316CF">
              <w:rPr>
                <w:sz w:val="20"/>
              </w:rPr>
              <w:t>]</w:t>
            </w:r>
          </w:p>
        </w:tc>
        <w:tc>
          <w:tcPr>
            <w:tcW w:w="1396" w:type="pct"/>
            <w:gridSpan w:val="3"/>
            <w:shd w:val="clear" w:color="auto" w:fill="auto"/>
          </w:tcPr>
          <w:p w:rsidR="004A5D6E" w:rsidRPr="00C316CF" w:rsidRDefault="004A5D6E" w:rsidP="00E4770C">
            <w:pPr>
              <w:spacing w:before="0" w:after="0"/>
              <w:rPr>
                <w:sz w:val="20"/>
              </w:rPr>
            </w:pPr>
            <w:r w:rsidRPr="00C316CF">
              <w:rPr>
                <w:sz w:val="20"/>
              </w:rPr>
              <w:t>Содержание требования (ограничения)</w:t>
            </w:r>
          </w:p>
        </w:tc>
        <w:tc>
          <w:tcPr>
            <w:tcW w:w="1375" w:type="pct"/>
            <w:shd w:val="clear" w:color="auto" w:fill="auto"/>
          </w:tcPr>
          <w:p w:rsidR="004A5D6E" w:rsidRPr="00162C8B" w:rsidRDefault="004A5D6E"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4A5D6E" w:rsidRPr="00301389" w:rsidRDefault="004A5D6E" w:rsidP="00E4770C">
            <w:pPr>
              <w:spacing w:before="0" w:after="0"/>
              <w:contextualSpacing/>
              <w:rPr>
                <w:sz w:val="20"/>
              </w:rPr>
            </w:pPr>
          </w:p>
        </w:tc>
        <w:tc>
          <w:tcPr>
            <w:tcW w:w="785" w:type="pct"/>
            <w:shd w:val="clear" w:color="auto" w:fill="auto"/>
          </w:tcPr>
          <w:p w:rsidR="004A5D6E" w:rsidRPr="00C316CF" w:rsidRDefault="004A5D6E" w:rsidP="00E4770C">
            <w:pPr>
              <w:spacing w:before="0" w:after="0"/>
              <w:rPr>
                <w:sz w:val="20"/>
              </w:rPr>
            </w:pPr>
            <w:r w:rsidRPr="00546FFD">
              <w:rPr>
                <w:sz w:val="20"/>
              </w:rPr>
              <w:t>restrictionsSt14</w:t>
            </w:r>
          </w:p>
        </w:tc>
        <w:tc>
          <w:tcPr>
            <w:tcW w:w="172" w:type="pct"/>
            <w:shd w:val="clear" w:color="auto" w:fill="auto"/>
          </w:tcPr>
          <w:p w:rsidR="004A5D6E" w:rsidRPr="00546FFD" w:rsidRDefault="004A5D6E" w:rsidP="00E4770C">
            <w:pPr>
              <w:spacing w:before="0" w:after="0"/>
              <w:jc w:val="center"/>
              <w:rPr>
                <w:sz w:val="20"/>
              </w:rPr>
            </w:pPr>
            <w:r>
              <w:rPr>
                <w:sz w:val="20"/>
              </w:rPr>
              <w:t>Н</w:t>
            </w:r>
          </w:p>
        </w:tc>
        <w:tc>
          <w:tcPr>
            <w:tcW w:w="532" w:type="pct"/>
            <w:gridSpan w:val="2"/>
            <w:shd w:val="clear" w:color="auto" w:fill="auto"/>
          </w:tcPr>
          <w:p w:rsidR="004A5D6E" w:rsidRPr="00546FFD" w:rsidRDefault="004A5D6E" w:rsidP="00E4770C">
            <w:pPr>
              <w:spacing w:before="0" w:after="0"/>
              <w:jc w:val="center"/>
              <w:rPr>
                <w:sz w:val="20"/>
                <w:lang w:val="en-US"/>
              </w:rPr>
            </w:pPr>
            <w:r>
              <w:rPr>
                <w:sz w:val="20"/>
                <w:lang w:val="en-US"/>
              </w:rPr>
              <w:t>S</w:t>
            </w:r>
          </w:p>
        </w:tc>
        <w:tc>
          <w:tcPr>
            <w:tcW w:w="1396" w:type="pct"/>
            <w:gridSpan w:val="3"/>
            <w:shd w:val="clear" w:color="auto" w:fill="auto"/>
          </w:tcPr>
          <w:p w:rsidR="004A5D6E" w:rsidRPr="00C316CF" w:rsidRDefault="004A5D6E" w:rsidP="00E4770C">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75" w:type="pct"/>
            <w:shd w:val="clear" w:color="auto" w:fill="auto"/>
          </w:tcPr>
          <w:p w:rsidR="004A5D6E" w:rsidRPr="00162C8B" w:rsidRDefault="004A5D6E" w:rsidP="004A5D6E">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Требование (ограничение)</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preferenseRequirementInfo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shortName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Крaткое 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преимуще</w:t>
            </w:r>
            <w:r>
              <w:rPr>
                <w:sz w:val="20"/>
              </w:rPr>
              <w:t>ства (требования, ограничения)</w:t>
            </w:r>
          </w:p>
        </w:tc>
        <w:tc>
          <w:tcPr>
            <w:tcW w:w="1375" w:type="pct"/>
            <w:shd w:val="clear" w:color="auto" w:fill="auto"/>
          </w:tcPr>
          <w:p w:rsidR="0028211C" w:rsidRPr="00162C8B" w:rsidRDefault="0028211C" w:rsidP="00E4770C">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B83A4A">
              <w:rPr>
                <w:b/>
                <w:sz w:val="20"/>
              </w:rPr>
              <w:t>Переч</w:t>
            </w:r>
            <w:r>
              <w:rPr>
                <w:b/>
                <w:sz w:val="20"/>
              </w:rPr>
              <w:t>е</w:t>
            </w:r>
            <w:r w:rsidRPr="00B83A4A">
              <w:rPr>
                <w:b/>
                <w:sz w:val="20"/>
              </w:rPr>
              <w:t>нь требований, нормативно-правовых актов, конкретизирующих особенностей применения национального режима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B83A4A">
              <w:rPr>
                <w:b/>
                <w:sz w:val="20"/>
              </w:rPr>
              <w:t>restrictionsSt14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B83A4A">
              <w:rPr>
                <w:sz w:val="20"/>
              </w:rPr>
              <w:t>restrictionSt14</w:t>
            </w:r>
          </w:p>
        </w:tc>
        <w:tc>
          <w:tcPr>
            <w:tcW w:w="172" w:type="pct"/>
            <w:shd w:val="clear" w:color="auto" w:fill="auto"/>
          </w:tcPr>
          <w:p w:rsidR="0097011B" w:rsidRPr="00B83A4A" w:rsidRDefault="0097011B" w:rsidP="0097011B">
            <w:pPr>
              <w:spacing w:before="0" w:after="0"/>
              <w:rPr>
                <w:sz w:val="20"/>
              </w:rPr>
            </w:pPr>
            <w:r>
              <w:rPr>
                <w:sz w:val="20"/>
              </w:rPr>
              <w:t>О</w:t>
            </w:r>
          </w:p>
        </w:tc>
        <w:tc>
          <w:tcPr>
            <w:tcW w:w="532" w:type="pct"/>
            <w:gridSpan w:val="2"/>
            <w:shd w:val="clear" w:color="auto" w:fill="auto"/>
          </w:tcPr>
          <w:p w:rsidR="0097011B" w:rsidRPr="00B83A4A" w:rsidRDefault="0097011B" w:rsidP="0097011B">
            <w:pPr>
              <w:spacing w:before="0" w:after="0"/>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B83A4A">
              <w:rPr>
                <w:sz w:val="20"/>
              </w:rPr>
              <w:t>Сведения по запрету, ограничению участия, условию допуска</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FC69FD">
              <w:rPr>
                <w:b/>
                <w:sz w:val="20"/>
              </w:rPr>
              <w:t>Сведения по запрету, ограничению участия, условию допуска</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restriction</w:t>
            </w:r>
            <w:r w:rsidRPr="00B83A4A">
              <w:rPr>
                <w:b/>
                <w:sz w:val="20"/>
              </w:rPr>
              <w:t>St14</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requirementsType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Вид</w:t>
            </w:r>
            <w:r>
              <w:rPr>
                <w:sz w:val="20"/>
              </w:rPr>
              <w:t>ы</w:t>
            </w:r>
            <w:r w:rsidRPr="00FC69FD">
              <w:rPr>
                <w:sz w:val="20"/>
              </w:rPr>
              <w:t xml:space="preserve"> требований</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NPAInfo</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Сведения о нормативно-правовом акте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exception</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10542D"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FC69FD">
              <w:rPr>
                <w:sz w:val="20"/>
              </w:rPr>
              <w:t xml:space="preserve">Присутствуют обстоятельства, допускающие исключение, </w:t>
            </w:r>
            <w:r w:rsidRPr="00FC69FD">
              <w:rPr>
                <w:sz w:val="20"/>
              </w:rPr>
              <w:lastRenderedPageBreak/>
              <w:t>влекущее неприменение запрета, ограничения допуска</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FC69FD">
              <w:rPr>
                <w:sz w:val="20"/>
              </w:rPr>
              <w:t>note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FC69FD">
              <w:rPr>
                <w:sz w:val="20"/>
              </w:rPr>
              <w:t>Примечание</w:t>
            </w:r>
          </w:p>
        </w:tc>
        <w:tc>
          <w:tcPr>
            <w:tcW w:w="1375" w:type="pct"/>
            <w:shd w:val="clear" w:color="auto" w:fill="auto"/>
          </w:tcPr>
          <w:p w:rsidR="0097011B" w:rsidRPr="00162C8B" w:rsidRDefault="0097011B" w:rsidP="0097011B">
            <w:pPr>
              <w:spacing w:before="0" w:after="0"/>
              <w:jc w:val="both"/>
              <w:rPr>
                <w:sz w:val="20"/>
              </w:rPr>
            </w:pP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954C1A">
              <w:rPr>
                <w:b/>
                <w:sz w:val="20"/>
              </w:rPr>
              <w:t>Виды требований</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954C1A">
              <w:rPr>
                <w:b/>
                <w:sz w:val="20"/>
              </w:rPr>
              <w:t>requirementsType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954C1A">
              <w:rPr>
                <w:sz w:val="20"/>
              </w:rPr>
              <w:t>requirementType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lang w:val="en-US"/>
              </w:rPr>
              <w:t>S</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Pr="00B83A4A" w:rsidRDefault="0097011B" w:rsidP="0097011B">
            <w:pPr>
              <w:spacing w:before="0" w:after="0"/>
              <w:rPr>
                <w:sz w:val="20"/>
              </w:rPr>
            </w:pPr>
            <w:r>
              <w:rPr>
                <w:sz w:val="20"/>
              </w:rPr>
              <w:t>Множественный элемент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Pr>
                <w:b/>
                <w:sz w:val="20"/>
              </w:rPr>
              <w:t>Вид требования</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Pr>
                <w:b/>
                <w:sz w:val="20"/>
              </w:rPr>
              <w:t>requirement</w:t>
            </w:r>
            <w:r w:rsidRPr="00954C1A">
              <w:rPr>
                <w:b/>
                <w:sz w:val="20"/>
              </w:rPr>
              <w:t>Type</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Pr>
                <w:sz w:val="20"/>
                <w:lang w:val="en-US"/>
              </w:rPr>
              <w:t>t</w:t>
            </w:r>
            <w:r w:rsidRPr="00954C1A">
              <w:rPr>
                <w:sz w:val="20"/>
              </w:rPr>
              <w:t>ype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954C1A" w:rsidRDefault="0097011B" w:rsidP="0097011B">
            <w:pPr>
              <w:spacing w:before="0" w:after="0"/>
              <w:jc w:val="center"/>
              <w:rPr>
                <w:sz w:val="20"/>
              </w:rPr>
            </w:pPr>
            <w:r>
              <w:rPr>
                <w:sz w:val="20"/>
              </w:rPr>
              <w:t>Т</w:t>
            </w:r>
          </w:p>
        </w:tc>
        <w:tc>
          <w:tcPr>
            <w:tcW w:w="1396" w:type="pct"/>
            <w:gridSpan w:val="3"/>
            <w:shd w:val="clear" w:color="auto" w:fill="auto"/>
          </w:tcPr>
          <w:p w:rsidR="0097011B" w:rsidRPr="00B83A4A" w:rsidRDefault="0097011B" w:rsidP="0097011B">
            <w:pPr>
              <w:spacing w:before="0" w:after="0"/>
              <w:rPr>
                <w:sz w:val="20"/>
              </w:rPr>
            </w:pPr>
            <w:r w:rsidRPr="00954C1A">
              <w:rPr>
                <w:sz w:val="20"/>
              </w:rPr>
              <w:t>Вид требования</w:t>
            </w:r>
          </w:p>
        </w:tc>
        <w:tc>
          <w:tcPr>
            <w:tcW w:w="1375" w:type="pct"/>
            <w:shd w:val="clear" w:color="auto" w:fill="auto"/>
          </w:tcPr>
          <w:p w:rsidR="0097011B" w:rsidRDefault="0097011B" w:rsidP="0097011B">
            <w:pPr>
              <w:spacing w:before="0" w:after="0"/>
              <w:rPr>
                <w:sz w:val="20"/>
              </w:rPr>
            </w:pPr>
            <w:r>
              <w:rPr>
                <w:sz w:val="20"/>
              </w:rPr>
              <w:t>Допустимые значения:</w:t>
            </w:r>
          </w:p>
          <w:p w:rsidR="0097011B" w:rsidRDefault="0097011B" w:rsidP="0097011B">
            <w:pPr>
              <w:spacing w:before="0" w:after="0"/>
              <w:rPr>
                <w:sz w:val="20"/>
              </w:rPr>
            </w:pPr>
          </w:p>
          <w:p w:rsidR="0097011B" w:rsidRPr="00954C1A" w:rsidRDefault="0097011B" w:rsidP="0097011B">
            <w:pPr>
              <w:spacing w:before="0" w:after="0"/>
              <w:rPr>
                <w:sz w:val="20"/>
              </w:rPr>
            </w:pPr>
            <w:r w:rsidRPr="00954C1A">
              <w:rPr>
                <w:sz w:val="20"/>
              </w:rPr>
              <w:t>AC - условия допуска;</w:t>
            </w:r>
          </w:p>
          <w:p w:rsidR="0097011B" w:rsidRPr="00954C1A" w:rsidRDefault="0097011B" w:rsidP="0097011B">
            <w:pPr>
              <w:spacing w:before="0" w:after="0"/>
              <w:rPr>
                <w:sz w:val="20"/>
              </w:rPr>
            </w:pPr>
            <w:r w:rsidRPr="00954C1A">
              <w:rPr>
                <w:sz w:val="20"/>
              </w:rPr>
              <w:t>RA - ограничение допуска;</w:t>
            </w:r>
          </w:p>
          <w:p w:rsidR="0097011B" w:rsidRPr="00B83A4A" w:rsidRDefault="0097011B" w:rsidP="0097011B">
            <w:pPr>
              <w:spacing w:before="0" w:after="0"/>
              <w:rPr>
                <w:sz w:val="20"/>
              </w:rPr>
            </w:pPr>
            <w:r w:rsidRPr="00954C1A">
              <w:rPr>
                <w:sz w:val="20"/>
              </w:rPr>
              <w:t>BAN - запрет.</w:t>
            </w:r>
          </w:p>
        </w:tc>
      </w:tr>
      <w:tr w:rsidR="0097011B" w:rsidRPr="00301389" w:rsidTr="0038713A">
        <w:trPr>
          <w:jc w:val="center"/>
        </w:trPr>
        <w:tc>
          <w:tcPr>
            <w:tcW w:w="5000" w:type="pct"/>
            <w:gridSpan w:val="9"/>
            <w:shd w:val="clear" w:color="auto" w:fill="auto"/>
            <w:vAlign w:val="center"/>
          </w:tcPr>
          <w:p w:rsidR="0097011B" w:rsidRPr="00301389" w:rsidRDefault="0097011B" w:rsidP="0097011B">
            <w:pPr>
              <w:keepNext/>
              <w:spacing w:before="0" w:after="0"/>
              <w:contextualSpacing/>
              <w:jc w:val="center"/>
              <w:rPr>
                <w:b/>
                <w:sz w:val="20"/>
              </w:rPr>
            </w:pPr>
            <w:r w:rsidRPr="004407A4">
              <w:rPr>
                <w:b/>
                <w:sz w:val="20"/>
              </w:rPr>
              <w:t>Сведения о нормативно-правовом акте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r w:rsidRPr="004407A4">
              <w:rPr>
                <w:b/>
                <w:sz w:val="20"/>
              </w:rPr>
              <w:t>NPAInfo</w:t>
            </w:r>
          </w:p>
        </w:tc>
        <w:tc>
          <w:tcPr>
            <w:tcW w:w="785" w:type="pct"/>
            <w:shd w:val="clear" w:color="auto" w:fill="auto"/>
          </w:tcPr>
          <w:p w:rsidR="0097011B" w:rsidRPr="00C316CF" w:rsidRDefault="0097011B" w:rsidP="0097011B">
            <w:pPr>
              <w:spacing w:before="0" w:after="0"/>
              <w:rPr>
                <w:sz w:val="20"/>
              </w:rPr>
            </w:pPr>
          </w:p>
        </w:tc>
        <w:tc>
          <w:tcPr>
            <w:tcW w:w="172" w:type="pct"/>
            <w:shd w:val="clear" w:color="auto" w:fill="auto"/>
          </w:tcPr>
          <w:p w:rsidR="0097011B" w:rsidRPr="00C316CF" w:rsidRDefault="0097011B" w:rsidP="0097011B">
            <w:pPr>
              <w:spacing w:before="0" w:after="0"/>
              <w:rPr>
                <w:sz w:val="20"/>
              </w:rPr>
            </w:pPr>
          </w:p>
        </w:tc>
        <w:tc>
          <w:tcPr>
            <w:tcW w:w="532" w:type="pct"/>
            <w:gridSpan w:val="2"/>
            <w:shd w:val="clear" w:color="auto" w:fill="auto"/>
          </w:tcPr>
          <w:p w:rsidR="0097011B" w:rsidRPr="00C316CF" w:rsidRDefault="0097011B" w:rsidP="0097011B">
            <w:pPr>
              <w:spacing w:before="0" w:after="0"/>
              <w:rPr>
                <w:sz w:val="20"/>
              </w:rPr>
            </w:pPr>
          </w:p>
        </w:tc>
        <w:tc>
          <w:tcPr>
            <w:tcW w:w="1396" w:type="pct"/>
            <w:gridSpan w:val="3"/>
            <w:shd w:val="clear" w:color="auto" w:fill="auto"/>
          </w:tcPr>
          <w:p w:rsidR="0097011B" w:rsidRPr="00C316CF" w:rsidRDefault="0097011B" w:rsidP="0097011B">
            <w:pPr>
              <w:spacing w:before="0" w:after="0"/>
              <w:rPr>
                <w:sz w:val="20"/>
              </w:rPr>
            </w:pPr>
          </w:p>
        </w:tc>
        <w:tc>
          <w:tcPr>
            <w:tcW w:w="1375" w:type="pct"/>
            <w:shd w:val="clear" w:color="auto" w:fill="auto"/>
            <w:vAlign w:val="center"/>
          </w:tcPr>
          <w:p w:rsidR="0097011B" w:rsidRPr="00301389" w:rsidRDefault="0097011B" w:rsidP="0097011B">
            <w:pPr>
              <w:keepNext/>
              <w:spacing w:before="0" w:after="0"/>
              <w:contextualSpacing/>
              <w:rPr>
                <w:b/>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code</w:t>
            </w:r>
          </w:p>
        </w:tc>
        <w:tc>
          <w:tcPr>
            <w:tcW w:w="172" w:type="pct"/>
            <w:shd w:val="clear" w:color="auto" w:fill="auto"/>
          </w:tcPr>
          <w:p w:rsidR="0097011B" w:rsidRPr="00B83A4A" w:rsidRDefault="0097011B" w:rsidP="0097011B">
            <w:pPr>
              <w:spacing w:before="0" w:after="0"/>
              <w:jc w:val="center"/>
              <w:rPr>
                <w:sz w:val="20"/>
              </w:rPr>
            </w:pPr>
            <w:r>
              <w:rPr>
                <w:sz w:val="20"/>
              </w:rPr>
              <w:t>О</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w:t>
            </w:r>
          </w:p>
        </w:tc>
        <w:tc>
          <w:tcPr>
            <w:tcW w:w="1396" w:type="pct"/>
            <w:gridSpan w:val="3"/>
            <w:shd w:val="clear" w:color="auto" w:fill="auto"/>
          </w:tcPr>
          <w:p w:rsidR="0097011B" w:rsidRPr="00B83A4A" w:rsidRDefault="0097011B" w:rsidP="0097011B">
            <w:pPr>
              <w:spacing w:before="0" w:after="0"/>
              <w:rPr>
                <w:sz w:val="20"/>
              </w:rPr>
            </w:pPr>
            <w:r w:rsidRPr="004407A4">
              <w:rPr>
                <w:sz w:val="20"/>
              </w:rPr>
              <w:t>Код нормативно-правового акта по справочнику "Нормативно-правовые акты, регулирующие допуск товаров, работ, услуг в соответствии со ст.14 Закона 44-ФЗ" (nsiTRUAdmissionNPA)</w:t>
            </w:r>
          </w:p>
        </w:tc>
        <w:tc>
          <w:tcPr>
            <w:tcW w:w="1375" w:type="pct"/>
            <w:shd w:val="clear" w:color="auto" w:fill="auto"/>
          </w:tcPr>
          <w:p w:rsidR="0097011B" w:rsidRPr="00B83A4A" w:rsidRDefault="0097011B" w:rsidP="0097011B">
            <w:pPr>
              <w:spacing w:before="0" w:after="0"/>
              <w:rPr>
                <w:sz w:val="20"/>
              </w:rPr>
            </w:pP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Т(1-2000)</w:t>
            </w:r>
          </w:p>
        </w:tc>
        <w:tc>
          <w:tcPr>
            <w:tcW w:w="1396" w:type="pct"/>
            <w:gridSpan w:val="3"/>
            <w:shd w:val="clear" w:color="auto" w:fill="auto"/>
          </w:tcPr>
          <w:p w:rsidR="0097011B" w:rsidRPr="00B83A4A" w:rsidRDefault="0097011B" w:rsidP="0097011B">
            <w:pPr>
              <w:spacing w:before="0" w:after="0"/>
              <w:rPr>
                <w:sz w:val="20"/>
              </w:rPr>
            </w:pPr>
            <w:r w:rsidRPr="004407A4">
              <w:rPr>
                <w:sz w:val="20"/>
              </w:rPr>
              <w:t>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97011B" w:rsidRPr="00301389" w:rsidTr="00D9029F">
        <w:trPr>
          <w:jc w:val="center"/>
        </w:trPr>
        <w:tc>
          <w:tcPr>
            <w:tcW w:w="740" w:type="pct"/>
            <w:shd w:val="clear" w:color="auto" w:fill="auto"/>
          </w:tcPr>
          <w:p w:rsidR="0097011B" w:rsidRPr="00C316CF" w:rsidRDefault="0097011B" w:rsidP="0097011B">
            <w:pPr>
              <w:spacing w:before="0" w:after="0"/>
              <w:rPr>
                <w:sz w:val="20"/>
              </w:rPr>
            </w:pPr>
          </w:p>
        </w:tc>
        <w:tc>
          <w:tcPr>
            <w:tcW w:w="785" w:type="pct"/>
            <w:shd w:val="clear" w:color="auto" w:fill="auto"/>
          </w:tcPr>
          <w:p w:rsidR="0097011B" w:rsidRPr="00B83A4A" w:rsidRDefault="0097011B" w:rsidP="0097011B">
            <w:pPr>
              <w:spacing w:before="0" w:after="0"/>
              <w:rPr>
                <w:sz w:val="20"/>
              </w:rPr>
            </w:pPr>
            <w:r w:rsidRPr="004407A4">
              <w:rPr>
                <w:sz w:val="20"/>
              </w:rPr>
              <w:t>shortName</w:t>
            </w:r>
          </w:p>
        </w:tc>
        <w:tc>
          <w:tcPr>
            <w:tcW w:w="172" w:type="pct"/>
            <w:shd w:val="clear" w:color="auto" w:fill="auto"/>
          </w:tcPr>
          <w:p w:rsidR="0097011B" w:rsidRPr="00B83A4A" w:rsidRDefault="0097011B" w:rsidP="0097011B">
            <w:pPr>
              <w:spacing w:before="0" w:after="0"/>
              <w:jc w:val="center"/>
              <w:rPr>
                <w:sz w:val="20"/>
              </w:rPr>
            </w:pPr>
            <w:r>
              <w:rPr>
                <w:sz w:val="20"/>
              </w:rPr>
              <w:t>Н</w:t>
            </w:r>
          </w:p>
        </w:tc>
        <w:tc>
          <w:tcPr>
            <w:tcW w:w="532" w:type="pct"/>
            <w:gridSpan w:val="2"/>
            <w:shd w:val="clear" w:color="auto" w:fill="auto"/>
          </w:tcPr>
          <w:p w:rsidR="0097011B" w:rsidRPr="00B83A4A" w:rsidRDefault="0097011B" w:rsidP="0097011B">
            <w:pPr>
              <w:spacing w:before="0" w:after="0"/>
              <w:jc w:val="center"/>
              <w:rPr>
                <w:sz w:val="20"/>
                <w:lang w:val="en-US"/>
              </w:rPr>
            </w:pPr>
            <w:r>
              <w:rPr>
                <w:sz w:val="20"/>
              </w:rPr>
              <w:t>Т(1-100)</w:t>
            </w:r>
          </w:p>
        </w:tc>
        <w:tc>
          <w:tcPr>
            <w:tcW w:w="1396" w:type="pct"/>
            <w:gridSpan w:val="3"/>
            <w:shd w:val="clear" w:color="auto" w:fill="auto"/>
          </w:tcPr>
          <w:p w:rsidR="0097011B" w:rsidRPr="00B83A4A" w:rsidRDefault="0097011B" w:rsidP="0097011B">
            <w:pPr>
              <w:spacing w:before="0" w:after="0"/>
              <w:rPr>
                <w:sz w:val="20"/>
              </w:rPr>
            </w:pPr>
            <w:r w:rsidRPr="004407A4">
              <w:rPr>
                <w:sz w:val="20"/>
              </w:rPr>
              <w:t>Краткое наименова</w:t>
            </w:r>
            <w:r>
              <w:rPr>
                <w:sz w:val="20"/>
              </w:rPr>
              <w:t>ние нормативно-правового акта</w:t>
            </w:r>
          </w:p>
        </w:tc>
        <w:tc>
          <w:tcPr>
            <w:tcW w:w="1375" w:type="pct"/>
            <w:shd w:val="clear" w:color="auto" w:fill="auto"/>
          </w:tcPr>
          <w:p w:rsidR="0097011B" w:rsidRPr="00B83A4A" w:rsidRDefault="0097011B" w:rsidP="0097011B">
            <w:pPr>
              <w:spacing w:before="0" w:after="0"/>
              <w:rPr>
                <w:sz w:val="20"/>
              </w:rPr>
            </w:pPr>
            <w:r w:rsidRPr="004407A4">
              <w:rPr>
                <w:sz w:val="20"/>
              </w:rPr>
              <w:t>Игнорируется при приеме. Заполняется  при передаче</w:t>
            </w: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 внесения изменений</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modificationInfo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Краткое описание</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addInfo</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Дополнительная информация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reasonInfo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Основание</w:t>
            </w:r>
          </w:p>
        </w:tc>
      </w:tr>
      <w:tr w:rsidR="0097011B" w:rsidRPr="00301389" w:rsidTr="00D9029F">
        <w:trPr>
          <w:jc w:val="center"/>
        </w:trPr>
        <w:tc>
          <w:tcPr>
            <w:tcW w:w="740" w:type="pct"/>
            <w:shd w:val="clear" w:color="auto" w:fill="auto"/>
          </w:tcPr>
          <w:p w:rsidR="0028211C" w:rsidRPr="00162C8B" w:rsidRDefault="0028211C" w:rsidP="00E4770C">
            <w:pPr>
              <w:spacing w:before="0" w:after="0"/>
              <w:jc w:val="both"/>
              <w:rPr>
                <w:sz w:val="20"/>
              </w:rPr>
            </w:pPr>
            <w:r w:rsidRPr="00C316CF">
              <w:rPr>
                <w:b/>
                <w:bCs/>
                <w:sz w:val="20"/>
              </w:rPr>
              <w:t>reasonInfo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responsibleDecisionInfo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authorityPrescriptionInfo</w:t>
            </w:r>
          </w:p>
        </w:tc>
        <w:tc>
          <w:tcPr>
            <w:tcW w:w="172" w:type="pct"/>
            <w:shd w:val="clear" w:color="auto" w:fill="auto"/>
          </w:tcPr>
          <w:p w:rsidR="0028211C" w:rsidRPr="00C316CF" w:rsidRDefault="0028211C" w:rsidP="00E4770C">
            <w:pPr>
              <w:spacing w:before="0" w:after="0"/>
              <w:rPr>
                <w:sz w:val="20"/>
              </w:rPr>
            </w:pPr>
            <w:r w:rsidRPr="00C316CF">
              <w:rPr>
                <w:sz w:val="20"/>
              </w:rPr>
              <w:t>О</w:t>
            </w:r>
          </w:p>
        </w:tc>
        <w:tc>
          <w:tcPr>
            <w:tcW w:w="532" w:type="pct"/>
            <w:gridSpan w:val="2"/>
            <w:shd w:val="clear" w:color="auto" w:fill="auto"/>
          </w:tcPr>
          <w:p w:rsidR="0028211C" w:rsidRPr="00C316CF" w:rsidRDefault="0028211C" w:rsidP="00E4770C">
            <w:pPr>
              <w:spacing w:before="0" w:after="0"/>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courtDecisionInfo</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Решение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Del="007837F9" w:rsidTr="00D9029F">
        <w:trPr>
          <w:jc w:val="center"/>
          <w:del w:id="312" w:author="Yugin Vitaly" w:date="2020-09-16T18:46:00Z"/>
        </w:trPr>
        <w:tc>
          <w:tcPr>
            <w:tcW w:w="740" w:type="pct"/>
            <w:shd w:val="clear" w:color="auto" w:fill="auto"/>
            <w:vAlign w:val="center"/>
          </w:tcPr>
          <w:p w:rsidR="0028211C" w:rsidRPr="00301389" w:rsidDel="007837F9" w:rsidRDefault="0028211C" w:rsidP="00E4770C">
            <w:pPr>
              <w:spacing w:before="0" w:after="0"/>
              <w:contextualSpacing/>
              <w:rPr>
                <w:del w:id="313" w:author="Yugin Vitaly" w:date="2020-09-16T18:46:00Z"/>
                <w:sz w:val="20"/>
              </w:rPr>
            </w:pPr>
          </w:p>
        </w:tc>
        <w:tc>
          <w:tcPr>
            <w:tcW w:w="785" w:type="pct"/>
            <w:shd w:val="clear" w:color="auto" w:fill="auto"/>
          </w:tcPr>
          <w:p w:rsidR="0028211C" w:rsidRPr="00C316CF" w:rsidDel="007837F9" w:rsidRDefault="0028211C" w:rsidP="00E4770C">
            <w:pPr>
              <w:spacing w:before="0" w:after="0"/>
              <w:rPr>
                <w:del w:id="314" w:author="Yugin Vitaly" w:date="2020-09-16T18:46:00Z"/>
                <w:sz w:val="20"/>
              </w:rPr>
            </w:pPr>
            <w:del w:id="315" w:author="Yugin Vitaly" w:date="2020-09-16T18:46:00Z">
              <w:r w:rsidRPr="00C316CF" w:rsidDel="007837F9">
                <w:rPr>
                  <w:sz w:val="20"/>
                </w:rPr>
                <w:delText>discussionResultInfo</w:delText>
              </w:r>
            </w:del>
          </w:p>
        </w:tc>
        <w:tc>
          <w:tcPr>
            <w:tcW w:w="172" w:type="pct"/>
            <w:shd w:val="clear" w:color="auto" w:fill="auto"/>
          </w:tcPr>
          <w:p w:rsidR="0028211C" w:rsidRPr="00C316CF" w:rsidDel="007837F9" w:rsidRDefault="0028211C" w:rsidP="00E4770C">
            <w:pPr>
              <w:spacing w:before="0" w:after="0"/>
              <w:jc w:val="center"/>
              <w:rPr>
                <w:del w:id="316" w:author="Yugin Vitaly" w:date="2020-09-16T18:46:00Z"/>
                <w:sz w:val="20"/>
              </w:rPr>
            </w:pPr>
            <w:del w:id="317" w:author="Yugin Vitaly" w:date="2020-09-16T18:46:00Z">
              <w:r w:rsidRPr="00C316CF" w:rsidDel="007837F9">
                <w:rPr>
                  <w:sz w:val="20"/>
                </w:rPr>
                <w:delText>О</w:delText>
              </w:r>
            </w:del>
          </w:p>
        </w:tc>
        <w:tc>
          <w:tcPr>
            <w:tcW w:w="532" w:type="pct"/>
            <w:gridSpan w:val="2"/>
            <w:shd w:val="clear" w:color="auto" w:fill="auto"/>
          </w:tcPr>
          <w:p w:rsidR="0028211C" w:rsidRPr="00C316CF" w:rsidDel="007837F9" w:rsidRDefault="0028211C" w:rsidP="00E4770C">
            <w:pPr>
              <w:spacing w:before="0" w:after="0"/>
              <w:jc w:val="center"/>
              <w:rPr>
                <w:del w:id="318" w:author="Yugin Vitaly" w:date="2020-09-16T18:46:00Z"/>
                <w:sz w:val="20"/>
              </w:rPr>
            </w:pPr>
            <w:del w:id="319" w:author="Yugin Vitaly" w:date="2020-09-16T18:46:00Z">
              <w:r w:rsidRPr="00C316CF" w:rsidDel="007837F9">
                <w:rPr>
                  <w:sz w:val="20"/>
                </w:rPr>
                <w:delText>S</w:delText>
              </w:r>
            </w:del>
          </w:p>
        </w:tc>
        <w:tc>
          <w:tcPr>
            <w:tcW w:w="1396" w:type="pct"/>
            <w:gridSpan w:val="3"/>
            <w:shd w:val="clear" w:color="auto" w:fill="auto"/>
          </w:tcPr>
          <w:p w:rsidR="0028211C" w:rsidRPr="00C316CF" w:rsidDel="007837F9" w:rsidRDefault="0028211C" w:rsidP="00E4770C">
            <w:pPr>
              <w:spacing w:before="0" w:after="0"/>
              <w:rPr>
                <w:del w:id="320" w:author="Yugin Vitaly" w:date="2020-09-16T18:46:00Z"/>
                <w:sz w:val="20"/>
              </w:rPr>
            </w:pPr>
            <w:del w:id="321" w:author="Yugin Vitaly" w:date="2020-09-16T18:46:00Z">
              <w:r w:rsidRPr="00C316CF" w:rsidDel="007837F9">
                <w:rPr>
                  <w:sz w:val="20"/>
                </w:rPr>
                <w:delText>Общественное обсуждение</w:delText>
              </w:r>
            </w:del>
          </w:p>
        </w:tc>
        <w:tc>
          <w:tcPr>
            <w:tcW w:w="1375" w:type="pct"/>
            <w:shd w:val="clear" w:color="auto" w:fill="auto"/>
          </w:tcPr>
          <w:p w:rsidR="0028211C" w:rsidRPr="00162C8B" w:rsidDel="007837F9" w:rsidRDefault="0028211C" w:rsidP="00E4770C">
            <w:pPr>
              <w:spacing w:before="0" w:after="0"/>
              <w:jc w:val="both"/>
              <w:rPr>
                <w:del w:id="322" w:author="Yugin Vitaly" w:date="2020-09-16T18:46:00Z"/>
                <w:sz w:val="20"/>
              </w:rPr>
            </w:pPr>
          </w:p>
        </w:tc>
      </w:tr>
      <w:tr w:rsidR="0028211C" w:rsidRPr="00301389" w:rsidTr="0038713A">
        <w:trPr>
          <w:jc w:val="center"/>
        </w:trPr>
        <w:tc>
          <w:tcPr>
            <w:tcW w:w="5000" w:type="pct"/>
            <w:gridSpan w:val="9"/>
            <w:shd w:val="clear" w:color="auto" w:fill="auto"/>
          </w:tcPr>
          <w:p w:rsidR="0028211C" w:rsidRPr="00C316CF" w:rsidRDefault="0028211C" w:rsidP="00E4770C">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responsibleDecisionInfo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принятия решения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97011B" w:rsidRPr="00301389" w:rsidTr="00D9029F">
        <w:trPr>
          <w:jc w:val="center"/>
        </w:trPr>
        <w:tc>
          <w:tcPr>
            <w:tcW w:w="740" w:type="pct"/>
            <w:shd w:val="clear" w:color="auto" w:fill="auto"/>
          </w:tcPr>
          <w:p w:rsidR="0028211C" w:rsidRPr="00162C8B" w:rsidRDefault="0028211C" w:rsidP="00E4770C">
            <w:pPr>
              <w:spacing w:before="0" w:after="0"/>
              <w:rPr>
                <w:sz w:val="20"/>
              </w:rPr>
            </w:pPr>
            <w:r w:rsidRPr="00C316CF">
              <w:rPr>
                <w:b/>
                <w:bCs/>
                <w:sz w:val="20"/>
              </w:rPr>
              <w:t>authorityPrescriptionInfo</w:t>
            </w:r>
          </w:p>
        </w:tc>
        <w:tc>
          <w:tcPr>
            <w:tcW w:w="785" w:type="pct"/>
            <w:shd w:val="clear" w:color="auto" w:fill="auto"/>
            <w:vAlign w:val="center"/>
          </w:tcPr>
          <w:p w:rsidR="0028211C" w:rsidRPr="00301389" w:rsidRDefault="0028211C" w:rsidP="00E4770C">
            <w:pPr>
              <w:keepNext/>
              <w:spacing w:before="0" w:after="0"/>
              <w:contextualSpacing/>
              <w:rPr>
                <w:b/>
                <w:sz w:val="20"/>
              </w:rPr>
            </w:pPr>
          </w:p>
        </w:tc>
        <w:tc>
          <w:tcPr>
            <w:tcW w:w="172" w:type="pct"/>
            <w:shd w:val="clear" w:color="auto" w:fill="auto"/>
            <w:vAlign w:val="center"/>
          </w:tcPr>
          <w:p w:rsidR="0028211C" w:rsidRPr="00301389" w:rsidRDefault="0028211C" w:rsidP="00E4770C">
            <w:pPr>
              <w:keepNext/>
              <w:spacing w:before="0" w:after="0"/>
              <w:contextualSpacing/>
              <w:jc w:val="center"/>
              <w:rPr>
                <w:b/>
                <w:sz w:val="20"/>
              </w:rPr>
            </w:pPr>
          </w:p>
        </w:tc>
        <w:tc>
          <w:tcPr>
            <w:tcW w:w="532" w:type="pct"/>
            <w:gridSpan w:val="2"/>
            <w:shd w:val="clear" w:color="auto" w:fill="auto"/>
            <w:vAlign w:val="center"/>
          </w:tcPr>
          <w:p w:rsidR="0028211C" w:rsidRPr="00301389" w:rsidRDefault="0028211C" w:rsidP="00E4770C">
            <w:pPr>
              <w:keepNext/>
              <w:spacing w:before="0" w:after="0"/>
              <w:contextualSpacing/>
              <w:jc w:val="center"/>
              <w:rPr>
                <w:b/>
                <w:sz w:val="20"/>
              </w:rPr>
            </w:pPr>
          </w:p>
        </w:tc>
        <w:tc>
          <w:tcPr>
            <w:tcW w:w="1396" w:type="pct"/>
            <w:gridSpan w:val="3"/>
            <w:shd w:val="clear" w:color="auto" w:fill="auto"/>
            <w:vAlign w:val="center"/>
          </w:tcPr>
          <w:p w:rsidR="0028211C" w:rsidRPr="00301389" w:rsidRDefault="0028211C" w:rsidP="00E4770C">
            <w:pPr>
              <w:keepNext/>
              <w:spacing w:before="0" w:after="0"/>
              <w:contextualSpacing/>
              <w:rPr>
                <w:b/>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vMerge w:val="restart"/>
            <w:shd w:val="clear" w:color="auto" w:fill="auto"/>
            <w:vAlign w:val="center"/>
          </w:tcPr>
          <w:p w:rsidR="0028211C" w:rsidRPr="00301389" w:rsidRDefault="0028211C" w:rsidP="00E4770C">
            <w:pPr>
              <w:spacing w:before="0" w:after="0"/>
              <w:contextualSpacing/>
              <w:rPr>
                <w:sz w:val="20"/>
              </w:rPr>
            </w:pPr>
            <w:r w:rsidRPr="00C316CF">
              <w:rPr>
                <w:sz w:val="20"/>
              </w:rPr>
              <w:t>Допустимо указание только одного элемента</w:t>
            </w:r>
          </w:p>
        </w:tc>
        <w:tc>
          <w:tcPr>
            <w:tcW w:w="785" w:type="pct"/>
            <w:shd w:val="clear" w:color="auto" w:fill="auto"/>
          </w:tcPr>
          <w:p w:rsidR="0028211C" w:rsidRPr="00C316CF" w:rsidRDefault="0028211C" w:rsidP="00E4770C">
            <w:pPr>
              <w:spacing w:before="0" w:after="0"/>
              <w:rPr>
                <w:sz w:val="20"/>
              </w:rPr>
            </w:pPr>
            <w:r w:rsidRPr="00C316CF">
              <w:rPr>
                <w:sz w:val="20"/>
              </w:rPr>
              <w:t>reestrPrescription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vMerge/>
            <w:shd w:val="clear" w:color="auto" w:fill="auto"/>
            <w:vAlign w:val="center"/>
          </w:tcPr>
          <w:p w:rsidR="0028211C" w:rsidRPr="00301389" w:rsidRDefault="0028211C" w:rsidP="00E4770C">
            <w:pPr>
              <w:spacing w:before="0" w:after="0"/>
              <w:contextualSpacing/>
              <w:rPr>
                <w:sz w:val="20"/>
              </w:rPr>
            </w:pPr>
          </w:p>
        </w:tc>
        <w:tc>
          <w:tcPr>
            <w:tcW w:w="785" w:type="pct"/>
            <w:shd w:val="clear" w:color="auto" w:fill="auto"/>
          </w:tcPr>
          <w:p w:rsidR="0028211C" w:rsidRPr="00C316CF" w:rsidRDefault="0028211C" w:rsidP="00E4770C">
            <w:pPr>
              <w:spacing w:before="0" w:after="0"/>
              <w:rPr>
                <w:sz w:val="20"/>
              </w:rPr>
            </w:pPr>
            <w:r w:rsidRPr="00C316CF">
              <w:rPr>
                <w:sz w:val="20"/>
              </w:rPr>
              <w:t>externalPrescription</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Предписание отсутствует в реестре результатов контроля</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reestrPrescription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checkResultNumber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[ 1 - 256 ]</w:t>
            </w:r>
          </w:p>
        </w:tc>
        <w:tc>
          <w:tcPr>
            <w:tcW w:w="1396" w:type="pct"/>
            <w:gridSpan w:val="3"/>
            <w:shd w:val="clear" w:color="auto" w:fill="auto"/>
          </w:tcPr>
          <w:p w:rsidR="0028211C" w:rsidRPr="00C316CF" w:rsidRDefault="0028211C" w:rsidP="00E4770C">
            <w:pPr>
              <w:spacing w:before="0" w:after="0"/>
              <w:rPr>
                <w:sz w:val="20"/>
              </w:rPr>
            </w:pPr>
            <w:r w:rsidRPr="00C316CF">
              <w:rPr>
                <w:sz w:val="20"/>
              </w:rPr>
              <w:t xml:space="preserve">Номер результата контроля по </w:t>
            </w:r>
            <w:r w:rsidRPr="00C316CF">
              <w:rPr>
                <w:sz w:val="20"/>
              </w:rPr>
              <w:lastRenderedPageBreak/>
              <w:t>предписанию</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prescriptionNumber</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[ 1 - 20 ]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предписания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foundation</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Основание внесения изменений по предписанию</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Н</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DT</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 (для печатной формы)</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органа, уполномоченного на осуществление контроля</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authorityType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w:t>
            </w:r>
          </w:p>
        </w:tc>
        <w:tc>
          <w:tcPr>
            <w:tcW w:w="1396" w:type="pct"/>
            <w:gridSpan w:val="3"/>
            <w:shd w:val="clear" w:color="auto" w:fill="auto"/>
          </w:tcPr>
          <w:p w:rsidR="0028211C" w:rsidRPr="00C316CF" w:rsidRDefault="0028211C" w:rsidP="00E4770C">
            <w:pPr>
              <w:spacing w:before="0" w:after="0"/>
              <w:rPr>
                <w:sz w:val="20"/>
              </w:rPr>
            </w:pPr>
            <w:r w:rsidRPr="00C316CF">
              <w:rPr>
                <w:sz w:val="20"/>
              </w:rPr>
              <w:t>Вид органа, уполномоче</w:t>
            </w:r>
            <w:r>
              <w:rPr>
                <w:sz w:val="20"/>
              </w:rPr>
              <w:t>нного на осуществление контроля</w:t>
            </w:r>
          </w:p>
        </w:tc>
        <w:tc>
          <w:tcPr>
            <w:tcW w:w="1375" w:type="pct"/>
            <w:shd w:val="clear" w:color="auto" w:fill="auto"/>
          </w:tcPr>
          <w:p w:rsidR="0028211C" w:rsidRDefault="0028211C" w:rsidP="00E4770C">
            <w:pPr>
              <w:spacing w:before="0" w:after="0"/>
              <w:jc w:val="both"/>
              <w:rPr>
                <w:sz w:val="20"/>
              </w:rPr>
            </w:pPr>
            <w:r>
              <w:rPr>
                <w:sz w:val="20"/>
              </w:rPr>
              <w:t>Допустимые значения:</w:t>
            </w:r>
          </w:p>
          <w:p w:rsidR="0028211C" w:rsidRDefault="0028211C" w:rsidP="00E4770C">
            <w:pPr>
              <w:spacing w:before="0" w:after="0"/>
              <w:jc w:val="both"/>
              <w:rPr>
                <w:sz w:val="20"/>
              </w:rPr>
            </w:pPr>
            <w:r w:rsidRPr="00C316CF">
              <w:rPr>
                <w:sz w:val="20"/>
              </w:rPr>
              <w:t xml:space="preserve">FA - Федеральная антимонопольная служба; </w:t>
            </w:r>
          </w:p>
          <w:p w:rsidR="0028211C" w:rsidRDefault="0028211C" w:rsidP="00E4770C">
            <w:pPr>
              <w:spacing w:before="0" w:after="0"/>
              <w:jc w:val="both"/>
              <w:rPr>
                <w:sz w:val="20"/>
              </w:rPr>
            </w:pPr>
            <w:r w:rsidRPr="00C316CF">
              <w:rPr>
                <w:sz w:val="20"/>
              </w:rPr>
              <w:t xml:space="preserve">FO - Федеральная служба по оборонному заказу; </w:t>
            </w:r>
          </w:p>
          <w:p w:rsidR="0028211C" w:rsidRDefault="0028211C" w:rsidP="00E4770C">
            <w:pPr>
              <w:spacing w:before="0" w:after="0"/>
              <w:jc w:val="both"/>
              <w:rPr>
                <w:sz w:val="20"/>
              </w:rPr>
            </w:pPr>
            <w:r w:rsidRPr="00C316CF">
              <w:rPr>
                <w:sz w:val="20"/>
              </w:rPr>
              <w:t xml:space="preserve">S - Орган исполнительной власти субъекта РФ; </w:t>
            </w:r>
          </w:p>
          <w:p w:rsidR="0028211C" w:rsidRPr="00055ECF" w:rsidRDefault="0028211C" w:rsidP="00E4770C">
            <w:pPr>
              <w:spacing w:before="0" w:after="0"/>
              <w:jc w:val="both"/>
              <w:rPr>
                <w:sz w:val="20"/>
              </w:rPr>
            </w:pPr>
            <w:r w:rsidRPr="00C316CF">
              <w:rPr>
                <w:sz w:val="20"/>
              </w:rPr>
              <w:t>M - Орган местного самоуправления муниципального района, городского округа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prescriptionProperty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предписания контролирующего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externalPrescription</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предписания контролирующего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prescriptionProperty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Решение судебного органа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courtDecisionInfo</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courtName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 xml:space="preserve">T </w:t>
            </w:r>
            <w:r>
              <w:rPr>
                <w:sz w:val="20"/>
              </w:rPr>
              <w:t>[1 - 2000]</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судебного органа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decisionProperty</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S</w:t>
            </w:r>
          </w:p>
        </w:tc>
        <w:tc>
          <w:tcPr>
            <w:tcW w:w="1396" w:type="pct"/>
            <w:gridSpan w:val="3"/>
            <w:shd w:val="clear" w:color="auto" w:fill="auto"/>
          </w:tcPr>
          <w:p w:rsidR="0028211C" w:rsidRPr="00C316CF" w:rsidRDefault="0028211C" w:rsidP="00E4770C">
            <w:pPr>
              <w:spacing w:before="0" w:after="0"/>
              <w:rPr>
                <w:sz w:val="20"/>
              </w:rPr>
            </w:pPr>
            <w:r w:rsidRPr="00C316CF">
              <w:rPr>
                <w:sz w:val="20"/>
              </w:rPr>
              <w:t>Реквизиты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Tr="0038713A">
        <w:trPr>
          <w:jc w:val="center"/>
        </w:trPr>
        <w:tc>
          <w:tcPr>
            <w:tcW w:w="5000" w:type="pct"/>
            <w:gridSpan w:val="9"/>
            <w:shd w:val="clear" w:color="auto" w:fill="auto"/>
            <w:vAlign w:val="center"/>
          </w:tcPr>
          <w:p w:rsidR="0028211C" w:rsidRPr="00301389" w:rsidRDefault="0028211C" w:rsidP="00E4770C">
            <w:pPr>
              <w:keepNext/>
              <w:spacing w:before="0" w:after="0"/>
              <w:contextualSpacing/>
              <w:jc w:val="center"/>
              <w:rPr>
                <w:b/>
                <w:sz w:val="20"/>
              </w:rPr>
            </w:pPr>
            <w:r w:rsidRPr="00C316CF">
              <w:rPr>
                <w:b/>
                <w:bCs/>
                <w:sz w:val="20"/>
              </w:rPr>
              <w:t>Реквизиты документа</w:t>
            </w: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r w:rsidRPr="00C316CF">
              <w:rPr>
                <w:b/>
                <w:bCs/>
                <w:sz w:val="20"/>
              </w:rPr>
              <w:t>decisionProperty</w:t>
            </w:r>
          </w:p>
        </w:tc>
        <w:tc>
          <w:tcPr>
            <w:tcW w:w="785" w:type="pct"/>
            <w:shd w:val="clear" w:color="auto" w:fill="auto"/>
          </w:tcPr>
          <w:p w:rsidR="0028211C" w:rsidRPr="00C316CF" w:rsidRDefault="0028211C" w:rsidP="00E4770C">
            <w:pPr>
              <w:spacing w:before="0" w:after="0"/>
              <w:rPr>
                <w:sz w:val="20"/>
              </w:rPr>
            </w:pPr>
          </w:p>
        </w:tc>
        <w:tc>
          <w:tcPr>
            <w:tcW w:w="172" w:type="pct"/>
            <w:shd w:val="clear" w:color="auto" w:fill="auto"/>
          </w:tcPr>
          <w:p w:rsidR="0028211C" w:rsidRPr="00C316CF" w:rsidRDefault="0028211C" w:rsidP="00E4770C">
            <w:pPr>
              <w:spacing w:before="0" w:after="0"/>
              <w:rPr>
                <w:sz w:val="20"/>
              </w:rPr>
            </w:pPr>
          </w:p>
        </w:tc>
        <w:tc>
          <w:tcPr>
            <w:tcW w:w="532" w:type="pct"/>
            <w:gridSpan w:val="2"/>
            <w:shd w:val="clear" w:color="auto" w:fill="auto"/>
          </w:tcPr>
          <w:p w:rsidR="0028211C" w:rsidRPr="00C316CF" w:rsidRDefault="0028211C" w:rsidP="00E4770C">
            <w:pPr>
              <w:spacing w:before="0" w:after="0"/>
              <w:rPr>
                <w:sz w:val="20"/>
              </w:rPr>
            </w:pPr>
          </w:p>
        </w:tc>
        <w:tc>
          <w:tcPr>
            <w:tcW w:w="1396" w:type="pct"/>
            <w:gridSpan w:val="3"/>
            <w:shd w:val="clear" w:color="auto" w:fill="auto"/>
          </w:tcPr>
          <w:p w:rsidR="0028211C" w:rsidRPr="00C316CF" w:rsidRDefault="0028211C" w:rsidP="00E4770C">
            <w:pPr>
              <w:spacing w:before="0" w:after="0"/>
              <w:rPr>
                <w:sz w:val="20"/>
              </w:rPr>
            </w:pPr>
          </w:p>
        </w:tc>
        <w:tc>
          <w:tcPr>
            <w:tcW w:w="1375" w:type="pct"/>
            <w:shd w:val="clear" w:color="auto" w:fill="auto"/>
            <w:vAlign w:val="center"/>
          </w:tcPr>
          <w:p w:rsidR="0028211C" w:rsidRPr="00301389" w:rsidRDefault="0028211C" w:rsidP="00E4770C">
            <w:pPr>
              <w:keepNext/>
              <w:spacing w:before="0" w:after="0"/>
              <w:contextualSpacing/>
              <w:rPr>
                <w:b/>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docName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[ 1 - 1000 ]</w:t>
            </w:r>
          </w:p>
        </w:tc>
        <w:tc>
          <w:tcPr>
            <w:tcW w:w="1396" w:type="pct"/>
            <w:gridSpan w:val="3"/>
            <w:shd w:val="clear" w:color="auto" w:fill="auto"/>
          </w:tcPr>
          <w:p w:rsidR="0028211C" w:rsidRPr="00C316CF" w:rsidRDefault="0028211C" w:rsidP="00E4770C">
            <w:pPr>
              <w:spacing w:before="0" w:after="0"/>
              <w:rPr>
                <w:sz w:val="20"/>
              </w:rPr>
            </w:pPr>
            <w:r w:rsidRPr="00C316CF">
              <w:rPr>
                <w:sz w:val="20"/>
              </w:rPr>
              <w:t>Наименование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docNumber</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T [ 1 - 350 ]</w:t>
            </w:r>
          </w:p>
        </w:tc>
        <w:tc>
          <w:tcPr>
            <w:tcW w:w="1396" w:type="pct"/>
            <w:gridSpan w:val="3"/>
            <w:shd w:val="clear" w:color="auto" w:fill="auto"/>
          </w:tcPr>
          <w:p w:rsidR="0028211C" w:rsidRPr="00C316CF" w:rsidRDefault="0028211C" w:rsidP="00E4770C">
            <w:pPr>
              <w:spacing w:before="0" w:after="0"/>
              <w:rPr>
                <w:sz w:val="20"/>
              </w:rPr>
            </w:pPr>
            <w:r w:rsidRPr="00C316CF">
              <w:rPr>
                <w:sz w:val="20"/>
              </w:rPr>
              <w:t>Номер документа</w:t>
            </w:r>
          </w:p>
        </w:tc>
        <w:tc>
          <w:tcPr>
            <w:tcW w:w="1375" w:type="pct"/>
            <w:shd w:val="clear" w:color="auto" w:fill="auto"/>
          </w:tcPr>
          <w:p w:rsidR="0028211C" w:rsidRPr="00162C8B" w:rsidRDefault="0028211C" w:rsidP="00E4770C">
            <w:pPr>
              <w:spacing w:before="0" w:after="0"/>
              <w:jc w:val="both"/>
              <w:rPr>
                <w:sz w:val="20"/>
              </w:rPr>
            </w:pPr>
          </w:p>
        </w:tc>
      </w:tr>
      <w:tr w:rsidR="0097011B" w:rsidRPr="00301389" w:rsidTr="00D9029F">
        <w:trPr>
          <w:jc w:val="center"/>
        </w:trPr>
        <w:tc>
          <w:tcPr>
            <w:tcW w:w="740" w:type="pct"/>
            <w:shd w:val="clear" w:color="auto" w:fill="auto"/>
          </w:tcPr>
          <w:p w:rsidR="0028211C" w:rsidRPr="00C316CF" w:rsidRDefault="0028211C" w:rsidP="00E4770C">
            <w:pPr>
              <w:spacing w:before="0" w:after="0"/>
              <w:rPr>
                <w:sz w:val="20"/>
              </w:rPr>
            </w:pPr>
          </w:p>
        </w:tc>
        <w:tc>
          <w:tcPr>
            <w:tcW w:w="785" w:type="pct"/>
            <w:shd w:val="clear" w:color="auto" w:fill="auto"/>
          </w:tcPr>
          <w:p w:rsidR="0028211C" w:rsidRPr="00C316CF" w:rsidRDefault="0028211C" w:rsidP="00E4770C">
            <w:pPr>
              <w:spacing w:before="0" w:after="0"/>
              <w:rPr>
                <w:sz w:val="20"/>
              </w:rPr>
            </w:pPr>
            <w:r w:rsidRPr="00C316CF">
              <w:rPr>
                <w:sz w:val="20"/>
              </w:rPr>
              <w:t>docDate</w:t>
            </w:r>
          </w:p>
        </w:tc>
        <w:tc>
          <w:tcPr>
            <w:tcW w:w="172" w:type="pct"/>
            <w:shd w:val="clear" w:color="auto" w:fill="auto"/>
          </w:tcPr>
          <w:p w:rsidR="0028211C" w:rsidRPr="00C316CF" w:rsidRDefault="0028211C" w:rsidP="00E4770C">
            <w:pPr>
              <w:spacing w:before="0" w:after="0"/>
              <w:jc w:val="center"/>
              <w:rPr>
                <w:sz w:val="20"/>
              </w:rPr>
            </w:pPr>
            <w:r w:rsidRPr="00C316CF">
              <w:rPr>
                <w:sz w:val="20"/>
              </w:rPr>
              <w:t>О</w:t>
            </w:r>
          </w:p>
        </w:tc>
        <w:tc>
          <w:tcPr>
            <w:tcW w:w="532" w:type="pct"/>
            <w:gridSpan w:val="2"/>
            <w:shd w:val="clear" w:color="auto" w:fill="auto"/>
          </w:tcPr>
          <w:p w:rsidR="0028211C" w:rsidRPr="00C316CF" w:rsidRDefault="0028211C" w:rsidP="00E4770C">
            <w:pPr>
              <w:spacing w:before="0" w:after="0"/>
              <w:jc w:val="center"/>
              <w:rPr>
                <w:sz w:val="20"/>
              </w:rPr>
            </w:pPr>
            <w:r w:rsidRPr="00C316CF">
              <w:rPr>
                <w:sz w:val="20"/>
              </w:rPr>
              <w:t>D</w:t>
            </w:r>
          </w:p>
        </w:tc>
        <w:tc>
          <w:tcPr>
            <w:tcW w:w="1396" w:type="pct"/>
            <w:gridSpan w:val="3"/>
            <w:shd w:val="clear" w:color="auto" w:fill="auto"/>
          </w:tcPr>
          <w:p w:rsidR="0028211C" w:rsidRPr="00C316CF" w:rsidRDefault="0028211C" w:rsidP="00E4770C">
            <w:pPr>
              <w:spacing w:before="0" w:after="0"/>
              <w:rPr>
                <w:sz w:val="20"/>
              </w:rPr>
            </w:pPr>
            <w:r w:rsidRPr="00C316CF">
              <w:rPr>
                <w:sz w:val="20"/>
              </w:rPr>
              <w:t>Дата документа</w:t>
            </w:r>
          </w:p>
        </w:tc>
        <w:tc>
          <w:tcPr>
            <w:tcW w:w="1375" w:type="pct"/>
            <w:shd w:val="clear" w:color="auto" w:fill="auto"/>
          </w:tcPr>
          <w:p w:rsidR="0028211C" w:rsidRPr="00162C8B" w:rsidRDefault="0028211C" w:rsidP="00E4770C">
            <w:pPr>
              <w:spacing w:before="0" w:after="0"/>
              <w:jc w:val="both"/>
              <w:rPr>
                <w:sz w:val="20"/>
              </w:rPr>
            </w:pPr>
          </w:p>
        </w:tc>
      </w:tr>
      <w:tr w:rsidR="0028211C" w:rsidRPr="00301389" w:rsidDel="007837F9" w:rsidTr="0038713A">
        <w:trPr>
          <w:jc w:val="center"/>
          <w:del w:id="323" w:author="Yugin Vitaly" w:date="2020-09-16T18:46:00Z"/>
        </w:trPr>
        <w:tc>
          <w:tcPr>
            <w:tcW w:w="5000" w:type="pct"/>
            <w:gridSpan w:val="9"/>
            <w:shd w:val="clear" w:color="auto" w:fill="auto"/>
            <w:vAlign w:val="center"/>
          </w:tcPr>
          <w:p w:rsidR="0028211C" w:rsidRPr="00301389" w:rsidDel="007837F9" w:rsidRDefault="0028211C" w:rsidP="00E4770C">
            <w:pPr>
              <w:keepNext/>
              <w:spacing w:before="0" w:after="0"/>
              <w:contextualSpacing/>
              <w:jc w:val="center"/>
              <w:rPr>
                <w:del w:id="324" w:author="Yugin Vitaly" w:date="2020-09-16T18:46:00Z"/>
                <w:b/>
                <w:sz w:val="20"/>
              </w:rPr>
            </w:pPr>
            <w:del w:id="325" w:author="Yugin Vitaly" w:date="2020-09-16T18:46:00Z">
              <w:r w:rsidRPr="00C316CF" w:rsidDel="007837F9">
                <w:rPr>
                  <w:b/>
                  <w:bCs/>
                  <w:sz w:val="20"/>
                </w:rPr>
                <w:delText>Общественное обсуждение</w:delText>
              </w:r>
            </w:del>
          </w:p>
        </w:tc>
      </w:tr>
      <w:tr w:rsidR="0097011B" w:rsidRPr="00301389" w:rsidDel="007837F9" w:rsidTr="00D9029F">
        <w:trPr>
          <w:jc w:val="center"/>
          <w:del w:id="326" w:author="Yugin Vitaly" w:date="2020-09-16T18:46:00Z"/>
        </w:trPr>
        <w:tc>
          <w:tcPr>
            <w:tcW w:w="740" w:type="pct"/>
            <w:shd w:val="clear" w:color="auto" w:fill="auto"/>
          </w:tcPr>
          <w:p w:rsidR="0028211C" w:rsidRPr="00C316CF" w:rsidDel="007837F9" w:rsidRDefault="0028211C" w:rsidP="00E4770C">
            <w:pPr>
              <w:spacing w:before="0" w:after="0"/>
              <w:rPr>
                <w:del w:id="327" w:author="Yugin Vitaly" w:date="2020-09-16T18:46:00Z"/>
                <w:sz w:val="20"/>
              </w:rPr>
            </w:pPr>
            <w:del w:id="328" w:author="Yugin Vitaly" w:date="2020-09-16T18:46:00Z">
              <w:r w:rsidRPr="00C316CF" w:rsidDel="007837F9">
                <w:rPr>
                  <w:b/>
                  <w:bCs/>
                  <w:sz w:val="20"/>
                </w:rPr>
                <w:delText>discussionResultInfo</w:delText>
              </w:r>
            </w:del>
          </w:p>
        </w:tc>
        <w:tc>
          <w:tcPr>
            <w:tcW w:w="785" w:type="pct"/>
            <w:shd w:val="clear" w:color="auto" w:fill="auto"/>
          </w:tcPr>
          <w:p w:rsidR="0028211C" w:rsidRPr="00C316CF" w:rsidDel="007837F9" w:rsidRDefault="0028211C" w:rsidP="00E4770C">
            <w:pPr>
              <w:spacing w:before="0" w:after="0"/>
              <w:rPr>
                <w:del w:id="329" w:author="Yugin Vitaly" w:date="2020-09-16T18:46:00Z"/>
                <w:sz w:val="20"/>
              </w:rPr>
            </w:pPr>
          </w:p>
        </w:tc>
        <w:tc>
          <w:tcPr>
            <w:tcW w:w="172" w:type="pct"/>
            <w:shd w:val="clear" w:color="auto" w:fill="auto"/>
          </w:tcPr>
          <w:p w:rsidR="0028211C" w:rsidRPr="00C316CF" w:rsidDel="007837F9" w:rsidRDefault="0028211C" w:rsidP="00E4770C">
            <w:pPr>
              <w:spacing w:before="0" w:after="0"/>
              <w:jc w:val="center"/>
              <w:rPr>
                <w:del w:id="330" w:author="Yugin Vitaly" w:date="2020-09-16T18:46:00Z"/>
                <w:sz w:val="20"/>
              </w:rPr>
            </w:pPr>
          </w:p>
        </w:tc>
        <w:tc>
          <w:tcPr>
            <w:tcW w:w="532" w:type="pct"/>
            <w:gridSpan w:val="2"/>
            <w:shd w:val="clear" w:color="auto" w:fill="auto"/>
          </w:tcPr>
          <w:p w:rsidR="0028211C" w:rsidRPr="00C316CF" w:rsidDel="007837F9" w:rsidRDefault="0028211C" w:rsidP="00E4770C">
            <w:pPr>
              <w:spacing w:before="0" w:after="0"/>
              <w:jc w:val="center"/>
              <w:rPr>
                <w:del w:id="331" w:author="Yugin Vitaly" w:date="2020-09-16T18:46:00Z"/>
                <w:sz w:val="20"/>
              </w:rPr>
            </w:pPr>
          </w:p>
        </w:tc>
        <w:tc>
          <w:tcPr>
            <w:tcW w:w="1396" w:type="pct"/>
            <w:gridSpan w:val="3"/>
            <w:shd w:val="clear" w:color="auto" w:fill="auto"/>
          </w:tcPr>
          <w:p w:rsidR="0028211C" w:rsidRPr="00C316CF" w:rsidDel="007837F9" w:rsidRDefault="0028211C" w:rsidP="00E4770C">
            <w:pPr>
              <w:spacing w:before="0" w:after="0"/>
              <w:rPr>
                <w:del w:id="332" w:author="Yugin Vitaly" w:date="2020-09-16T18:46:00Z"/>
                <w:sz w:val="20"/>
              </w:rPr>
            </w:pPr>
          </w:p>
        </w:tc>
        <w:tc>
          <w:tcPr>
            <w:tcW w:w="1375" w:type="pct"/>
            <w:shd w:val="clear" w:color="auto" w:fill="auto"/>
            <w:vAlign w:val="center"/>
          </w:tcPr>
          <w:p w:rsidR="0028211C" w:rsidRPr="00301389" w:rsidDel="007837F9" w:rsidRDefault="0028211C" w:rsidP="00E4770C">
            <w:pPr>
              <w:keepNext/>
              <w:spacing w:before="0" w:after="0"/>
              <w:contextualSpacing/>
              <w:rPr>
                <w:del w:id="333" w:author="Yugin Vitaly" w:date="2020-09-16T18:46:00Z"/>
                <w:b/>
                <w:sz w:val="20"/>
              </w:rPr>
            </w:pPr>
          </w:p>
        </w:tc>
      </w:tr>
      <w:tr w:rsidR="0097011B" w:rsidRPr="00301389" w:rsidDel="007837F9" w:rsidTr="00D9029F">
        <w:trPr>
          <w:jc w:val="center"/>
          <w:del w:id="334" w:author="Yugin Vitaly" w:date="2020-09-16T18:46:00Z"/>
        </w:trPr>
        <w:tc>
          <w:tcPr>
            <w:tcW w:w="740" w:type="pct"/>
            <w:shd w:val="clear" w:color="auto" w:fill="auto"/>
          </w:tcPr>
          <w:p w:rsidR="0028211C" w:rsidRPr="00C316CF" w:rsidDel="007837F9" w:rsidRDefault="0028211C" w:rsidP="00E4770C">
            <w:pPr>
              <w:spacing w:before="0" w:after="0"/>
              <w:rPr>
                <w:del w:id="335" w:author="Yugin Vitaly" w:date="2020-09-16T18:46:00Z"/>
                <w:sz w:val="20"/>
              </w:rPr>
            </w:pPr>
          </w:p>
        </w:tc>
        <w:tc>
          <w:tcPr>
            <w:tcW w:w="785" w:type="pct"/>
            <w:shd w:val="clear" w:color="auto" w:fill="auto"/>
          </w:tcPr>
          <w:p w:rsidR="0028211C" w:rsidRPr="00C316CF" w:rsidDel="007837F9" w:rsidRDefault="0028211C" w:rsidP="00E4770C">
            <w:pPr>
              <w:spacing w:before="0" w:after="0"/>
              <w:rPr>
                <w:del w:id="336" w:author="Yugin Vitaly" w:date="2020-09-16T18:46:00Z"/>
                <w:sz w:val="20"/>
              </w:rPr>
            </w:pPr>
            <w:del w:id="337" w:author="Yugin Vitaly" w:date="2020-09-16T18:46:00Z">
              <w:r w:rsidRPr="00C316CF" w:rsidDel="007837F9">
                <w:rPr>
                  <w:sz w:val="20"/>
                </w:rPr>
                <w:delText>docName</w:delText>
              </w:r>
            </w:del>
          </w:p>
        </w:tc>
        <w:tc>
          <w:tcPr>
            <w:tcW w:w="172" w:type="pct"/>
            <w:shd w:val="clear" w:color="auto" w:fill="auto"/>
          </w:tcPr>
          <w:p w:rsidR="0028211C" w:rsidRPr="00C316CF" w:rsidDel="007837F9" w:rsidRDefault="0028211C" w:rsidP="00E4770C">
            <w:pPr>
              <w:spacing w:before="0" w:after="0"/>
              <w:jc w:val="center"/>
              <w:rPr>
                <w:del w:id="338" w:author="Yugin Vitaly" w:date="2020-09-16T18:46:00Z"/>
                <w:sz w:val="20"/>
              </w:rPr>
            </w:pPr>
            <w:del w:id="339" w:author="Yugin Vitaly" w:date="2020-09-16T18:46:00Z">
              <w:r w:rsidRPr="00C316CF" w:rsidDel="007837F9">
                <w:rPr>
                  <w:sz w:val="20"/>
                </w:rPr>
                <w:delText>О</w:delText>
              </w:r>
            </w:del>
          </w:p>
        </w:tc>
        <w:tc>
          <w:tcPr>
            <w:tcW w:w="532" w:type="pct"/>
            <w:gridSpan w:val="2"/>
            <w:shd w:val="clear" w:color="auto" w:fill="auto"/>
          </w:tcPr>
          <w:p w:rsidR="0028211C" w:rsidRPr="00C316CF" w:rsidDel="007837F9" w:rsidRDefault="0028211C" w:rsidP="00E4770C">
            <w:pPr>
              <w:spacing w:before="0" w:after="0"/>
              <w:jc w:val="center"/>
              <w:rPr>
                <w:del w:id="340" w:author="Yugin Vitaly" w:date="2020-09-16T18:46:00Z"/>
                <w:sz w:val="20"/>
              </w:rPr>
            </w:pPr>
            <w:del w:id="341" w:author="Yugin Vitaly" w:date="2020-09-16T18:46:00Z">
              <w:r w:rsidRPr="00C316CF" w:rsidDel="007837F9">
                <w:rPr>
                  <w:sz w:val="20"/>
                </w:rPr>
                <w:delText>T [ 1 - 1000 ]</w:delText>
              </w:r>
            </w:del>
          </w:p>
        </w:tc>
        <w:tc>
          <w:tcPr>
            <w:tcW w:w="1396" w:type="pct"/>
            <w:gridSpan w:val="3"/>
            <w:shd w:val="clear" w:color="auto" w:fill="auto"/>
          </w:tcPr>
          <w:p w:rsidR="0028211C" w:rsidRPr="00C316CF" w:rsidDel="007837F9" w:rsidRDefault="0028211C" w:rsidP="00E4770C">
            <w:pPr>
              <w:spacing w:before="0" w:after="0"/>
              <w:rPr>
                <w:del w:id="342" w:author="Yugin Vitaly" w:date="2020-09-16T18:46:00Z"/>
                <w:sz w:val="20"/>
              </w:rPr>
            </w:pPr>
            <w:del w:id="343" w:author="Yugin Vitaly" w:date="2020-09-16T18:46:00Z">
              <w:r w:rsidRPr="00C316CF" w:rsidDel="007837F9">
                <w:rPr>
                  <w:sz w:val="20"/>
                </w:rPr>
                <w:delText>Наименование документа</w:delText>
              </w:r>
            </w:del>
          </w:p>
        </w:tc>
        <w:tc>
          <w:tcPr>
            <w:tcW w:w="1375" w:type="pct"/>
            <w:shd w:val="clear" w:color="auto" w:fill="auto"/>
          </w:tcPr>
          <w:p w:rsidR="0028211C" w:rsidRPr="00162C8B" w:rsidDel="007837F9" w:rsidRDefault="0028211C" w:rsidP="00E4770C">
            <w:pPr>
              <w:spacing w:before="0" w:after="0"/>
              <w:jc w:val="both"/>
              <w:rPr>
                <w:del w:id="344" w:author="Yugin Vitaly" w:date="2020-09-16T18:46:00Z"/>
                <w:sz w:val="20"/>
              </w:rPr>
            </w:pPr>
          </w:p>
        </w:tc>
      </w:tr>
      <w:tr w:rsidR="0097011B" w:rsidRPr="00301389" w:rsidDel="007837F9" w:rsidTr="00D9029F">
        <w:trPr>
          <w:jc w:val="center"/>
          <w:del w:id="345" w:author="Yugin Vitaly" w:date="2020-09-16T18:46:00Z"/>
        </w:trPr>
        <w:tc>
          <w:tcPr>
            <w:tcW w:w="740" w:type="pct"/>
            <w:shd w:val="clear" w:color="auto" w:fill="auto"/>
          </w:tcPr>
          <w:p w:rsidR="0028211C" w:rsidRPr="00C316CF" w:rsidDel="007837F9" w:rsidRDefault="0028211C" w:rsidP="00E4770C">
            <w:pPr>
              <w:spacing w:before="0" w:after="0"/>
              <w:rPr>
                <w:del w:id="346" w:author="Yugin Vitaly" w:date="2020-09-16T18:46:00Z"/>
                <w:sz w:val="20"/>
              </w:rPr>
            </w:pPr>
          </w:p>
        </w:tc>
        <w:tc>
          <w:tcPr>
            <w:tcW w:w="785" w:type="pct"/>
            <w:shd w:val="clear" w:color="auto" w:fill="auto"/>
          </w:tcPr>
          <w:p w:rsidR="0028211C" w:rsidRPr="00C316CF" w:rsidDel="007837F9" w:rsidRDefault="0028211C" w:rsidP="00E4770C">
            <w:pPr>
              <w:spacing w:before="0" w:after="0"/>
              <w:rPr>
                <w:del w:id="347" w:author="Yugin Vitaly" w:date="2020-09-16T18:46:00Z"/>
                <w:sz w:val="20"/>
              </w:rPr>
            </w:pPr>
            <w:del w:id="348" w:author="Yugin Vitaly" w:date="2020-09-16T18:46:00Z">
              <w:r w:rsidRPr="00C316CF" w:rsidDel="007837F9">
                <w:rPr>
                  <w:sz w:val="20"/>
                </w:rPr>
                <w:delText>docNumber</w:delText>
              </w:r>
            </w:del>
          </w:p>
        </w:tc>
        <w:tc>
          <w:tcPr>
            <w:tcW w:w="172" w:type="pct"/>
            <w:shd w:val="clear" w:color="auto" w:fill="auto"/>
          </w:tcPr>
          <w:p w:rsidR="0028211C" w:rsidRPr="00C316CF" w:rsidDel="007837F9" w:rsidRDefault="0028211C" w:rsidP="00E4770C">
            <w:pPr>
              <w:spacing w:before="0" w:after="0"/>
              <w:jc w:val="center"/>
              <w:rPr>
                <w:del w:id="349" w:author="Yugin Vitaly" w:date="2020-09-16T18:46:00Z"/>
                <w:sz w:val="20"/>
              </w:rPr>
            </w:pPr>
            <w:del w:id="350" w:author="Yugin Vitaly" w:date="2020-09-16T18:46:00Z">
              <w:r w:rsidRPr="00C316CF" w:rsidDel="007837F9">
                <w:rPr>
                  <w:sz w:val="20"/>
                </w:rPr>
                <w:delText>О</w:delText>
              </w:r>
            </w:del>
          </w:p>
        </w:tc>
        <w:tc>
          <w:tcPr>
            <w:tcW w:w="532" w:type="pct"/>
            <w:gridSpan w:val="2"/>
            <w:shd w:val="clear" w:color="auto" w:fill="auto"/>
          </w:tcPr>
          <w:p w:rsidR="0028211C" w:rsidRPr="00C316CF" w:rsidDel="007837F9" w:rsidRDefault="0028211C" w:rsidP="00E4770C">
            <w:pPr>
              <w:spacing w:before="0" w:after="0"/>
              <w:jc w:val="center"/>
              <w:rPr>
                <w:del w:id="351" w:author="Yugin Vitaly" w:date="2020-09-16T18:46:00Z"/>
                <w:sz w:val="20"/>
              </w:rPr>
            </w:pPr>
            <w:del w:id="352" w:author="Yugin Vitaly" w:date="2020-09-16T18:46:00Z">
              <w:r w:rsidRPr="00C316CF" w:rsidDel="007837F9">
                <w:rPr>
                  <w:sz w:val="20"/>
                </w:rPr>
                <w:delText>T [ 1 - 350 ]</w:delText>
              </w:r>
            </w:del>
          </w:p>
        </w:tc>
        <w:tc>
          <w:tcPr>
            <w:tcW w:w="1396" w:type="pct"/>
            <w:gridSpan w:val="3"/>
            <w:shd w:val="clear" w:color="auto" w:fill="auto"/>
          </w:tcPr>
          <w:p w:rsidR="0028211C" w:rsidRPr="00C316CF" w:rsidDel="007837F9" w:rsidRDefault="0028211C" w:rsidP="00E4770C">
            <w:pPr>
              <w:spacing w:before="0" w:after="0"/>
              <w:rPr>
                <w:del w:id="353" w:author="Yugin Vitaly" w:date="2020-09-16T18:46:00Z"/>
                <w:sz w:val="20"/>
              </w:rPr>
            </w:pPr>
            <w:del w:id="354" w:author="Yugin Vitaly" w:date="2020-09-16T18:46:00Z">
              <w:r w:rsidRPr="00C316CF" w:rsidDel="007837F9">
                <w:rPr>
                  <w:sz w:val="20"/>
                </w:rPr>
                <w:delText>Номер документа</w:delText>
              </w:r>
            </w:del>
          </w:p>
        </w:tc>
        <w:tc>
          <w:tcPr>
            <w:tcW w:w="1375" w:type="pct"/>
            <w:shd w:val="clear" w:color="auto" w:fill="auto"/>
          </w:tcPr>
          <w:p w:rsidR="0028211C" w:rsidRPr="00162C8B" w:rsidDel="007837F9" w:rsidRDefault="0028211C" w:rsidP="00E4770C">
            <w:pPr>
              <w:spacing w:before="0" w:after="0"/>
              <w:jc w:val="both"/>
              <w:rPr>
                <w:del w:id="355" w:author="Yugin Vitaly" w:date="2020-09-16T18:46:00Z"/>
                <w:sz w:val="20"/>
              </w:rPr>
            </w:pPr>
          </w:p>
        </w:tc>
      </w:tr>
      <w:tr w:rsidR="0097011B" w:rsidRPr="00301389" w:rsidDel="007837F9" w:rsidTr="00D9029F">
        <w:trPr>
          <w:jc w:val="center"/>
          <w:del w:id="356" w:author="Yugin Vitaly" w:date="2020-09-16T18:46:00Z"/>
        </w:trPr>
        <w:tc>
          <w:tcPr>
            <w:tcW w:w="740" w:type="pct"/>
            <w:shd w:val="clear" w:color="auto" w:fill="auto"/>
          </w:tcPr>
          <w:p w:rsidR="0028211C" w:rsidRPr="00C316CF" w:rsidDel="007837F9" w:rsidRDefault="0028211C" w:rsidP="00E4770C">
            <w:pPr>
              <w:spacing w:before="0" w:after="0"/>
              <w:rPr>
                <w:del w:id="357" w:author="Yugin Vitaly" w:date="2020-09-16T18:46:00Z"/>
                <w:sz w:val="20"/>
              </w:rPr>
            </w:pPr>
          </w:p>
        </w:tc>
        <w:tc>
          <w:tcPr>
            <w:tcW w:w="785" w:type="pct"/>
            <w:shd w:val="clear" w:color="auto" w:fill="auto"/>
          </w:tcPr>
          <w:p w:rsidR="0028211C" w:rsidRPr="00C316CF" w:rsidDel="007837F9" w:rsidRDefault="0028211C" w:rsidP="00E4770C">
            <w:pPr>
              <w:spacing w:before="0" w:after="0"/>
              <w:rPr>
                <w:del w:id="358" w:author="Yugin Vitaly" w:date="2020-09-16T18:46:00Z"/>
                <w:sz w:val="20"/>
              </w:rPr>
            </w:pPr>
            <w:del w:id="359" w:author="Yugin Vitaly" w:date="2020-09-16T18:46:00Z">
              <w:r w:rsidRPr="00C316CF" w:rsidDel="007837F9">
                <w:rPr>
                  <w:sz w:val="20"/>
                </w:rPr>
                <w:delText>docDate</w:delText>
              </w:r>
            </w:del>
          </w:p>
        </w:tc>
        <w:tc>
          <w:tcPr>
            <w:tcW w:w="172" w:type="pct"/>
            <w:shd w:val="clear" w:color="auto" w:fill="auto"/>
          </w:tcPr>
          <w:p w:rsidR="0028211C" w:rsidRPr="00C316CF" w:rsidDel="007837F9" w:rsidRDefault="0028211C" w:rsidP="00E4770C">
            <w:pPr>
              <w:spacing w:before="0" w:after="0"/>
              <w:jc w:val="center"/>
              <w:rPr>
                <w:del w:id="360" w:author="Yugin Vitaly" w:date="2020-09-16T18:46:00Z"/>
                <w:sz w:val="20"/>
              </w:rPr>
            </w:pPr>
            <w:del w:id="361" w:author="Yugin Vitaly" w:date="2020-09-16T18:46:00Z">
              <w:r w:rsidRPr="00C316CF" w:rsidDel="007837F9">
                <w:rPr>
                  <w:sz w:val="20"/>
                </w:rPr>
                <w:delText>О</w:delText>
              </w:r>
            </w:del>
          </w:p>
        </w:tc>
        <w:tc>
          <w:tcPr>
            <w:tcW w:w="532" w:type="pct"/>
            <w:gridSpan w:val="2"/>
            <w:shd w:val="clear" w:color="auto" w:fill="auto"/>
          </w:tcPr>
          <w:p w:rsidR="0028211C" w:rsidRPr="00C316CF" w:rsidDel="007837F9" w:rsidRDefault="0028211C" w:rsidP="00E4770C">
            <w:pPr>
              <w:spacing w:before="0" w:after="0"/>
              <w:jc w:val="center"/>
              <w:rPr>
                <w:del w:id="362" w:author="Yugin Vitaly" w:date="2020-09-16T18:46:00Z"/>
                <w:sz w:val="20"/>
              </w:rPr>
            </w:pPr>
            <w:del w:id="363" w:author="Yugin Vitaly" w:date="2020-09-16T18:46:00Z">
              <w:r w:rsidRPr="00C316CF" w:rsidDel="007837F9">
                <w:rPr>
                  <w:sz w:val="20"/>
                </w:rPr>
                <w:delText>D</w:delText>
              </w:r>
            </w:del>
          </w:p>
        </w:tc>
        <w:tc>
          <w:tcPr>
            <w:tcW w:w="1396" w:type="pct"/>
            <w:gridSpan w:val="3"/>
            <w:shd w:val="clear" w:color="auto" w:fill="auto"/>
          </w:tcPr>
          <w:p w:rsidR="0028211C" w:rsidRPr="00C316CF" w:rsidDel="007837F9" w:rsidRDefault="0028211C" w:rsidP="00E4770C">
            <w:pPr>
              <w:spacing w:before="0" w:after="0"/>
              <w:rPr>
                <w:del w:id="364" w:author="Yugin Vitaly" w:date="2020-09-16T18:46:00Z"/>
                <w:sz w:val="20"/>
              </w:rPr>
            </w:pPr>
            <w:del w:id="365" w:author="Yugin Vitaly" w:date="2020-09-16T18:46:00Z">
              <w:r w:rsidRPr="00C316CF" w:rsidDel="007837F9">
                <w:rPr>
                  <w:sz w:val="20"/>
                </w:rPr>
                <w:delText>Дата документа</w:delText>
              </w:r>
            </w:del>
          </w:p>
        </w:tc>
        <w:tc>
          <w:tcPr>
            <w:tcW w:w="1375" w:type="pct"/>
            <w:shd w:val="clear" w:color="auto" w:fill="auto"/>
          </w:tcPr>
          <w:p w:rsidR="0028211C" w:rsidRPr="00162C8B" w:rsidDel="007837F9" w:rsidRDefault="0028211C" w:rsidP="00E4770C">
            <w:pPr>
              <w:spacing w:before="0" w:after="0"/>
              <w:jc w:val="both"/>
              <w:rPr>
                <w:del w:id="366" w:author="Yugin Vitaly" w:date="2020-09-16T18:46:00Z"/>
                <w:sz w:val="20"/>
              </w:rPr>
            </w:pPr>
          </w:p>
        </w:tc>
      </w:tr>
    </w:tbl>
    <w:p w:rsidR="00E46E09" w:rsidRDefault="00E46E09" w:rsidP="00E46E09"/>
    <w:p w:rsidR="00E46E09" w:rsidRDefault="00E46E09" w:rsidP="00E46E09">
      <w:pPr>
        <w:pStyle w:val="20"/>
      </w:pPr>
      <w:r w:rsidRPr="00E46E09">
        <w:t>Протокол подведения итогов определения поставщика (подрядчика, исполнителя) ЭЗК20 (запрос котировок в электронной форме c 01.10.2020 года)</w:t>
      </w:r>
    </w:p>
    <w:p w:rsidR="00353461" w:rsidRDefault="00353461"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4257CC" w:rsidTr="008B01BA">
        <w:trPr>
          <w:jc w:val="center"/>
        </w:trPr>
        <w:tc>
          <w:tcPr>
            <w:tcW w:w="5000" w:type="pct"/>
            <w:gridSpan w:val="6"/>
            <w:shd w:val="clear" w:color="auto" w:fill="auto"/>
            <w:vAlign w:val="center"/>
          </w:tcPr>
          <w:p w:rsidR="00BC172F" w:rsidRPr="00EA504F" w:rsidRDefault="004257CC" w:rsidP="004257CC">
            <w:pPr>
              <w:spacing w:before="0" w:after="0"/>
              <w:contextualSpacing/>
              <w:jc w:val="center"/>
              <w:rPr>
                <w:b/>
                <w:bCs/>
                <w:sz w:val="20"/>
              </w:rPr>
            </w:pPr>
            <w:r w:rsidRPr="00EA504F">
              <w:rPr>
                <w:b/>
                <w:bCs/>
                <w:sz w:val="20"/>
              </w:rPr>
              <w:t xml:space="preserve">Протокол подведения итогов определения поставщика (подрядчика, исполнителя) ЭЗК20 (запрос котировок в </w:t>
            </w:r>
            <w:r w:rsidRPr="00EA504F">
              <w:rPr>
                <w:b/>
                <w:bCs/>
                <w:sz w:val="20"/>
              </w:rPr>
              <w:lastRenderedPageBreak/>
              <w:t xml:space="preserve">электронной форме </w:t>
            </w:r>
            <w:r w:rsidRPr="004257CC">
              <w:rPr>
                <w:b/>
                <w:bCs/>
                <w:sz w:val="20"/>
                <w:lang w:val="en-US"/>
              </w:rPr>
              <w:t>c</w:t>
            </w:r>
            <w:r w:rsidRPr="00EA504F">
              <w:rPr>
                <w:b/>
                <w:bCs/>
                <w:sz w:val="20"/>
              </w:rPr>
              <w:t xml:space="preserve"> 01.10.2020 года)</w:t>
            </w:r>
          </w:p>
        </w:tc>
      </w:tr>
      <w:tr w:rsidR="00BC172F" w:rsidRPr="00301389" w:rsidTr="008B01BA">
        <w:trPr>
          <w:jc w:val="center"/>
        </w:trPr>
        <w:tc>
          <w:tcPr>
            <w:tcW w:w="743" w:type="pct"/>
            <w:shd w:val="clear" w:color="auto" w:fill="auto"/>
            <w:vAlign w:val="center"/>
          </w:tcPr>
          <w:p w:rsidR="00BC172F" w:rsidRPr="00301389" w:rsidRDefault="00CA43E0" w:rsidP="00CA43E0">
            <w:pPr>
              <w:spacing w:before="0" w:after="0"/>
              <w:contextualSpacing/>
              <w:rPr>
                <w:sz w:val="20"/>
              </w:rPr>
            </w:pPr>
            <w:r>
              <w:rPr>
                <w:b/>
                <w:bCs/>
                <w:sz w:val="20"/>
                <w:lang w:val="en-US"/>
              </w:rPr>
              <w:lastRenderedPageBreak/>
              <w:t>epP</w:t>
            </w:r>
            <w:r w:rsidR="002A222A" w:rsidRPr="002A222A">
              <w:rPr>
                <w:b/>
                <w:bCs/>
                <w:sz w:val="20"/>
              </w:rPr>
              <w:t>rotocolEZK2020Final</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346309">
              <w:rPr>
                <w:sz w:val="20"/>
              </w:rPr>
              <w:t>10.2, 10.2.310, 10.3</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Default="00A81D56" w:rsidP="002F7E33">
            <w:pPr>
              <w:spacing w:before="0" w:after="0"/>
              <w:rPr>
                <w:sz w:val="20"/>
              </w:rPr>
            </w:pPr>
            <w:r w:rsidRPr="00A81D56">
              <w:rPr>
                <w:sz w:val="20"/>
              </w:rPr>
              <w:t>Блок игнорируется при приеме, автоматически заполняется при передаче</w:t>
            </w:r>
          </w:p>
          <w:p w:rsidR="00664DA9" w:rsidRPr="00C316CF" w:rsidRDefault="00664DA9" w:rsidP="002F7E33">
            <w:pPr>
              <w:spacing w:before="0" w:after="0"/>
              <w:rPr>
                <w:sz w:val="20"/>
              </w:rPr>
            </w:pPr>
            <w:r>
              <w:rPr>
                <w:sz w:val="20"/>
              </w:rPr>
              <w:t xml:space="preserve">Состав блока см. состав соответствующего блока в </w:t>
            </w:r>
            <w:r w:rsidRPr="002A222A">
              <w:rPr>
                <w:bCs/>
                <w:sz w:val="20"/>
              </w:rPr>
              <w:t>документе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C172F" w:rsidRPr="00C316CF" w:rsidRDefault="00BC172F" w:rsidP="008B01BA">
            <w:pPr>
              <w:spacing w:before="0" w:after="0"/>
              <w:rPr>
                <w:sz w:val="20"/>
              </w:rPr>
            </w:pPr>
            <w:r>
              <w:rPr>
                <w:sz w:val="20"/>
              </w:rPr>
              <w:t xml:space="preserve">Состав блока см. состав соответствующего блока в </w:t>
            </w:r>
            <w:r w:rsidRPr="002A222A">
              <w:rPr>
                <w:bCs/>
                <w:sz w:val="20"/>
              </w:rPr>
              <w:t>документе «</w:t>
            </w:r>
            <w:r w:rsidR="002A222A" w:rsidRPr="002A222A">
              <w:rPr>
                <w:bCs/>
                <w:sz w:val="20"/>
              </w:rPr>
              <w:t>Извещение о проведении ЭЗК20 (запрос котировок в электронной форме с 01.10.2020 года)</w:t>
            </w:r>
            <w:r w:rsidRPr="00ED33B6">
              <w:rPr>
                <w:bCs/>
                <w:sz w:val="20"/>
              </w:rPr>
              <w:t>» (</w:t>
            </w:r>
            <w:r w:rsidR="002A222A" w:rsidRPr="002A222A">
              <w:rPr>
                <w:bCs/>
                <w:sz w:val="20"/>
              </w:rPr>
              <w:t>notificationEZK2020</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2A222A">
            <w:pPr>
              <w:spacing w:before="0" w:after="0"/>
              <w:rPr>
                <w:sz w:val="20"/>
              </w:rPr>
            </w:pPr>
            <w:r>
              <w:rPr>
                <w:sz w:val="20"/>
              </w:rPr>
              <w:t xml:space="preserve">Состав блока см. состав соответствующего блока в документе </w:t>
            </w:r>
            <w:r w:rsidR="002A222A" w:rsidRPr="002A222A">
              <w:rPr>
                <w:bCs/>
                <w:sz w:val="20"/>
              </w:rPr>
              <w:t>«Извещение о проведении ЭЗК20 (запрос котировок в электронной форме с 01.10.2020 года)</w:t>
            </w:r>
            <w:r w:rsidR="002A222A" w:rsidRPr="00ED33B6">
              <w:rPr>
                <w:bCs/>
                <w:sz w:val="20"/>
              </w:rPr>
              <w:t>» (</w:t>
            </w:r>
            <w:r w:rsidR="002A222A" w:rsidRPr="002A222A">
              <w:rPr>
                <w:bCs/>
                <w:sz w:val="20"/>
              </w:rPr>
              <w:t>notificationEZK2020</w:t>
            </w:r>
            <w:r w:rsidR="002A222A"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2A222A">
            <w:pPr>
              <w:spacing w:before="0" w:after="0"/>
              <w:rPr>
                <w:sz w:val="20"/>
              </w:rPr>
            </w:pPr>
            <w:r>
              <w:rPr>
                <w:sz w:val="20"/>
              </w:rPr>
              <w:t xml:space="preserve">Состав блока см. состав соответствующего блока в документе </w:t>
            </w:r>
            <w:r w:rsidR="002A222A" w:rsidRPr="002A222A">
              <w:rPr>
                <w:bCs/>
                <w:sz w:val="20"/>
              </w:rPr>
              <w:t>«Извещение о проведении ЭЗК20 (запрос котировок в электронной форме с 01.10.2020 года)</w:t>
            </w:r>
            <w:r w:rsidR="002A222A" w:rsidRPr="00ED33B6">
              <w:rPr>
                <w:bCs/>
                <w:sz w:val="20"/>
              </w:rPr>
              <w:t>» (</w:t>
            </w:r>
            <w:r w:rsidR="002A222A" w:rsidRPr="002A222A">
              <w:rPr>
                <w:bCs/>
                <w:sz w:val="20"/>
              </w:rPr>
              <w:t>notificationEZK2020</w:t>
            </w:r>
            <w:r w:rsidR="002A222A"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w:t>
            </w:r>
            <w:r>
              <w:rPr>
                <w:sz w:val="20"/>
              </w:rPr>
              <w:lastRenderedPageBreak/>
              <w:t>форме)</w:t>
            </w:r>
          </w:p>
        </w:tc>
        <w:tc>
          <w:tcPr>
            <w:tcW w:w="1387" w:type="pct"/>
            <w:shd w:val="clear" w:color="auto" w:fill="auto"/>
          </w:tcPr>
          <w:p w:rsidR="00BC172F" w:rsidRPr="00C316CF" w:rsidRDefault="00BC172F" w:rsidP="008B01BA">
            <w:pPr>
              <w:spacing w:before="0" w:after="0"/>
              <w:rPr>
                <w:sz w:val="20"/>
              </w:rPr>
            </w:pPr>
            <w:r w:rsidRPr="00C316CF">
              <w:rPr>
                <w:sz w:val="20"/>
              </w:rPr>
              <w:lastRenderedPageBreak/>
              <w:t xml:space="preserve">В рамках блока должен быть заполнен блок applicationsInfo </w:t>
            </w:r>
            <w:r w:rsidRPr="00C316CF">
              <w:rPr>
                <w:sz w:val="20"/>
              </w:rPr>
              <w:lastRenderedPageBreak/>
              <w:t>и/или abandonedReason</w:t>
            </w:r>
          </w:p>
        </w:tc>
      </w:tr>
      <w:tr w:rsidR="008F57E0" w:rsidRPr="00301389" w:rsidTr="002105CB">
        <w:trPr>
          <w:jc w:val="center"/>
        </w:trPr>
        <w:tc>
          <w:tcPr>
            <w:tcW w:w="5000" w:type="pct"/>
            <w:gridSpan w:val="6"/>
            <w:shd w:val="clear" w:color="auto" w:fill="auto"/>
            <w:vAlign w:val="center"/>
          </w:tcPr>
          <w:p w:rsidR="008F57E0" w:rsidRPr="00301389" w:rsidRDefault="008F57E0" w:rsidP="002105CB">
            <w:pPr>
              <w:keepNext/>
              <w:spacing w:before="0" w:after="0"/>
              <w:contextualSpacing/>
              <w:jc w:val="center"/>
              <w:rPr>
                <w:b/>
                <w:sz w:val="20"/>
              </w:rPr>
            </w:pPr>
            <w:r w:rsidRPr="00626863">
              <w:rPr>
                <w:b/>
                <w:bCs/>
                <w:sz w:val="20"/>
              </w:rPr>
              <w:lastRenderedPageBreak/>
              <w:t>Документ-основание</w:t>
            </w:r>
          </w:p>
        </w:tc>
      </w:tr>
      <w:tr w:rsidR="008F57E0" w:rsidRPr="00301389" w:rsidTr="002105CB">
        <w:trPr>
          <w:jc w:val="center"/>
        </w:trPr>
        <w:tc>
          <w:tcPr>
            <w:tcW w:w="743" w:type="pct"/>
            <w:shd w:val="clear" w:color="auto" w:fill="auto"/>
          </w:tcPr>
          <w:p w:rsidR="008F57E0" w:rsidRPr="00162C8B" w:rsidRDefault="008F57E0" w:rsidP="002105CB">
            <w:pPr>
              <w:spacing w:before="0" w:after="0"/>
              <w:jc w:val="both"/>
              <w:rPr>
                <w:sz w:val="20"/>
              </w:rPr>
            </w:pPr>
            <w:r w:rsidRPr="00626863">
              <w:rPr>
                <w:b/>
                <w:bCs/>
                <w:sz w:val="20"/>
              </w:rPr>
              <w:t>foundationDocInfo</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626863">
              <w:rPr>
                <w:sz w:val="20"/>
              </w:rPr>
              <w:t>foundationDocNumber</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shd w:val="clear" w:color="auto" w:fill="auto"/>
          </w:tcPr>
          <w:p w:rsidR="008F57E0" w:rsidRPr="00C316CF" w:rsidRDefault="008F57E0" w:rsidP="002105CB">
            <w:pPr>
              <w:spacing w:before="0" w:after="0"/>
              <w:rPr>
                <w:sz w:val="20"/>
              </w:rPr>
            </w:pPr>
            <w:r w:rsidRPr="00626863">
              <w:rPr>
                <w:sz w:val="20"/>
              </w:rPr>
              <w:t>Номер документа-основания</w:t>
            </w:r>
          </w:p>
        </w:tc>
        <w:tc>
          <w:tcPr>
            <w:tcW w:w="1387" w:type="pct"/>
            <w:shd w:val="clear" w:color="auto" w:fill="auto"/>
          </w:tcPr>
          <w:p w:rsidR="008F57E0" w:rsidRPr="00CA6135"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626863">
              <w:rPr>
                <w:sz w:val="20"/>
              </w:rPr>
              <w:t>foundationDocNumberExternal</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[ 1 - 100 ]</w:t>
            </w:r>
          </w:p>
        </w:tc>
        <w:tc>
          <w:tcPr>
            <w:tcW w:w="1387" w:type="pct"/>
            <w:shd w:val="clear" w:color="auto" w:fill="auto"/>
          </w:tcPr>
          <w:p w:rsidR="008F57E0" w:rsidRPr="00C316CF" w:rsidRDefault="008F57E0" w:rsidP="002105CB">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8F57E0" w:rsidRPr="00C316CF" w:rsidRDefault="008F57E0" w:rsidP="002105CB">
            <w:pPr>
              <w:spacing w:before="0" w:after="0"/>
              <w:rPr>
                <w:sz w:val="20"/>
              </w:rPr>
            </w:pPr>
            <w:r w:rsidRPr="00A81D56">
              <w:rPr>
                <w:sz w:val="20"/>
              </w:rPr>
              <w:t>Игнорируется при приеме, автоматически заполняется при передаче</w:t>
            </w:r>
          </w:p>
        </w:tc>
      </w:tr>
      <w:tr w:rsidR="00BF0F2C" w:rsidRPr="00301389" w:rsidTr="00CE390E">
        <w:trPr>
          <w:jc w:val="center"/>
        </w:trPr>
        <w:tc>
          <w:tcPr>
            <w:tcW w:w="5000" w:type="pct"/>
            <w:gridSpan w:val="6"/>
            <w:shd w:val="clear" w:color="auto" w:fill="auto"/>
            <w:vAlign w:val="center"/>
            <w:hideMark/>
          </w:tcPr>
          <w:p w:rsidR="00BF0F2C" w:rsidRPr="00301389" w:rsidRDefault="00BF0F2C" w:rsidP="00CE390E">
            <w:pPr>
              <w:keepNext/>
              <w:spacing w:before="0" w:after="0"/>
              <w:contextualSpacing/>
              <w:jc w:val="center"/>
              <w:rPr>
                <w:b/>
                <w:sz w:val="20"/>
              </w:rPr>
            </w:pPr>
            <w:r w:rsidRPr="00BF0F2C">
              <w:rPr>
                <w:b/>
                <w:bCs/>
                <w:sz w:val="20"/>
              </w:rPr>
              <w:t>Общая информация</w:t>
            </w:r>
          </w:p>
        </w:tc>
      </w:tr>
      <w:tr w:rsidR="00BF0F2C" w:rsidRPr="00301389" w:rsidTr="00CE390E">
        <w:trPr>
          <w:jc w:val="center"/>
        </w:trPr>
        <w:tc>
          <w:tcPr>
            <w:tcW w:w="743" w:type="pct"/>
            <w:shd w:val="clear" w:color="auto" w:fill="auto"/>
          </w:tcPr>
          <w:p w:rsidR="00BF0F2C" w:rsidRPr="00162C8B" w:rsidRDefault="00BF0F2C" w:rsidP="00BF0F2C">
            <w:pPr>
              <w:spacing w:before="0" w:after="0"/>
              <w:jc w:val="both"/>
              <w:rPr>
                <w:sz w:val="20"/>
              </w:rPr>
            </w:pPr>
            <w:r w:rsidRPr="00BF0F2C">
              <w:rPr>
                <w:b/>
                <w:bCs/>
                <w:sz w:val="20"/>
              </w:rPr>
              <w:t>commonInfo</w:t>
            </w:r>
          </w:p>
        </w:tc>
        <w:tc>
          <w:tcPr>
            <w:tcW w:w="790" w:type="pct"/>
            <w:shd w:val="clear" w:color="auto" w:fill="auto"/>
            <w:vAlign w:val="center"/>
          </w:tcPr>
          <w:p w:rsidR="00BF0F2C" w:rsidRPr="00301389" w:rsidRDefault="00BF0F2C" w:rsidP="00CE390E">
            <w:pPr>
              <w:keepNext/>
              <w:spacing w:before="0" w:after="0"/>
              <w:contextualSpacing/>
              <w:rPr>
                <w:b/>
                <w:sz w:val="20"/>
              </w:rPr>
            </w:pPr>
          </w:p>
        </w:tc>
        <w:tc>
          <w:tcPr>
            <w:tcW w:w="198" w:type="pct"/>
            <w:shd w:val="clear" w:color="auto" w:fill="auto"/>
            <w:vAlign w:val="center"/>
          </w:tcPr>
          <w:p w:rsidR="00BF0F2C" w:rsidRPr="00301389" w:rsidRDefault="00BF0F2C" w:rsidP="00CE390E">
            <w:pPr>
              <w:keepNext/>
              <w:spacing w:before="0" w:after="0"/>
              <w:contextualSpacing/>
              <w:jc w:val="center"/>
              <w:rPr>
                <w:b/>
                <w:sz w:val="20"/>
              </w:rPr>
            </w:pPr>
          </w:p>
        </w:tc>
        <w:tc>
          <w:tcPr>
            <w:tcW w:w="495" w:type="pct"/>
            <w:shd w:val="clear" w:color="auto" w:fill="auto"/>
            <w:vAlign w:val="center"/>
          </w:tcPr>
          <w:p w:rsidR="00BF0F2C" w:rsidRPr="00301389" w:rsidRDefault="00BF0F2C" w:rsidP="00CE390E">
            <w:pPr>
              <w:keepNext/>
              <w:spacing w:before="0" w:after="0"/>
              <w:contextualSpacing/>
              <w:jc w:val="center"/>
              <w:rPr>
                <w:b/>
                <w:sz w:val="20"/>
              </w:rPr>
            </w:pPr>
          </w:p>
        </w:tc>
        <w:tc>
          <w:tcPr>
            <w:tcW w:w="1387" w:type="pct"/>
            <w:shd w:val="clear" w:color="auto" w:fill="auto"/>
            <w:vAlign w:val="center"/>
          </w:tcPr>
          <w:p w:rsidR="00BF0F2C" w:rsidRPr="00301389" w:rsidRDefault="00BF0F2C" w:rsidP="00CE390E">
            <w:pPr>
              <w:keepNext/>
              <w:spacing w:before="0" w:after="0"/>
              <w:contextualSpacing/>
              <w:rPr>
                <w:b/>
                <w:sz w:val="20"/>
              </w:rPr>
            </w:pPr>
          </w:p>
        </w:tc>
        <w:tc>
          <w:tcPr>
            <w:tcW w:w="1387" w:type="pct"/>
            <w:shd w:val="clear" w:color="auto" w:fill="auto"/>
            <w:vAlign w:val="center"/>
            <w:hideMark/>
          </w:tcPr>
          <w:p w:rsidR="00BF0F2C" w:rsidRPr="00301389" w:rsidRDefault="00BF0F2C" w:rsidP="00CE390E">
            <w:pPr>
              <w:keepNext/>
              <w:spacing w:before="0" w:after="0"/>
              <w:contextualSpacing/>
              <w:rPr>
                <w:b/>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C316CF">
              <w:rPr>
                <w:sz w:val="20"/>
              </w:rPr>
              <w:t>purchaseNumber</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T</w:t>
            </w:r>
          </w:p>
        </w:tc>
        <w:tc>
          <w:tcPr>
            <w:tcW w:w="1387" w:type="pct"/>
            <w:shd w:val="clear" w:color="auto" w:fill="auto"/>
          </w:tcPr>
          <w:p w:rsidR="00FA7F2E" w:rsidRPr="00C316CF" w:rsidRDefault="00FA7F2E" w:rsidP="00FA7F2E">
            <w:pPr>
              <w:spacing w:before="0" w:after="0"/>
              <w:rPr>
                <w:sz w:val="20"/>
              </w:rPr>
            </w:pPr>
            <w:r>
              <w:rPr>
                <w:sz w:val="20"/>
              </w:rPr>
              <w:t>Реестровый номер закупки</w:t>
            </w:r>
          </w:p>
        </w:tc>
        <w:tc>
          <w:tcPr>
            <w:tcW w:w="1387" w:type="pct"/>
            <w:shd w:val="clear" w:color="auto" w:fill="auto"/>
          </w:tcPr>
          <w:p w:rsidR="00FA7F2E" w:rsidRDefault="00FA7F2E" w:rsidP="00FA7F2E">
            <w:pPr>
              <w:spacing w:before="0" w:after="0"/>
              <w:rPr>
                <w:sz w:val="20"/>
              </w:rPr>
            </w:pPr>
            <w:r>
              <w:rPr>
                <w:sz w:val="20"/>
              </w:rPr>
              <w:t>Допустимые значения</w:t>
            </w:r>
            <w:r w:rsidRPr="00C316CF">
              <w:rPr>
                <w:sz w:val="20"/>
              </w:rPr>
              <w:t>: \</w:t>
            </w:r>
            <w:proofErr w:type="gramStart"/>
            <w:r w:rsidRPr="00C316CF">
              <w:rPr>
                <w:sz w:val="20"/>
              </w:rPr>
              <w:t>d{</w:t>
            </w:r>
            <w:proofErr w:type="gramEnd"/>
            <w:r w:rsidRPr="00C316CF">
              <w:rPr>
                <w:sz w:val="20"/>
              </w:rPr>
              <w:t>19}</w:t>
            </w:r>
          </w:p>
          <w:p w:rsidR="00FA7F2E" w:rsidRPr="00CA6135" w:rsidRDefault="00FA7F2E" w:rsidP="00FA7F2E">
            <w:pPr>
              <w:spacing w:before="0" w:after="0"/>
              <w:rPr>
                <w:sz w:val="20"/>
              </w:rPr>
            </w:pPr>
            <w:r w:rsidRPr="00FA7F2E">
              <w:rPr>
                <w:sz w:val="20"/>
              </w:rPr>
              <w:t>При приёме контролируется наличие неотменённой закупки с указанным номером</w:t>
            </w: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C316CF">
              <w:rPr>
                <w:sz w:val="20"/>
              </w:rPr>
              <w:t>docNumber</w:t>
            </w:r>
          </w:p>
        </w:tc>
        <w:tc>
          <w:tcPr>
            <w:tcW w:w="198" w:type="pct"/>
            <w:shd w:val="clear" w:color="auto" w:fill="auto"/>
          </w:tcPr>
          <w:p w:rsidR="00FA7F2E" w:rsidRPr="00C316CF" w:rsidRDefault="00FA7F2E" w:rsidP="00FA7F2E">
            <w:pPr>
              <w:spacing w:before="0" w:after="0"/>
              <w:jc w:val="center"/>
              <w:rPr>
                <w:sz w:val="20"/>
              </w:rPr>
            </w:pPr>
            <w:r w:rsidRPr="00C316CF">
              <w:rPr>
                <w:sz w:val="20"/>
              </w:rPr>
              <w:t>Н</w:t>
            </w:r>
          </w:p>
        </w:tc>
        <w:tc>
          <w:tcPr>
            <w:tcW w:w="495" w:type="pct"/>
            <w:shd w:val="clear" w:color="auto" w:fill="auto"/>
          </w:tcPr>
          <w:p w:rsidR="00FA7F2E" w:rsidRPr="00C316CF" w:rsidRDefault="00FA7F2E" w:rsidP="00FA7F2E">
            <w:pPr>
              <w:spacing w:before="0" w:after="0"/>
              <w:jc w:val="center"/>
              <w:rPr>
                <w:sz w:val="20"/>
              </w:rPr>
            </w:pPr>
            <w:r w:rsidRPr="00C316CF">
              <w:rPr>
                <w:sz w:val="20"/>
              </w:rPr>
              <w:t>T [ 1 - 100 ]</w:t>
            </w:r>
          </w:p>
        </w:tc>
        <w:tc>
          <w:tcPr>
            <w:tcW w:w="1387" w:type="pct"/>
            <w:shd w:val="clear" w:color="auto" w:fill="auto"/>
          </w:tcPr>
          <w:p w:rsidR="00FA7F2E" w:rsidRPr="00C316CF" w:rsidRDefault="00FA7F2E" w:rsidP="00FA7F2E">
            <w:pPr>
              <w:spacing w:before="0" w:after="0"/>
              <w:rPr>
                <w:sz w:val="20"/>
              </w:rPr>
            </w:pPr>
            <w:r>
              <w:rPr>
                <w:sz w:val="20"/>
              </w:rPr>
              <w:t>Номер документа</w:t>
            </w:r>
          </w:p>
        </w:tc>
        <w:tc>
          <w:tcPr>
            <w:tcW w:w="1387" w:type="pct"/>
            <w:shd w:val="clear" w:color="auto" w:fill="auto"/>
          </w:tcPr>
          <w:p w:rsidR="00FA7F2E" w:rsidRPr="00C316CF" w:rsidRDefault="00FA7F2E" w:rsidP="00FA7F2E">
            <w:pPr>
              <w:spacing w:before="0" w:after="0"/>
              <w:rPr>
                <w:sz w:val="20"/>
              </w:rPr>
            </w:pPr>
            <w:r w:rsidRPr="00FA7F2E">
              <w:rPr>
                <w:sz w:val="20"/>
              </w:rPr>
              <w:t>Элемент игнорируется при приёме. Заполняется при передаче номером документа, присвоенным в ЕИС</w:t>
            </w: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publishDTInEIS</w:t>
            </w:r>
          </w:p>
        </w:tc>
        <w:tc>
          <w:tcPr>
            <w:tcW w:w="198" w:type="pct"/>
            <w:shd w:val="clear" w:color="auto" w:fill="auto"/>
          </w:tcPr>
          <w:p w:rsidR="00FA7F2E" w:rsidRPr="00C316CF" w:rsidRDefault="00FA7F2E" w:rsidP="00FA7F2E">
            <w:pPr>
              <w:spacing w:before="0" w:after="0"/>
              <w:jc w:val="center"/>
              <w:rPr>
                <w:sz w:val="20"/>
              </w:rPr>
            </w:pPr>
            <w:r w:rsidRPr="00C316CF">
              <w:rPr>
                <w:sz w:val="20"/>
              </w:rPr>
              <w:t>Н</w:t>
            </w:r>
          </w:p>
        </w:tc>
        <w:tc>
          <w:tcPr>
            <w:tcW w:w="495" w:type="pct"/>
            <w:shd w:val="clear" w:color="auto" w:fill="auto"/>
          </w:tcPr>
          <w:p w:rsidR="00FA7F2E" w:rsidRPr="00C316CF" w:rsidRDefault="00FA7F2E" w:rsidP="00FA7F2E">
            <w:pPr>
              <w:spacing w:before="0" w:after="0"/>
              <w:jc w:val="center"/>
              <w:rPr>
                <w:sz w:val="20"/>
              </w:rPr>
            </w:pPr>
            <w:r w:rsidRPr="00C316CF">
              <w:rPr>
                <w:sz w:val="20"/>
              </w:rPr>
              <w:t>DT</w:t>
            </w:r>
          </w:p>
        </w:tc>
        <w:tc>
          <w:tcPr>
            <w:tcW w:w="1387" w:type="pct"/>
            <w:shd w:val="clear" w:color="auto" w:fill="auto"/>
          </w:tcPr>
          <w:p w:rsidR="00FA7F2E" w:rsidRPr="00C316CF" w:rsidRDefault="00FA7F2E" w:rsidP="00FA7F2E">
            <w:pPr>
              <w:spacing w:before="0" w:after="0"/>
              <w:rPr>
                <w:sz w:val="20"/>
              </w:rPr>
            </w:pPr>
            <w:r w:rsidRPr="00FA7F2E">
              <w:rPr>
                <w:sz w:val="20"/>
              </w:rPr>
              <w:t>Дата и вр</w:t>
            </w:r>
            <w:r>
              <w:rPr>
                <w:sz w:val="20"/>
              </w:rPr>
              <w:t>емя размещения документа в ЕИС</w:t>
            </w:r>
          </w:p>
        </w:tc>
        <w:tc>
          <w:tcPr>
            <w:tcW w:w="1387" w:type="pct"/>
            <w:shd w:val="clear" w:color="auto" w:fill="auto"/>
          </w:tcPr>
          <w:p w:rsidR="00FA7F2E" w:rsidRPr="00C316CF" w:rsidRDefault="00FA7F2E" w:rsidP="00FA7F2E">
            <w:pPr>
              <w:spacing w:before="0" w:after="0"/>
              <w:rPr>
                <w:sz w:val="20"/>
              </w:rPr>
            </w:pPr>
            <w:r w:rsidRPr="00FA7F2E">
              <w:rPr>
                <w:sz w:val="20"/>
              </w:rPr>
              <w:t>Элемент игнорируется при приёме. При передаче заполняется датой размещения документа в ЕИС</w:t>
            </w:r>
          </w:p>
        </w:tc>
      </w:tr>
      <w:tr w:rsidR="00FA7F2E" w:rsidRPr="00301389" w:rsidTr="00CE390E">
        <w:trPr>
          <w:jc w:val="center"/>
        </w:trPr>
        <w:tc>
          <w:tcPr>
            <w:tcW w:w="743" w:type="pct"/>
            <w:shd w:val="clear" w:color="auto" w:fill="auto"/>
            <w:vAlign w:val="center"/>
          </w:tcPr>
          <w:p w:rsidR="00FA7F2E" w:rsidRPr="00301389" w:rsidRDefault="00FA7F2E" w:rsidP="00CE390E">
            <w:pPr>
              <w:spacing w:before="0" w:after="0"/>
              <w:contextualSpacing/>
              <w:rPr>
                <w:sz w:val="20"/>
              </w:rPr>
            </w:pPr>
          </w:p>
        </w:tc>
        <w:tc>
          <w:tcPr>
            <w:tcW w:w="790" w:type="pct"/>
            <w:shd w:val="clear" w:color="auto" w:fill="auto"/>
          </w:tcPr>
          <w:p w:rsidR="00FA7F2E" w:rsidRPr="00C316CF" w:rsidRDefault="00FA7F2E" w:rsidP="00CE390E">
            <w:pPr>
              <w:spacing w:before="0" w:after="0"/>
              <w:rPr>
                <w:sz w:val="20"/>
              </w:rPr>
            </w:pPr>
            <w:r w:rsidRPr="00C316CF">
              <w:rPr>
                <w:sz w:val="20"/>
              </w:rPr>
              <w:t>href</w:t>
            </w:r>
          </w:p>
        </w:tc>
        <w:tc>
          <w:tcPr>
            <w:tcW w:w="198" w:type="pct"/>
            <w:shd w:val="clear" w:color="auto" w:fill="auto"/>
          </w:tcPr>
          <w:p w:rsidR="00FA7F2E" w:rsidRPr="00C316CF" w:rsidRDefault="00FA7F2E" w:rsidP="00CE390E">
            <w:pPr>
              <w:spacing w:before="0" w:after="0"/>
              <w:jc w:val="center"/>
              <w:rPr>
                <w:sz w:val="20"/>
              </w:rPr>
            </w:pPr>
            <w:r w:rsidRPr="00C316CF">
              <w:rPr>
                <w:sz w:val="20"/>
              </w:rPr>
              <w:t>Н</w:t>
            </w:r>
          </w:p>
        </w:tc>
        <w:tc>
          <w:tcPr>
            <w:tcW w:w="495" w:type="pct"/>
            <w:shd w:val="clear" w:color="auto" w:fill="auto"/>
          </w:tcPr>
          <w:p w:rsidR="00FA7F2E" w:rsidRPr="00C316CF" w:rsidRDefault="00FA7F2E" w:rsidP="00CE390E">
            <w:pPr>
              <w:spacing w:before="0" w:after="0"/>
              <w:jc w:val="center"/>
              <w:rPr>
                <w:sz w:val="20"/>
              </w:rPr>
            </w:pPr>
            <w:r w:rsidRPr="00C316CF">
              <w:rPr>
                <w:sz w:val="20"/>
              </w:rPr>
              <w:t>T [1 - 1024]</w:t>
            </w:r>
          </w:p>
        </w:tc>
        <w:tc>
          <w:tcPr>
            <w:tcW w:w="1387" w:type="pct"/>
            <w:shd w:val="clear" w:color="auto" w:fill="auto"/>
          </w:tcPr>
          <w:p w:rsidR="00FA7F2E" w:rsidRPr="00C316CF" w:rsidRDefault="00FA7F2E" w:rsidP="00CE390E">
            <w:pPr>
              <w:spacing w:before="0" w:after="0"/>
              <w:rPr>
                <w:sz w:val="20"/>
              </w:rPr>
            </w:pPr>
            <w:r w:rsidRPr="00C316CF">
              <w:rPr>
                <w:sz w:val="20"/>
              </w:rPr>
              <w:t>Гиперссылка</w:t>
            </w:r>
            <w:r>
              <w:rPr>
                <w:sz w:val="20"/>
              </w:rPr>
              <w:t xml:space="preserve"> на размещённый в ЕИС документ</w:t>
            </w:r>
          </w:p>
        </w:tc>
        <w:tc>
          <w:tcPr>
            <w:tcW w:w="1387" w:type="pct"/>
            <w:shd w:val="clear" w:color="auto" w:fill="auto"/>
          </w:tcPr>
          <w:p w:rsidR="00FA7F2E" w:rsidRPr="00C316CF" w:rsidRDefault="00FA7F2E" w:rsidP="00CE390E">
            <w:pPr>
              <w:spacing w:before="0" w:after="0"/>
              <w:rPr>
                <w:sz w:val="20"/>
              </w:rPr>
            </w:pPr>
            <w:r w:rsidRPr="00FA7F2E">
              <w:rPr>
                <w:sz w:val="20"/>
              </w:rPr>
              <w:t>Элемент игнорируется при приёме. При передаче заполняется ссылкой на карточку размещенного документа</w:t>
            </w:r>
          </w:p>
        </w:tc>
      </w:tr>
      <w:tr w:rsidR="00FA7F2E" w:rsidRPr="00301389" w:rsidTr="00CE390E">
        <w:trPr>
          <w:jc w:val="center"/>
        </w:trPr>
        <w:tc>
          <w:tcPr>
            <w:tcW w:w="743" w:type="pct"/>
            <w:shd w:val="clear" w:color="auto" w:fill="auto"/>
            <w:vAlign w:val="center"/>
          </w:tcPr>
          <w:p w:rsidR="00FA7F2E" w:rsidRPr="00301389" w:rsidRDefault="00FA7F2E" w:rsidP="00CE390E">
            <w:pPr>
              <w:spacing w:before="0" w:after="0"/>
              <w:contextualSpacing/>
              <w:rPr>
                <w:sz w:val="20"/>
              </w:rPr>
            </w:pPr>
          </w:p>
        </w:tc>
        <w:tc>
          <w:tcPr>
            <w:tcW w:w="790" w:type="pct"/>
            <w:shd w:val="clear" w:color="auto" w:fill="auto"/>
          </w:tcPr>
          <w:p w:rsidR="00FA7F2E" w:rsidRPr="00C316CF" w:rsidRDefault="00FA7F2E" w:rsidP="00CE390E">
            <w:pPr>
              <w:spacing w:before="0" w:after="0"/>
              <w:rPr>
                <w:sz w:val="20"/>
              </w:rPr>
            </w:pPr>
            <w:r w:rsidRPr="00FA7F2E">
              <w:rPr>
                <w:sz w:val="20"/>
              </w:rPr>
              <w:t>docNumberExternal</w:t>
            </w:r>
          </w:p>
        </w:tc>
        <w:tc>
          <w:tcPr>
            <w:tcW w:w="198" w:type="pct"/>
            <w:shd w:val="clear" w:color="auto" w:fill="auto"/>
          </w:tcPr>
          <w:p w:rsidR="00FA7F2E" w:rsidRPr="00C316CF" w:rsidRDefault="00FA7F2E" w:rsidP="00CE390E">
            <w:pPr>
              <w:spacing w:before="0" w:after="0"/>
              <w:jc w:val="center"/>
              <w:rPr>
                <w:sz w:val="20"/>
              </w:rPr>
            </w:pPr>
            <w:r>
              <w:rPr>
                <w:sz w:val="20"/>
              </w:rPr>
              <w:t>О</w:t>
            </w:r>
          </w:p>
        </w:tc>
        <w:tc>
          <w:tcPr>
            <w:tcW w:w="495" w:type="pct"/>
            <w:shd w:val="clear" w:color="auto" w:fill="auto"/>
          </w:tcPr>
          <w:p w:rsidR="00FA7F2E" w:rsidRPr="00C316CF" w:rsidRDefault="00FA7F2E" w:rsidP="00CE390E">
            <w:pPr>
              <w:spacing w:before="0" w:after="0"/>
              <w:jc w:val="center"/>
              <w:rPr>
                <w:sz w:val="20"/>
              </w:rPr>
            </w:pPr>
            <w:r w:rsidRPr="00C316CF">
              <w:rPr>
                <w:sz w:val="20"/>
              </w:rPr>
              <w:t>T [ 1 - 100 ]</w:t>
            </w:r>
          </w:p>
        </w:tc>
        <w:tc>
          <w:tcPr>
            <w:tcW w:w="1387" w:type="pct"/>
            <w:shd w:val="clear" w:color="auto" w:fill="auto"/>
          </w:tcPr>
          <w:p w:rsidR="00FA7F2E" w:rsidRPr="00C316CF" w:rsidRDefault="00FA7F2E" w:rsidP="00CE390E">
            <w:pPr>
              <w:spacing w:before="0" w:after="0"/>
              <w:rPr>
                <w:sz w:val="20"/>
              </w:rPr>
            </w:pPr>
            <w:r w:rsidRPr="00FA7F2E">
              <w:rPr>
                <w:sz w:val="20"/>
              </w:rPr>
              <w:t>Номер документа, сформированный во внешней системе</w:t>
            </w:r>
          </w:p>
        </w:tc>
        <w:tc>
          <w:tcPr>
            <w:tcW w:w="1387" w:type="pct"/>
            <w:shd w:val="clear" w:color="auto" w:fill="auto"/>
          </w:tcPr>
          <w:p w:rsidR="00FA7F2E" w:rsidRPr="00C316CF" w:rsidRDefault="00FA7F2E" w:rsidP="00CE390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publishDTInETP</w:t>
            </w:r>
          </w:p>
        </w:tc>
        <w:tc>
          <w:tcPr>
            <w:tcW w:w="198" w:type="pct"/>
            <w:shd w:val="clear" w:color="auto" w:fill="auto"/>
          </w:tcPr>
          <w:p w:rsidR="00FA7F2E" w:rsidRPr="00C316CF" w:rsidRDefault="00FA7F2E" w:rsidP="00FA7F2E">
            <w:pPr>
              <w:spacing w:before="0" w:after="0"/>
              <w:jc w:val="center"/>
              <w:rPr>
                <w:sz w:val="20"/>
              </w:rPr>
            </w:pPr>
            <w:r w:rsidRPr="00C316CF">
              <w:rPr>
                <w:sz w:val="20"/>
              </w:rPr>
              <w:t>О</w:t>
            </w:r>
          </w:p>
        </w:tc>
        <w:tc>
          <w:tcPr>
            <w:tcW w:w="495" w:type="pct"/>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shd w:val="clear" w:color="auto" w:fill="auto"/>
          </w:tcPr>
          <w:p w:rsidR="00FA7F2E" w:rsidRPr="00C316CF" w:rsidRDefault="00FA7F2E" w:rsidP="00FA7F2E">
            <w:pPr>
              <w:spacing w:before="0" w:after="0"/>
              <w:rPr>
                <w:sz w:val="20"/>
              </w:rPr>
            </w:pPr>
            <w:r w:rsidRPr="00FA7F2E">
              <w:rPr>
                <w:sz w:val="20"/>
              </w:rPr>
              <w:t>Дата и время размещения документа на ЭТП</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procedureDT</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DT</w:t>
            </w:r>
          </w:p>
        </w:tc>
        <w:tc>
          <w:tcPr>
            <w:tcW w:w="1387" w:type="pct"/>
            <w:shd w:val="clear" w:color="auto" w:fill="auto"/>
          </w:tcPr>
          <w:p w:rsidR="00FA7F2E" w:rsidRPr="00C316CF" w:rsidRDefault="00FA7F2E" w:rsidP="00FA7F2E">
            <w:pPr>
              <w:spacing w:before="0" w:after="0"/>
              <w:rPr>
                <w:sz w:val="20"/>
              </w:rPr>
            </w:pPr>
            <w:r w:rsidRPr="00FA7F2E">
              <w:rPr>
                <w:sz w:val="20"/>
              </w:rPr>
              <w:t>Дата и время проведения процедуры</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signDT</w:t>
            </w:r>
          </w:p>
        </w:tc>
        <w:tc>
          <w:tcPr>
            <w:tcW w:w="198" w:type="pct"/>
            <w:shd w:val="clear" w:color="auto" w:fill="auto"/>
          </w:tcPr>
          <w:p w:rsidR="00FA7F2E" w:rsidRPr="00C316CF" w:rsidRDefault="00FA7F2E" w:rsidP="00FA7F2E">
            <w:pPr>
              <w:spacing w:before="0" w:after="0"/>
              <w:jc w:val="center"/>
              <w:rPr>
                <w:sz w:val="20"/>
              </w:rPr>
            </w:pPr>
            <w:r w:rsidRPr="00C316CF">
              <w:rPr>
                <w:sz w:val="20"/>
              </w:rPr>
              <w:t>О</w:t>
            </w:r>
          </w:p>
        </w:tc>
        <w:tc>
          <w:tcPr>
            <w:tcW w:w="495" w:type="pct"/>
            <w:shd w:val="clear" w:color="auto" w:fill="auto"/>
          </w:tcPr>
          <w:p w:rsidR="00FA7F2E" w:rsidRPr="00FA7F2E" w:rsidRDefault="00FA7F2E" w:rsidP="00FA7F2E">
            <w:pPr>
              <w:spacing w:before="0" w:after="0"/>
              <w:jc w:val="center"/>
              <w:rPr>
                <w:sz w:val="20"/>
                <w:lang w:val="en-US"/>
              </w:rPr>
            </w:pPr>
            <w:r w:rsidRPr="00C316CF">
              <w:rPr>
                <w:sz w:val="20"/>
              </w:rPr>
              <w:t>D</w:t>
            </w:r>
            <w:r>
              <w:rPr>
                <w:sz w:val="20"/>
                <w:lang w:val="en-US"/>
              </w:rPr>
              <w:t>T</w:t>
            </w:r>
          </w:p>
        </w:tc>
        <w:tc>
          <w:tcPr>
            <w:tcW w:w="1387" w:type="pct"/>
            <w:shd w:val="clear" w:color="auto" w:fill="auto"/>
          </w:tcPr>
          <w:p w:rsidR="00FA7F2E" w:rsidRPr="00C316CF" w:rsidRDefault="00FA7F2E" w:rsidP="00FA7F2E">
            <w:pPr>
              <w:spacing w:before="0" w:after="0"/>
              <w:rPr>
                <w:sz w:val="20"/>
              </w:rPr>
            </w:pPr>
            <w:r w:rsidRPr="00FA7F2E">
              <w:rPr>
                <w:sz w:val="20"/>
              </w:rPr>
              <w:t>Дата подписания документа на ЭТП</w:t>
            </w:r>
          </w:p>
        </w:tc>
        <w:tc>
          <w:tcPr>
            <w:tcW w:w="1387" w:type="pct"/>
            <w:shd w:val="clear" w:color="auto" w:fill="auto"/>
          </w:tcPr>
          <w:p w:rsidR="00FA7F2E" w:rsidRPr="00C316CF" w:rsidRDefault="00FA7F2E" w:rsidP="00FA7F2E">
            <w:pPr>
              <w:spacing w:before="0" w:after="0"/>
              <w:rPr>
                <w:sz w:val="20"/>
              </w:rPr>
            </w:pPr>
          </w:p>
        </w:tc>
      </w:tr>
      <w:tr w:rsidR="00FA7F2E" w:rsidRPr="00301389" w:rsidTr="00CE390E">
        <w:trPr>
          <w:jc w:val="center"/>
        </w:trPr>
        <w:tc>
          <w:tcPr>
            <w:tcW w:w="743" w:type="pct"/>
            <w:shd w:val="clear" w:color="auto" w:fill="auto"/>
            <w:vAlign w:val="center"/>
          </w:tcPr>
          <w:p w:rsidR="00FA7F2E" w:rsidRPr="00301389" w:rsidRDefault="00FA7F2E" w:rsidP="00FA7F2E">
            <w:pPr>
              <w:spacing w:before="0" w:after="0"/>
              <w:contextualSpacing/>
              <w:rPr>
                <w:sz w:val="20"/>
              </w:rPr>
            </w:pPr>
          </w:p>
        </w:tc>
        <w:tc>
          <w:tcPr>
            <w:tcW w:w="790" w:type="pct"/>
            <w:shd w:val="clear" w:color="auto" w:fill="auto"/>
          </w:tcPr>
          <w:p w:rsidR="00FA7F2E" w:rsidRPr="00C316CF" w:rsidRDefault="00FA7F2E" w:rsidP="00FA7F2E">
            <w:pPr>
              <w:spacing w:before="0" w:after="0"/>
              <w:rPr>
                <w:sz w:val="20"/>
              </w:rPr>
            </w:pPr>
            <w:r w:rsidRPr="00FA7F2E">
              <w:rPr>
                <w:sz w:val="20"/>
              </w:rPr>
              <w:t>hrefExternal</w:t>
            </w:r>
          </w:p>
        </w:tc>
        <w:tc>
          <w:tcPr>
            <w:tcW w:w="198" w:type="pct"/>
            <w:shd w:val="clear" w:color="auto" w:fill="auto"/>
          </w:tcPr>
          <w:p w:rsidR="00FA7F2E" w:rsidRPr="00C316CF" w:rsidRDefault="00FA7F2E" w:rsidP="00FA7F2E">
            <w:pPr>
              <w:spacing w:before="0" w:after="0"/>
              <w:jc w:val="center"/>
              <w:rPr>
                <w:sz w:val="20"/>
              </w:rPr>
            </w:pPr>
            <w:r>
              <w:rPr>
                <w:sz w:val="20"/>
              </w:rPr>
              <w:t>О</w:t>
            </w:r>
          </w:p>
        </w:tc>
        <w:tc>
          <w:tcPr>
            <w:tcW w:w="495" w:type="pct"/>
            <w:shd w:val="clear" w:color="auto" w:fill="auto"/>
          </w:tcPr>
          <w:p w:rsidR="00FA7F2E" w:rsidRPr="00C316CF" w:rsidRDefault="00FA7F2E" w:rsidP="00FA7F2E">
            <w:pPr>
              <w:spacing w:before="0" w:after="0"/>
              <w:jc w:val="center"/>
              <w:rPr>
                <w:sz w:val="20"/>
              </w:rPr>
            </w:pPr>
            <w:r w:rsidRPr="00C316CF">
              <w:rPr>
                <w:sz w:val="20"/>
              </w:rPr>
              <w:t>T [1 - 1024]</w:t>
            </w:r>
          </w:p>
        </w:tc>
        <w:tc>
          <w:tcPr>
            <w:tcW w:w="1387" w:type="pct"/>
            <w:shd w:val="clear" w:color="auto" w:fill="auto"/>
          </w:tcPr>
          <w:p w:rsidR="00FA7F2E" w:rsidRPr="00C316CF" w:rsidRDefault="00FA7F2E" w:rsidP="00FA7F2E">
            <w:pPr>
              <w:spacing w:before="0" w:after="0"/>
              <w:rPr>
                <w:sz w:val="20"/>
              </w:rPr>
            </w:pPr>
            <w:r w:rsidRPr="00FA7F2E">
              <w:rPr>
                <w:sz w:val="20"/>
              </w:rPr>
              <w:t>Гиперссылка на размещённый во внешней системе документ</w:t>
            </w:r>
          </w:p>
        </w:tc>
        <w:tc>
          <w:tcPr>
            <w:tcW w:w="1387" w:type="pct"/>
            <w:shd w:val="clear" w:color="auto" w:fill="auto"/>
          </w:tcPr>
          <w:p w:rsidR="00FA7F2E" w:rsidRPr="00C316CF" w:rsidRDefault="00FA7F2E" w:rsidP="00FA7F2E">
            <w:pPr>
              <w:spacing w:before="0" w:after="0"/>
              <w:rPr>
                <w:sz w:val="20"/>
              </w:rPr>
            </w:pPr>
          </w:p>
        </w:tc>
      </w:tr>
      <w:tr w:rsidR="008F57E0" w:rsidRPr="00301389" w:rsidTr="002105CB">
        <w:trPr>
          <w:jc w:val="center"/>
        </w:trPr>
        <w:tc>
          <w:tcPr>
            <w:tcW w:w="5000" w:type="pct"/>
            <w:gridSpan w:val="6"/>
            <w:shd w:val="clear" w:color="auto" w:fill="auto"/>
            <w:vAlign w:val="center"/>
            <w:hideMark/>
          </w:tcPr>
          <w:p w:rsidR="008F57E0" w:rsidRPr="00301389" w:rsidRDefault="008F57E0" w:rsidP="008F57E0">
            <w:pPr>
              <w:keepNext/>
              <w:spacing w:before="0" w:after="0"/>
              <w:contextualSpacing/>
              <w:jc w:val="center"/>
              <w:rPr>
                <w:b/>
                <w:sz w:val="20"/>
              </w:rPr>
            </w:pPr>
            <w:r w:rsidRPr="00C316CF">
              <w:rPr>
                <w:b/>
                <w:bCs/>
                <w:sz w:val="20"/>
              </w:rPr>
              <w:t xml:space="preserve">Информация об организации, </w:t>
            </w:r>
            <w:r>
              <w:rPr>
                <w:b/>
                <w:bCs/>
                <w:sz w:val="20"/>
              </w:rPr>
              <w:t>разместившей протокол</w:t>
            </w:r>
          </w:p>
        </w:tc>
      </w:tr>
      <w:tr w:rsidR="008F57E0" w:rsidRPr="00301389" w:rsidTr="002105CB">
        <w:trPr>
          <w:jc w:val="center"/>
        </w:trPr>
        <w:tc>
          <w:tcPr>
            <w:tcW w:w="743" w:type="pct"/>
            <w:shd w:val="clear" w:color="auto" w:fill="auto"/>
          </w:tcPr>
          <w:p w:rsidR="008F57E0" w:rsidRPr="00162C8B" w:rsidRDefault="008F57E0" w:rsidP="002105CB">
            <w:pPr>
              <w:spacing w:before="0" w:after="0"/>
              <w:jc w:val="both"/>
              <w:rPr>
                <w:sz w:val="20"/>
              </w:rPr>
            </w:pPr>
            <w:r w:rsidRPr="008F57E0">
              <w:rPr>
                <w:b/>
                <w:bCs/>
                <w:sz w:val="20"/>
              </w:rPr>
              <w:t>protocolPublisherInfo</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8F57E0">
              <w:rPr>
                <w:sz w:val="20"/>
              </w:rPr>
              <w:t>publisherOrg</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S</w:t>
            </w:r>
          </w:p>
        </w:tc>
        <w:tc>
          <w:tcPr>
            <w:tcW w:w="1387" w:type="pct"/>
            <w:shd w:val="clear" w:color="auto" w:fill="auto"/>
          </w:tcPr>
          <w:p w:rsidR="008F57E0" w:rsidRPr="00C316CF" w:rsidRDefault="008F57E0" w:rsidP="002105CB">
            <w:pPr>
              <w:spacing w:before="0" w:after="0"/>
              <w:rPr>
                <w:sz w:val="20"/>
              </w:rPr>
            </w:pPr>
            <w:r w:rsidRPr="008F57E0">
              <w:rPr>
                <w:sz w:val="20"/>
              </w:rPr>
              <w:t>Организация, разместившая протокол</w:t>
            </w:r>
          </w:p>
        </w:tc>
        <w:tc>
          <w:tcPr>
            <w:tcW w:w="1387" w:type="pct"/>
            <w:shd w:val="clear" w:color="auto" w:fill="auto"/>
          </w:tcPr>
          <w:p w:rsidR="008F57E0" w:rsidRPr="00C316CF" w:rsidRDefault="008F57E0" w:rsidP="002105CB">
            <w:pPr>
              <w:spacing w:before="0" w:after="0"/>
              <w:rPr>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8F57E0">
              <w:rPr>
                <w:sz w:val="20"/>
              </w:rPr>
              <w:t>publisherRole</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sidRPr="008F57E0">
              <w:rPr>
                <w:sz w:val="20"/>
              </w:rPr>
              <w:t>Роль организации, разместившей протокол</w:t>
            </w:r>
          </w:p>
        </w:tc>
        <w:tc>
          <w:tcPr>
            <w:tcW w:w="1387" w:type="pct"/>
            <w:shd w:val="clear" w:color="auto" w:fill="auto"/>
          </w:tcPr>
          <w:p w:rsidR="008F57E0" w:rsidRDefault="008F57E0" w:rsidP="002105CB">
            <w:pPr>
              <w:spacing w:before="0" w:after="0"/>
              <w:rPr>
                <w:sz w:val="20"/>
              </w:rPr>
            </w:pPr>
            <w:r>
              <w:rPr>
                <w:sz w:val="20"/>
              </w:rPr>
              <w:t>Допустимые значения:</w:t>
            </w:r>
          </w:p>
          <w:p w:rsidR="008F57E0" w:rsidRPr="008F57E0" w:rsidRDefault="008F57E0" w:rsidP="008F57E0">
            <w:pPr>
              <w:spacing w:before="0" w:after="0"/>
              <w:rPr>
                <w:sz w:val="20"/>
              </w:rPr>
            </w:pPr>
            <w:r w:rsidRPr="008F57E0">
              <w:rPr>
                <w:sz w:val="20"/>
              </w:rPr>
              <w:t>CU - Заказчик;</w:t>
            </w:r>
          </w:p>
          <w:p w:rsidR="008F57E0" w:rsidRPr="008F57E0" w:rsidRDefault="008F57E0" w:rsidP="008F57E0">
            <w:pPr>
              <w:spacing w:before="0" w:after="0"/>
              <w:rPr>
                <w:sz w:val="20"/>
              </w:rPr>
            </w:pPr>
            <w:r w:rsidRPr="008F57E0">
              <w:rPr>
                <w:sz w:val="20"/>
              </w:rPr>
              <w:t>OCU - Заказчик в качестве организатора совместного аукциона;</w:t>
            </w:r>
          </w:p>
          <w:p w:rsidR="008F57E0" w:rsidRPr="008F57E0" w:rsidRDefault="008F57E0" w:rsidP="008F57E0">
            <w:pPr>
              <w:spacing w:before="0" w:after="0"/>
              <w:rPr>
                <w:sz w:val="20"/>
              </w:rPr>
            </w:pPr>
            <w:r w:rsidRPr="008F57E0">
              <w:rPr>
                <w:sz w:val="20"/>
              </w:rPr>
              <w:t>RA - Уполномоченный орган;</w:t>
            </w:r>
          </w:p>
          <w:p w:rsidR="008F57E0" w:rsidRPr="008F57E0" w:rsidRDefault="008F57E0" w:rsidP="008F57E0">
            <w:pPr>
              <w:spacing w:before="0" w:after="0"/>
              <w:rPr>
                <w:sz w:val="20"/>
              </w:rPr>
            </w:pPr>
            <w:r w:rsidRPr="008F57E0">
              <w:rPr>
                <w:sz w:val="20"/>
              </w:rPr>
              <w:t>ORA- Уполномоченный орган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AI - Уполномоченное учреждение;</w:t>
            </w:r>
          </w:p>
          <w:p w:rsidR="008F57E0" w:rsidRPr="008F57E0" w:rsidRDefault="008F57E0" w:rsidP="008F57E0">
            <w:pPr>
              <w:spacing w:before="0" w:after="0"/>
              <w:rPr>
                <w:sz w:val="20"/>
              </w:rPr>
            </w:pPr>
            <w:r w:rsidRPr="008F57E0">
              <w:rPr>
                <w:sz w:val="20"/>
              </w:rPr>
              <w:t>OAI- Уполномоченное учреждение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 xml:space="preserve">OA - Организация, </w:t>
            </w:r>
            <w:r w:rsidRPr="008F57E0">
              <w:rPr>
                <w:sz w:val="20"/>
              </w:rPr>
              <w:lastRenderedPageBreak/>
              <w:t>осуществляющая полномочия заказчика на осуществление закупок на основании договора (соглашения);</w:t>
            </w:r>
          </w:p>
          <w:p w:rsidR="008F57E0" w:rsidRPr="008F57E0" w:rsidRDefault="008F57E0" w:rsidP="008F57E0">
            <w:pPr>
              <w:spacing w:before="0" w:after="0"/>
              <w:rPr>
                <w:sz w:val="20"/>
              </w:rPr>
            </w:pPr>
            <w:r w:rsidRPr="008F57E0">
              <w:rPr>
                <w:sz w:val="20"/>
              </w:rPr>
              <w:t>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CS - Заказчик, осуществляющий закупки в соответствии с частью 5 статьи 15 Федерального закона № 44-ФЗ;</w:t>
            </w:r>
          </w:p>
          <w:p w:rsidR="008F57E0" w:rsidRPr="008F57E0" w:rsidRDefault="008F57E0" w:rsidP="008F57E0">
            <w:pPr>
              <w:spacing w:before="0" w:after="0"/>
              <w:rPr>
                <w:sz w:val="20"/>
              </w:rPr>
            </w:pPr>
            <w:r w:rsidRPr="008F57E0">
              <w:rPr>
                <w:sz w:val="20"/>
              </w:rPr>
              <w:t>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w:t>
            </w:r>
          </w:p>
          <w:p w:rsidR="008F57E0" w:rsidRPr="008F57E0" w:rsidRDefault="008F57E0" w:rsidP="008F57E0">
            <w:pPr>
              <w:spacing w:before="0" w:after="0"/>
              <w:rPr>
                <w:sz w:val="20"/>
              </w:rPr>
            </w:pPr>
            <w:r w:rsidRPr="008F57E0">
              <w:rPr>
                <w:sz w:val="20"/>
              </w:rPr>
              <w:t>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AU - Заказчик, осуществляющий закупку на проведение обязательного аудита (код AU);</w:t>
            </w:r>
          </w:p>
          <w:p w:rsidR="008F57E0" w:rsidRPr="008F57E0" w:rsidRDefault="008F57E0" w:rsidP="008F57E0">
            <w:pPr>
              <w:spacing w:before="0" w:after="0"/>
              <w:rPr>
                <w:sz w:val="20"/>
              </w:rPr>
            </w:pPr>
            <w:r w:rsidRPr="008F57E0">
              <w:rPr>
                <w:sz w:val="20"/>
              </w:rPr>
              <w:t>OAU - Заказчик, осуществляющий закупку на проведение обязательного аудита (код AU), в качестве организатора совместного конкурса (аукциона) согласно ст. 25 №44ФЗ;</w:t>
            </w:r>
          </w:p>
          <w:p w:rsidR="008F57E0" w:rsidRPr="008F57E0" w:rsidRDefault="008F57E0" w:rsidP="008F57E0">
            <w:pPr>
              <w:spacing w:before="0" w:after="0"/>
              <w:rPr>
                <w:sz w:val="20"/>
              </w:rPr>
            </w:pPr>
            <w:r w:rsidRPr="008F57E0">
              <w:rPr>
                <w:sz w:val="20"/>
              </w:rPr>
              <w:t>RO - Региональный оператор;</w:t>
            </w:r>
          </w:p>
          <w:p w:rsidR="008F57E0" w:rsidRPr="008F57E0" w:rsidRDefault="008F57E0" w:rsidP="008F57E0">
            <w:pPr>
              <w:spacing w:before="0" w:after="0"/>
              <w:rPr>
                <w:sz w:val="20"/>
              </w:rPr>
            </w:pPr>
            <w:r w:rsidRPr="008F57E0">
              <w:rPr>
                <w:sz w:val="20"/>
              </w:rPr>
              <w:t>CN - Заказчик, осуществляющий закупки в соответствии с частью 4.1 статьи 15 Федерального закона № 44-ФЗ;</w:t>
            </w:r>
          </w:p>
          <w:p w:rsidR="008F57E0" w:rsidRPr="008F57E0" w:rsidRDefault="008F57E0" w:rsidP="008F57E0">
            <w:pPr>
              <w:spacing w:before="0" w:after="0"/>
              <w:rPr>
                <w:sz w:val="20"/>
              </w:rPr>
            </w:pPr>
            <w:r w:rsidRPr="008F57E0">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p>
          <w:p w:rsidR="008F57E0" w:rsidRPr="00C316CF" w:rsidRDefault="008F57E0" w:rsidP="008F57E0">
            <w:pPr>
              <w:spacing w:before="0" w:after="0"/>
              <w:rPr>
                <w:sz w:val="20"/>
              </w:rPr>
            </w:pPr>
            <w:r w:rsidRPr="008F57E0">
              <w:rPr>
                <w:sz w:val="20"/>
              </w:rPr>
              <w:t xml:space="preserve">CU5CH26 - Заказчик как орган </w:t>
            </w:r>
            <w:r w:rsidRPr="008F57E0">
              <w:rPr>
                <w:sz w:val="20"/>
              </w:rPr>
              <w:lastRenderedPageBreak/>
              <w:t>исполнительной власти по ч.5 ст.26 Закона № 44-ФЗ.</w:t>
            </w:r>
          </w:p>
        </w:tc>
      </w:tr>
      <w:tr w:rsidR="008F57E0" w:rsidRPr="00301389" w:rsidTr="002105CB">
        <w:trPr>
          <w:jc w:val="center"/>
        </w:trPr>
        <w:tc>
          <w:tcPr>
            <w:tcW w:w="5000" w:type="pct"/>
            <w:gridSpan w:val="6"/>
            <w:shd w:val="clear" w:color="auto" w:fill="auto"/>
            <w:vAlign w:val="center"/>
            <w:hideMark/>
          </w:tcPr>
          <w:p w:rsidR="008F57E0" w:rsidRPr="00301389" w:rsidRDefault="00771AA0" w:rsidP="002105CB">
            <w:pPr>
              <w:keepNext/>
              <w:spacing w:before="0" w:after="0"/>
              <w:contextualSpacing/>
              <w:jc w:val="center"/>
              <w:rPr>
                <w:b/>
                <w:sz w:val="20"/>
              </w:rPr>
            </w:pPr>
            <w:r w:rsidRPr="00771AA0">
              <w:rPr>
                <w:b/>
                <w:bCs/>
                <w:sz w:val="20"/>
              </w:rPr>
              <w:lastRenderedPageBreak/>
              <w:t>Организация, разместившая протокол</w:t>
            </w:r>
          </w:p>
        </w:tc>
      </w:tr>
      <w:tr w:rsidR="008F57E0" w:rsidRPr="00301389" w:rsidTr="002105CB">
        <w:trPr>
          <w:jc w:val="center"/>
        </w:trPr>
        <w:tc>
          <w:tcPr>
            <w:tcW w:w="743" w:type="pct"/>
            <w:shd w:val="clear" w:color="auto" w:fill="auto"/>
          </w:tcPr>
          <w:p w:rsidR="008F57E0" w:rsidRPr="00162C8B" w:rsidRDefault="00771AA0" w:rsidP="002105CB">
            <w:pPr>
              <w:spacing w:before="0" w:after="0"/>
              <w:jc w:val="both"/>
              <w:rPr>
                <w:sz w:val="20"/>
              </w:rPr>
            </w:pPr>
            <w:r w:rsidRPr="00771AA0">
              <w:rPr>
                <w:b/>
                <w:bCs/>
                <w:sz w:val="20"/>
              </w:rPr>
              <w:t>publisherOrg</w:t>
            </w:r>
          </w:p>
        </w:tc>
        <w:tc>
          <w:tcPr>
            <w:tcW w:w="790" w:type="pct"/>
            <w:shd w:val="clear" w:color="auto" w:fill="auto"/>
            <w:vAlign w:val="center"/>
          </w:tcPr>
          <w:p w:rsidR="008F57E0" w:rsidRPr="00301389" w:rsidRDefault="008F57E0" w:rsidP="002105CB">
            <w:pPr>
              <w:keepNext/>
              <w:spacing w:before="0" w:after="0"/>
              <w:contextualSpacing/>
              <w:rPr>
                <w:b/>
                <w:sz w:val="20"/>
              </w:rPr>
            </w:pPr>
          </w:p>
        </w:tc>
        <w:tc>
          <w:tcPr>
            <w:tcW w:w="198" w:type="pct"/>
            <w:shd w:val="clear" w:color="auto" w:fill="auto"/>
            <w:vAlign w:val="center"/>
          </w:tcPr>
          <w:p w:rsidR="008F57E0" w:rsidRPr="00301389" w:rsidRDefault="008F57E0" w:rsidP="002105CB">
            <w:pPr>
              <w:keepNext/>
              <w:spacing w:before="0" w:after="0"/>
              <w:contextualSpacing/>
              <w:jc w:val="center"/>
              <w:rPr>
                <w:b/>
                <w:sz w:val="20"/>
              </w:rPr>
            </w:pPr>
          </w:p>
        </w:tc>
        <w:tc>
          <w:tcPr>
            <w:tcW w:w="495" w:type="pct"/>
            <w:shd w:val="clear" w:color="auto" w:fill="auto"/>
            <w:vAlign w:val="center"/>
          </w:tcPr>
          <w:p w:rsidR="008F57E0" w:rsidRPr="00301389" w:rsidRDefault="008F57E0" w:rsidP="002105CB">
            <w:pPr>
              <w:keepNext/>
              <w:spacing w:before="0" w:after="0"/>
              <w:contextualSpacing/>
              <w:jc w:val="center"/>
              <w:rPr>
                <w:b/>
                <w:sz w:val="20"/>
              </w:rPr>
            </w:pPr>
          </w:p>
        </w:tc>
        <w:tc>
          <w:tcPr>
            <w:tcW w:w="1387" w:type="pct"/>
            <w:shd w:val="clear" w:color="auto" w:fill="auto"/>
            <w:vAlign w:val="center"/>
          </w:tcPr>
          <w:p w:rsidR="008F57E0" w:rsidRPr="00301389" w:rsidRDefault="008F57E0" w:rsidP="002105CB">
            <w:pPr>
              <w:keepNext/>
              <w:spacing w:before="0" w:after="0"/>
              <w:contextualSpacing/>
              <w:rPr>
                <w:b/>
                <w:sz w:val="20"/>
              </w:rPr>
            </w:pPr>
          </w:p>
        </w:tc>
        <w:tc>
          <w:tcPr>
            <w:tcW w:w="1387" w:type="pct"/>
            <w:shd w:val="clear" w:color="auto" w:fill="auto"/>
            <w:vAlign w:val="center"/>
            <w:hideMark/>
          </w:tcPr>
          <w:p w:rsidR="008F57E0" w:rsidRPr="00301389" w:rsidRDefault="008F57E0" w:rsidP="002105CB">
            <w:pPr>
              <w:keepNext/>
              <w:spacing w:before="0" w:after="0"/>
              <w:contextualSpacing/>
              <w:rPr>
                <w:b/>
                <w:sz w:val="20"/>
              </w:rPr>
            </w:pP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regNum</w:t>
            </w:r>
          </w:p>
        </w:tc>
        <w:tc>
          <w:tcPr>
            <w:tcW w:w="198" w:type="pct"/>
            <w:shd w:val="clear" w:color="auto" w:fill="auto"/>
          </w:tcPr>
          <w:p w:rsidR="008F57E0" w:rsidRPr="00C316CF" w:rsidRDefault="008F57E0" w:rsidP="002105CB">
            <w:pPr>
              <w:spacing w:before="0" w:after="0"/>
              <w:jc w:val="center"/>
              <w:rPr>
                <w:sz w:val="20"/>
              </w:rPr>
            </w:pPr>
            <w:r w:rsidRPr="00C316CF">
              <w:rPr>
                <w:sz w:val="20"/>
              </w:rPr>
              <w:t>О</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8F57E0" w:rsidRPr="00C316CF" w:rsidRDefault="008F57E0" w:rsidP="002105CB">
            <w:pPr>
              <w:spacing w:before="0" w:after="0"/>
              <w:rPr>
                <w:sz w:val="20"/>
              </w:rPr>
            </w:pPr>
            <w:r>
              <w:rPr>
                <w:sz w:val="20"/>
              </w:rPr>
              <w:t>Допустимые значения:</w:t>
            </w:r>
            <w:r w:rsidRPr="00C316CF">
              <w:rPr>
                <w:sz w:val="20"/>
              </w:rPr>
              <w:t xml:space="preserve"> \d{11}</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consRegistryNum</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 [ 8 ]</w:t>
            </w:r>
          </w:p>
        </w:tc>
        <w:tc>
          <w:tcPr>
            <w:tcW w:w="1387" w:type="pct"/>
            <w:shd w:val="clear" w:color="auto" w:fill="auto"/>
          </w:tcPr>
          <w:p w:rsidR="008F57E0" w:rsidRPr="00C316CF" w:rsidRDefault="008F57E0" w:rsidP="002105CB">
            <w:pPr>
              <w:spacing w:before="0" w:after="0"/>
              <w:rPr>
                <w:sz w:val="20"/>
              </w:rPr>
            </w:pPr>
            <w:r>
              <w:rPr>
                <w:sz w:val="20"/>
              </w:rPr>
              <w:t>Код по Сводному Реестру</w:t>
            </w:r>
          </w:p>
        </w:tc>
        <w:tc>
          <w:tcPr>
            <w:tcW w:w="1387" w:type="pct"/>
            <w:shd w:val="clear" w:color="auto" w:fill="auto"/>
          </w:tcPr>
          <w:p w:rsidR="008F57E0" w:rsidRPr="00C316CF" w:rsidRDefault="008F57E0" w:rsidP="002105CB">
            <w:pPr>
              <w:spacing w:before="0" w:after="0"/>
              <w:rPr>
                <w:sz w:val="20"/>
              </w:rPr>
            </w:pPr>
            <w:r w:rsidRPr="00C316CF">
              <w:rPr>
                <w:sz w:val="20"/>
              </w:rPr>
              <w:t>Должен быть заполнен в случае, если в поле spzCode указано значение 00000000000</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fullName</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Полное наименование</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shortName</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Сокращенное наименование</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postAddress</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Pr>
                <w:sz w:val="20"/>
              </w:rPr>
              <w:t>Почтовый адрес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factAddress</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Pr>
                <w:sz w:val="20"/>
              </w:rPr>
              <w:t>T [1 - 2000</w:t>
            </w:r>
            <w:r w:rsidRPr="00C316CF">
              <w:rPr>
                <w:sz w:val="20"/>
              </w:rPr>
              <w:t>]</w:t>
            </w:r>
          </w:p>
        </w:tc>
        <w:tc>
          <w:tcPr>
            <w:tcW w:w="1387" w:type="pct"/>
            <w:shd w:val="clear" w:color="auto" w:fill="auto"/>
          </w:tcPr>
          <w:p w:rsidR="008F57E0" w:rsidRPr="00C316CF" w:rsidRDefault="008F57E0" w:rsidP="002105CB">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INN</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C316CF" w:rsidRDefault="008F57E0" w:rsidP="002105CB">
            <w:pPr>
              <w:spacing w:before="0" w:after="0"/>
              <w:jc w:val="center"/>
              <w:rPr>
                <w:sz w:val="20"/>
              </w:rPr>
            </w:pPr>
            <w:r w:rsidRPr="00C316CF">
              <w:rPr>
                <w:sz w:val="20"/>
              </w:rPr>
              <w:t>T</w:t>
            </w:r>
          </w:p>
        </w:tc>
        <w:tc>
          <w:tcPr>
            <w:tcW w:w="1387" w:type="pct"/>
            <w:shd w:val="clear" w:color="auto" w:fill="auto"/>
          </w:tcPr>
          <w:p w:rsidR="008F57E0" w:rsidRPr="00C316CF" w:rsidRDefault="008F57E0" w:rsidP="002105CB">
            <w:pPr>
              <w:spacing w:before="0" w:after="0"/>
              <w:rPr>
                <w:sz w:val="20"/>
              </w:rPr>
            </w:pPr>
            <w:r>
              <w:rPr>
                <w:sz w:val="20"/>
              </w:rPr>
              <w:t>ИНН организации</w:t>
            </w:r>
          </w:p>
        </w:tc>
        <w:tc>
          <w:tcPr>
            <w:tcW w:w="1387" w:type="pct"/>
            <w:shd w:val="clear" w:color="auto" w:fill="auto"/>
          </w:tcPr>
          <w:p w:rsidR="008F57E0" w:rsidRDefault="008F57E0" w:rsidP="002105CB">
            <w:pPr>
              <w:spacing w:before="0" w:after="0"/>
              <w:rPr>
                <w:sz w:val="20"/>
              </w:rPr>
            </w:pPr>
            <w:r>
              <w:rPr>
                <w:sz w:val="20"/>
              </w:rPr>
              <w:t>Допустимые значения:</w:t>
            </w:r>
            <w:r w:rsidRPr="00C316CF">
              <w:rPr>
                <w:sz w:val="20"/>
              </w:rPr>
              <w:t xml:space="preserve"> \</w:t>
            </w:r>
            <w:proofErr w:type="gramStart"/>
            <w:r w:rsidRPr="00C316CF">
              <w:rPr>
                <w:sz w:val="20"/>
              </w:rPr>
              <w:t>d{</w:t>
            </w:r>
            <w:proofErr w:type="gramEnd"/>
            <w:r w:rsidRPr="00C316CF">
              <w:rPr>
                <w:sz w:val="20"/>
              </w:rPr>
              <w:t>10}</w:t>
            </w:r>
          </w:p>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8F57E0" w:rsidRPr="00301389" w:rsidTr="002105CB">
        <w:trPr>
          <w:jc w:val="center"/>
        </w:trPr>
        <w:tc>
          <w:tcPr>
            <w:tcW w:w="743" w:type="pct"/>
            <w:shd w:val="clear" w:color="auto" w:fill="auto"/>
            <w:vAlign w:val="center"/>
          </w:tcPr>
          <w:p w:rsidR="008F57E0" w:rsidRPr="00301389" w:rsidRDefault="008F57E0" w:rsidP="002105CB">
            <w:pPr>
              <w:spacing w:before="0" w:after="0"/>
              <w:contextualSpacing/>
              <w:rPr>
                <w:sz w:val="20"/>
              </w:rPr>
            </w:pPr>
          </w:p>
        </w:tc>
        <w:tc>
          <w:tcPr>
            <w:tcW w:w="790" w:type="pct"/>
            <w:shd w:val="clear" w:color="auto" w:fill="auto"/>
          </w:tcPr>
          <w:p w:rsidR="008F57E0" w:rsidRPr="00C316CF" w:rsidRDefault="008F57E0" w:rsidP="002105CB">
            <w:pPr>
              <w:spacing w:before="0" w:after="0"/>
              <w:rPr>
                <w:sz w:val="20"/>
              </w:rPr>
            </w:pPr>
            <w:r w:rsidRPr="00C316CF">
              <w:rPr>
                <w:sz w:val="20"/>
              </w:rPr>
              <w:t>KPP</w:t>
            </w:r>
          </w:p>
        </w:tc>
        <w:tc>
          <w:tcPr>
            <w:tcW w:w="198" w:type="pct"/>
            <w:shd w:val="clear" w:color="auto" w:fill="auto"/>
          </w:tcPr>
          <w:p w:rsidR="008F57E0" w:rsidRPr="00C316CF" w:rsidRDefault="008F57E0" w:rsidP="002105CB">
            <w:pPr>
              <w:spacing w:before="0" w:after="0"/>
              <w:jc w:val="center"/>
              <w:rPr>
                <w:sz w:val="20"/>
              </w:rPr>
            </w:pPr>
            <w:r w:rsidRPr="00C316CF">
              <w:rPr>
                <w:sz w:val="20"/>
              </w:rPr>
              <w:t>Н</w:t>
            </w:r>
          </w:p>
        </w:tc>
        <w:tc>
          <w:tcPr>
            <w:tcW w:w="495" w:type="pct"/>
            <w:shd w:val="clear" w:color="auto" w:fill="auto"/>
          </w:tcPr>
          <w:p w:rsidR="008F57E0" w:rsidRPr="004D6A92" w:rsidRDefault="008F57E0" w:rsidP="002105CB">
            <w:pPr>
              <w:spacing w:before="0" w:after="0"/>
              <w:jc w:val="center"/>
              <w:rPr>
                <w:sz w:val="20"/>
                <w:lang w:val="en-US"/>
              </w:rPr>
            </w:pPr>
            <w:r w:rsidRPr="00C316CF">
              <w:rPr>
                <w:sz w:val="20"/>
              </w:rPr>
              <w:t>T</w:t>
            </w:r>
            <w:r>
              <w:rPr>
                <w:sz w:val="20"/>
                <w:lang w:val="en-US"/>
              </w:rPr>
              <w:t>(9)</w:t>
            </w:r>
          </w:p>
        </w:tc>
        <w:tc>
          <w:tcPr>
            <w:tcW w:w="1387" w:type="pct"/>
            <w:shd w:val="clear" w:color="auto" w:fill="auto"/>
          </w:tcPr>
          <w:p w:rsidR="008F57E0" w:rsidRPr="00C316CF" w:rsidRDefault="008F57E0" w:rsidP="002105CB">
            <w:pPr>
              <w:spacing w:before="0" w:after="0"/>
              <w:rPr>
                <w:sz w:val="20"/>
              </w:rPr>
            </w:pPr>
            <w:r>
              <w:rPr>
                <w:sz w:val="20"/>
              </w:rPr>
              <w:t>КПП организации</w:t>
            </w:r>
          </w:p>
        </w:tc>
        <w:tc>
          <w:tcPr>
            <w:tcW w:w="1387" w:type="pct"/>
            <w:shd w:val="clear" w:color="auto" w:fill="auto"/>
          </w:tcPr>
          <w:p w:rsidR="008F57E0" w:rsidRPr="00C316CF" w:rsidRDefault="008F57E0" w:rsidP="002105CB">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2C17BB" w:rsidRPr="00301389" w:rsidTr="002105CB">
        <w:trPr>
          <w:jc w:val="center"/>
        </w:trPr>
        <w:tc>
          <w:tcPr>
            <w:tcW w:w="5000" w:type="pct"/>
            <w:gridSpan w:val="6"/>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 внесения изменений</w:t>
            </w: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r w:rsidRPr="00C316CF">
              <w:rPr>
                <w:b/>
                <w:bCs/>
                <w:sz w:val="20"/>
              </w:rPr>
              <w:t>modificationInfo</w:t>
            </w:r>
          </w:p>
        </w:tc>
        <w:tc>
          <w:tcPr>
            <w:tcW w:w="790" w:type="pct"/>
            <w:shd w:val="clear" w:color="auto" w:fill="auto"/>
          </w:tcPr>
          <w:p w:rsidR="002C17BB" w:rsidRPr="00C316CF" w:rsidRDefault="002C17BB" w:rsidP="002105CB">
            <w:pPr>
              <w:spacing w:before="0" w:after="0"/>
              <w:rPr>
                <w:sz w:val="20"/>
              </w:rPr>
            </w:pPr>
          </w:p>
        </w:tc>
        <w:tc>
          <w:tcPr>
            <w:tcW w:w="198" w:type="pct"/>
            <w:shd w:val="clear" w:color="auto" w:fill="auto"/>
          </w:tcPr>
          <w:p w:rsidR="002C17BB" w:rsidRPr="00C316CF" w:rsidRDefault="002C17BB" w:rsidP="002105CB">
            <w:pPr>
              <w:spacing w:before="0" w:after="0"/>
              <w:rPr>
                <w:sz w:val="20"/>
              </w:rPr>
            </w:pPr>
          </w:p>
        </w:tc>
        <w:tc>
          <w:tcPr>
            <w:tcW w:w="495" w:type="pct"/>
            <w:shd w:val="clear" w:color="auto" w:fill="auto"/>
          </w:tcPr>
          <w:p w:rsidR="002C17BB" w:rsidRPr="00C316CF" w:rsidRDefault="002C17BB" w:rsidP="002105CB">
            <w:pPr>
              <w:spacing w:before="0" w:after="0"/>
              <w:rPr>
                <w:sz w:val="20"/>
              </w:rPr>
            </w:pPr>
          </w:p>
        </w:tc>
        <w:tc>
          <w:tcPr>
            <w:tcW w:w="1387" w:type="pct"/>
            <w:shd w:val="clear" w:color="auto" w:fill="auto"/>
          </w:tcPr>
          <w:p w:rsidR="002C17BB" w:rsidRPr="00C316CF" w:rsidRDefault="002C17BB" w:rsidP="002105CB">
            <w:pPr>
              <w:spacing w:before="0" w:after="0"/>
              <w:rPr>
                <w:sz w:val="20"/>
              </w:rPr>
            </w:pPr>
          </w:p>
        </w:tc>
        <w:tc>
          <w:tcPr>
            <w:tcW w:w="1387" w:type="pct"/>
            <w:shd w:val="clear" w:color="auto" w:fill="auto"/>
            <w:vAlign w:val="center"/>
            <w:hideMark/>
          </w:tcPr>
          <w:p w:rsidR="002C17BB" w:rsidRPr="00301389" w:rsidRDefault="002C17BB" w:rsidP="002105CB">
            <w:pPr>
              <w:keepNext/>
              <w:spacing w:before="0" w:after="0"/>
              <w:contextualSpacing/>
              <w:rPr>
                <w:b/>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sidRPr="00C316CF">
              <w:rPr>
                <w:sz w:val="20"/>
              </w:rPr>
              <w:t>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 xml:space="preserve">T </w:t>
            </w:r>
            <w:r>
              <w:rPr>
                <w:sz w:val="20"/>
              </w:rPr>
              <w:t>[1 - 2000]</w:t>
            </w:r>
          </w:p>
        </w:tc>
        <w:tc>
          <w:tcPr>
            <w:tcW w:w="1387" w:type="pct"/>
            <w:shd w:val="clear" w:color="auto" w:fill="auto"/>
          </w:tcPr>
          <w:p w:rsidR="002C17BB" w:rsidRPr="00C316CF" w:rsidRDefault="002C17BB" w:rsidP="002105CB">
            <w:pPr>
              <w:spacing w:before="0" w:after="0"/>
              <w:rPr>
                <w:sz w:val="20"/>
              </w:rPr>
            </w:pPr>
            <w:r w:rsidRPr="00C316CF">
              <w:rPr>
                <w:sz w:val="20"/>
              </w:rPr>
              <w:t>Краткое описание</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Pr>
                <w:sz w:val="20"/>
                <w:lang w:val="en-US"/>
              </w:rPr>
              <w:t>addI</w:t>
            </w:r>
            <w:r w:rsidRPr="00162C8B">
              <w:rPr>
                <w:sz w:val="20"/>
              </w:rPr>
              <w:t>nfo</w:t>
            </w:r>
          </w:p>
        </w:tc>
        <w:tc>
          <w:tcPr>
            <w:tcW w:w="198" w:type="pct"/>
            <w:shd w:val="clear" w:color="auto" w:fill="auto"/>
          </w:tcPr>
          <w:p w:rsidR="002C17BB" w:rsidRPr="00C316CF" w:rsidRDefault="002C17BB" w:rsidP="002105CB">
            <w:pPr>
              <w:spacing w:before="0" w:after="0"/>
              <w:jc w:val="center"/>
              <w:rPr>
                <w:sz w:val="20"/>
              </w:rPr>
            </w:pPr>
            <w:r>
              <w:rPr>
                <w:sz w:val="20"/>
              </w:rPr>
              <w:t>Н</w:t>
            </w:r>
          </w:p>
        </w:tc>
        <w:tc>
          <w:tcPr>
            <w:tcW w:w="495" w:type="pct"/>
            <w:shd w:val="clear" w:color="auto" w:fill="auto"/>
          </w:tcPr>
          <w:p w:rsidR="002C17BB" w:rsidRPr="00C316CF" w:rsidRDefault="002C17BB" w:rsidP="002105C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2C17BB" w:rsidRPr="00C316CF" w:rsidRDefault="002C17BB" w:rsidP="002105CB">
            <w:pPr>
              <w:spacing w:before="0" w:after="0"/>
              <w:rPr>
                <w:sz w:val="20"/>
              </w:rPr>
            </w:pPr>
            <w:r w:rsidRPr="0033045D">
              <w:rPr>
                <w:sz w:val="20"/>
              </w:rPr>
              <w:t>Дополнительная информация</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743" w:type="pct"/>
            <w:shd w:val="clear" w:color="auto" w:fill="auto"/>
          </w:tcPr>
          <w:p w:rsidR="002C17BB" w:rsidRPr="00C316CF" w:rsidRDefault="002C17BB" w:rsidP="002105CB">
            <w:pPr>
              <w:spacing w:before="0" w:after="0"/>
              <w:rPr>
                <w:sz w:val="20"/>
              </w:rPr>
            </w:pPr>
          </w:p>
        </w:tc>
        <w:tc>
          <w:tcPr>
            <w:tcW w:w="790" w:type="pct"/>
            <w:shd w:val="clear" w:color="auto" w:fill="auto"/>
          </w:tcPr>
          <w:p w:rsidR="002C17BB" w:rsidRPr="00C316CF" w:rsidRDefault="002C17BB" w:rsidP="002105CB">
            <w:pPr>
              <w:spacing w:before="0" w:after="0"/>
              <w:rPr>
                <w:sz w:val="20"/>
              </w:rPr>
            </w:pPr>
            <w:r w:rsidRPr="00C316CF">
              <w:rPr>
                <w:sz w:val="20"/>
              </w:rPr>
              <w:t>reasonInfo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Основание</w:t>
            </w:r>
          </w:p>
        </w:tc>
        <w:tc>
          <w:tcPr>
            <w:tcW w:w="1387" w:type="pct"/>
            <w:shd w:val="clear" w:color="auto" w:fill="auto"/>
          </w:tcPr>
          <w:p w:rsidR="002C17BB" w:rsidRPr="00162C8B" w:rsidRDefault="002C17BB" w:rsidP="002105CB">
            <w:pPr>
              <w:spacing w:before="0" w:after="0"/>
              <w:jc w:val="both"/>
              <w:rPr>
                <w:sz w:val="20"/>
              </w:rPr>
            </w:pPr>
          </w:p>
        </w:tc>
      </w:tr>
      <w:tr w:rsidR="002C17BB" w:rsidRPr="00301389" w:rsidTr="002105CB">
        <w:trPr>
          <w:jc w:val="center"/>
        </w:trPr>
        <w:tc>
          <w:tcPr>
            <w:tcW w:w="5000" w:type="pct"/>
            <w:gridSpan w:val="6"/>
            <w:shd w:val="clear" w:color="auto" w:fill="auto"/>
            <w:vAlign w:val="center"/>
            <w:hideMark/>
          </w:tcPr>
          <w:p w:rsidR="002C17BB" w:rsidRPr="00301389" w:rsidRDefault="002C17BB" w:rsidP="002105CB">
            <w:pPr>
              <w:keepNext/>
              <w:spacing w:before="0" w:after="0"/>
              <w:contextualSpacing/>
              <w:jc w:val="center"/>
              <w:rPr>
                <w:b/>
                <w:sz w:val="20"/>
              </w:rPr>
            </w:pPr>
            <w:r w:rsidRPr="00C316CF">
              <w:rPr>
                <w:b/>
                <w:bCs/>
                <w:sz w:val="20"/>
              </w:rPr>
              <w:t>Основание</w:t>
            </w:r>
          </w:p>
        </w:tc>
      </w:tr>
      <w:tr w:rsidR="002C17BB" w:rsidRPr="00301389" w:rsidTr="002105CB">
        <w:trPr>
          <w:jc w:val="center"/>
        </w:trPr>
        <w:tc>
          <w:tcPr>
            <w:tcW w:w="743" w:type="pct"/>
            <w:vMerge w:val="restart"/>
            <w:shd w:val="clear" w:color="auto" w:fill="auto"/>
            <w:vAlign w:val="center"/>
          </w:tcPr>
          <w:p w:rsidR="002C17BB" w:rsidRPr="00162C8B" w:rsidRDefault="002C17BB" w:rsidP="002105CB">
            <w:pPr>
              <w:spacing w:before="0" w:after="0"/>
              <w:rPr>
                <w:sz w:val="20"/>
              </w:rPr>
            </w:pPr>
            <w:r w:rsidRPr="00C316CF">
              <w:rPr>
                <w:sz w:val="20"/>
              </w:rPr>
              <w:t>Допустимо указание только одного элемента</w:t>
            </w:r>
          </w:p>
        </w:tc>
        <w:tc>
          <w:tcPr>
            <w:tcW w:w="790" w:type="pct"/>
            <w:shd w:val="clear" w:color="auto" w:fill="auto"/>
          </w:tcPr>
          <w:p w:rsidR="002C17BB" w:rsidRPr="00C316CF" w:rsidRDefault="002C17BB" w:rsidP="002105CB">
            <w:pPr>
              <w:spacing w:before="0" w:after="0"/>
              <w:rPr>
                <w:sz w:val="20"/>
              </w:rPr>
            </w:pPr>
            <w:r w:rsidRPr="00C316CF">
              <w:rPr>
                <w:sz w:val="20"/>
              </w:rPr>
              <w:t>responsibleDecisionInfo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hideMark/>
          </w:tcPr>
          <w:p w:rsidR="002C17BB" w:rsidRPr="00301389" w:rsidRDefault="002C17BB" w:rsidP="002105CB">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2105CB">
        <w:trPr>
          <w:jc w:val="center"/>
        </w:trPr>
        <w:tc>
          <w:tcPr>
            <w:tcW w:w="743" w:type="pct"/>
            <w:vMerge/>
            <w:shd w:val="clear" w:color="auto" w:fill="auto"/>
            <w:vAlign w:val="center"/>
          </w:tcPr>
          <w:p w:rsidR="002C17BB" w:rsidRPr="00301389" w:rsidRDefault="002C17BB" w:rsidP="002105CB">
            <w:pPr>
              <w:spacing w:before="0" w:after="0"/>
              <w:contextualSpacing/>
              <w:rPr>
                <w:sz w:val="20"/>
              </w:rPr>
            </w:pPr>
          </w:p>
        </w:tc>
        <w:tc>
          <w:tcPr>
            <w:tcW w:w="790" w:type="pct"/>
            <w:shd w:val="clear" w:color="auto" w:fill="auto"/>
          </w:tcPr>
          <w:p w:rsidR="002C17BB" w:rsidRPr="00C316CF" w:rsidRDefault="002C17BB" w:rsidP="002105CB">
            <w:pPr>
              <w:spacing w:before="0" w:after="0"/>
              <w:rPr>
                <w:sz w:val="20"/>
              </w:rPr>
            </w:pPr>
            <w:r w:rsidRPr="00C316CF">
              <w:rPr>
                <w:sz w:val="20"/>
              </w:rPr>
              <w:t>authorityPrescriptionInfo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C17BB" w:rsidRPr="00301389" w:rsidTr="002105CB">
        <w:trPr>
          <w:jc w:val="center"/>
        </w:trPr>
        <w:tc>
          <w:tcPr>
            <w:tcW w:w="743" w:type="pct"/>
            <w:vMerge/>
            <w:shd w:val="clear" w:color="auto" w:fill="auto"/>
            <w:vAlign w:val="center"/>
          </w:tcPr>
          <w:p w:rsidR="002C17BB" w:rsidRPr="00301389" w:rsidRDefault="002C17BB" w:rsidP="002105CB">
            <w:pPr>
              <w:spacing w:before="0" w:after="0"/>
              <w:contextualSpacing/>
              <w:rPr>
                <w:sz w:val="20"/>
              </w:rPr>
            </w:pPr>
          </w:p>
        </w:tc>
        <w:tc>
          <w:tcPr>
            <w:tcW w:w="790" w:type="pct"/>
            <w:shd w:val="clear" w:color="auto" w:fill="auto"/>
          </w:tcPr>
          <w:p w:rsidR="002C17BB" w:rsidRPr="00C316CF" w:rsidRDefault="002C17BB" w:rsidP="002105CB">
            <w:pPr>
              <w:spacing w:before="0" w:after="0"/>
              <w:rPr>
                <w:sz w:val="20"/>
              </w:rPr>
            </w:pPr>
            <w:r w:rsidRPr="00C316CF">
              <w:rPr>
                <w:sz w:val="20"/>
              </w:rPr>
              <w:t>courtDecisionInfo</w:t>
            </w:r>
          </w:p>
        </w:tc>
        <w:tc>
          <w:tcPr>
            <w:tcW w:w="198" w:type="pct"/>
            <w:shd w:val="clear" w:color="auto" w:fill="auto"/>
          </w:tcPr>
          <w:p w:rsidR="002C17BB" w:rsidRPr="00C316CF" w:rsidRDefault="002C17BB" w:rsidP="002105CB">
            <w:pPr>
              <w:spacing w:before="0" w:after="0"/>
              <w:jc w:val="center"/>
              <w:rPr>
                <w:sz w:val="20"/>
              </w:rPr>
            </w:pPr>
            <w:r w:rsidRPr="00C316CF">
              <w:rPr>
                <w:sz w:val="20"/>
              </w:rPr>
              <w:t>О</w:t>
            </w:r>
          </w:p>
        </w:tc>
        <w:tc>
          <w:tcPr>
            <w:tcW w:w="495" w:type="pct"/>
            <w:shd w:val="clear" w:color="auto" w:fill="auto"/>
          </w:tcPr>
          <w:p w:rsidR="002C17BB" w:rsidRPr="00C316CF" w:rsidRDefault="002C17BB" w:rsidP="002105CB">
            <w:pPr>
              <w:spacing w:before="0" w:after="0"/>
              <w:jc w:val="center"/>
              <w:rPr>
                <w:sz w:val="20"/>
              </w:rPr>
            </w:pPr>
            <w:r w:rsidRPr="00C316CF">
              <w:rPr>
                <w:sz w:val="20"/>
              </w:rPr>
              <w:t>S</w:t>
            </w:r>
          </w:p>
        </w:tc>
        <w:tc>
          <w:tcPr>
            <w:tcW w:w="1387" w:type="pct"/>
            <w:shd w:val="clear" w:color="auto" w:fill="auto"/>
          </w:tcPr>
          <w:p w:rsidR="002C17BB" w:rsidRPr="00C316CF" w:rsidRDefault="002C17BB" w:rsidP="002105CB">
            <w:pPr>
              <w:spacing w:before="0" w:after="0"/>
              <w:rPr>
                <w:sz w:val="20"/>
              </w:rPr>
            </w:pPr>
            <w:r w:rsidRPr="00C316CF">
              <w:rPr>
                <w:sz w:val="20"/>
              </w:rPr>
              <w:t>Решение судебного органа</w:t>
            </w:r>
          </w:p>
        </w:tc>
        <w:tc>
          <w:tcPr>
            <w:tcW w:w="1387" w:type="pct"/>
            <w:shd w:val="clear" w:color="auto" w:fill="auto"/>
          </w:tcPr>
          <w:p w:rsidR="002C17BB" w:rsidRPr="00162C8B" w:rsidRDefault="002C17BB" w:rsidP="002105CB">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xml:space="preserve">) документа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427184" w:rsidRPr="00301389" w:rsidTr="002105CB">
        <w:trPr>
          <w:jc w:val="center"/>
        </w:trPr>
        <w:tc>
          <w:tcPr>
            <w:tcW w:w="5000" w:type="pct"/>
            <w:gridSpan w:val="6"/>
            <w:shd w:val="clear" w:color="auto" w:fill="auto"/>
            <w:vAlign w:val="center"/>
            <w:hideMark/>
          </w:tcPr>
          <w:p w:rsidR="00427184" w:rsidRPr="00301389" w:rsidRDefault="00427184" w:rsidP="002105CB">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427184" w:rsidRPr="00301389" w:rsidTr="002105CB">
        <w:trPr>
          <w:jc w:val="center"/>
        </w:trPr>
        <w:tc>
          <w:tcPr>
            <w:tcW w:w="743" w:type="pct"/>
            <w:shd w:val="clear" w:color="auto" w:fill="auto"/>
          </w:tcPr>
          <w:p w:rsidR="00427184" w:rsidRPr="00162C8B" w:rsidRDefault="00427184" w:rsidP="002105CB">
            <w:pPr>
              <w:spacing w:before="0" w:after="0"/>
              <w:jc w:val="both"/>
              <w:rPr>
                <w:sz w:val="20"/>
              </w:rPr>
            </w:pPr>
            <w:r w:rsidRPr="00C316CF">
              <w:rPr>
                <w:b/>
                <w:bCs/>
                <w:sz w:val="20"/>
              </w:rPr>
              <w:t>protocolInfo</w:t>
            </w:r>
          </w:p>
        </w:tc>
        <w:tc>
          <w:tcPr>
            <w:tcW w:w="790" w:type="pct"/>
            <w:shd w:val="clear" w:color="auto" w:fill="auto"/>
            <w:vAlign w:val="center"/>
          </w:tcPr>
          <w:p w:rsidR="00427184" w:rsidRPr="00301389" w:rsidRDefault="00427184" w:rsidP="002105CB">
            <w:pPr>
              <w:keepNext/>
              <w:spacing w:before="0" w:after="0"/>
              <w:contextualSpacing/>
              <w:rPr>
                <w:b/>
                <w:sz w:val="20"/>
              </w:rPr>
            </w:pPr>
          </w:p>
        </w:tc>
        <w:tc>
          <w:tcPr>
            <w:tcW w:w="198" w:type="pct"/>
            <w:shd w:val="clear" w:color="auto" w:fill="auto"/>
            <w:vAlign w:val="center"/>
          </w:tcPr>
          <w:p w:rsidR="00427184" w:rsidRPr="00301389" w:rsidRDefault="00427184" w:rsidP="002105CB">
            <w:pPr>
              <w:keepNext/>
              <w:spacing w:before="0" w:after="0"/>
              <w:contextualSpacing/>
              <w:jc w:val="center"/>
              <w:rPr>
                <w:b/>
                <w:sz w:val="20"/>
              </w:rPr>
            </w:pPr>
          </w:p>
        </w:tc>
        <w:tc>
          <w:tcPr>
            <w:tcW w:w="495" w:type="pct"/>
            <w:shd w:val="clear" w:color="auto" w:fill="auto"/>
            <w:vAlign w:val="center"/>
          </w:tcPr>
          <w:p w:rsidR="00427184" w:rsidRPr="00301389" w:rsidRDefault="00427184" w:rsidP="002105CB">
            <w:pPr>
              <w:keepNext/>
              <w:spacing w:before="0" w:after="0"/>
              <w:contextualSpacing/>
              <w:jc w:val="center"/>
              <w:rPr>
                <w:b/>
                <w:sz w:val="20"/>
              </w:rPr>
            </w:pPr>
          </w:p>
        </w:tc>
        <w:tc>
          <w:tcPr>
            <w:tcW w:w="1387" w:type="pct"/>
            <w:shd w:val="clear" w:color="auto" w:fill="auto"/>
            <w:vAlign w:val="center"/>
          </w:tcPr>
          <w:p w:rsidR="00427184" w:rsidRPr="00301389" w:rsidRDefault="00427184" w:rsidP="002105CB">
            <w:pPr>
              <w:keepNext/>
              <w:spacing w:before="0" w:after="0"/>
              <w:contextualSpacing/>
              <w:rPr>
                <w:b/>
                <w:sz w:val="20"/>
              </w:rPr>
            </w:pPr>
          </w:p>
        </w:tc>
        <w:tc>
          <w:tcPr>
            <w:tcW w:w="1387" w:type="pct"/>
            <w:shd w:val="clear" w:color="auto" w:fill="auto"/>
            <w:vAlign w:val="center"/>
            <w:hideMark/>
          </w:tcPr>
          <w:p w:rsidR="00427184" w:rsidRPr="00301389" w:rsidRDefault="00427184" w:rsidP="002105CB">
            <w:pPr>
              <w:keepNext/>
              <w:spacing w:before="0" w:after="0"/>
              <w:contextualSpacing/>
              <w:rPr>
                <w:b/>
                <w:sz w:val="20"/>
              </w:rPr>
            </w:pPr>
          </w:p>
        </w:tc>
      </w:tr>
      <w:tr w:rsidR="00427184" w:rsidRPr="00301389" w:rsidTr="002105CB">
        <w:trPr>
          <w:jc w:val="center"/>
        </w:trPr>
        <w:tc>
          <w:tcPr>
            <w:tcW w:w="743" w:type="pct"/>
            <w:shd w:val="clear" w:color="auto" w:fill="auto"/>
            <w:vAlign w:val="center"/>
          </w:tcPr>
          <w:p w:rsidR="00427184" w:rsidRPr="00301389" w:rsidRDefault="00427184" w:rsidP="00427184">
            <w:pPr>
              <w:spacing w:before="0" w:after="0"/>
              <w:contextualSpacing/>
              <w:rPr>
                <w:sz w:val="20"/>
              </w:rPr>
            </w:pPr>
          </w:p>
        </w:tc>
        <w:tc>
          <w:tcPr>
            <w:tcW w:w="790" w:type="pct"/>
            <w:shd w:val="clear" w:color="auto" w:fill="auto"/>
          </w:tcPr>
          <w:p w:rsidR="00427184" w:rsidRPr="00C316CF" w:rsidRDefault="00427184" w:rsidP="00427184">
            <w:pPr>
              <w:spacing w:before="0" w:after="0"/>
              <w:rPr>
                <w:sz w:val="20"/>
              </w:rPr>
            </w:pPr>
            <w:r w:rsidRPr="00427184">
              <w:rPr>
                <w:sz w:val="20"/>
              </w:rPr>
              <w:t>commissionInfo</w:t>
            </w:r>
          </w:p>
        </w:tc>
        <w:tc>
          <w:tcPr>
            <w:tcW w:w="198" w:type="pct"/>
            <w:shd w:val="clear" w:color="auto" w:fill="auto"/>
          </w:tcPr>
          <w:p w:rsidR="00427184" w:rsidRPr="00C316CF" w:rsidRDefault="00427184" w:rsidP="00427184">
            <w:pPr>
              <w:spacing w:before="0" w:after="0"/>
              <w:jc w:val="center"/>
              <w:rPr>
                <w:sz w:val="20"/>
              </w:rPr>
            </w:pPr>
            <w:r w:rsidRPr="00C316CF">
              <w:rPr>
                <w:sz w:val="20"/>
              </w:rPr>
              <w:t>Н</w:t>
            </w:r>
          </w:p>
        </w:tc>
        <w:tc>
          <w:tcPr>
            <w:tcW w:w="495" w:type="pct"/>
            <w:shd w:val="clear" w:color="auto" w:fill="auto"/>
          </w:tcPr>
          <w:p w:rsidR="00427184" w:rsidRPr="00C316CF" w:rsidRDefault="00427184" w:rsidP="00427184">
            <w:pPr>
              <w:spacing w:before="0" w:after="0"/>
              <w:jc w:val="center"/>
              <w:rPr>
                <w:sz w:val="20"/>
              </w:rPr>
            </w:pPr>
            <w:r w:rsidRPr="00C316CF">
              <w:rPr>
                <w:sz w:val="20"/>
              </w:rPr>
              <w:t>S</w:t>
            </w:r>
          </w:p>
        </w:tc>
        <w:tc>
          <w:tcPr>
            <w:tcW w:w="1387" w:type="pct"/>
            <w:shd w:val="clear" w:color="auto" w:fill="auto"/>
          </w:tcPr>
          <w:p w:rsidR="00427184" w:rsidRPr="00C316CF" w:rsidRDefault="00427184" w:rsidP="00427184">
            <w:pPr>
              <w:spacing w:before="0" w:after="0"/>
              <w:rPr>
                <w:sz w:val="20"/>
              </w:rPr>
            </w:pPr>
            <w:r w:rsidRPr="00427184">
              <w:rPr>
                <w:sz w:val="20"/>
              </w:rPr>
              <w:t>Информация о комиссии</w:t>
            </w:r>
          </w:p>
        </w:tc>
        <w:tc>
          <w:tcPr>
            <w:tcW w:w="1387" w:type="pct"/>
            <w:shd w:val="clear" w:color="auto" w:fill="auto"/>
          </w:tcPr>
          <w:p w:rsidR="00427184" w:rsidRDefault="00427184" w:rsidP="00427184">
            <w:pPr>
              <w:spacing w:before="0" w:after="0"/>
              <w:jc w:val="both"/>
              <w:rPr>
                <w:sz w:val="20"/>
              </w:rPr>
            </w:pPr>
          </w:p>
        </w:tc>
      </w:tr>
      <w:tr w:rsidR="00427184" w:rsidRPr="00301389" w:rsidTr="002105CB">
        <w:trPr>
          <w:jc w:val="center"/>
        </w:trPr>
        <w:tc>
          <w:tcPr>
            <w:tcW w:w="743" w:type="pct"/>
            <w:shd w:val="clear" w:color="auto" w:fill="auto"/>
            <w:vAlign w:val="center"/>
          </w:tcPr>
          <w:p w:rsidR="00427184" w:rsidRPr="00301389" w:rsidRDefault="00427184" w:rsidP="002105CB">
            <w:pPr>
              <w:spacing w:before="0" w:after="0"/>
              <w:contextualSpacing/>
              <w:rPr>
                <w:sz w:val="20"/>
              </w:rPr>
            </w:pPr>
          </w:p>
        </w:tc>
        <w:tc>
          <w:tcPr>
            <w:tcW w:w="790" w:type="pct"/>
            <w:shd w:val="clear" w:color="auto" w:fill="auto"/>
          </w:tcPr>
          <w:p w:rsidR="00427184" w:rsidRPr="00C316CF" w:rsidRDefault="00427184" w:rsidP="002105CB">
            <w:pPr>
              <w:spacing w:before="0" w:after="0"/>
              <w:rPr>
                <w:sz w:val="20"/>
              </w:rPr>
            </w:pPr>
            <w:r w:rsidRPr="00C316CF">
              <w:rPr>
                <w:sz w:val="20"/>
              </w:rPr>
              <w:t>applicationsInfo</w:t>
            </w:r>
          </w:p>
        </w:tc>
        <w:tc>
          <w:tcPr>
            <w:tcW w:w="198" w:type="pct"/>
            <w:shd w:val="clear" w:color="auto" w:fill="auto"/>
          </w:tcPr>
          <w:p w:rsidR="00427184" w:rsidRPr="00C316CF" w:rsidRDefault="00427184" w:rsidP="002105CB">
            <w:pPr>
              <w:spacing w:before="0" w:after="0"/>
              <w:jc w:val="center"/>
              <w:rPr>
                <w:sz w:val="20"/>
              </w:rPr>
            </w:pPr>
            <w:r w:rsidRPr="00C316CF">
              <w:rPr>
                <w:sz w:val="20"/>
              </w:rPr>
              <w:t>Н</w:t>
            </w:r>
          </w:p>
        </w:tc>
        <w:tc>
          <w:tcPr>
            <w:tcW w:w="495" w:type="pct"/>
            <w:shd w:val="clear" w:color="auto" w:fill="auto"/>
          </w:tcPr>
          <w:p w:rsidR="00427184" w:rsidRPr="00C316CF" w:rsidRDefault="00427184" w:rsidP="002105CB">
            <w:pPr>
              <w:spacing w:before="0" w:after="0"/>
              <w:jc w:val="center"/>
              <w:rPr>
                <w:sz w:val="20"/>
              </w:rPr>
            </w:pPr>
            <w:r w:rsidRPr="00C316CF">
              <w:rPr>
                <w:sz w:val="20"/>
              </w:rPr>
              <w:t>S</w:t>
            </w:r>
          </w:p>
        </w:tc>
        <w:tc>
          <w:tcPr>
            <w:tcW w:w="1387" w:type="pct"/>
            <w:shd w:val="clear" w:color="auto" w:fill="auto"/>
          </w:tcPr>
          <w:p w:rsidR="00427184" w:rsidRPr="00C316CF" w:rsidRDefault="00427184" w:rsidP="002105CB">
            <w:pPr>
              <w:spacing w:before="0" w:after="0"/>
              <w:rPr>
                <w:sz w:val="20"/>
              </w:rPr>
            </w:pPr>
            <w:r w:rsidRPr="00C316CF">
              <w:rPr>
                <w:sz w:val="20"/>
              </w:rPr>
              <w:t>Заявки</w:t>
            </w:r>
          </w:p>
        </w:tc>
        <w:tc>
          <w:tcPr>
            <w:tcW w:w="1387" w:type="pct"/>
            <w:shd w:val="clear" w:color="auto" w:fill="auto"/>
          </w:tcPr>
          <w:p w:rsidR="00427184" w:rsidRPr="00162C8B" w:rsidRDefault="00427184" w:rsidP="002105CB">
            <w:pPr>
              <w:spacing w:before="0" w:after="0"/>
              <w:jc w:val="both"/>
              <w:rPr>
                <w:sz w:val="20"/>
              </w:rPr>
            </w:pPr>
          </w:p>
        </w:tc>
      </w:tr>
      <w:tr w:rsidR="00427184" w:rsidRPr="00301389" w:rsidTr="002105CB">
        <w:trPr>
          <w:jc w:val="center"/>
        </w:trPr>
        <w:tc>
          <w:tcPr>
            <w:tcW w:w="743" w:type="pct"/>
            <w:shd w:val="clear" w:color="auto" w:fill="auto"/>
            <w:vAlign w:val="center"/>
          </w:tcPr>
          <w:p w:rsidR="00427184" w:rsidRPr="00301389" w:rsidRDefault="00427184" w:rsidP="002105CB">
            <w:pPr>
              <w:spacing w:before="0" w:after="0"/>
              <w:contextualSpacing/>
              <w:rPr>
                <w:sz w:val="20"/>
              </w:rPr>
            </w:pPr>
          </w:p>
        </w:tc>
        <w:tc>
          <w:tcPr>
            <w:tcW w:w="790" w:type="pct"/>
            <w:shd w:val="clear" w:color="auto" w:fill="auto"/>
          </w:tcPr>
          <w:p w:rsidR="00427184" w:rsidRPr="00C316CF" w:rsidRDefault="00427184" w:rsidP="002105CB">
            <w:pPr>
              <w:spacing w:before="0" w:after="0"/>
              <w:rPr>
                <w:sz w:val="20"/>
              </w:rPr>
            </w:pPr>
            <w:r w:rsidRPr="00C316CF">
              <w:rPr>
                <w:sz w:val="20"/>
              </w:rPr>
              <w:t>abandonedReason</w:t>
            </w:r>
          </w:p>
        </w:tc>
        <w:tc>
          <w:tcPr>
            <w:tcW w:w="198" w:type="pct"/>
            <w:shd w:val="clear" w:color="auto" w:fill="auto"/>
          </w:tcPr>
          <w:p w:rsidR="00427184" w:rsidRPr="00C316CF" w:rsidRDefault="00427184" w:rsidP="002105CB">
            <w:pPr>
              <w:spacing w:before="0" w:after="0"/>
              <w:jc w:val="center"/>
              <w:rPr>
                <w:sz w:val="20"/>
              </w:rPr>
            </w:pPr>
            <w:r w:rsidRPr="00C316CF">
              <w:rPr>
                <w:sz w:val="20"/>
              </w:rPr>
              <w:t>Н</w:t>
            </w:r>
          </w:p>
        </w:tc>
        <w:tc>
          <w:tcPr>
            <w:tcW w:w="495" w:type="pct"/>
            <w:shd w:val="clear" w:color="auto" w:fill="auto"/>
          </w:tcPr>
          <w:p w:rsidR="00427184" w:rsidRPr="00C316CF" w:rsidRDefault="00427184" w:rsidP="002105CB">
            <w:pPr>
              <w:spacing w:before="0" w:after="0"/>
              <w:jc w:val="center"/>
              <w:rPr>
                <w:sz w:val="20"/>
              </w:rPr>
            </w:pPr>
            <w:r w:rsidRPr="00C316CF">
              <w:rPr>
                <w:sz w:val="20"/>
              </w:rPr>
              <w:t>S</w:t>
            </w:r>
          </w:p>
        </w:tc>
        <w:tc>
          <w:tcPr>
            <w:tcW w:w="1387" w:type="pct"/>
            <w:shd w:val="clear" w:color="auto" w:fill="auto"/>
          </w:tcPr>
          <w:p w:rsidR="00427184" w:rsidRPr="00C316CF" w:rsidRDefault="00427184" w:rsidP="00427184">
            <w:pPr>
              <w:spacing w:before="0" w:after="0"/>
              <w:rPr>
                <w:sz w:val="20"/>
              </w:rPr>
            </w:pPr>
            <w:r w:rsidRPr="00427184">
              <w:rPr>
                <w:sz w:val="20"/>
              </w:rPr>
              <w:t xml:space="preserve">Признание запроса котировок </w:t>
            </w:r>
            <w:r>
              <w:rPr>
                <w:sz w:val="20"/>
              </w:rPr>
              <w:t xml:space="preserve">в </w:t>
            </w:r>
            <w:r w:rsidRPr="00427184">
              <w:rPr>
                <w:sz w:val="20"/>
              </w:rPr>
              <w:t>эл</w:t>
            </w:r>
            <w:r>
              <w:rPr>
                <w:sz w:val="20"/>
              </w:rPr>
              <w:t>ектронной форме несостоявшимся</w:t>
            </w:r>
          </w:p>
        </w:tc>
        <w:tc>
          <w:tcPr>
            <w:tcW w:w="1387" w:type="pct"/>
            <w:shd w:val="clear" w:color="auto" w:fill="auto"/>
          </w:tcPr>
          <w:p w:rsidR="00427184" w:rsidRPr="00162C8B" w:rsidRDefault="00427184" w:rsidP="002105CB">
            <w:pPr>
              <w:spacing w:before="0" w:after="0"/>
              <w:jc w:val="both"/>
              <w:rPr>
                <w:sz w:val="20"/>
              </w:rPr>
            </w:pPr>
            <w:r w:rsidRPr="0042718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"epProtocolEZK2020Final" в поле objectName</w:t>
            </w:r>
          </w:p>
        </w:tc>
      </w:tr>
      <w:tr w:rsidR="006036C5" w:rsidRPr="00301389" w:rsidTr="002105CB">
        <w:trPr>
          <w:jc w:val="center"/>
        </w:trPr>
        <w:tc>
          <w:tcPr>
            <w:tcW w:w="5000" w:type="pct"/>
            <w:gridSpan w:val="6"/>
            <w:shd w:val="clear" w:color="auto" w:fill="auto"/>
            <w:vAlign w:val="center"/>
          </w:tcPr>
          <w:p w:rsidR="006036C5" w:rsidRPr="00301389" w:rsidRDefault="006036C5" w:rsidP="002105CB">
            <w:pPr>
              <w:keepNext/>
              <w:spacing w:before="0" w:after="0"/>
              <w:contextualSpacing/>
              <w:jc w:val="center"/>
              <w:rPr>
                <w:b/>
                <w:sz w:val="20"/>
              </w:rPr>
            </w:pPr>
            <w:r w:rsidRPr="00C316CF">
              <w:rPr>
                <w:b/>
                <w:bCs/>
                <w:sz w:val="20"/>
              </w:rPr>
              <w:t>Информация о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commissionInfo</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vAlign w:val="center"/>
          </w:tcPr>
          <w:p w:rsidR="006036C5" w:rsidRPr="00301389" w:rsidRDefault="006036C5" w:rsidP="002105CB">
            <w:pPr>
              <w:keepNext/>
              <w:spacing w:before="0" w:after="0"/>
              <w:contextualSpacing/>
              <w:rPr>
                <w:b/>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commissionName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 xml:space="preserve">T </w:t>
            </w:r>
            <w:r>
              <w:rPr>
                <w:sz w:val="20"/>
              </w:rPr>
              <w:t>[1 - 2000]</w:t>
            </w:r>
          </w:p>
        </w:tc>
        <w:tc>
          <w:tcPr>
            <w:tcW w:w="1387" w:type="pct"/>
            <w:shd w:val="clear" w:color="auto" w:fill="auto"/>
          </w:tcPr>
          <w:p w:rsidR="006036C5" w:rsidRPr="00C316CF" w:rsidRDefault="006036C5" w:rsidP="002105CB">
            <w:pPr>
              <w:spacing w:before="0" w:after="0"/>
              <w:rPr>
                <w:sz w:val="20"/>
              </w:rPr>
            </w:pPr>
            <w:r w:rsidRPr="00C316CF">
              <w:rPr>
                <w:sz w:val="20"/>
              </w:rPr>
              <w:t>Название комиссии</w:t>
            </w:r>
          </w:p>
        </w:tc>
        <w:tc>
          <w:tcPr>
            <w:tcW w:w="1387" w:type="pct"/>
            <w:shd w:val="clear" w:color="auto" w:fill="auto"/>
          </w:tcPr>
          <w:p w:rsidR="006036C5" w:rsidRPr="00162C8B" w:rsidRDefault="006036C5" w:rsidP="002105CB">
            <w:pPr>
              <w:spacing w:before="0" w:after="0"/>
              <w:jc w:val="both"/>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commissionMembers</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S</w:t>
            </w:r>
          </w:p>
        </w:tc>
        <w:tc>
          <w:tcPr>
            <w:tcW w:w="1387" w:type="pct"/>
            <w:shd w:val="clear" w:color="auto" w:fill="auto"/>
          </w:tcPr>
          <w:p w:rsidR="006036C5" w:rsidRPr="00C316CF" w:rsidRDefault="006036C5" w:rsidP="002105CB">
            <w:pPr>
              <w:spacing w:before="0" w:after="0"/>
              <w:rPr>
                <w:sz w:val="20"/>
              </w:rPr>
            </w:pPr>
            <w:r w:rsidRPr="00C316CF">
              <w:rPr>
                <w:sz w:val="20"/>
              </w:rPr>
              <w:t>Участники комиссии</w:t>
            </w:r>
          </w:p>
        </w:tc>
        <w:tc>
          <w:tcPr>
            <w:tcW w:w="1387" w:type="pct"/>
            <w:shd w:val="clear" w:color="auto" w:fill="auto"/>
          </w:tcPr>
          <w:p w:rsidR="006036C5" w:rsidRPr="00162C8B" w:rsidRDefault="006036C5" w:rsidP="002105CB">
            <w:pPr>
              <w:spacing w:before="0" w:after="0"/>
              <w:jc w:val="both"/>
              <w:rPr>
                <w:sz w:val="20"/>
              </w:rPr>
            </w:pPr>
          </w:p>
        </w:tc>
      </w:tr>
      <w:tr w:rsidR="00AE68CA" w:rsidRPr="00301389" w:rsidTr="002105CB">
        <w:trPr>
          <w:jc w:val="center"/>
        </w:trPr>
        <w:tc>
          <w:tcPr>
            <w:tcW w:w="743" w:type="pct"/>
            <w:shd w:val="clear" w:color="auto" w:fill="auto"/>
          </w:tcPr>
          <w:p w:rsidR="00AE68CA" w:rsidRPr="00C316CF" w:rsidRDefault="00AE68CA" w:rsidP="00AE68CA">
            <w:pPr>
              <w:spacing w:before="0" w:after="0"/>
              <w:rPr>
                <w:sz w:val="20"/>
              </w:rPr>
            </w:pPr>
          </w:p>
        </w:tc>
        <w:tc>
          <w:tcPr>
            <w:tcW w:w="790" w:type="pct"/>
            <w:shd w:val="clear" w:color="auto" w:fill="auto"/>
          </w:tcPr>
          <w:p w:rsidR="00AE68CA" w:rsidRPr="00C316CF" w:rsidRDefault="00AE68CA" w:rsidP="00AE68CA">
            <w:pPr>
              <w:spacing w:before="0" w:after="0"/>
              <w:rPr>
                <w:sz w:val="20"/>
              </w:rPr>
            </w:pPr>
            <w:r w:rsidRPr="00AE68CA">
              <w:rPr>
                <w:sz w:val="20"/>
              </w:rPr>
              <w:t>addInfo</w:t>
            </w:r>
          </w:p>
        </w:tc>
        <w:tc>
          <w:tcPr>
            <w:tcW w:w="198" w:type="pct"/>
            <w:shd w:val="clear" w:color="auto" w:fill="auto"/>
          </w:tcPr>
          <w:p w:rsidR="00AE68CA" w:rsidRPr="00C316CF" w:rsidRDefault="00AE68CA" w:rsidP="00AE68CA">
            <w:pPr>
              <w:spacing w:before="0" w:after="0"/>
              <w:jc w:val="center"/>
              <w:rPr>
                <w:sz w:val="20"/>
              </w:rPr>
            </w:pPr>
            <w:r>
              <w:rPr>
                <w:sz w:val="20"/>
              </w:rPr>
              <w:t>Н</w:t>
            </w:r>
          </w:p>
        </w:tc>
        <w:tc>
          <w:tcPr>
            <w:tcW w:w="495" w:type="pct"/>
            <w:shd w:val="clear" w:color="auto" w:fill="auto"/>
          </w:tcPr>
          <w:p w:rsidR="00AE68CA" w:rsidRPr="00C316CF" w:rsidRDefault="00AE68CA" w:rsidP="00AE68CA">
            <w:pPr>
              <w:spacing w:before="0" w:after="0"/>
              <w:jc w:val="center"/>
              <w:rPr>
                <w:sz w:val="20"/>
              </w:rPr>
            </w:pPr>
            <w:r w:rsidRPr="00C316CF">
              <w:rPr>
                <w:sz w:val="20"/>
              </w:rPr>
              <w:t xml:space="preserve">T </w:t>
            </w:r>
            <w:r>
              <w:rPr>
                <w:sz w:val="20"/>
              </w:rPr>
              <w:t>[1 - 2000]</w:t>
            </w:r>
          </w:p>
        </w:tc>
        <w:tc>
          <w:tcPr>
            <w:tcW w:w="1387" w:type="pct"/>
            <w:shd w:val="clear" w:color="auto" w:fill="auto"/>
          </w:tcPr>
          <w:p w:rsidR="00AE68CA" w:rsidRPr="00C316CF" w:rsidRDefault="00AE68CA" w:rsidP="00AE68CA">
            <w:pPr>
              <w:spacing w:before="0" w:after="0"/>
              <w:rPr>
                <w:sz w:val="20"/>
              </w:rPr>
            </w:pPr>
            <w:r w:rsidRPr="00AE68CA">
              <w:rPr>
                <w:sz w:val="20"/>
              </w:rPr>
              <w:t>Дополнительная информация</w:t>
            </w:r>
          </w:p>
        </w:tc>
        <w:tc>
          <w:tcPr>
            <w:tcW w:w="1387" w:type="pct"/>
            <w:shd w:val="clear" w:color="auto" w:fill="auto"/>
          </w:tcPr>
          <w:p w:rsidR="00AE68CA" w:rsidRPr="00162C8B" w:rsidRDefault="00AE68CA" w:rsidP="00AE68CA">
            <w:pPr>
              <w:spacing w:before="0" w:after="0"/>
              <w:jc w:val="both"/>
              <w:rPr>
                <w:sz w:val="20"/>
              </w:rPr>
            </w:pPr>
          </w:p>
        </w:tc>
      </w:tr>
      <w:tr w:rsidR="006036C5" w:rsidRPr="00301389" w:rsidTr="002105CB">
        <w:trPr>
          <w:jc w:val="center"/>
        </w:trPr>
        <w:tc>
          <w:tcPr>
            <w:tcW w:w="5000" w:type="pct"/>
            <w:gridSpan w:val="6"/>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Участник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commissionMember</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hideMark/>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memberNumber</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N</w:t>
            </w:r>
          </w:p>
        </w:tc>
        <w:tc>
          <w:tcPr>
            <w:tcW w:w="1387" w:type="pct"/>
            <w:shd w:val="clear" w:color="auto" w:fill="auto"/>
          </w:tcPr>
          <w:p w:rsidR="006036C5" w:rsidRPr="00C316CF" w:rsidRDefault="006036C5" w:rsidP="002105CB">
            <w:pPr>
              <w:spacing w:before="0" w:after="0"/>
              <w:rPr>
                <w:sz w:val="20"/>
              </w:rPr>
            </w:pPr>
            <w:r w:rsidRPr="00C316CF">
              <w:rPr>
                <w:sz w:val="20"/>
              </w:rPr>
              <w:t>Порядковый номер члена комиссии</w:t>
            </w:r>
          </w:p>
        </w:tc>
        <w:tc>
          <w:tcPr>
            <w:tcW w:w="1387" w:type="pct"/>
            <w:shd w:val="clear" w:color="auto" w:fill="auto"/>
          </w:tcPr>
          <w:p w:rsidR="006036C5" w:rsidRPr="00C316CF" w:rsidRDefault="006036C5" w:rsidP="002105CB">
            <w:pPr>
              <w:spacing w:before="0" w:after="0"/>
              <w:rPr>
                <w:sz w:val="20"/>
              </w:rPr>
            </w:pPr>
            <w:r w:rsidRPr="00C316CF">
              <w:rPr>
                <w:sz w:val="20"/>
              </w:rPr>
              <w:t xml:space="preserve">Целое число, содержащее только положительные значения. </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role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S</w:t>
            </w:r>
          </w:p>
        </w:tc>
        <w:tc>
          <w:tcPr>
            <w:tcW w:w="1387" w:type="pct"/>
            <w:shd w:val="clear" w:color="auto" w:fill="auto"/>
          </w:tcPr>
          <w:p w:rsidR="006036C5" w:rsidRPr="00C316CF" w:rsidRDefault="006036C5" w:rsidP="002105CB">
            <w:pPr>
              <w:spacing w:before="0" w:after="0"/>
              <w:rPr>
                <w:sz w:val="20"/>
              </w:rPr>
            </w:pPr>
            <w:r>
              <w:rPr>
                <w:sz w:val="20"/>
              </w:rPr>
              <w:t>Роль члена комиссии</w:t>
            </w:r>
          </w:p>
        </w:tc>
        <w:tc>
          <w:tcPr>
            <w:tcW w:w="1387" w:type="pct"/>
            <w:shd w:val="clear" w:color="auto" w:fill="auto"/>
          </w:tcPr>
          <w:p w:rsidR="006036C5" w:rsidRPr="00C316CF" w:rsidRDefault="006036C5" w:rsidP="002105CB">
            <w:pPr>
              <w:spacing w:before="0" w:after="0"/>
              <w:rPr>
                <w:sz w:val="20"/>
              </w:rPr>
            </w:pPr>
            <w:r w:rsidRPr="00C316CF">
              <w:rPr>
                <w:sz w:val="20"/>
              </w:rPr>
              <w:t>При приеме содержимое контролируется на присутствие в справочнике "Справочник</w:t>
            </w:r>
          </w:p>
        </w:tc>
      </w:tr>
      <w:tr w:rsidR="006036C5" w:rsidRPr="00301389" w:rsidTr="002105CB">
        <w:trPr>
          <w:jc w:val="center"/>
        </w:trPr>
        <w:tc>
          <w:tcPr>
            <w:tcW w:w="5000" w:type="pct"/>
            <w:gridSpan w:val="6"/>
            <w:shd w:val="clear" w:color="auto" w:fill="auto"/>
            <w:vAlign w:val="center"/>
            <w:hideMark/>
          </w:tcPr>
          <w:p w:rsidR="006036C5" w:rsidRPr="00301389" w:rsidRDefault="006036C5" w:rsidP="002105CB">
            <w:pPr>
              <w:keepNext/>
              <w:spacing w:before="0" w:after="0"/>
              <w:contextualSpacing/>
              <w:jc w:val="center"/>
              <w:rPr>
                <w:b/>
                <w:sz w:val="20"/>
              </w:rPr>
            </w:pPr>
            <w:r w:rsidRPr="00C316CF">
              <w:rPr>
                <w:b/>
                <w:bCs/>
                <w:sz w:val="20"/>
              </w:rPr>
              <w:t>Роль члена комиссии.</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r w:rsidRPr="00C316CF">
              <w:rPr>
                <w:b/>
                <w:bCs/>
                <w:sz w:val="20"/>
              </w:rPr>
              <w:t>role</w:t>
            </w:r>
          </w:p>
        </w:tc>
        <w:tc>
          <w:tcPr>
            <w:tcW w:w="790" w:type="pct"/>
            <w:shd w:val="clear" w:color="auto" w:fill="auto"/>
          </w:tcPr>
          <w:p w:rsidR="006036C5" w:rsidRPr="00C316CF" w:rsidRDefault="006036C5" w:rsidP="002105CB">
            <w:pPr>
              <w:spacing w:before="0" w:after="0"/>
              <w:rPr>
                <w:sz w:val="20"/>
              </w:rPr>
            </w:pPr>
          </w:p>
        </w:tc>
        <w:tc>
          <w:tcPr>
            <w:tcW w:w="198" w:type="pct"/>
            <w:shd w:val="clear" w:color="auto" w:fill="auto"/>
          </w:tcPr>
          <w:p w:rsidR="006036C5" w:rsidRPr="00C316CF" w:rsidRDefault="006036C5" w:rsidP="002105CB">
            <w:pPr>
              <w:spacing w:before="0" w:after="0"/>
              <w:rPr>
                <w:sz w:val="20"/>
              </w:rPr>
            </w:pPr>
          </w:p>
        </w:tc>
        <w:tc>
          <w:tcPr>
            <w:tcW w:w="495" w:type="pct"/>
            <w:shd w:val="clear" w:color="auto" w:fill="auto"/>
          </w:tcPr>
          <w:p w:rsidR="006036C5" w:rsidRPr="00C316CF" w:rsidRDefault="006036C5" w:rsidP="002105CB">
            <w:pPr>
              <w:spacing w:before="0" w:after="0"/>
              <w:rPr>
                <w:sz w:val="20"/>
              </w:rPr>
            </w:pPr>
          </w:p>
        </w:tc>
        <w:tc>
          <w:tcPr>
            <w:tcW w:w="1387" w:type="pct"/>
            <w:shd w:val="clear" w:color="auto" w:fill="auto"/>
          </w:tcPr>
          <w:p w:rsidR="006036C5" w:rsidRPr="00C316CF" w:rsidRDefault="006036C5" w:rsidP="002105CB">
            <w:pPr>
              <w:spacing w:before="0" w:after="0"/>
              <w:rPr>
                <w:sz w:val="20"/>
              </w:rPr>
            </w:pPr>
          </w:p>
        </w:tc>
        <w:tc>
          <w:tcPr>
            <w:tcW w:w="1387" w:type="pct"/>
            <w:shd w:val="clear" w:color="auto" w:fill="auto"/>
            <w:hideMark/>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code</w:t>
            </w:r>
          </w:p>
        </w:tc>
        <w:tc>
          <w:tcPr>
            <w:tcW w:w="198" w:type="pct"/>
            <w:shd w:val="clear" w:color="auto" w:fill="auto"/>
          </w:tcPr>
          <w:p w:rsidR="006036C5" w:rsidRPr="00C316CF" w:rsidRDefault="006036C5" w:rsidP="002105CB">
            <w:pPr>
              <w:spacing w:before="0" w:after="0"/>
              <w:jc w:val="center"/>
              <w:rPr>
                <w:sz w:val="20"/>
              </w:rPr>
            </w:pPr>
            <w:r w:rsidRPr="00C316CF">
              <w:rPr>
                <w:sz w:val="20"/>
              </w:rPr>
              <w:t>О</w:t>
            </w:r>
          </w:p>
        </w:tc>
        <w:tc>
          <w:tcPr>
            <w:tcW w:w="495" w:type="pct"/>
            <w:shd w:val="clear" w:color="auto" w:fill="auto"/>
          </w:tcPr>
          <w:p w:rsidR="006036C5" w:rsidRPr="00C316CF" w:rsidRDefault="006036C5" w:rsidP="002105CB">
            <w:pPr>
              <w:spacing w:before="0" w:after="0"/>
              <w:jc w:val="center"/>
              <w:rPr>
                <w:sz w:val="20"/>
              </w:rPr>
            </w:pPr>
            <w:r w:rsidRPr="00C316CF">
              <w:rPr>
                <w:sz w:val="20"/>
              </w:rPr>
              <w:t>T [ 1 - 10 ]</w:t>
            </w:r>
          </w:p>
        </w:tc>
        <w:tc>
          <w:tcPr>
            <w:tcW w:w="1387" w:type="pct"/>
            <w:shd w:val="clear" w:color="auto" w:fill="auto"/>
          </w:tcPr>
          <w:p w:rsidR="006036C5" w:rsidRPr="00C316CF" w:rsidRDefault="006036C5" w:rsidP="002105CB">
            <w:pPr>
              <w:spacing w:before="0" w:after="0"/>
              <w:rPr>
                <w:sz w:val="20"/>
              </w:rPr>
            </w:pPr>
            <w:r w:rsidRPr="00C316CF">
              <w:rPr>
                <w:sz w:val="20"/>
              </w:rPr>
              <w:t>Код роли комиссии</w:t>
            </w:r>
          </w:p>
        </w:tc>
        <w:tc>
          <w:tcPr>
            <w:tcW w:w="1387" w:type="pct"/>
            <w:shd w:val="clear" w:color="auto" w:fill="auto"/>
          </w:tcPr>
          <w:p w:rsidR="006036C5" w:rsidRPr="00C316CF" w:rsidRDefault="006036C5" w:rsidP="002105CB">
            <w:pPr>
              <w:spacing w:before="0" w:after="0"/>
              <w:rPr>
                <w:sz w:val="20"/>
              </w:rPr>
            </w:pP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name</w:t>
            </w:r>
          </w:p>
        </w:tc>
        <w:tc>
          <w:tcPr>
            <w:tcW w:w="198" w:type="pct"/>
            <w:shd w:val="clear" w:color="auto" w:fill="auto"/>
          </w:tcPr>
          <w:p w:rsidR="006036C5" w:rsidRPr="00C316CF" w:rsidRDefault="006036C5" w:rsidP="002105CB">
            <w:pPr>
              <w:spacing w:before="0" w:after="0"/>
              <w:jc w:val="center"/>
              <w:rPr>
                <w:sz w:val="20"/>
              </w:rPr>
            </w:pPr>
            <w:r w:rsidRPr="00C316CF">
              <w:rPr>
                <w:sz w:val="20"/>
              </w:rPr>
              <w:t>Н</w:t>
            </w:r>
          </w:p>
        </w:tc>
        <w:tc>
          <w:tcPr>
            <w:tcW w:w="495" w:type="pct"/>
            <w:shd w:val="clear" w:color="auto" w:fill="auto"/>
          </w:tcPr>
          <w:p w:rsidR="006036C5" w:rsidRPr="00C316CF" w:rsidRDefault="006036C5" w:rsidP="002105CB">
            <w:pPr>
              <w:spacing w:before="0" w:after="0"/>
              <w:jc w:val="center"/>
              <w:rPr>
                <w:sz w:val="20"/>
              </w:rPr>
            </w:pPr>
            <w:r w:rsidRPr="00C316CF">
              <w:rPr>
                <w:sz w:val="20"/>
              </w:rPr>
              <w:t>T [ 1 - 50 ]</w:t>
            </w:r>
          </w:p>
        </w:tc>
        <w:tc>
          <w:tcPr>
            <w:tcW w:w="1387" w:type="pct"/>
            <w:shd w:val="clear" w:color="auto" w:fill="auto"/>
          </w:tcPr>
          <w:p w:rsidR="006036C5" w:rsidRPr="00C316CF" w:rsidRDefault="006036C5" w:rsidP="002105CB">
            <w:pPr>
              <w:spacing w:before="0" w:after="0"/>
              <w:rPr>
                <w:sz w:val="20"/>
              </w:rPr>
            </w:pPr>
            <w:r w:rsidRPr="00C316CF">
              <w:rPr>
                <w:sz w:val="20"/>
              </w:rPr>
              <w:t xml:space="preserve">Наименование роли. </w:t>
            </w:r>
          </w:p>
        </w:tc>
        <w:tc>
          <w:tcPr>
            <w:tcW w:w="1387" w:type="pct"/>
            <w:shd w:val="clear" w:color="auto" w:fill="auto"/>
          </w:tcPr>
          <w:p w:rsidR="006036C5" w:rsidRPr="00C316CF" w:rsidRDefault="006036C5" w:rsidP="002105CB">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6036C5" w:rsidRPr="00301389" w:rsidTr="002105CB">
        <w:trPr>
          <w:jc w:val="center"/>
        </w:trPr>
        <w:tc>
          <w:tcPr>
            <w:tcW w:w="743" w:type="pct"/>
            <w:shd w:val="clear" w:color="auto" w:fill="auto"/>
          </w:tcPr>
          <w:p w:rsidR="006036C5" w:rsidRPr="00C316CF" w:rsidRDefault="006036C5" w:rsidP="002105CB">
            <w:pPr>
              <w:spacing w:before="0" w:after="0"/>
              <w:rPr>
                <w:sz w:val="20"/>
              </w:rPr>
            </w:pPr>
          </w:p>
        </w:tc>
        <w:tc>
          <w:tcPr>
            <w:tcW w:w="790" w:type="pct"/>
            <w:shd w:val="clear" w:color="auto" w:fill="auto"/>
          </w:tcPr>
          <w:p w:rsidR="006036C5" w:rsidRPr="00C316CF" w:rsidRDefault="006036C5" w:rsidP="002105CB">
            <w:pPr>
              <w:spacing w:before="0" w:after="0"/>
              <w:rPr>
                <w:sz w:val="20"/>
              </w:rPr>
            </w:pPr>
            <w:r w:rsidRPr="00C316CF">
              <w:rPr>
                <w:sz w:val="20"/>
              </w:rPr>
              <w:t>rightVote</w:t>
            </w:r>
          </w:p>
        </w:tc>
        <w:tc>
          <w:tcPr>
            <w:tcW w:w="198" w:type="pct"/>
            <w:shd w:val="clear" w:color="auto" w:fill="auto"/>
          </w:tcPr>
          <w:p w:rsidR="006036C5" w:rsidRPr="00C316CF" w:rsidRDefault="006036C5" w:rsidP="002105CB">
            <w:pPr>
              <w:spacing w:before="0" w:after="0"/>
              <w:jc w:val="center"/>
              <w:rPr>
                <w:sz w:val="20"/>
              </w:rPr>
            </w:pPr>
            <w:r w:rsidRPr="00C316CF">
              <w:rPr>
                <w:sz w:val="20"/>
              </w:rPr>
              <w:t>Н</w:t>
            </w:r>
          </w:p>
        </w:tc>
        <w:tc>
          <w:tcPr>
            <w:tcW w:w="495" w:type="pct"/>
            <w:shd w:val="clear" w:color="auto" w:fill="auto"/>
          </w:tcPr>
          <w:p w:rsidR="006036C5" w:rsidRPr="00C316CF" w:rsidRDefault="006036C5" w:rsidP="002105CB">
            <w:pPr>
              <w:spacing w:before="0" w:after="0"/>
              <w:jc w:val="center"/>
              <w:rPr>
                <w:sz w:val="20"/>
              </w:rPr>
            </w:pPr>
            <w:r w:rsidRPr="00C316CF">
              <w:rPr>
                <w:sz w:val="20"/>
              </w:rPr>
              <w:t>B</w:t>
            </w:r>
          </w:p>
        </w:tc>
        <w:tc>
          <w:tcPr>
            <w:tcW w:w="1387" w:type="pct"/>
            <w:shd w:val="clear" w:color="auto" w:fill="auto"/>
          </w:tcPr>
          <w:p w:rsidR="006036C5" w:rsidRPr="00C316CF" w:rsidRDefault="006036C5" w:rsidP="002105CB">
            <w:pPr>
              <w:spacing w:before="0" w:after="0"/>
              <w:rPr>
                <w:sz w:val="20"/>
              </w:rPr>
            </w:pPr>
            <w:r>
              <w:rPr>
                <w:sz w:val="20"/>
              </w:rPr>
              <w:t>Имеет право голоса</w:t>
            </w:r>
          </w:p>
        </w:tc>
        <w:tc>
          <w:tcPr>
            <w:tcW w:w="1387" w:type="pct"/>
            <w:shd w:val="clear" w:color="auto" w:fill="auto"/>
          </w:tcPr>
          <w:p w:rsidR="006036C5" w:rsidRPr="00C316CF" w:rsidRDefault="006036C5" w:rsidP="002105CB">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Роли членов комиссий" (nsiCommissionRole)</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lastRenderedPageBreak/>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proofErr w:type="gramStart"/>
            <w:r w:rsidRPr="00A63BD0">
              <w:rPr>
                <w:sz w:val="20"/>
              </w:rPr>
              <w:t>?</w:t>
            </w:r>
            <w:r w:rsidR="004978B0">
              <w:rPr>
                <w:sz w:val="20"/>
              </w:rPr>
              <w:t>(</w:t>
            </w:r>
            <w:proofErr w:type="gramEnd"/>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FE5A6B" w:rsidP="008B01BA">
            <w:pPr>
              <w:spacing w:after="0"/>
              <w:jc w:val="both"/>
              <w:rPr>
                <w:sz w:val="20"/>
              </w:rPr>
            </w:pPr>
            <w:r w:rsidRPr="00FE5A6B">
              <w:rPr>
                <w:sz w:val="20"/>
              </w:rPr>
              <w:t>correspondenciesInfo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Общая информация</w:t>
            </w:r>
          </w:p>
        </w:tc>
      </w:tr>
      <w:tr w:rsidR="002105CB" w:rsidRPr="00301389" w:rsidTr="002105CB">
        <w:trPr>
          <w:jc w:val="center"/>
        </w:trPr>
        <w:tc>
          <w:tcPr>
            <w:tcW w:w="743" w:type="pct"/>
            <w:shd w:val="clear" w:color="auto" w:fill="auto"/>
          </w:tcPr>
          <w:p w:rsidR="002105CB" w:rsidRPr="00162C8B" w:rsidRDefault="002105CB" w:rsidP="002105CB">
            <w:pPr>
              <w:spacing w:before="0" w:after="0"/>
              <w:jc w:val="both"/>
              <w:rPr>
                <w:sz w:val="20"/>
              </w:rPr>
            </w:pPr>
            <w:r w:rsidRPr="00C316CF">
              <w:rPr>
                <w:b/>
                <w:bCs/>
                <w:sz w:val="20"/>
              </w:rPr>
              <w:t>commonInfo</w:t>
            </w:r>
          </w:p>
        </w:tc>
        <w:tc>
          <w:tcPr>
            <w:tcW w:w="790" w:type="pct"/>
            <w:shd w:val="clear" w:color="auto" w:fill="auto"/>
            <w:vAlign w:val="center"/>
          </w:tcPr>
          <w:p w:rsidR="002105CB" w:rsidRPr="00301389" w:rsidRDefault="002105CB" w:rsidP="002105CB">
            <w:pPr>
              <w:keepNext/>
              <w:spacing w:before="0" w:after="0"/>
              <w:contextualSpacing/>
              <w:rPr>
                <w:b/>
                <w:sz w:val="20"/>
              </w:rPr>
            </w:pPr>
          </w:p>
        </w:tc>
        <w:tc>
          <w:tcPr>
            <w:tcW w:w="198" w:type="pct"/>
            <w:shd w:val="clear" w:color="auto" w:fill="auto"/>
            <w:vAlign w:val="center"/>
          </w:tcPr>
          <w:p w:rsidR="002105CB" w:rsidRPr="00301389" w:rsidRDefault="002105CB" w:rsidP="002105CB">
            <w:pPr>
              <w:keepNext/>
              <w:spacing w:before="0" w:after="0"/>
              <w:contextualSpacing/>
              <w:jc w:val="center"/>
              <w:rPr>
                <w:b/>
                <w:sz w:val="20"/>
              </w:rPr>
            </w:pPr>
          </w:p>
        </w:tc>
        <w:tc>
          <w:tcPr>
            <w:tcW w:w="495" w:type="pct"/>
            <w:shd w:val="clear" w:color="auto" w:fill="auto"/>
            <w:vAlign w:val="center"/>
          </w:tcPr>
          <w:p w:rsidR="002105CB" w:rsidRPr="00301389" w:rsidRDefault="002105CB" w:rsidP="002105CB">
            <w:pPr>
              <w:keepNext/>
              <w:spacing w:before="0" w:after="0"/>
              <w:contextualSpacing/>
              <w:jc w:val="center"/>
              <w:rPr>
                <w:b/>
                <w:sz w:val="20"/>
              </w:rPr>
            </w:pPr>
          </w:p>
        </w:tc>
        <w:tc>
          <w:tcPr>
            <w:tcW w:w="1387" w:type="pct"/>
            <w:shd w:val="clear" w:color="auto" w:fill="auto"/>
            <w:vAlign w:val="center"/>
          </w:tcPr>
          <w:p w:rsidR="002105CB" w:rsidRPr="00301389" w:rsidRDefault="002105CB" w:rsidP="002105CB">
            <w:pPr>
              <w:keepNext/>
              <w:spacing w:before="0" w:after="0"/>
              <w:contextualSpacing/>
              <w:rPr>
                <w:b/>
                <w:sz w:val="20"/>
              </w:rPr>
            </w:pPr>
          </w:p>
        </w:tc>
        <w:tc>
          <w:tcPr>
            <w:tcW w:w="1387" w:type="pct"/>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appNumber</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[ 1 - 100 ]</w:t>
            </w:r>
          </w:p>
        </w:tc>
        <w:tc>
          <w:tcPr>
            <w:tcW w:w="1387" w:type="pct"/>
            <w:shd w:val="clear" w:color="auto" w:fill="auto"/>
          </w:tcPr>
          <w:p w:rsidR="002105CB" w:rsidRPr="00C316CF" w:rsidRDefault="002105CB" w:rsidP="002105CB">
            <w:pPr>
              <w:spacing w:before="0" w:after="0"/>
              <w:rPr>
                <w:sz w:val="20"/>
              </w:rPr>
            </w:pPr>
            <w:r w:rsidRPr="00C316CF">
              <w:rPr>
                <w:sz w:val="20"/>
              </w:rPr>
              <w:t>Номер заявки</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appDT</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DT</w:t>
            </w:r>
          </w:p>
        </w:tc>
        <w:tc>
          <w:tcPr>
            <w:tcW w:w="1387" w:type="pct"/>
            <w:shd w:val="clear" w:color="auto" w:fill="auto"/>
          </w:tcPr>
          <w:p w:rsidR="002105CB" w:rsidRPr="00C316CF" w:rsidRDefault="002105CB" w:rsidP="002105CB">
            <w:pPr>
              <w:spacing w:before="0" w:after="0"/>
              <w:rPr>
                <w:sz w:val="20"/>
              </w:rPr>
            </w:pPr>
            <w:r w:rsidRPr="00C316CF">
              <w:rPr>
                <w:sz w:val="20"/>
              </w:rPr>
              <w:t>Дата и время подачи заявки</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admissionResultsInfo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r w:rsidRPr="00C316CF">
              <w:rPr>
                <w:b/>
                <w:bCs/>
                <w:sz w:val="20"/>
              </w:rPr>
              <w:t>admissionResultsInfo</w:t>
            </w:r>
          </w:p>
        </w:tc>
        <w:tc>
          <w:tcPr>
            <w:tcW w:w="790" w:type="pct"/>
            <w:shd w:val="clear" w:color="auto" w:fill="auto"/>
          </w:tcPr>
          <w:p w:rsidR="002105CB" w:rsidRPr="00C316CF" w:rsidRDefault="002105CB" w:rsidP="002105CB">
            <w:pPr>
              <w:spacing w:before="0" w:after="0"/>
              <w:rPr>
                <w:sz w:val="20"/>
              </w:rPr>
            </w:pPr>
          </w:p>
        </w:tc>
        <w:tc>
          <w:tcPr>
            <w:tcW w:w="198" w:type="pct"/>
            <w:shd w:val="clear" w:color="auto" w:fill="auto"/>
          </w:tcPr>
          <w:p w:rsidR="002105CB" w:rsidRPr="00C316CF" w:rsidRDefault="002105CB" w:rsidP="002105CB">
            <w:pPr>
              <w:spacing w:before="0" w:after="0"/>
              <w:rPr>
                <w:sz w:val="20"/>
              </w:rPr>
            </w:pPr>
          </w:p>
        </w:tc>
        <w:tc>
          <w:tcPr>
            <w:tcW w:w="495" w:type="pct"/>
            <w:shd w:val="clear" w:color="auto" w:fill="auto"/>
          </w:tcPr>
          <w:p w:rsidR="002105CB" w:rsidRPr="00C316CF" w:rsidRDefault="002105CB" w:rsidP="002105CB">
            <w:pPr>
              <w:spacing w:before="0" w:after="0"/>
              <w:rPr>
                <w:sz w:val="20"/>
              </w:rPr>
            </w:pPr>
          </w:p>
        </w:tc>
        <w:tc>
          <w:tcPr>
            <w:tcW w:w="1387" w:type="pct"/>
            <w:shd w:val="clear" w:color="auto" w:fill="auto"/>
          </w:tcPr>
          <w:p w:rsidR="002105CB" w:rsidRPr="00C316CF" w:rsidRDefault="002105CB" w:rsidP="002105CB">
            <w:pPr>
              <w:spacing w:before="0" w:after="0"/>
              <w:rPr>
                <w:sz w:val="20"/>
              </w:rPr>
            </w:pPr>
          </w:p>
        </w:tc>
        <w:tc>
          <w:tcPr>
            <w:tcW w:w="1387" w:type="pct"/>
            <w:shd w:val="clear" w:color="auto" w:fill="auto"/>
            <w:hideMark/>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admissionResultInfo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Результат допуска заявки</w:t>
            </w:r>
          </w:p>
        </w:tc>
        <w:tc>
          <w:tcPr>
            <w:tcW w:w="1387" w:type="pct"/>
            <w:shd w:val="clear" w:color="auto" w:fill="auto"/>
          </w:tcPr>
          <w:p w:rsidR="002105CB" w:rsidRPr="00C316CF" w:rsidRDefault="002105CB" w:rsidP="002105CB">
            <w:pPr>
              <w:spacing w:before="0" w:after="0"/>
              <w:rPr>
                <w:sz w:val="20"/>
              </w:rPr>
            </w:pPr>
            <w:r w:rsidRPr="00C316CF">
              <w:rPr>
                <w:sz w:val="20"/>
              </w:rPr>
              <w:t>Множественный элемент.</w:t>
            </w: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Результат допуска заявки</w:t>
            </w: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r w:rsidRPr="00C316CF">
              <w:rPr>
                <w:b/>
                <w:bCs/>
                <w:sz w:val="20"/>
              </w:rPr>
              <w:t>admissionResultInfo</w:t>
            </w:r>
          </w:p>
        </w:tc>
        <w:tc>
          <w:tcPr>
            <w:tcW w:w="790" w:type="pct"/>
            <w:shd w:val="clear" w:color="auto" w:fill="auto"/>
          </w:tcPr>
          <w:p w:rsidR="002105CB" w:rsidRPr="00C316CF" w:rsidRDefault="002105CB" w:rsidP="002105CB">
            <w:pPr>
              <w:spacing w:before="0" w:after="0"/>
              <w:rPr>
                <w:sz w:val="20"/>
              </w:rPr>
            </w:pPr>
          </w:p>
        </w:tc>
        <w:tc>
          <w:tcPr>
            <w:tcW w:w="198" w:type="pct"/>
            <w:shd w:val="clear" w:color="auto" w:fill="auto"/>
          </w:tcPr>
          <w:p w:rsidR="002105CB" w:rsidRPr="00C316CF" w:rsidRDefault="002105CB" w:rsidP="002105CB">
            <w:pPr>
              <w:spacing w:before="0" w:after="0"/>
              <w:rPr>
                <w:sz w:val="20"/>
              </w:rPr>
            </w:pPr>
          </w:p>
        </w:tc>
        <w:tc>
          <w:tcPr>
            <w:tcW w:w="495" w:type="pct"/>
            <w:shd w:val="clear" w:color="auto" w:fill="auto"/>
          </w:tcPr>
          <w:p w:rsidR="002105CB" w:rsidRPr="00C316CF" w:rsidRDefault="002105CB" w:rsidP="002105CB">
            <w:pPr>
              <w:spacing w:before="0" w:after="0"/>
              <w:rPr>
                <w:sz w:val="20"/>
              </w:rPr>
            </w:pPr>
          </w:p>
        </w:tc>
        <w:tc>
          <w:tcPr>
            <w:tcW w:w="1387" w:type="pct"/>
            <w:shd w:val="clear" w:color="auto" w:fill="auto"/>
          </w:tcPr>
          <w:p w:rsidR="002105CB" w:rsidRPr="00C316CF" w:rsidRDefault="002105CB" w:rsidP="002105CB">
            <w:pPr>
              <w:spacing w:before="0" w:after="0"/>
              <w:rPr>
                <w:sz w:val="20"/>
              </w:rPr>
            </w:pPr>
          </w:p>
        </w:tc>
        <w:tc>
          <w:tcPr>
            <w:tcW w:w="1387" w:type="pct"/>
            <w:shd w:val="clear" w:color="auto" w:fill="auto"/>
            <w:hideMark/>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commissionMemberInfo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Участник комиссии</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tcPr>
          <w:p w:rsidR="002105CB" w:rsidRPr="00C316CF" w:rsidRDefault="002105CB" w:rsidP="002105CB">
            <w:pPr>
              <w:spacing w:before="0" w:after="0"/>
              <w:rPr>
                <w:sz w:val="20"/>
              </w:rPr>
            </w:pPr>
          </w:p>
        </w:tc>
        <w:tc>
          <w:tcPr>
            <w:tcW w:w="790" w:type="pct"/>
            <w:shd w:val="clear" w:color="auto" w:fill="auto"/>
          </w:tcPr>
          <w:p w:rsidR="002105CB" w:rsidRPr="00C316CF" w:rsidRDefault="002105CB" w:rsidP="002105CB">
            <w:pPr>
              <w:spacing w:before="0" w:after="0"/>
              <w:rPr>
                <w:sz w:val="20"/>
              </w:rPr>
            </w:pPr>
            <w:r w:rsidRPr="00C316CF">
              <w:rPr>
                <w:sz w:val="20"/>
              </w:rPr>
              <w:t>admitted</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B</w:t>
            </w:r>
          </w:p>
        </w:tc>
        <w:tc>
          <w:tcPr>
            <w:tcW w:w="1387" w:type="pct"/>
            <w:shd w:val="clear" w:color="auto" w:fill="auto"/>
          </w:tcPr>
          <w:p w:rsidR="002105CB" w:rsidRPr="00C316CF" w:rsidRDefault="002105CB" w:rsidP="002105CB">
            <w:pPr>
              <w:spacing w:before="0" w:after="0"/>
              <w:rPr>
                <w:sz w:val="20"/>
              </w:rPr>
            </w:pPr>
            <w:r w:rsidRPr="00C316CF">
              <w:rPr>
                <w:sz w:val="20"/>
              </w:rPr>
              <w:t>Флаг допуска</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5000" w:type="pct"/>
            <w:gridSpan w:val="6"/>
            <w:shd w:val="clear" w:color="auto" w:fill="auto"/>
            <w:vAlign w:val="center"/>
            <w:hideMark/>
          </w:tcPr>
          <w:p w:rsidR="002105CB" w:rsidRPr="00301389" w:rsidRDefault="002105CB" w:rsidP="002105CB">
            <w:pPr>
              <w:keepNext/>
              <w:spacing w:before="0" w:after="0"/>
              <w:contextualSpacing/>
              <w:jc w:val="center"/>
              <w:rPr>
                <w:b/>
                <w:sz w:val="20"/>
              </w:rPr>
            </w:pPr>
            <w:r w:rsidRPr="00C316CF">
              <w:rPr>
                <w:b/>
                <w:bCs/>
                <w:sz w:val="20"/>
              </w:rPr>
              <w:t>Участник комиссии</w:t>
            </w:r>
          </w:p>
        </w:tc>
      </w:tr>
      <w:tr w:rsidR="002105CB" w:rsidRPr="00301389" w:rsidTr="002105CB">
        <w:trPr>
          <w:jc w:val="center"/>
        </w:trPr>
        <w:tc>
          <w:tcPr>
            <w:tcW w:w="743" w:type="pct"/>
            <w:shd w:val="clear" w:color="auto" w:fill="auto"/>
          </w:tcPr>
          <w:p w:rsidR="002105CB" w:rsidRPr="00162C8B" w:rsidRDefault="002105CB" w:rsidP="002105CB">
            <w:pPr>
              <w:spacing w:before="0" w:after="0"/>
              <w:jc w:val="both"/>
              <w:rPr>
                <w:sz w:val="20"/>
              </w:rPr>
            </w:pPr>
            <w:r w:rsidRPr="00C316CF">
              <w:rPr>
                <w:b/>
                <w:bCs/>
                <w:sz w:val="20"/>
              </w:rPr>
              <w:t>commissionMemberInfo</w:t>
            </w:r>
          </w:p>
        </w:tc>
        <w:tc>
          <w:tcPr>
            <w:tcW w:w="790" w:type="pct"/>
            <w:shd w:val="clear" w:color="auto" w:fill="auto"/>
            <w:vAlign w:val="center"/>
          </w:tcPr>
          <w:p w:rsidR="002105CB" w:rsidRPr="00301389" w:rsidRDefault="002105CB" w:rsidP="002105CB">
            <w:pPr>
              <w:keepNext/>
              <w:spacing w:before="0" w:after="0"/>
              <w:contextualSpacing/>
              <w:rPr>
                <w:b/>
                <w:sz w:val="20"/>
              </w:rPr>
            </w:pPr>
          </w:p>
        </w:tc>
        <w:tc>
          <w:tcPr>
            <w:tcW w:w="198" w:type="pct"/>
            <w:shd w:val="clear" w:color="auto" w:fill="auto"/>
            <w:vAlign w:val="center"/>
          </w:tcPr>
          <w:p w:rsidR="002105CB" w:rsidRPr="00301389" w:rsidRDefault="002105CB" w:rsidP="002105CB">
            <w:pPr>
              <w:keepNext/>
              <w:spacing w:before="0" w:after="0"/>
              <w:contextualSpacing/>
              <w:jc w:val="center"/>
              <w:rPr>
                <w:b/>
                <w:sz w:val="20"/>
              </w:rPr>
            </w:pPr>
          </w:p>
        </w:tc>
        <w:tc>
          <w:tcPr>
            <w:tcW w:w="495" w:type="pct"/>
            <w:shd w:val="clear" w:color="auto" w:fill="auto"/>
            <w:vAlign w:val="center"/>
          </w:tcPr>
          <w:p w:rsidR="002105CB" w:rsidRPr="00301389" w:rsidRDefault="002105CB" w:rsidP="002105CB">
            <w:pPr>
              <w:keepNext/>
              <w:spacing w:before="0" w:after="0"/>
              <w:contextualSpacing/>
              <w:jc w:val="center"/>
              <w:rPr>
                <w:b/>
                <w:sz w:val="20"/>
              </w:rPr>
            </w:pPr>
          </w:p>
        </w:tc>
        <w:tc>
          <w:tcPr>
            <w:tcW w:w="1387" w:type="pct"/>
            <w:shd w:val="clear" w:color="auto" w:fill="auto"/>
            <w:vAlign w:val="center"/>
          </w:tcPr>
          <w:p w:rsidR="002105CB" w:rsidRPr="00301389" w:rsidRDefault="002105CB" w:rsidP="002105CB">
            <w:pPr>
              <w:keepNext/>
              <w:spacing w:before="0" w:after="0"/>
              <w:contextualSpacing/>
              <w:rPr>
                <w:b/>
                <w:sz w:val="20"/>
              </w:rPr>
            </w:pPr>
          </w:p>
        </w:tc>
        <w:tc>
          <w:tcPr>
            <w:tcW w:w="1387" w:type="pct"/>
            <w:shd w:val="clear" w:color="auto" w:fill="auto"/>
            <w:vAlign w:val="center"/>
            <w:hideMark/>
          </w:tcPr>
          <w:p w:rsidR="002105CB" w:rsidRPr="00301389"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memberNumber</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N</w:t>
            </w:r>
          </w:p>
        </w:tc>
        <w:tc>
          <w:tcPr>
            <w:tcW w:w="1387" w:type="pct"/>
            <w:shd w:val="clear" w:color="auto" w:fill="auto"/>
          </w:tcPr>
          <w:p w:rsidR="002105CB" w:rsidRPr="00C316CF" w:rsidRDefault="002105CB" w:rsidP="002105CB">
            <w:pPr>
              <w:spacing w:before="0" w:after="0"/>
              <w:rPr>
                <w:sz w:val="20"/>
              </w:rPr>
            </w:pPr>
            <w:r w:rsidRPr="00C316CF">
              <w:rPr>
                <w:sz w:val="20"/>
              </w:rPr>
              <w:t>Порядковый номер члена комиссии</w:t>
            </w:r>
          </w:p>
        </w:tc>
        <w:tc>
          <w:tcPr>
            <w:tcW w:w="1387" w:type="pct"/>
            <w:shd w:val="clear" w:color="auto" w:fill="auto"/>
          </w:tcPr>
          <w:p w:rsidR="002105CB" w:rsidRPr="00C316CF" w:rsidRDefault="002105CB" w:rsidP="002105CB">
            <w:pPr>
              <w:spacing w:before="0" w:after="0"/>
              <w:rPr>
                <w:sz w:val="20"/>
              </w:rPr>
            </w:pPr>
            <w:r w:rsidRPr="00C316CF">
              <w:rPr>
                <w:sz w:val="20"/>
              </w:rPr>
              <w:t xml:space="preserve">Целое число, содержащее только положительные значения. </w:t>
            </w: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2105CB">
              <w:rPr>
                <w:sz w:val="20"/>
              </w:rPr>
              <w:t>nameInfo</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2105CB">
              <w:rPr>
                <w:sz w:val="20"/>
              </w:rPr>
              <w:t>ФИО члена комиссии</w:t>
            </w:r>
          </w:p>
        </w:tc>
        <w:tc>
          <w:tcPr>
            <w:tcW w:w="1387" w:type="pct"/>
            <w:shd w:val="clear" w:color="auto" w:fill="auto"/>
          </w:tcPr>
          <w:p w:rsidR="002105CB" w:rsidRPr="00C316CF" w:rsidRDefault="002105CB" w:rsidP="002105CB">
            <w:pPr>
              <w:spacing w:before="0" w:after="0"/>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role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S</w:t>
            </w:r>
          </w:p>
        </w:tc>
        <w:tc>
          <w:tcPr>
            <w:tcW w:w="1387" w:type="pct"/>
            <w:shd w:val="clear" w:color="auto" w:fill="auto"/>
          </w:tcPr>
          <w:p w:rsidR="002105CB" w:rsidRPr="00C316CF" w:rsidRDefault="002105CB" w:rsidP="002105CB">
            <w:pPr>
              <w:spacing w:before="0" w:after="0"/>
              <w:rPr>
                <w:sz w:val="20"/>
              </w:rPr>
            </w:pPr>
            <w:r w:rsidRPr="00C316CF">
              <w:rPr>
                <w:sz w:val="20"/>
              </w:rPr>
              <w:t>Роль члена комиссии</w:t>
            </w:r>
          </w:p>
        </w:tc>
        <w:tc>
          <w:tcPr>
            <w:tcW w:w="1387" w:type="pct"/>
            <w:shd w:val="clear" w:color="auto" w:fill="auto"/>
          </w:tcPr>
          <w:p w:rsidR="002105CB" w:rsidRDefault="002105CB" w:rsidP="002105CB">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2105CB" w:rsidRPr="00C316CF" w:rsidRDefault="002105CB" w:rsidP="002105CB">
            <w:pPr>
              <w:spacing w:before="0" w:after="0"/>
              <w:rPr>
                <w:sz w:val="20"/>
              </w:rPr>
            </w:pPr>
            <w:r>
              <w:rPr>
                <w:sz w:val="20"/>
              </w:rPr>
              <w:t>Состав блока см. выше</w:t>
            </w:r>
          </w:p>
        </w:tc>
      </w:tr>
      <w:tr w:rsidR="002105CB" w:rsidRPr="002105CB" w:rsidTr="002105CB">
        <w:trPr>
          <w:jc w:val="center"/>
        </w:trPr>
        <w:tc>
          <w:tcPr>
            <w:tcW w:w="5000" w:type="pct"/>
            <w:gridSpan w:val="6"/>
            <w:shd w:val="clear" w:color="auto" w:fill="auto"/>
            <w:vAlign w:val="center"/>
            <w:hideMark/>
          </w:tcPr>
          <w:p w:rsidR="002105CB" w:rsidRPr="002105CB" w:rsidRDefault="002105CB" w:rsidP="002105CB">
            <w:pPr>
              <w:keepNext/>
              <w:spacing w:before="0" w:after="0"/>
              <w:contextualSpacing/>
              <w:jc w:val="center"/>
              <w:rPr>
                <w:b/>
                <w:sz w:val="20"/>
              </w:rPr>
            </w:pPr>
            <w:r w:rsidRPr="002105CB">
              <w:rPr>
                <w:b/>
                <w:sz w:val="20"/>
              </w:rPr>
              <w:t>ФИО члена комиссии</w:t>
            </w:r>
          </w:p>
        </w:tc>
      </w:tr>
      <w:tr w:rsidR="002105CB" w:rsidRPr="002105CB" w:rsidTr="002105CB">
        <w:trPr>
          <w:jc w:val="center"/>
        </w:trPr>
        <w:tc>
          <w:tcPr>
            <w:tcW w:w="743" w:type="pct"/>
            <w:shd w:val="clear" w:color="auto" w:fill="auto"/>
          </w:tcPr>
          <w:p w:rsidR="002105CB" w:rsidRPr="002105CB" w:rsidRDefault="002105CB" w:rsidP="002105CB">
            <w:pPr>
              <w:spacing w:before="0" w:after="0"/>
              <w:jc w:val="both"/>
              <w:rPr>
                <w:b/>
                <w:sz w:val="20"/>
              </w:rPr>
            </w:pPr>
            <w:r w:rsidRPr="002105CB">
              <w:rPr>
                <w:b/>
                <w:sz w:val="20"/>
              </w:rPr>
              <w:t>nameInfo</w:t>
            </w:r>
          </w:p>
        </w:tc>
        <w:tc>
          <w:tcPr>
            <w:tcW w:w="790" w:type="pct"/>
            <w:shd w:val="clear" w:color="auto" w:fill="auto"/>
            <w:vAlign w:val="center"/>
          </w:tcPr>
          <w:p w:rsidR="002105CB" w:rsidRPr="002105CB" w:rsidRDefault="002105CB" w:rsidP="002105CB">
            <w:pPr>
              <w:keepNext/>
              <w:spacing w:before="0" w:after="0"/>
              <w:contextualSpacing/>
              <w:rPr>
                <w:b/>
                <w:sz w:val="20"/>
              </w:rPr>
            </w:pPr>
          </w:p>
        </w:tc>
        <w:tc>
          <w:tcPr>
            <w:tcW w:w="198" w:type="pct"/>
            <w:shd w:val="clear" w:color="auto" w:fill="auto"/>
            <w:vAlign w:val="center"/>
          </w:tcPr>
          <w:p w:rsidR="002105CB" w:rsidRPr="002105CB" w:rsidRDefault="002105CB" w:rsidP="002105CB">
            <w:pPr>
              <w:keepNext/>
              <w:spacing w:before="0" w:after="0"/>
              <w:contextualSpacing/>
              <w:jc w:val="center"/>
              <w:rPr>
                <w:b/>
                <w:sz w:val="20"/>
              </w:rPr>
            </w:pPr>
          </w:p>
        </w:tc>
        <w:tc>
          <w:tcPr>
            <w:tcW w:w="495" w:type="pct"/>
            <w:shd w:val="clear" w:color="auto" w:fill="auto"/>
            <w:vAlign w:val="center"/>
          </w:tcPr>
          <w:p w:rsidR="002105CB" w:rsidRPr="002105CB" w:rsidRDefault="002105CB" w:rsidP="002105CB">
            <w:pPr>
              <w:keepNext/>
              <w:spacing w:before="0" w:after="0"/>
              <w:contextualSpacing/>
              <w:jc w:val="center"/>
              <w:rPr>
                <w:b/>
                <w:sz w:val="20"/>
              </w:rPr>
            </w:pPr>
          </w:p>
        </w:tc>
        <w:tc>
          <w:tcPr>
            <w:tcW w:w="1387" w:type="pct"/>
            <w:shd w:val="clear" w:color="auto" w:fill="auto"/>
            <w:vAlign w:val="center"/>
          </w:tcPr>
          <w:p w:rsidR="002105CB" w:rsidRPr="002105CB" w:rsidRDefault="002105CB" w:rsidP="002105CB">
            <w:pPr>
              <w:keepNext/>
              <w:spacing w:before="0" w:after="0"/>
              <w:contextualSpacing/>
              <w:rPr>
                <w:b/>
                <w:sz w:val="20"/>
              </w:rPr>
            </w:pPr>
          </w:p>
        </w:tc>
        <w:tc>
          <w:tcPr>
            <w:tcW w:w="1387" w:type="pct"/>
            <w:shd w:val="clear" w:color="auto" w:fill="auto"/>
            <w:vAlign w:val="center"/>
            <w:hideMark/>
          </w:tcPr>
          <w:p w:rsidR="002105CB" w:rsidRPr="002105CB" w:rsidRDefault="002105CB" w:rsidP="002105CB">
            <w:pPr>
              <w:keepNext/>
              <w:spacing w:before="0" w:after="0"/>
              <w:contextualSpacing/>
              <w:rPr>
                <w:b/>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lastName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Фамилия</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firstName</w:t>
            </w:r>
          </w:p>
        </w:tc>
        <w:tc>
          <w:tcPr>
            <w:tcW w:w="198" w:type="pct"/>
            <w:shd w:val="clear" w:color="auto" w:fill="auto"/>
          </w:tcPr>
          <w:p w:rsidR="002105CB" w:rsidRPr="00C316CF" w:rsidRDefault="002105CB" w:rsidP="002105CB">
            <w:pPr>
              <w:spacing w:before="0" w:after="0"/>
              <w:jc w:val="center"/>
              <w:rPr>
                <w:sz w:val="20"/>
              </w:rPr>
            </w:pPr>
            <w:r w:rsidRPr="00C316CF">
              <w:rPr>
                <w:sz w:val="20"/>
              </w:rPr>
              <w:t>О</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Имя</w:t>
            </w:r>
          </w:p>
        </w:tc>
        <w:tc>
          <w:tcPr>
            <w:tcW w:w="1387" w:type="pct"/>
            <w:shd w:val="clear" w:color="auto" w:fill="auto"/>
          </w:tcPr>
          <w:p w:rsidR="002105CB" w:rsidRPr="00162C8B" w:rsidRDefault="002105CB" w:rsidP="002105CB">
            <w:pPr>
              <w:spacing w:before="0" w:after="0"/>
              <w:jc w:val="both"/>
              <w:rPr>
                <w:sz w:val="20"/>
              </w:rPr>
            </w:pPr>
          </w:p>
        </w:tc>
      </w:tr>
      <w:tr w:rsidR="002105CB" w:rsidRPr="00301389" w:rsidTr="002105CB">
        <w:trPr>
          <w:jc w:val="center"/>
        </w:trPr>
        <w:tc>
          <w:tcPr>
            <w:tcW w:w="743" w:type="pct"/>
            <w:shd w:val="clear" w:color="auto" w:fill="auto"/>
            <w:vAlign w:val="center"/>
          </w:tcPr>
          <w:p w:rsidR="002105CB" w:rsidRPr="00301389" w:rsidRDefault="002105CB" w:rsidP="002105CB">
            <w:pPr>
              <w:spacing w:before="0" w:after="0"/>
              <w:contextualSpacing/>
              <w:rPr>
                <w:sz w:val="20"/>
              </w:rPr>
            </w:pPr>
          </w:p>
        </w:tc>
        <w:tc>
          <w:tcPr>
            <w:tcW w:w="790" w:type="pct"/>
            <w:shd w:val="clear" w:color="auto" w:fill="auto"/>
          </w:tcPr>
          <w:p w:rsidR="002105CB" w:rsidRPr="00C316CF" w:rsidRDefault="002105CB" w:rsidP="002105CB">
            <w:pPr>
              <w:spacing w:before="0" w:after="0"/>
              <w:rPr>
                <w:sz w:val="20"/>
              </w:rPr>
            </w:pPr>
            <w:r w:rsidRPr="00C316CF">
              <w:rPr>
                <w:sz w:val="20"/>
              </w:rPr>
              <w:t>middleName</w:t>
            </w:r>
          </w:p>
        </w:tc>
        <w:tc>
          <w:tcPr>
            <w:tcW w:w="198" w:type="pct"/>
            <w:shd w:val="clear" w:color="auto" w:fill="auto"/>
          </w:tcPr>
          <w:p w:rsidR="002105CB" w:rsidRPr="00C316CF" w:rsidRDefault="002105CB" w:rsidP="002105CB">
            <w:pPr>
              <w:spacing w:before="0" w:after="0"/>
              <w:jc w:val="center"/>
              <w:rPr>
                <w:sz w:val="20"/>
              </w:rPr>
            </w:pPr>
            <w:r w:rsidRPr="00C316CF">
              <w:rPr>
                <w:sz w:val="20"/>
              </w:rPr>
              <w:t>Н</w:t>
            </w:r>
          </w:p>
        </w:tc>
        <w:tc>
          <w:tcPr>
            <w:tcW w:w="495" w:type="pct"/>
            <w:shd w:val="clear" w:color="auto" w:fill="auto"/>
          </w:tcPr>
          <w:p w:rsidR="002105CB" w:rsidRPr="00C316CF" w:rsidRDefault="002105CB" w:rsidP="002105CB">
            <w:pPr>
              <w:spacing w:before="0" w:after="0"/>
              <w:jc w:val="center"/>
              <w:rPr>
                <w:sz w:val="20"/>
              </w:rPr>
            </w:pPr>
            <w:r w:rsidRPr="00C316CF">
              <w:rPr>
                <w:sz w:val="20"/>
              </w:rPr>
              <w:t>T [ 1 - 50 ]</w:t>
            </w:r>
          </w:p>
        </w:tc>
        <w:tc>
          <w:tcPr>
            <w:tcW w:w="1387" w:type="pct"/>
            <w:shd w:val="clear" w:color="auto" w:fill="auto"/>
          </w:tcPr>
          <w:p w:rsidR="002105CB" w:rsidRPr="00C316CF" w:rsidRDefault="002105CB" w:rsidP="002105CB">
            <w:pPr>
              <w:spacing w:before="0" w:after="0"/>
              <w:rPr>
                <w:sz w:val="20"/>
              </w:rPr>
            </w:pPr>
            <w:r w:rsidRPr="00C316CF">
              <w:rPr>
                <w:sz w:val="20"/>
              </w:rPr>
              <w:t>Отчество</w:t>
            </w:r>
          </w:p>
        </w:tc>
        <w:tc>
          <w:tcPr>
            <w:tcW w:w="1387" w:type="pct"/>
            <w:shd w:val="clear" w:color="auto" w:fill="auto"/>
          </w:tcPr>
          <w:p w:rsidR="002105CB" w:rsidRPr="00162C8B" w:rsidRDefault="002105CB" w:rsidP="002105CB">
            <w:pPr>
              <w:spacing w:before="0" w:after="0"/>
              <w:jc w:val="both"/>
              <w:rPr>
                <w:sz w:val="20"/>
              </w:rPr>
            </w:pP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correspondenciesInfo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hideMark/>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correspondenceInfo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shd w:val="clear" w:color="auto" w:fill="auto"/>
          </w:tcPr>
          <w:p w:rsidR="00802BF2" w:rsidRPr="00C316CF" w:rsidRDefault="00802BF2" w:rsidP="00C5608B">
            <w:pPr>
              <w:spacing w:before="0" w:after="0"/>
              <w:rPr>
                <w:sz w:val="20"/>
              </w:rPr>
            </w:pPr>
            <w:r w:rsidRPr="00C316CF">
              <w:rPr>
                <w:sz w:val="20"/>
              </w:rPr>
              <w:t>Множественный элемент.</w:t>
            </w:r>
          </w:p>
        </w:tc>
      </w:tr>
      <w:tr w:rsidR="007F7413" w:rsidRPr="00301389" w:rsidTr="00C5608B">
        <w:trPr>
          <w:jc w:val="center"/>
          <w:ins w:id="367" w:author="Yugin Vitaly" w:date="2020-07-16T18:59:00Z"/>
        </w:trPr>
        <w:tc>
          <w:tcPr>
            <w:tcW w:w="743" w:type="pct"/>
            <w:shd w:val="clear" w:color="auto" w:fill="auto"/>
          </w:tcPr>
          <w:p w:rsidR="007F7413" w:rsidRPr="00C316CF" w:rsidRDefault="007F7413" w:rsidP="007F7413">
            <w:pPr>
              <w:spacing w:before="0" w:after="0"/>
              <w:rPr>
                <w:ins w:id="368" w:author="Yugin Vitaly" w:date="2020-07-16T18:59:00Z"/>
                <w:sz w:val="20"/>
              </w:rPr>
            </w:pPr>
          </w:p>
        </w:tc>
        <w:tc>
          <w:tcPr>
            <w:tcW w:w="790" w:type="pct"/>
            <w:shd w:val="clear" w:color="auto" w:fill="auto"/>
          </w:tcPr>
          <w:p w:rsidR="007F7413" w:rsidRPr="00C316CF" w:rsidRDefault="007F7413" w:rsidP="007F7413">
            <w:pPr>
              <w:spacing w:before="0" w:after="0"/>
              <w:rPr>
                <w:ins w:id="369" w:author="Yugin Vitaly" w:date="2020-07-16T18:59:00Z"/>
                <w:sz w:val="20"/>
              </w:rPr>
            </w:pPr>
            <w:ins w:id="370" w:author="Yugin Vitaly" w:date="2020-07-16T18:59:00Z">
              <w:r w:rsidRPr="007F7413">
                <w:rPr>
                  <w:sz w:val="20"/>
                </w:rPr>
                <w:t>increaseContractPrice</w:t>
              </w:r>
            </w:ins>
          </w:p>
        </w:tc>
        <w:tc>
          <w:tcPr>
            <w:tcW w:w="198" w:type="pct"/>
            <w:shd w:val="clear" w:color="auto" w:fill="auto"/>
          </w:tcPr>
          <w:p w:rsidR="007F7413" w:rsidRPr="00C316CF" w:rsidRDefault="007F7413" w:rsidP="007F7413">
            <w:pPr>
              <w:spacing w:before="0" w:after="0"/>
              <w:jc w:val="center"/>
              <w:rPr>
                <w:ins w:id="371" w:author="Yugin Vitaly" w:date="2020-07-16T18:59:00Z"/>
                <w:sz w:val="20"/>
              </w:rPr>
            </w:pPr>
            <w:ins w:id="372" w:author="Yugin Vitaly" w:date="2020-07-16T19:00:00Z">
              <w:r w:rsidRPr="00C316CF">
                <w:rPr>
                  <w:sz w:val="20"/>
                </w:rPr>
                <w:t>Н</w:t>
              </w:r>
            </w:ins>
          </w:p>
        </w:tc>
        <w:tc>
          <w:tcPr>
            <w:tcW w:w="495" w:type="pct"/>
            <w:shd w:val="clear" w:color="auto" w:fill="auto"/>
          </w:tcPr>
          <w:p w:rsidR="007F7413" w:rsidRPr="00C316CF" w:rsidRDefault="007F7413" w:rsidP="007F7413">
            <w:pPr>
              <w:spacing w:before="0" w:after="0"/>
              <w:jc w:val="center"/>
              <w:rPr>
                <w:ins w:id="373" w:author="Yugin Vitaly" w:date="2020-07-16T18:59:00Z"/>
                <w:sz w:val="20"/>
              </w:rPr>
            </w:pPr>
            <w:ins w:id="374" w:author="Yugin Vitaly" w:date="2020-07-16T19:00:00Z">
              <w:r>
                <w:rPr>
                  <w:sz w:val="20"/>
                  <w:lang w:val="en-US"/>
                </w:rPr>
                <w:t>N</w:t>
              </w:r>
            </w:ins>
          </w:p>
        </w:tc>
        <w:tc>
          <w:tcPr>
            <w:tcW w:w="1387" w:type="pct"/>
            <w:shd w:val="clear" w:color="auto" w:fill="auto"/>
          </w:tcPr>
          <w:p w:rsidR="007F7413" w:rsidRPr="00C316CF" w:rsidRDefault="007F7413" w:rsidP="007F7413">
            <w:pPr>
              <w:spacing w:before="0" w:after="0"/>
              <w:rPr>
                <w:ins w:id="375" w:author="Yugin Vitaly" w:date="2020-07-16T18:59:00Z"/>
                <w:sz w:val="20"/>
              </w:rPr>
            </w:pPr>
            <w:ins w:id="376" w:author="Yugin Vitaly" w:date="2020-07-16T19:00:00Z">
              <w:r w:rsidRPr="007F7413">
                <w:rPr>
                  <w:sz w:val="20"/>
                </w:rPr>
                <w:t>Информация об увеличении цены контракта в соответствии со статьями 28 и 29 Закона № 44-ФЗ</w:t>
              </w:r>
            </w:ins>
          </w:p>
        </w:tc>
        <w:tc>
          <w:tcPr>
            <w:tcW w:w="1387" w:type="pct"/>
            <w:shd w:val="clear" w:color="auto" w:fill="auto"/>
          </w:tcPr>
          <w:p w:rsidR="007F7413" w:rsidRDefault="007F7413" w:rsidP="007F7413">
            <w:pPr>
              <w:spacing w:before="0" w:after="0"/>
              <w:rPr>
                <w:ins w:id="377" w:author="Yugin Vitaly" w:date="2020-07-16T19:00:00Z"/>
                <w:sz w:val="20"/>
              </w:rPr>
            </w:pPr>
            <w:ins w:id="378" w:author="Yugin Vitaly" w:date="2020-07-16T19:00:00Z">
              <w:r w:rsidRPr="00C316CF">
                <w:rPr>
                  <w:sz w:val="20"/>
                </w:rPr>
                <w:t xml:space="preserve">64-битное с плавающей запятой. </w:t>
              </w:r>
            </w:ins>
          </w:p>
          <w:p w:rsidR="007F7413" w:rsidRDefault="007F7413" w:rsidP="007F7413">
            <w:pPr>
              <w:spacing w:before="0" w:after="0"/>
              <w:rPr>
                <w:ins w:id="379" w:author="Yugin Vitaly" w:date="2020-07-16T19:00:00Z"/>
                <w:sz w:val="20"/>
              </w:rPr>
            </w:pPr>
            <w:ins w:id="380" w:author="Yugin Vitaly" w:date="2020-07-16T19:00:00Z">
              <w:r>
                <w:rPr>
                  <w:sz w:val="20"/>
                </w:rPr>
                <w:t>Минимальное значение: 0</w:t>
              </w:r>
            </w:ins>
          </w:p>
          <w:p w:rsidR="007F7413" w:rsidRPr="00C316CF" w:rsidRDefault="007F7413" w:rsidP="007F7413">
            <w:pPr>
              <w:spacing w:before="0" w:after="0"/>
              <w:rPr>
                <w:ins w:id="381" w:author="Yugin Vitaly" w:date="2020-07-16T18:59:00Z"/>
                <w:sz w:val="20"/>
              </w:rPr>
            </w:pPr>
            <w:ins w:id="382" w:author="Yugin Vitaly" w:date="2020-07-16T19:00:00Z">
              <w:r>
                <w:rPr>
                  <w:sz w:val="20"/>
                </w:rPr>
                <w:t>Максимальное значение: 100</w:t>
              </w:r>
            </w:ins>
          </w:p>
        </w:tc>
      </w:tr>
      <w:tr w:rsidR="00B46C92" w:rsidRPr="00301389" w:rsidTr="00B46C92">
        <w:trPr>
          <w:jc w:val="center"/>
          <w:ins w:id="383" w:author="Yugin Vitaly" w:date="2020-07-16T18:59:00Z"/>
        </w:trPr>
        <w:tc>
          <w:tcPr>
            <w:tcW w:w="743" w:type="pct"/>
            <w:shd w:val="clear" w:color="auto" w:fill="auto"/>
          </w:tcPr>
          <w:p w:rsidR="00B46C92" w:rsidRPr="00C316CF" w:rsidRDefault="00B46C92" w:rsidP="00B46C92">
            <w:pPr>
              <w:spacing w:before="0" w:after="0"/>
              <w:rPr>
                <w:ins w:id="384" w:author="Yugin Vitaly" w:date="2020-07-16T18:59:00Z"/>
                <w:sz w:val="20"/>
              </w:rPr>
            </w:pPr>
          </w:p>
        </w:tc>
        <w:tc>
          <w:tcPr>
            <w:tcW w:w="790" w:type="pct"/>
            <w:shd w:val="clear" w:color="auto" w:fill="auto"/>
          </w:tcPr>
          <w:p w:rsidR="00B46C92" w:rsidRPr="00C316CF" w:rsidRDefault="00B46C92" w:rsidP="00B46C92">
            <w:pPr>
              <w:spacing w:before="0" w:after="0"/>
              <w:rPr>
                <w:ins w:id="385" w:author="Yugin Vitaly" w:date="2020-07-16T18:59:00Z"/>
                <w:sz w:val="20"/>
              </w:rPr>
            </w:pPr>
            <w:ins w:id="386" w:author="Yugin Vitaly" w:date="2020-09-16T16:28:00Z">
              <w:r w:rsidRPr="00B46C92">
                <w:rPr>
                  <w:sz w:val="20"/>
                </w:rPr>
                <w:t>subcontractorsAttractionVolume</w:t>
              </w:r>
            </w:ins>
          </w:p>
        </w:tc>
        <w:tc>
          <w:tcPr>
            <w:tcW w:w="198" w:type="pct"/>
            <w:shd w:val="clear" w:color="auto" w:fill="auto"/>
          </w:tcPr>
          <w:p w:rsidR="00B46C92" w:rsidRPr="00C316CF" w:rsidRDefault="00B46C92" w:rsidP="00B46C92">
            <w:pPr>
              <w:spacing w:before="0" w:after="0"/>
              <w:jc w:val="center"/>
              <w:rPr>
                <w:ins w:id="387" w:author="Yugin Vitaly" w:date="2020-07-16T18:59:00Z"/>
                <w:sz w:val="20"/>
              </w:rPr>
            </w:pPr>
            <w:ins w:id="388" w:author="Yugin Vitaly" w:date="2020-07-16T19:00:00Z">
              <w:r w:rsidRPr="00C316CF">
                <w:rPr>
                  <w:sz w:val="20"/>
                </w:rPr>
                <w:t>Н</w:t>
              </w:r>
            </w:ins>
          </w:p>
        </w:tc>
        <w:tc>
          <w:tcPr>
            <w:tcW w:w="495" w:type="pct"/>
            <w:shd w:val="clear" w:color="auto" w:fill="auto"/>
          </w:tcPr>
          <w:p w:rsidR="00B46C92" w:rsidRPr="00C316CF" w:rsidRDefault="00B46C92" w:rsidP="00B46C92">
            <w:pPr>
              <w:spacing w:before="0" w:after="0"/>
              <w:jc w:val="center"/>
              <w:rPr>
                <w:ins w:id="389" w:author="Yugin Vitaly" w:date="2020-07-16T18:59:00Z"/>
                <w:sz w:val="20"/>
              </w:rPr>
            </w:pPr>
            <w:ins w:id="390" w:author="Yugin Vitaly" w:date="2020-07-16T19:00:00Z">
              <w:r>
                <w:rPr>
                  <w:sz w:val="20"/>
                  <w:lang w:val="en-US"/>
                </w:rPr>
                <w:t>N</w:t>
              </w:r>
            </w:ins>
          </w:p>
        </w:tc>
        <w:tc>
          <w:tcPr>
            <w:tcW w:w="1387" w:type="pct"/>
            <w:shd w:val="clear" w:color="auto" w:fill="auto"/>
          </w:tcPr>
          <w:p w:rsidR="00B46C92" w:rsidRPr="00C316CF" w:rsidRDefault="00F10567" w:rsidP="00B46C92">
            <w:pPr>
              <w:spacing w:before="0" w:after="0"/>
              <w:rPr>
                <w:ins w:id="391" w:author="Yugin Vitaly" w:date="2020-07-16T18:59:00Z"/>
                <w:sz w:val="20"/>
              </w:rPr>
            </w:pPr>
            <w:ins w:id="392" w:author="Yugin Vitaly" w:date="2020-09-16T17:03:00Z">
              <w:r w:rsidRPr="00F10567">
                <w:rPr>
                  <w:sz w:val="20"/>
                </w:rPr>
                <w:t>Объем привлечения суподрядчиков, соисполнителей из числа субъектов малого предпринимательства, социально некоммерческих организаций</w:t>
              </w:r>
            </w:ins>
          </w:p>
        </w:tc>
        <w:tc>
          <w:tcPr>
            <w:tcW w:w="1387" w:type="pct"/>
            <w:shd w:val="clear" w:color="auto" w:fill="auto"/>
          </w:tcPr>
          <w:p w:rsidR="00B46C92" w:rsidRDefault="00B46C92" w:rsidP="00B46C92">
            <w:pPr>
              <w:spacing w:before="0" w:after="0"/>
              <w:rPr>
                <w:ins w:id="393" w:author="Yugin Vitaly" w:date="2020-07-16T19:00:00Z"/>
                <w:sz w:val="20"/>
              </w:rPr>
            </w:pPr>
            <w:ins w:id="394" w:author="Yugin Vitaly" w:date="2020-07-16T19:00:00Z">
              <w:r w:rsidRPr="00C316CF">
                <w:rPr>
                  <w:sz w:val="20"/>
                </w:rPr>
                <w:t xml:space="preserve">64-битное с плавающей запятой. </w:t>
              </w:r>
            </w:ins>
          </w:p>
          <w:p w:rsidR="00B46C92" w:rsidRDefault="00B46C92" w:rsidP="00B46C92">
            <w:pPr>
              <w:spacing w:before="0" w:after="0"/>
              <w:rPr>
                <w:ins w:id="395" w:author="Yugin Vitaly" w:date="2020-07-16T19:00:00Z"/>
                <w:sz w:val="20"/>
              </w:rPr>
            </w:pPr>
            <w:ins w:id="396" w:author="Yugin Vitaly" w:date="2020-07-16T19:00:00Z">
              <w:r>
                <w:rPr>
                  <w:sz w:val="20"/>
                </w:rPr>
                <w:t>Минимальное значение: 0</w:t>
              </w:r>
            </w:ins>
          </w:p>
          <w:p w:rsidR="00B46C92" w:rsidRPr="00C316CF" w:rsidRDefault="00B46C92" w:rsidP="00B46C92">
            <w:pPr>
              <w:spacing w:before="0" w:after="0"/>
              <w:rPr>
                <w:ins w:id="397" w:author="Yugin Vitaly" w:date="2020-07-16T18:59:00Z"/>
                <w:sz w:val="20"/>
              </w:rPr>
            </w:pPr>
            <w:ins w:id="398" w:author="Yugin Vitaly" w:date="2020-07-16T19:00:00Z">
              <w:r>
                <w:rPr>
                  <w:sz w:val="20"/>
                </w:rPr>
                <w:t>Максимальное значение: 100</w:t>
              </w:r>
            </w:ins>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overallValue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sidRPr="00C316CF">
              <w:rPr>
                <w:sz w:val="20"/>
              </w:rPr>
              <w:t>N [ 0-100 ]</w:t>
            </w:r>
          </w:p>
        </w:tc>
        <w:tc>
          <w:tcPr>
            <w:tcW w:w="1387" w:type="pct"/>
            <w:shd w:val="clear" w:color="auto" w:fill="auto"/>
          </w:tcPr>
          <w:p w:rsidR="00802BF2" w:rsidRPr="007C7592" w:rsidRDefault="00802BF2" w:rsidP="007C7592">
            <w:pPr>
              <w:spacing w:before="0" w:after="0"/>
              <w:rPr>
                <w:sz w:val="20"/>
              </w:rPr>
            </w:pPr>
            <w:r w:rsidRPr="00C316CF">
              <w:rPr>
                <w:sz w:val="20"/>
              </w:rPr>
              <w:t>Общая величина преимущества заявки</w:t>
            </w:r>
            <w:r w:rsidR="007C7592" w:rsidRPr="007C7592">
              <w:rPr>
                <w:sz w:val="20"/>
              </w:rPr>
              <w:t xml:space="preserve"> (</w:t>
            </w:r>
            <w:r w:rsidR="007C7592">
              <w:rPr>
                <w:sz w:val="20"/>
              </w:rPr>
              <w:t xml:space="preserve">в </w:t>
            </w:r>
            <w:r w:rsidR="007C7592" w:rsidRPr="007C7592">
              <w:rPr>
                <w:sz w:val="20"/>
              </w:rPr>
              <w:t>%)</w:t>
            </w:r>
          </w:p>
        </w:tc>
        <w:tc>
          <w:tcPr>
            <w:tcW w:w="1387" w:type="pct"/>
            <w:shd w:val="clear" w:color="auto" w:fill="auto"/>
          </w:tcPr>
          <w:p w:rsidR="00802BF2" w:rsidRPr="00C316CF" w:rsidRDefault="00802BF2" w:rsidP="00C5608B">
            <w:pPr>
              <w:spacing w:before="0" w:after="0"/>
              <w:rPr>
                <w:sz w:val="20"/>
              </w:rPr>
            </w:pPr>
            <w:r w:rsidRPr="00C316CF">
              <w:rPr>
                <w:sz w:val="20"/>
              </w:rPr>
              <w:t xml:space="preserve">64-битное с плавающей запятой. </w:t>
            </w: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correspondenceInfo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hideMark/>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compatible</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B</w:t>
            </w:r>
          </w:p>
        </w:tc>
        <w:tc>
          <w:tcPr>
            <w:tcW w:w="1387" w:type="pct"/>
            <w:shd w:val="clear" w:color="auto" w:fill="auto"/>
          </w:tcPr>
          <w:p w:rsidR="00802BF2" w:rsidRPr="00C316CF" w:rsidRDefault="00802BF2" w:rsidP="00C5608B">
            <w:pPr>
              <w:spacing w:before="0" w:after="0"/>
              <w:rPr>
                <w:sz w:val="20"/>
              </w:rPr>
            </w:pPr>
            <w:r w:rsidRPr="00C316CF">
              <w:rPr>
                <w:sz w:val="20"/>
              </w:rPr>
              <w:t>Флаг соответствия</w:t>
            </w:r>
          </w:p>
        </w:tc>
        <w:tc>
          <w:tcPr>
            <w:tcW w:w="1387" w:type="pct"/>
            <w:shd w:val="clear" w:color="auto" w:fill="auto"/>
          </w:tcPr>
          <w:p w:rsidR="00802BF2" w:rsidRPr="00C316CF" w:rsidRDefault="00802BF2" w:rsidP="00C5608B">
            <w:pPr>
              <w:spacing w:before="0" w:after="0"/>
              <w:rPr>
                <w:sz w:val="20"/>
              </w:rPr>
            </w:pPr>
          </w:p>
        </w:tc>
      </w:tr>
      <w:tr w:rsidR="00802BF2" w:rsidRPr="00301389" w:rsidTr="00C5608B">
        <w:trPr>
          <w:jc w:val="center"/>
        </w:trPr>
        <w:tc>
          <w:tcPr>
            <w:tcW w:w="743" w:type="pct"/>
            <w:vMerge w:val="restart"/>
            <w:shd w:val="clear" w:color="auto" w:fill="auto"/>
            <w:vAlign w:val="center"/>
          </w:tcPr>
          <w:p w:rsidR="00802BF2" w:rsidRPr="00301389" w:rsidRDefault="00802BF2" w:rsidP="00C5608B">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02BF2" w:rsidRPr="00C316CF" w:rsidRDefault="00802BF2" w:rsidP="00C5608B">
            <w:pPr>
              <w:spacing w:before="0" w:after="0"/>
              <w:rPr>
                <w:sz w:val="20"/>
              </w:rPr>
            </w:pPr>
            <w:r w:rsidRPr="00C316CF">
              <w:rPr>
                <w:sz w:val="20"/>
              </w:rPr>
              <w:t>preferenseInfo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Преимущество</w:t>
            </w:r>
          </w:p>
        </w:tc>
        <w:tc>
          <w:tcPr>
            <w:tcW w:w="1387" w:type="pct"/>
            <w:shd w:val="clear" w:color="auto" w:fill="auto"/>
          </w:tcPr>
          <w:p w:rsidR="00802BF2" w:rsidRPr="00162C8B" w:rsidRDefault="00802BF2" w:rsidP="00C5608B">
            <w:pPr>
              <w:spacing w:before="0" w:after="0"/>
              <w:jc w:val="both"/>
              <w:rPr>
                <w:sz w:val="20"/>
              </w:rPr>
            </w:pPr>
          </w:p>
        </w:tc>
      </w:tr>
      <w:tr w:rsidR="00802BF2" w:rsidRPr="00301389" w:rsidTr="00C5608B">
        <w:trPr>
          <w:jc w:val="center"/>
        </w:trPr>
        <w:tc>
          <w:tcPr>
            <w:tcW w:w="743" w:type="pct"/>
            <w:vMerge/>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w:t>
            </w:r>
          </w:p>
        </w:tc>
        <w:tc>
          <w:tcPr>
            <w:tcW w:w="1387" w:type="pct"/>
            <w:shd w:val="clear" w:color="auto" w:fill="auto"/>
          </w:tcPr>
          <w:p w:rsidR="00802BF2" w:rsidRPr="00162C8B" w:rsidRDefault="0001023E" w:rsidP="00C5608B">
            <w:pPr>
              <w:spacing w:before="0" w:after="0"/>
              <w:jc w:val="both"/>
              <w:rPr>
                <w:sz w:val="20"/>
              </w:rPr>
            </w:pPr>
            <w:ins w:id="399" w:author="Yugin Vitaly" w:date="2020-08-28T15:32:00Z">
              <w:r w:rsidRPr="0001023E">
                <w:rPr>
                  <w:sz w:val="20"/>
                </w:rPr>
                <w:t>Поле "Содержание требования" (content)" игнорируется при приеме, заполняется при передаче из извещения</w:t>
              </w:r>
            </w:ins>
          </w:p>
        </w:tc>
      </w:tr>
      <w:tr w:rsidR="00802BF2" w:rsidRPr="00301389" w:rsidTr="00C5608B">
        <w:trPr>
          <w:jc w:val="center"/>
        </w:trPr>
        <w:tc>
          <w:tcPr>
            <w:tcW w:w="743" w:type="pct"/>
            <w:vMerge/>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restrictionInfo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Ограничение</w:t>
            </w:r>
          </w:p>
        </w:tc>
        <w:tc>
          <w:tcPr>
            <w:tcW w:w="1387" w:type="pct"/>
            <w:shd w:val="clear" w:color="auto" w:fill="auto"/>
          </w:tcPr>
          <w:p w:rsidR="00802BF2" w:rsidRPr="00162C8B" w:rsidRDefault="00802BF2" w:rsidP="00C5608B">
            <w:pPr>
              <w:spacing w:before="0" w:after="0"/>
              <w:jc w:val="both"/>
              <w:rPr>
                <w:sz w:val="20"/>
              </w:rPr>
            </w:pP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Преимущество</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preferenseInfo</w:t>
            </w:r>
          </w:p>
        </w:tc>
        <w:tc>
          <w:tcPr>
            <w:tcW w:w="790" w:type="pct"/>
            <w:shd w:val="clear" w:color="auto" w:fill="auto"/>
            <w:vAlign w:val="center"/>
          </w:tcPr>
          <w:p w:rsidR="00802BF2" w:rsidRPr="00301389" w:rsidRDefault="00802BF2" w:rsidP="00C5608B">
            <w:pPr>
              <w:keepNext/>
              <w:spacing w:before="0" w:after="0"/>
              <w:contextualSpacing/>
              <w:rPr>
                <w:b/>
                <w:sz w:val="20"/>
              </w:rPr>
            </w:pPr>
          </w:p>
        </w:tc>
        <w:tc>
          <w:tcPr>
            <w:tcW w:w="198" w:type="pct"/>
            <w:shd w:val="clear" w:color="auto" w:fill="auto"/>
            <w:vAlign w:val="center"/>
          </w:tcPr>
          <w:p w:rsidR="00802BF2" w:rsidRPr="00301389" w:rsidRDefault="00802BF2" w:rsidP="00C5608B">
            <w:pPr>
              <w:keepNext/>
              <w:spacing w:before="0" w:after="0"/>
              <w:contextualSpacing/>
              <w:jc w:val="center"/>
              <w:rPr>
                <w:b/>
                <w:sz w:val="20"/>
              </w:rPr>
            </w:pPr>
          </w:p>
        </w:tc>
        <w:tc>
          <w:tcPr>
            <w:tcW w:w="495" w:type="pct"/>
            <w:shd w:val="clear" w:color="auto" w:fill="auto"/>
            <w:vAlign w:val="center"/>
          </w:tcPr>
          <w:p w:rsidR="00802BF2" w:rsidRPr="00301389" w:rsidRDefault="00802BF2" w:rsidP="00C5608B">
            <w:pPr>
              <w:keepNext/>
              <w:spacing w:before="0" w:after="0"/>
              <w:contextualSpacing/>
              <w:jc w:val="center"/>
              <w:rPr>
                <w:b/>
                <w:sz w:val="20"/>
              </w:rPr>
            </w:pPr>
          </w:p>
        </w:tc>
        <w:tc>
          <w:tcPr>
            <w:tcW w:w="1387" w:type="pct"/>
            <w:shd w:val="clear" w:color="auto" w:fill="auto"/>
            <w:vAlign w:val="center"/>
          </w:tcPr>
          <w:p w:rsidR="00802BF2" w:rsidRPr="00301389" w:rsidRDefault="00802BF2" w:rsidP="00C5608B">
            <w:pPr>
              <w:keepNext/>
              <w:spacing w:before="0" w:after="0"/>
              <w:contextualSpacing/>
              <w:rPr>
                <w:b/>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Преимущество (требование, ограничение)</w:t>
            </w:r>
          </w:p>
        </w:tc>
        <w:tc>
          <w:tcPr>
            <w:tcW w:w="1387" w:type="pct"/>
            <w:shd w:val="clear" w:color="auto" w:fill="auto"/>
          </w:tcPr>
          <w:p w:rsidR="00802BF2" w:rsidRPr="00C316CF" w:rsidRDefault="00802BF2" w:rsidP="00C5608B">
            <w:pPr>
              <w:spacing w:before="0" w:after="0"/>
              <w:rPr>
                <w:sz w:val="20"/>
              </w:rPr>
            </w:pPr>
          </w:p>
        </w:tc>
      </w:tr>
      <w:tr w:rsidR="00802BF2" w:rsidRPr="00301389" w:rsidTr="00C5608B">
        <w:trPr>
          <w:jc w:val="center"/>
        </w:trPr>
        <w:tc>
          <w:tcPr>
            <w:tcW w:w="743" w:type="pct"/>
            <w:shd w:val="clear" w:color="auto" w:fill="auto"/>
            <w:vAlign w:val="center"/>
          </w:tcPr>
          <w:p w:rsidR="00802BF2" w:rsidRPr="00301389" w:rsidRDefault="00802BF2" w:rsidP="00C5608B">
            <w:pPr>
              <w:spacing w:before="0" w:after="0"/>
              <w:contextualSpacing/>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prefValue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312BBC" w:rsidP="00C5608B">
            <w:pPr>
              <w:spacing w:before="0" w:after="0"/>
              <w:jc w:val="center"/>
              <w:rPr>
                <w:sz w:val="20"/>
              </w:rPr>
            </w:pPr>
            <w:r>
              <w:rPr>
                <w:sz w:val="20"/>
                <w:lang w:val="en-US"/>
              </w:rPr>
              <w:t>N</w:t>
            </w:r>
          </w:p>
        </w:tc>
        <w:tc>
          <w:tcPr>
            <w:tcW w:w="1387" w:type="pct"/>
            <w:shd w:val="clear" w:color="auto" w:fill="auto"/>
          </w:tcPr>
          <w:p w:rsidR="00802BF2" w:rsidRPr="00C316CF" w:rsidRDefault="00802BF2" w:rsidP="00C5608B">
            <w:pPr>
              <w:spacing w:before="0" w:after="0"/>
              <w:rPr>
                <w:sz w:val="20"/>
              </w:rPr>
            </w:pPr>
            <w:r w:rsidRPr="00C316CF">
              <w:rPr>
                <w:sz w:val="20"/>
              </w:rPr>
              <w:t>Величина преимущества</w:t>
            </w:r>
            <w:r w:rsidR="00133CDC">
              <w:rPr>
                <w:sz w:val="20"/>
              </w:rPr>
              <w:t xml:space="preserve"> (в %)</w:t>
            </w:r>
          </w:p>
        </w:tc>
        <w:tc>
          <w:tcPr>
            <w:tcW w:w="1387" w:type="pct"/>
            <w:shd w:val="clear" w:color="auto" w:fill="auto"/>
          </w:tcPr>
          <w:p w:rsidR="00802BF2" w:rsidRDefault="00802BF2" w:rsidP="00C5608B">
            <w:pPr>
              <w:spacing w:before="0" w:after="0"/>
              <w:rPr>
                <w:sz w:val="20"/>
              </w:rPr>
            </w:pPr>
            <w:r w:rsidRPr="00C316CF">
              <w:rPr>
                <w:sz w:val="20"/>
              </w:rPr>
              <w:t xml:space="preserve">64-битное с плавающей запятой. </w:t>
            </w:r>
          </w:p>
          <w:p w:rsidR="00312BBC" w:rsidRDefault="00312BBC" w:rsidP="00312BBC">
            <w:pPr>
              <w:spacing w:before="0" w:after="0"/>
              <w:rPr>
                <w:sz w:val="20"/>
              </w:rPr>
            </w:pPr>
            <w:r>
              <w:rPr>
                <w:sz w:val="20"/>
              </w:rPr>
              <w:t>Минимальное значение: 0</w:t>
            </w:r>
          </w:p>
          <w:p w:rsidR="00312BBC" w:rsidRPr="00C316CF" w:rsidRDefault="00312BBC" w:rsidP="00312BBC">
            <w:pPr>
              <w:spacing w:before="0" w:after="0"/>
              <w:rPr>
                <w:sz w:val="20"/>
              </w:rPr>
            </w:pPr>
            <w:r>
              <w:rPr>
                <w:sz w:val="20"/>
              </w:rPr>
              <w:t>Максимальное значение: 100</w:t>
            </w:r>
          </w:p>
        </w:tc>
      </w:tr>
      <w:tr w:rsidR="00C2761B" w:rsidRPr="00301389" w:rsidDel="007F7413" w:rsidTr="00C5608B">
        <w:trPr>
          <w:jc w:val="center"/>
          <w:del w:id="400" w:author="Yugin Vitaly" w:date="2020-07-16T18:55:00Z"/>
        </w:trPr>
        <w:tc>
          <w:tcPr>
            <w:tcW w:w="743" w:type="pct"/>
            <w:shd w:val="clear" w:color="auto" w:fill="auto"/>
            <w:vAlign w:val="center"/>
          </w:tcPr>
          <w:p w:rsidR="00C2761B" w:rsidRPr="00301389" w:rsidDel="007F7413" w:rsidRDefault="00C2761B" w:rsidP="00C5608B">
            <w:pPr>
              <w:spacing w:before="0" w:after="0"/>
              <w:contextualSpacing/>
              <w:rPr>
                <w:del w:id="401" w:author="Yugin Vitaly" w:date="2020-07-16T18:55:00Z"/>
                <w:sz w:val="20"/>
              </w:rPr>
            </w:pPr>
          </w:p>
        </w:tc>
        <w:tc>
          <w:tcPr>
            <w:tcW w:w="790" w:type="pct"/>
            <w:shd w:val="clear" w:color="auto" w:fill="auto"/>
          </w:tcPr>
          <w:p w:rsidR="00C2761B" w:rsidRPr="00C316CF" w:rsidDel="007F7413" w:rsidRDefault="00C2761B" w:rsidP="00C5608B">
            <w:pPr>
              <w:spacing w:before="0" w:after="0"/>
              <w:rPr>
                <w:del w:id="402" w:author="Yugin Vitaly" w:date="2020-07-16T18:55:00Z"/>
                <w:sz w:val="20"/>
              </w:rPr>
            </w:pPr>
            <w:del w:id="403" w:author="Yugin Vitaly" w:date="2020-07-16T18:55:00Z">
              <w:r w:rsidRPr="00C2761B" w:rsidDel="007F7413">
                <w:rPr>
                  <w:sz w:val="20"/>
                </w:rPr>
                <w:delText>increaseContractPrice</w:delText>
              </w:r>
            </w:del>
          </w:p>
        </w:tc>
        <w:tc>
          <w:tcPr>
            <w:tcW w:w="198" w:type="pct"/>
            <w:shd w:val="clear" w:color="auto" w:fill="auto"/>
          </w:tcPr>
          <w:p w:rsidR="00C2761B" w:rsidRPr="00C316CF" w:rsidDel="007F7413" w:rsidRDefault="00C2761B" w:rsidP="00C5608B">
            <w:pPr>
              <w:spacing w:before="0" w:after="0"/>
              <w:jc w:val="center"/>
              <w:rPr>
                <w:del w:id="404" w:author="Yugin Vitaly" w:date="2020-07-16T18:55:00Z"/>
                <w:sz w:val="20"/>
              </w:rPr>
            </w:pPr>
            <w:del w:id="405" w:author="Yugin Vitaly" w:date="2020-07-16T18:55:00Z">
              <w:r w:rsidRPr="00C316CF" w:rsidDel="007F7413">
                <w:rPr>
                  <w:sz w:val="20"/>
                </w:rPr>
                <w:delText>Н</w:delText>
              </w:r>
            </w:del>
          </w:p>
        </w:tc>
        <w:tc>
          <w:tcPr>
            <w:tcW w:w="495" w:type="pct"/>
            <w:shd w:val="clear" w:color="auto" w:fill="auto"/>
          </w:tcPr>
          <w:p w:rsidR="00C2761B" w:rsidRPr="00C2761B" w:rsidDel="007F7413" w:rsidRDefault="00C2761B" w:rsidP="00C5608B">
            <w:pPr>
              <w:spacing w:before="0" w:after="0"/>
              <w:jc w:val="center"/>
              <w:rPr>
                <w:del w:id="406" w:author="Yugin Vitaly" w:date="2020-07-16T18:55:00Z"/>
                <w:sz w:val="20"/>
                <w:lang w:val="en-US"/>
              </w:rPr>
            </w:pPr>
            <w:del w:id="407" w:author="Yugin Vitaly" w:date="2020-07-16T18:55:00Z">
              <w:r w:rsidDel="007F7413">
                <w:rPr>
                  <w:sz w:val="20"/>
                  <w:lang w:val="en-US"/>
                </w:rPr>
                <w:delText>N</w:delText>
              </w:r>
            </w:del>
          </w:p>
        </w:tc>
        <w:tc>
          <w:tcPr>
            <w:tcW w:w="1387" w:type="pct"/>
            <w:shd w:val="clear" w:color="auto" w:fill="auto"/>
          </w:tcPr>
          <w:p w:rsidR="00C2761B" w:rsidRPr="00C316CF" w:rsidDel="007F7413" w:rsidRDefault="00C2761B" w:rsidP="00C5608B">
            <w:pPr>
              <w:spacing w:before="0" w:after="0"/>
              <w:rPr>
                <w:del w:id="408" w:author="Yugin Vitaly" w:date="2020-07-16T18:55:00Z"/>
                <w:sz w:val="20"/>
              </w:rPr>
            </w:pPr>
            <w:del w:id="409" w:author="Yugin Vitaly" w:date="2020-07-16T18:55:00Z">
              <w:r w:rsidRPr="00C2761B" w:rsidDel="007F7413">
                <w:rPr>
                  <w:sz w:val="20"/>
                </w:rPr>
                <w:delText>Информация об увеличении цены контракта в</w:delText>
              </w:r>
              <w:r w:rsidR="00647A59" w:rsidDel="007F7413">
                <w:rPr>
                  <w:sz w:val="20"/>
                </w:rPr>
                <w:delText xml:space="preserve"> (в %)</w:delText>
              </w:r>
              <w:r w:rsidRPr="00C2761B" w:rsidDel="007F7413">
                <w:rPr>
                  <w:sz w:val="20"/>
                </w:rPr>
                <w:delText xml:space="preserve"> соответствии со статьями 28 и 29 Закона № 44-ФЗ</w:delText>
              </w:r>
            </w:del>
          </w:p>
        </w:tc>
        <w:tc>
          <w:tcPr>
            <w:tcW w:w="1387" w:type="pct"/>
            <w:shd w:val="clear" w:color="auto" w:fill="auto"/>
          </w:tcPr>
          <w:p w:rsidR="00312BBC" w:rsidDel="007F7413" w:rsidRDefault="00312BBC" w:rsidP="00312BBC">
            <w:pPr>
              <w:spacing w:before="0" w:after="0"/>
              <w:rPr>
                <w:del w:id="410" w:author="Yugin Vitaly" w:date="2020-07-16T18:55:00Z"/>
                <w:sz w:val="20"/>
              </w:rPr>
            </w:pPr>
            <w:del w:id="411" w:author="Yugin Vitaly" w:date="2020-07-16T18:55:00Z">
              <w:r w:rsidRPr="00C316CF" w:rsidDel="007F7413">
                <w:rPr>
                  <w:sz w:val="20"/>
                </w:rPr>
                <w:delText xml:space="preserve">64-битное с плавающей запятой. </w:delText>
              </w:r>
            </w:del>
          </w:p>
          <w:p w:rsidR="00312BBC" w:rsidDel="007F7413" w:rsidRDefault="00312BBC" w:rsidP="00312BBC">
            <w:pPr>
              <w:spacing w:before="0" w:after="0"/>
              <w:rPr>
                <w:del w:id="412" w:author="Yugin Vitaly" w:date="2020-07-16T18:55:00Z"/>
                <w:sz w:val="20"/>
              </w:rPr>
            </w:pPr>
            <w:del w:id="413" w:author="Yugin Vitaly" w:date="2020-07-16T18:55:00Z">
              <w:r w:rsidDel="007F7413">
                <w:rPr>
                  <w:sz w:val="20"/>
                </w:rPr>
                <w:delText>Минимальное значение: 0</w:delText>
              </w:r>
            </w:del>
          </w:p>
          <w:p w:rsidR="00D86ACA" w:rsidRPr="00C2761B" w:rsidDel="007F7413" w:rsidRDefault="00312BBC" w:rsidP="00312BBC">
            <w:pPr>
              <w:spacing w:before="0" w:after="0"/>
              <w:rPr>
                <w:del w:id="414" w:author="Yugin Vitaly" w:date="2020-07-16T18:55:00Z"/>
                <w:sz w:val="20"/>
              </w:rPr>
            </w:pPr>
            <w:del w:id="415" w:author="Yugin Vitaly" w:date="2020-07-16T18:55:00Z">
              <w:r w:rsidDel="007F7413">
                <w:rPr>
                  <w:sz w:val="20"/>
                </w:rPr>
                <w:delText>Максимальное значение: 100</w:delText>
              </w:r>
            </w:del>
          </w:p>
        </w:tc>
      </w:tr>
      <w:tr w:rsidR="00D17D51" w:rsidRPr="00D17D51" w:rsidTr="00C5608B">
        <w:trPr>
          <w:jc w:val="center"/>
        </w:trPr>
        <w:tc>
          <w:tcPr>
            <w:tcW w:w="5000" w:type="pct"/>
            <w:gridSpan w:val="6"/>
            <w:shd w:val="clear" w:color="auto" w:fill="auto"/>
            <w:vAlign w:val="center"/>
            <w:hideMark/>
          </w:tcPr>
          <w:p w:rsidR="00D17D51" w:rsidRPr="00D17D51" w:rsidRDefault="00D17D51" w:rsidP="00C5608B">
            <w:pPr>
              <w:keepNext/>
              <w:spacing w:before="0" w:after="0"/>
              <w:contextualSpacing/>
              <w:jc w:val="center"/>
              <w:rPr>
                <w:b/>
                <w:sz w:val="20"/>
              </w:rPr>
            </w:pPr>
            <w:r w:rsidRPr="00D17D51">
              <w:rPr>
                <w:b/>
                <w:sz w:val="20"/>
              </w:rPr>
              <w:t>Преимущество (требование, ограничение)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preferenseRequirementInfo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shortName</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T [ 1 - 20 ]</w:t>
            </w:r>
          </w:p>
        </w:tc>
        <w:tc>
          <w:tcPr>
            <w:tcW w:w="1387" w:type="pct"/>
            <w:shd w:val="clear" w:color="auto" w:fill="auto"/>
          </w:tcPr>
          <w:p w:rsidR="00802BF2" w:rsidRPr="00C316CF" w:rsidRDefault="00802BF2" w:rsidP="00C5608B">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shd w:val="clear" w:color="auto" w:fill="auto"/>
          </w:tcPr>
          <w:p w:rsidR="00802BF2" w:rsidRPr="00162C8B" w:rsidRDefault="00802BF2" w:rsidP="00C5608B">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name</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802BF2" w:rsidRPr="00C316CF" w:rsidRDefault="00802BF2" w:rsidP="00C5608B">
            <w:pPr>
              <w:spacing w:before="0" w:after="0"/>
              <w:rPr>
                <w:sz w:val="20"/>
              </w:rPr>
            </w:pPr>
            <w:r w:rsidRPr="00C316CF">
              <w:rPr>
                <w:sz w:val="20"/>
              </w:rPr>
              <w:t>Наименование преимущества (требовани</w:t>
            </w:r>
            <w:r>
              <w:rPr>
                <w:sz w:val="20"/>
              </w:rPr>
              <w:t>я, ограничения)</w:t>
            </w:r>
          </w:p>
        </w:tc>
        <w:tc>
          <w:tcPr>
            <w:tcW w:w="1387" w:type="pct"/>
            <w:shd w:val="clear" w:color="auto" w:fill="auto"/>
          </w:tcPr>
          <w:p w:rsidR="00802BF2" w:rsidRPr="00162C8B" w:rsidRDefault="00802BF2" w:rsidP="00C5608B">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Требование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requirementInfo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content</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Pr>
                <w:sz w:val="20"/>
              </w:rPr>
              <w:t>T [1 - 4000</w:t>
            </w:r>
            <w:r w:rsidRPr="00C316CF">
              <w:rPr>
                <w:sz w:val="20"/>
              </w:rPr>
              <w:t>]</w:t>
            </w:r>
          </w:p>
        </w:tc>
        <w:tc>
          <w:tcPr>
            <w:tcW w:w="1387" w:type="pct"/>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shd w:val="clear" w:color="auto" w:fill="auto"/>
          </w:tcPr>
          <w:p w:rsidR="00802BF2" w:rsidRPr="00162C8B" w:rsidRDefault="00802BF2" w:rsidP="00C5608B">
            <w:pPr>
              <w:spacing w:before="0" w:after="0"/>
              <w:jc w:val="both"/>
              <w:rPr>
                <w:sz w:val="20"/>
              </w:rPr>
            </w:pPr>
          </w:p>
        </w:tc>
      </w:tr>
      <w:tr w:rsidR="007F7413" w:rsidRPr="00301389" w:rsidTr="00C5608B">
        <w:trPr>
          <w:jc w:val="center"/>
          <w:ins w:id="416" w:author="Yugin Vitaly" w:date="2020-07-16T18:58:00Z"/>
        </w:trPr>
        <w:tc>
          <w:tcPr>
            <w:tcW w:w="743" w:type="pct"/>
            <w:shd w:val="clear" w:color="auto" w:fill="auto"/>
          </w:tcPr>
          <w:p w:rsidR="007F7413" w:rsidRPr="00C316CF" w:rsidRDefault="007F7413" w:rsidP="007F7413">
            <w:pPr>
              <w:spacing w:before="0" w:after="0"/>
              <w:rPr>
                <w:ins w:id="417" w:author="Yugin Vitaly" w:date="2020-07-16T18:58:00Z"/>
                <w:sz w:val="20"/>
              </w:rPr>
            </w:pPr>
          </w:p>
        </w:tc>
        <w:tc>
          <w:tcPr>
            <w:tcW w:w="790" w:type="pct"/>
            <w:shd w:val="clear" w:color="auto" w:fill="auto"/>
          </w:tcPr>
          <w:p w:rsidR="007F7413" w:rsidRPr="00C316CF" w:rsidRDefault="007F7413" w:rsidP="007F7413">
            <w:pPr>
              <w:spacing w:before="0" w:after="0"/>
              <w:rPr>
                <w:ins w:id="418" w:author="Yugin Vitaly" w:date="2020-07-16T18:58:00Z"/>
                <w:sz w:val="20"/>
              </w:rPr>
            </w:pPr>
            <w:ins w:id="419" w:author="Yugin Vitaly" w:date="2020-07-16T18:58:00Z">
              <w:r w:rsidRPr="007F7413">
                <w:rPr>
                  <w:sz w:val="20"/>
                </w:rPr>
                <w:t>reqValue</w:t>
              </w:r>
            </w:ins>
          </w:p>
        </w:tc>
        <w:tc>
          <w:tcPr>
            <w:tcW w:w="198" w:type="pct"/>
            <w:shd w:val="clear" w:color="auto" w:fill="auto"/>
          </w:tcPr>
          <w:p w:rsidR="007F7413" w:rsidRPr="00C316CF" w:rsidRDefault="007F7413" w:rsidP="007F7413">
            <w:pPr>
              <w:spacing w:before="0" w:after="0"/>
              <w:jc w:val="center"/>
              <w:rPr>
                <w:ins w:id="420" w:author="Yugin Vitaly" w:date="2020-07-16T18:58:00Z"/>
                <w:sz w:val="20"/>
              </w:rPr>
            </w:pPr>
            <w:ins w:id="421" w:author="Yugin Vitaly" w:date="2020-07-16T18:58:00Z">
              <w:r>
                <w:rPr>
                  <w:sz w:val="20"/>
                </w:rPr>
                <w:t>Н</w:t>
              </w:r>
            </w:ins>
          </w:p>
        </w:tc>
        <w:tc>
          <w:tcPr>
            <w:tcW w:w="495" w:type="pct"/>
            <w:shd w:val="clear" w:color="auto" w:fill="auto"/>
          </w:tcPr>
          <w:p w:rsidR="007F7413" w:rsidRDefault="007F7413" w:rsidP="007F7413">
            <w:pPr>
              <w:spacing w:before="0" w:after="0"/>
              <w:jc w:val="center"/>
              <w:rPr>
                <w:ins w:id="422" w:author="Yugin Vitaly" w:date="2020-07-16T18:58:00Z"/>
                <w:sz w:val="20"/>
              </w:rPr>
            </w:pPr>
            <w:ins w:id="423" w:author="Yugin Vitaly" w:date="2020-07-16T18:58:00Z">
              <w:r>
                <w:rPr>
                  <w:sz w:val="20"/>
                  <w:lang w:val="en-US"/>
                </w:rPr>
                <w:t>N</w:t>
              </w:r>
            </w:ins>
          </w:p>
        </w:tc>
        <w:tc>
          <w:tcPr>
            <w:tcW w:w="1387" w:type="pct"/>
            <w:shd w:val="clear" w:color="auto" w:fill="auto"/>
          </w:tcPr>
          <w:p w:rsidR="007F7413" w:rsidRPr="00C316CF" w:rsidRDefault="007F7413" w:rsidP="007F7413">
            <w:pPr>
              <w:spacing w:before="0" w:after="0"/>
              <w:rPr>
                <w:ins w:id="424" w:author="Yugin Vitaly" w:date="2020-07-16T18:58:00Z"/>
                <w:sz w:val="20"/>
              </w:rPr>
            </w:pPr>
            <w:ins w:id="425" w:author="Yugin Vitaly" w:date="2020-07-16T18:58:00Z">
              <w:r w:rsidRPr="007F7413">
                <w:rPr>
                  <w:sz w:val="20"/>
                </w:rPr>
                <w:t>Объём требования (в %)</w:t>
              </w:r>
            </w:ins>
          </w:p>
        </w:tc>
        <w:tc>
          <w:tcPr>
            <w:tcW w:w="1387" w:type="pct"/>
            <w:shd w:val="clear" w:color="auto" w:fill="auto"/>
          </w:tcPr>
          <w:p w:rsidR="007F7413" w:rsidRDefault="007F7413" w:rsidP="007F7413">
            <w:pPr>
              <w:spacing w:before="0" w:after="0"/>
              <w:rPr>
                <w:ins w:id="426" w:author="Yugin Vitaly" w:date="2020-07-16T18:58:00Z"/>
                <w:sz w:val="20"/>
              </w:rPr>
            </w:pPr>
            <w:ins w:id="427" w:author="Yugin Vitaly" w:date="2020-07-16T18:58:00Z">
              <w:r>
                <w:rPr>
                  <w:sz w:val="20"/>
                </w:rPr>
                <w:t>Минимальное значение: 0</w:t>
              </w:r>
            </w:ins>
          </w:p>
          <w:p w:rsidR="007F7413" w:rsidRPr="00162C8B" w:rsidRDefault="007F7413" w:rsidP="007F7413">
            <w:pPr>
              <w:spacing w:before="0" w:after="0"/>
              <w:jc w:val="both"/>
              <w:rPr>
                <w:ins w:id="428" w:author="Yugin Vitaly" w:date="2020-07-16T18:58:00Z"/>
                <w:sz w:val="20"/>
              </w:rPr>
            </w:pPr>
            <w:ins w:id="429" w:author="Yugin Vitaly" w:date="2020-07-16T18:58:00Z">
              <w:r>
                <w:rPr>
                  <w:sz w:val="20"/>
                </w:rPr>
                <w:t>Максимальное значение: 100</w:t>
              </w:r>
            </w:ins>
          </w:p>
        </w:tc>
      </w:tr>
      <w:tr w:rsidR="00802BF2" w:rsidRPr="00301389" w:rsidTr="00C5608B">
        <w:trPr>
          <w:jc w:val="center"/>
        </w:trPr>
        <w:tc>
          <w:tcPr>
            <w:tcW w:w="5000" w:type="pct"/>
            <w:gridSpan w:val="6"/>
            <w:shd w:val="clear" w:color="auto" w:fill="auto"/>
            <w:vAlign w:val="center"/>
            <w:hideMark/>
          </w:tcPr>
          <w:p w:rsidR="00802BF2" w:rsidRPr="00301389" w:rsidRDefault="00802BF2" w:rsidP="00C5608B">
            <w:pPr>
              <w:keepNext/>
              <w:spacing w:before="0" w:after="0"/>
              <w:contextualSpacing/>
              <w:jc w:val="center"/>
              <w:rPr>
                <w:b/>
                <w:sz w:val="20"/>
              </w:rPr>
            </w:pPr>
            <w:r w:rsidRPr="00C316CF">
              <w:rPr>
                <w:b/>
                <w:bCs/>
                <w:sz w:val="20"/>
              </w:rPr>
              <w:t>Ограничение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r w:rsidRPr="00C316CF">
              <w:rPr>
                <w:b/>
                <w:bCs/>
                <w:sz w:val="20"/>
              </w:rPr>
              <w:t>restrictionInfo</w:t>
            </w:r>
          </w:p>
        </w:tc>
        <w:tc>
          <w:tcPr>
            <w:tcW w:w="790" w:type="pct"/>
            <w:shd w:val="clear" w:color="auto" w:fill="auto"/>
          </w:tcPr>
          <w:p w:rsidR="00802BF2" w:rsidRPr="00C316CF" w:rsidRDefault="00802BF2" w:rsidP="00C5608B">
            <w:pPr>
              <w:spacing w:before="0" w:after="0"/>
              <w:rPr>
                <w:sz w:val="20"/>
              </w:rPr>
            </w:pPr>
          </w:p>
        </w:tc>
        <w:tc>
          <w:tcPr>
            <w:tcW w:w="198" w:type="pct"/>
            <w:shd w:val="clear" w:color="auto" w:fill="auto"/>
          </w:tcPr>
          <w:p w:rsidR="00802BF2" w:rsidRPr="00C316CF" w:rsidRDefault="00802BF2" w:rsidP="00C5608B">
            <w:pPr>
              <w:spacing w:before="0" w:after="0"/>
              <w:rPr>
                <w:sz w:val="20"/>
              </w:rPr>
            </w:pPr>
          </w:p>
        </w:tc>
        <w:tc>
          <w:tcPr>
            <w:tcW w:w="495" w:type="pct"/>
            <w:shd w:val="clear" w:color="auto" w:fill="auto"/>
          </w:tcPr>
          <w:p w:rsidR="00802BF2" w:rsidRPr="00C316CF" w:rsidRDefault="00802BF2" w:rsidP="00C5608B">
            <w:pPr>
              <w:spacing w:before="0" w:after="0"/>
              <w:rPr>
                <w:sz w:val="20"/>
              </w:rPr>
            </w:pPr>
          </w:p>
        </w:tc>
        <w:tc>
          <w:tcPr>
            <w:tcW w:w="1387" w:type="pct"/>
            <w:shd w:val="clear" w:color="auto" w:fill="auto"/>
          </w:tcPr>
          <w:p w:rsidR="00802BF2" w:rsidRPr="00C316CF" w:rsidRDefault="00802BF2" w:rsidP="00C5608B">
            <w:pPr>
              <w:spacing w:before="0" w:after="0"/>
              <w:rPr>
                <w:sz w:val="20"/>
              </w:rPr>
            </w:pPr>
          </w:p>
        </w:tc>
        <w:tc>
          <w:tcPr>
            <w:tcW w:w="1387" w:type="pct"/>
            <w:shd w:val="clear" w:color="auto" w:fill="auto"/>
            <w:vAlign w:val="center"/>
            <w:hideMark/>
          </w:tcPr>
          <w:p w:rsidR="00802BF2" w:rsidRPr="00301389" w:rsidRDefault="00802BF2" w:rsidP="00C5608B">
            <w:pPr>
              <w:keepNext/>
              <w:spacing w:before="0" w:after="0"/>
              <w:contextualSpacing/>
              <w:rPr>
                <w:b/>
                <w:sz w:val="20"/>
              </w:rPr>
            </w:pP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preferenseRequirementInfo</w:t>
            </w:r>
          </w:p>
        </w:tc>
        <w:tc>
          <w:tcPr>
            <w:tcW w:w="198" w:type="pct"/>
            <w:shd w:val="clear" w:color="auto" w:fill="auto"/>
          </w:tcPr>
          <w:p w:rsidR="00802BF2" w:rsidRPr="00C316CF" w:rsidRDefault="00802BF2" w:rsidP="00C5608B">
            <w:pPr>
              <w:spacing w:before="0" w:after="0"/>
              <w:jc w:val="center"/>
              <w:rPr>
                <w:sz w:val="20"/>
              </w:rPr>
            </w:pPr>
            <w:r w:rsidRPr="00C316CF">
              <w:rPr>
                <w:sz w:val="20"/>
              </w:rPr>
              <w:t>О</w:t>
            </w:r>
          </w:p>
        </w:tc>
        <w:tc>
          <w:tcPr>
            <w:tcW w:w="495" w:type="pct"/>
            <w:shd w:val="clear" w:color="auto" w:fill="auto"/>
          </w:tcPr>
          <w:p w:rsidR="00802BF2" w:rsidRPr="00C316CF" w:rsidRDefault="00802BF2" w:rsidP="00C5608B">
            <w:pPr>
              <w:spacing w:before="0" w:after="0"/>
              <w:jc w:val="center"/>
              <w:rPr>
                <w:sz w:val="20"/>
              </w:rPr>
            </w:pPr>
            <w:r w:rsidRPr="00C316CF">
              <w:rPr>
                <w:sz w:val="20"/>
              </w:rPr>
              <w:t>S</w:t>
            </w:r>
          </w:p>
        </w:tc>
        <w:tc>
          <w:tcPr>
            <w:tcW w:w="1387" w:type="pct"/>
            <w:shd w:val="clear" w:color="auto" w:fill="auto"/>
          </w:tcPr>
          <w:p w:rsidR="00802BF2" w:rsidRPr="00C316CF" w:rsidRDefault="00802BF2" w:rsidP="00C5608B">
            <w:pPr>
              <w:spacing w:before="0" w:after="0"/>
              <w:rPr>
                <w:sz w:val="20"/>
              </w:rPr>
            </w:pPr>
            <w:r w:rsidRPr="00C316CF">
              <w:rPr>
                <w:sz w:val="20"/>
              </w:rPr>
              <w:t>Требование (ограничение)</w:t>
            </w:r>
          </w:p>
        </w:tc>
        <w:tc>
          <w:tcPr>
            <w:tcW w:w="1387" w:type="pct"/>
            <w:shd w:val="clear" w:color="auto" w:fill="auto"/>
          </w:tcPr>
          <w:p w:rsidR="00802BF2" w:rsidRPr="00162C8B" w:rsidRDefault="00802BF2" w:rsidP="00C5608B">
            <w:pPr>
              <w:spacing w:before="0" w:after="0"/>
              <w:jc w:val="both"/>
              <w:rPr>
                <w:sz w:val="20"/>
              </w:rPr>
            </w:pPr>
            <w:r>
              <w:rPr>
                <w:sz w:val="20"/>
              </w:rPr>
              <w:t>Состав блока см. выше</w:t>
            </w:r>
          </w:p>
        </w:tc>
      </w:tr>
      <w:tr w:rsidR="00802BF2" w:rsidRPr="00301389" w:rsidTr="00C5608B">
        <w:trPr>
          <w:jc w:val="center"/>
        </w:trPr>
        <w:tc>
          <w:tcPr>
            <w:tcW w:w="743" w:type="pct"/>
            <w:shd w:val="clear" w:color="auto" w:fill="auto"/>
          </w:tcPr>
          <w:p w:rsidR="00802BF2" w:rsidRPr="00C316CF" w:rsidRDefault="00802BF2" w:rsidP="00C5608B">
            <w:pPr>
              <w:spacing w:before="0" w:after="0"/>
              <w:rPr>
                <w:sz w:val="20"/>
              </w:rPr>
            </w:pPr>
          </w:p>
        </w:tc>
        <w:tc>
          <w:tcPr>
            <w:tcW w:w="790" w:type="pct"/>
            <w:shd w:val="clear" w:color="auto" w:fill="auto"/>
          </w:tcPr>
          <w:p w:rsidR="00802BF2" w:rsidRPr="00C316CF" w:rsidRDefault="00802BF2" w:rsidP="00C5608B">
            <w:pPr>
              <w:spacing w:before="0" w:after="0"/>
              <w:rPr>
                <w:sz w:val="20"/>
              </w:rPr>
            </w:pPr>
            <w:r w:rsidRPr="00C316CF">
              <w:rPr>
                <w:sz w:val="20"/>
              </w:rPr>
              <w:t>content</w:t>
            </w:r>
          </w:p>
        </w:tc>
        <w:tc>
          <w:tcPr>
            <w:tcW w:w="198" w:type="pct"/>
            <w:shd w:val="clear" w:color="auto" w:fill="auto"/>
          </w:tcPr>
          <w:p w:rsidR="00802BF2" w:rsidRPr="00C316CF" w:rsidRDefault="00802BF2" w:rsidP="00C5608B">
            <w:pPr>
              <w:spacing w:before="0" w:after="0"/>
              <w:jc w:val="center"/>
              <w:rPr>
                <w:sz w:val="20"/>
              </w:rPr>
            </w:pPr>
            <w:r w:rsidRPr="00C316CF">
              <w:rPr>
                <w:sz w:val="20"/>
              </w:rPr>
              <w:t>Н</w:t>
            </w:r>
          </w:p>
        </w:tc>
        <w:tc>
          <w:tcPr>
            <w:tcW w:w="495" w:type="pct"/>
            <w:shd w:val="clear" w:color="auto" w:fill="auto"/>
          </w:tcPr>
          <w:p w:rsidR="00802BF2" w:rsidRPr="00C316CF" w:rsidRDefault="00802BF2" w:rsidP="00C5608B">
            <w:pPr>
              <w:spacing w:before="0" w:after="0"/>
              <w:jc w:val="center"/>
              <w:rPr>
                <w:sz w:val="20"/>
              </w:rPr>
            </w:pPr>
            <w:r>
              <w:rPr>
                <w:sz w:val="20"/>
              </w:rPr>
              <w:t>T [</w:t>
            </w:r>
            <w:r w:rsidRPr="00C316CF">
              <w:rPr>
                <w:sz w:val="20"/>
              </w:rPr>
              <w:t>1 - 4000 ]</w:t>
            </w:r>
          </w:p>
        </w:tc>
        <w:tc>
          <w:tcPr>
            <w:tcW w:w="1387" w:type="pct"/>
            <w:shd w:val="clear" w:color="auto" w:fill="auto"/>
          </w:tcPr>
          <w:p w:rsidR="00802BF2" w:rsidRPr="00C316CF" w:rsidRDefault="00802BF2" w:rsidP="00C5608B">
            <w:pPr>
              <w:spacing w:before="0" w:after="0"/>
              <w:rPr>
                <w:sz w:val="20"/>
              </w:rPr>
            </w:pPr>
            <w:r w:rsidRPr="00C316CF">
              <w:rPr>
                <w:sz w:val="20"/>
              </w:rPr>
              <w:t>Содержание требования (ограничения)</w:t>
            </w:r>
          </w:p>
        </w:tc>
        <w:tc>
          <w:tcPr>
            <w:tcW w:w="1387" w:type="pct"/>
            <w:shd w:val="clear" w:color="auto" w:fill="auto"/>
          </w:tcPr>
          <w:p w:rsidR="00802BF2" w:rsidRPr="00162C8B" w:rsidRDefault="00802BF2" w:rsidP="00C5608B">
            <w:pPr>
              <w:spacing w:before="0" w:after="0"/>
              <w:jc w:val="both"/>
              <w:rPr>
                <w:sz w:val="20"/>
              </w:rPr>
            </w:pPr>
          </w:p>
        </w:tc>
      </w:tr>
      <w:tr w:rsidR="002B470A" w:rsidRPr="00301389" w:rsidTr="00C5608B">
        <w:trPr>
          <w:jc w:val="center"/>
        </w:trPr>
        <w:tc>
          <w:tcPr>
            <w:tcW w:w="5000" w:type="pct"/>
            <w:gridSpan w:val="6"/>
            <w:shd w:val="clear" w:color="auto" w:fill="auto"/>
            <w:vAlign w:val="center"/>
            <w:hideMark/>
          </w:tcPr>
          <w:p w:rsidR="002B470A" w:rsidRPr="00301389" w:rsidRDefault="002B470A" w:rsidP="00C5608B">
            <w:pPr>
              <w:keepNext/>
              <w:spacing w:before="0" w:after="0"/>
              <w:contextualSpacing/>
              <w:jc w:val="center"/>
              <w:rPr>
                <w:b/>
                <w:sz w:val="20"/>
              </w:rPr>
            </w:pPr>
            <w:r w:rsidRPr="002B470A">
              <w:rPr>
                <w:b/>
                <w:bCs/>
                <w:sz w:val="20"/>
              </w:rPr>
              <w:t>Признание запроса котировок в электронной форме несостоявшимся</w:t>
            </w: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r w:rsidRPr="00C316CF">
              <w:rPr>
                <w:b/>
                <w:bCs/>
                <w:sz w:val="20"/>
              </w:rPr>
              <w:t>abandonedReason</w:t>
            </w:r>
          </w:p>
        </w:tc>
        <w:tc>
          <w:tcPr>
            <w:tcW w:w="790" w:type="pct"/>
            <w:shd w:val="clear" w:color="auto" w:fill="auto"/>
          </w:tcPr>
          <w:p w:rsidR="002B470A" w:rsidRPr="00C316CF" w:rsidRDefault="002B470A" w:rsidP="00C5608B">
            <w:pPr>
              <w:spacing w:before="0" w:after="0"/>
              <w:rPr>
                <w:sz w:val="20"/>
              </w:rPr>
            </w:pPr>
          </w:p>
        </w:tc>
        <w:tc>
          <w:tcPr>
            <w:tcW w:w="198" w:type="pct"/>
            <w:shd w:val="clear" w:color="auto" w:fill="auto"/>
          </w:tcPr>
          <w:p w:rsidR="002B470A" w:rsidRPr="00C316CF" w:rsidRDefault="002B470A" w:rsidP="00C5608B">
            <w:pPr>
              <w:spacing w:before="0" w:after="0"/>
              <w:rPr>
                <w:sz w:val="20"/>
              </w:rPr>
            </w:pPr>
          </w:p>
        </w:tc>
        <w:tc>
          <w:tcPr>
            <w:tcW w:w="495" w:type="pct"/>
            <w:shd w:val="clear" w:color="auto" w:fill="auto"/>
          </w:tcPr>
          <w:p w:rsidR="002B470A" w:rsidRPr="00C316CF" w:rsidRDefault="002B470A" w:rsidP="00C5608B">
            <w:pPr>
              <w:spacing w:before="0" w:after="0"/>
              <w:rPr>
                <w:sz w:val="20"/>
              </w:rPr>
            </w:pPr>
          </w:p>
        </w:tc>
        <w:tc>
          <w:tcPr>
            <w:tcW w:w="1387" w:type="pct"/>
            <w:shd w:val="clear" w:color="auto" w:fill="auto"/>
          </w:tcPr>
          <w:p w:rsidR="002B470A" w:rsidRPr="00C316CF" w:rsidRDefault="002B470A" w:rsidP="00C5608B">
            <w:pPr>
              <w:spacing w:before="0" w:after="0"/>
              <w:rPr>
                <w:sz w:val="20"/>
              </w:rPr>
            </w:pPr>
          </w:p>
        </w:tc>
        <w:tc>
          <w:tcPr>
            <w:tcW w:w="1387" w:type="pct"/>
            <w:shd w:val="clear" w:color="auto" w:fill="auto"/>
            <w:vAlign w:val="center"/>
            <w:hideMark/>
          </w:tcPr>
          <w:p w:rsidR="002B470A" w:rsidRPr="00301389" w:rsidRDefault="002B470A" w:rsidP="00C5608B">
            <w:pPr>
              <w:keepNext/>
              <w:spacing w:before="0" w:after="0"/>
              <w:contextualSpacing/>
              <w:rPr>
                <w:b/>
                <w:sz w:val="20"/>
              </w:rPr>
            </w:pP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p>
        </w:tc>
        <w:tc>
          <w:tcPr>
            <w:tcW w:w="790" w:type="pct"/>
            <w:shd w:val="clear" w:color="auto" w:fill="auto"/>
          </w:tcPr>
          <w:p w:rsidR="002B470A" w:rsidRPr="00C316CF" w:rsidRDefault="002B470A" w:rsidP="00C5608B">
            <w:pPr>
              <w:spacing w:before="0" w:after="0"/>
              <w:rPr>
                <w:sz w:val="20"/>
              </w:rPr>
            </w:pPr>
            <w:r w:rsidRPr="00C316CF">
              <w:rPr>
                <w:sz w:val="20"/>
              </w:rPr>
              <w:t>code</w:t>
            </w:r>
          </w:p>
        </w:tc>
        <w:tc>
          <w:tcPr>
            <w:tcW w:w="198" w:type="pct"/>
            <w:shd w:val="clear" w:color="auto" w:fill="auto"/>
          </w:tcPr>
          <w:p w:rsidR="002B470A" w:rsidRPr="00C316CF" w:rsidRDefault="002B470A" w:rsidP="00C5608B">
            <w:pPr>
              <w:spacing w:before="0" w:after="0"/>
              <w:jc w:val="center"/>
              <w:rPr>
                <w:sz w:val="20"/>
              </w:rPr>
            </w:pPr>
            <w:r w:rsidRPr="00C316CF">
              <w:rPr>
                <w:sz w:val="20"/>
              </w:rPr>
              <w:t>О</w:t>
            </w:r>
          </w:p>
        </w:tc>
        <w:tc>
          <w:tcPr>
            <w:tcW w:w="495" w:type="pct"/>
            <w:shd w:val="clear" w:color="auto" w:fill="auto"/>
          </w:tcPr>
          <w:p w:rsidR="002B470A" w:rsidRPr="00C316CF" w:rsidRDefault="002B470A" w:rsidP="00C5608B">
            <w:pPr>
              <w:spacing w:before="0" w:after="0"/>
              <w:jc w:val="center"/>
              <w:rPr>
                <w:sz w:val="20"/>
              </w:rPr>
            </w:pPr>
            <w:r w:rsidRPr="00C316CF">
              <w:rPr>
                <w:sz w:val="20"/>
              </w:rPr>
              <w:t>T [ 1 - 20 ]</w:t>
            </w:r>
          </w:p>
        </w:tc>
        <w:tc>
          <w:tcPr>
            <w:tcW w:w="1387" w:type="pct"/>
            <w:shd w:val="clear" w:color="auto" w:fill="auto"/>
          </w:tcPr>
          <w:p w:rsidR="002B470A" w:rsidRPr="00C316CF" w:rsidRDefault="002B470A" w:rsidP="00C5608B">
            <w:pPr>
              <w:spacing w:before="0" w:after="0"/>
              <w:rPr>
                <w:sz w:val="20"/>
              </w:rPr>
            </w:pPr>
            <w:r w:rsidRPr="00C316CF">
              <w:rPr>
                <w:sz w:val="20"/>
              </w:rPr>
              <w:t>Код основания признания торгов несостоявшимися</w:t>
            </w:r>
          </w:p>
        </w:tc>
        <w:tc>
          <w:tcPr>
            <w:tcW w:w="1387" w:type="pct"/>
            <w:shd w:val="clear" w:color="auto" w:fill="auto"/>
          </w:tcPr>
          <w:p w:rsidR="002B470A" w:rsidRPr="00162C8B" w:rsidRDefault="002B470A" w:rsidP="00C5608B">
            <w:pPr>
              <w:spacing w:before="0" w:after="0"/>
              <w:jc w:val="both"/>
              <w:rPr>
                <w:sz w:val="20"/>
              </w:rPr>
            </w:pPr>
          </w:p>
        </w:tc>
      </w:tr>
      <w:tr w:rsidR="002B470A" w:rsidRPr="00301389" w:rsidTr="00C5608B">
        <w:trPr>
          <w:jc w:val="center"/>
        </w:trPr>
        <w:tc>
          <w:tcPr>
            <w:tcW w:w="743" w:type="pct"/>
            <w:shd w:val="clear" w:color="auto" w:fill="auto"/>
          </w:tcPr>
          <w:p w:rsidR="002B470A" w:rsidRPr="00C316CF" w:rsidRDefault="002B470A" w:rsidP="00C5608B">
            <w:pPr>
              <w:spacing w:before="0" w:after="0"/>
              <w:rPr>
                <w:sz w:val="20"/>
              </w:rPr>
            </w:pPr>
          </w:p>
        </w:tc>
        <w:tc>
          <w:tcPr>
            <w:tcW w:w="790" w:type="pct"/>
            <w:shd w:val="clear" w:color="auto" w:fill="auto"/>
          </w:tcPr>
          <w:p w:rsidR="002B470A" w:rsidRPr="00C316CF" w:rsidRDefault="002B470A" w:rsidP="00C5608B">
            <w:pPr>
              <w:spacing w:before="0" w:after="0"/>
              <w:rPr>
                <w:sz w:val="20"/>
              </w:rPr>
            </w:pPr>
            <w:r w:rsidRPr="00C316CF">
              <w:rPr>
                <w:sz w:val="20"/>
              </w:rPr>
              <w:t>name</w:t>
            </w:r>
          </w:p>
        </w:tc>
        <w:tc>
          <w:tcPr>
            <w:tcW w:w="198" w:type="pct"/>
            <w:shd w:val="clear" w:color="auto" w:fill="auto"/>
          </w:tcPr>
          <w:p w:rsidR="002B470A" w:rsidRPr="00C316CF" w:rsidRDefault="002B470A" w:rsidP="00C5608B">
            <w:pPr>
              <w:spacing w:before="0" w:after="0"/>
              <w:jc w:val="center"/>
              <w:rPr>
                <w:sz w:val="20"/>
              </w:rPr>
            </w:pPr>
            <w:r w:rsidRPr="00C316CF">
              <w:rPr>
                <w:sz w:val="20"/>
              </w:rPr>
              <w:t>Н</w:t>
            </w:r>
          </w:p>
        </w:tc>
        <w:tc>
          <w:tcPr>
            <w:tcW w:w="495" w:type="pct"/>
            <w:shd w:val="clear" w:color="auto" w:fill="auto"/>
          </w:tcPr>
          <w:p w:rsidR="002B470A" w:rsidRPr="00C316CF" w:rsidRDefault="002B470A" w:rsidP="00C5608B">
            <w:pPr>
              <w:spacing w:before="0" w:after="0"/>
              <w:jc w:val="center"/>
              <w:rPr>
                <w:sz w:val="20"/>
              </w:rPr>
            </w:pPr>
            <w:r w:rsidRPr="00C316CF">
              <w:rPr>
                <w:sz w:val="20"/>
              </w:rPr>
              <w:t>T [ 1 - 1000 ]</w:t>
            </w:r>
          </w:p>
        </w:tc>
        <w:tc>
          <w:tcPr>
            <w:tcW w:w="1387" w:type="pct"/>
            <w:shd w:val="clear" w:color="auto" w:fill="auto"/>
          </w:tcPr>
          <w:p w:rsidR="002B470A" w:rsidRPr="00C316CF" w:rsidRDefault="002B470A" w:rsidP="00C5608B">
            <w:pPr>
              <w:spacing w:before="0" w:after="0"/>
              <w:rPr>
                <w:sz w:val="20"/>
              </w:rPr>
            </w:pPr>
            <w:r w:rsidRPr="00C316CF">
              <w:rPr>
                <w:sz w:val="20"/>
              </w:rPr>
              <w:t>Наименование основания пр</w:t>
            </w:r>
            <w:r>
              <w:rPr>
                <w:sz w:val="20"/>
              </w:rPr>
              <w:t xml:space="preserve">изнания торгов </w:t>
            </w:r>
            <w:r>
              <w:rPr>
                <w:sz w:val="20"/>
              </w:rPr>
              <w:lastRenderedPageBreak/>
              <w:t>несостоявшимися</w:t>
            </w:r>
          </w:p>
        </w:tc>
        <w:tc>
          <w:tcPr>
            <w:tcW w:w="1387" w:type="pct"/>
            <w:shd w:val="clear" w:color="auto" w:fill="auto"/>
          </w:tcPr>
          <w:p w:rsidR="002B470A" w:rsidRPr="00162C8B" w:rsidRDefault="002B470A" w:rsidP="00C5608B">
            <w:pPr>
              <w:spacing w:before="0" w:after="0"/>
              <w:jc w:val="both"/>
              <w:rPr>
                <w:sz w:val="20"/>
              </w:rPr>
            </w:pPr>
            <w:r w:rsidRPr="00C316CF">
              <w:rPr>
                <w:sz w:val="20"/>
              </w:rPr>
              <w:lastRenderedPageBreak/>
              <w:t xml:space="preserve">Игнорируется при приеме. При передаче заполняется значением </w:t>
            </w:r>
            <w:r w:rsidRPr="00C316CF">
              <w:rPr>
                <w:sz w:val="20"/>
              </w:rPr>
              <w:lastRenderedPageBreak/>
              <w:t>из справочника "Справочник оснований признания процедуры несостоявшейся" (nsiAbandonedReason)</w:t>
            </w:r>
          </w:p>
        </w:tc>
      </w:tr>
    </w:tbl>
    <w:p w:rsidR="00BC172F" w:rsidRDefault="00BC172F" w:rsidP="00307C8D">
      <w:pPr>
        <w:spacing w:before="0" w:after="0"/>
        <w:contextualSpacing/>
        <w:rPr>
          <w:sz w:val="20"/>
        </w:rPr>
      </w:pPr>
    </w:p>
    <w:p w:rsidR="006E4D01" w:rsidRDefault="00DB35E2" w:rsidP="00DB35E2">
      <w:pPr>
        <w:pStyle w:val="20"/>
      </w:pPr>
      <w:r w:rsidRPr="00DB35E2">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p w:rsidR="006E4D01" w:rsidRDefault="006E4D01" w:rsidP="006E4D0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E4D01" w:rsidRPr="00301389" w:rsidTr="00C5608B">
        <w:trPr>
          <w:tblHeader/>
          <w:jc w:val="center"/>
        </w:trPr>
        <w:tc>
          <w:tcPr>
            <w:tcW w:w="743"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E4D01" w:rsidRPr="00301389" w:rsidRDefault="006E4D01" w:rsidP="00C5608B">
            <w:pPr>
              <w:keepNext/>
              <w:spacing w:before="0" w:after="0"/>
              <w:ind w:firstLine="5"/>
              <w:contextualSpacing/>
              <w:jc w:val="center"/>
              <w:rPr>
                <w:b/>
                <w:bCs/>
                <w:sz w:val="20"/>
              </w:rPr>
            </w:pPr>
            <w:r w:rsidRPr="00301389">
              <w:rPr>
                <w:b/>
                <w:bCs/>
                <w:sz w:val="20"/>
              </w:rPr>
              <w:t>Дополнительная информация</w:t>
            </w:r>
          </w:p>
        </w:tc>
      </w:tr>
      <w:tr w:rsidR="006E4D01" w:rsidRPr="00301389" w:rsidTr="00C5608B">
        <w:trPr>
          <w:jc w:val="center"/>
        </w:trPr>
        <w:tc>
          <w:tcPr>
            <w:tcW w:w="5000" w:type="pct"/>
            <w:gridSpan w:val="6"/>
            <w:shd w:val="clear" w:color="auto" w:fill="auto"/>
            <w:vAlign w:val="center"/>
          </w:tcPr>
          <w:p w:rsidR="006E4D01" w:rsidRPr="00301389" w:rsidRDefault="00DB35E2" w:rsidP="00C5608B">
            <w:pPr>
              <w:keepNext/>
              <w:spacing w:before="0" w:after="0"/>
              <w:contextualSpacing/>
              <w:jc w:val="center"/>
              <w:rPr>
                <w:b/>
                <w:sz w:val="20"/>
              </w:rPr>
            </w:pPr>
            <w:r w:rsidRPr="00DB35E2">
              <w:rPr>
                <w:b/>
                <w:bCs/>
                <w:sz w:val="20"/>
              </w:rPr>
              <w:t>Протокол подведения итогов определения поставщика (подрядчика, исполнителя) ЭЗК20 (запрос котировок в электронной форме c 01.10.2020 года) с информацией об участниках</w:t>
            </w:r>
          </w:p>
        </w:tc>
      </w:tr>
      <w:tr w:rsidR="006E4D01" w:rsidRPr="00301389" w:rsidTr="00C5608B">
        <w:trPr>
          <w:jc w:val="center"/>
        </w:trPr>
        <w:tc>
          <w:tcPr>
            <w:tcW w:w="743" w:type="pct"/>
            <w:shd w:val="clear" w:color="auto" w:fill="auto"/>
            <w:vAlign w:val="center"/>
          </w:tcPr>
          <w:p w:rsidR="006E4D01" w:rsidRPr="00301389" w:rsidRDefault="00CA43E0" w:rsidP="00CA43E0">
            <w:pPr>
              <w:spacing w:before="0" w:after="0"/>
              <w:contextualSpacing/>
              <w:rPr>
                <w:sz w:val="20"/>
              </w:rPr>
            </w:pPr>
            <w:r>
              <w:rPr>
                <w:b/>
                <w:bCs/>
                <w:sz w:val="20"/>
                <w:lang w:val="en-US"/>
              </w:rPr>
              <w:t>epP</w:t>
            </w:r>
            <w:r w:rsidR="006E4D01" w:rsidRPr="006E4D01">
              <w:rPr>
                <w:b/>
                <w:bCs/>
                <w:sz w:val="20"/>
              </w:rPr>
              <w:t>rotocolEZK2020FinalPart</w:t>
            </w:r>
          </w:p>
        </w:tc>
        <w:tc>
          <w:tcPr>
            <w:tcW w:w="790" w:type="pct"/>
            <w:shd w:val="clear" w:color="auto" w:fill="auto"/>
          </w:tcPr>
          <w:p w:rsidR="006E4D01" w:rsidRPr="00162C8B" w:rsidRDefault="006E4D01" w:rsidP="00C5608B">
            <w:pPr>
              <w:spacing w:before="0" w:after="0"/>
              <w:jc w:val="both"/>
              <w:rPr>
                <w:sz w:val="20"/>
              </w:rPr>
            </w:pPr>
          </w:p>
        </w:tc>
        <w:tc>
          <w:tcPr>
            <w:tcW w:w="198" w:type="pct"/>
            <w:shd w:val="clear" w:color="auto" w:fill="auto"/>
          </w:tcPr>
          <w:p w:rsidR="006E4D01" w:rsidRPr="00162C8B" w:rsidRDefault="006E4D01" w:rsidP="00C5608B">
            <w:pPr>
              <w:spacing w:before="0" w:after="0"/>
              <w:jc w:val="center"/>
              <w:rPr>
                <w:sz w:val="20"/>
              </w:rPr>
            </w:pPr>
          </w:p>
        </w:tc>
        <w:tc>
          <w:tcPr>
            <w:tcW w:w="495" w:type="pct"/>
            <w:shd w:val="clear" w:color="auto" w:fill="auto"/>
          </w:tcPr>
          <w:p w:rsidR="006E4D01" w:rsidRPr="00162C8B" w:rsidRDefault="006E4D01" w:rsidP="00C5608B">
            <w:pPr>
              <w:spacing w:before="0" w:after="0"/>
              <w:jc w:val="center"/>
              <w:rPr>
                <w:sz w:val="20"/>
              </w:rPr>
            </w:pPr>
          </w:p>
        </w:tc>
        <w:tc>
          <w:tcPr>
            <w:tcW w:w="1387" w:type="pct"/>
            <w:shd w:val="clear" w:color="auto" w:fill="auto"/>
          </w:tcPr>
          <w:p w:rsidR="006E4D01" w:rsidRPr="00162C8B" w:rsidRDefault="006E4D01" w:rsidP="00C5608B">
            <w:pPr>
              <w:spacing w:before="0" w:after="0"/>
              <w:jc w:val="both"/>
              <w:rPr>
                <w:sz w:val="20"/>
              </w:rPr>
            </w:pPr>
          </w:p>
        </w:tc>
        <w:tc>
          <w:tcPr>
            <w:tcW w:w="1387" w:type="pct"/>
            <w:shd w:val="clear" w:color="auto" w:fill="auto"/>
          </w:tcPr>
          <w:p w:rsidR="006E4D01" w:rsidRPr="00162C8B" w:rsidRDefault="006E4D01" w:rsidP="00C5608B">
            <w:pPr>
              <w:spacing w:before="0" w:after="0"/>
              <w:jc w:val="both"/>
              <w:rPr>
                <w:sz w:val="20"/>
              </w:rPr>
            </w:pP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162C8B" w:rsidRDefault="006E4D01" w:rsidP="00C5608B">
            <w:pPr>
              <w:spacing w:before="0" w:after="0"/>
              <w:jc w:val="both"/>
              <w:rPr>
                <w:sz w:val="20"/>
              </w:rPr>
            </w:pPr>
            <w:r w:rsidRPr="00162C8B">
              <w:rPr>
                <w:sz w:val="20"/>
              </w:rPr>
              <w:t>schemeVersion</w:t>
            </w:r>
          </w:p>
        </w:tc>
        <w:tc>
          <w:tcPr>
            <w:tcW w:w="198" w:type="pct"/>
            <w:shd w:val="clear" w:color="auto" w:fill="auto"/>
          </w:tcPr>
          <w:p w:rsidR="006E4D01" w:rsidRPr="00162C8B" w:rsidRDefault="006E4D01" w:rsidP="00C5608B">
            <w:pPr>
              <w:spacing w:before="0" w:after="0"/>
              <w:jc w:val="center"/>
              <w:rPr>
                <w:sz w:val="20"/>
              </w:rPr>
            </w:pPr>
            <w:r w:rsidRPr="00162C8B">
              <w:rPr>
                <w:sz w:val="20"/>
              </w:rPr>
              <w:t>О</w:t>
            </w:r>
          </w:p>
        </w:tc>
        <w:tc>
          <w:tcPr>
            <w:tcW w:w="495" w:type="pct"/>
            <w:shd w:val="clear" w:color="auto" w:fill="auto"/>
          </w:tcPr>
          <w:p w:rsidR="006E4D01" w:rsidRPr="00162C8B" w:rsidRDefault="006E4D01" w:rsidP="00C5608B">
            <w:pPr>
              <w:spacing w:before="0" w:after="0"/>
              <w:jc w:val="center"/>
              <w:rPr>
                <w:sz w:val="20"/>
              </w:rPr>
            </w:pPr>
            <w:r w:rsidRPr="00162C8B">
              <w:rPr>
                <w:sz w:val="20"/>
              </w:rPr>
              <w:t>T</w:t>
            </w:r>
          </w:p>
        </w:tc>
        <w:tc>
          <w:tcPr>
            <w:tcW w:w="1387" w:type="pct"/>
            <w:shd w:val="clear" w:color="auto" w:fill="auto"/>
          </w:tcPr>
          <w:p w:rsidR="006E4D01" w:rsidRPr="00162C8B" w:rsidRDefault="006E4D01" w:rsidP="00C5608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E4D01" w:rsidRPr="00301389" w:rsidRDefault="006E4D01" w:rsidP="00C5608B">
            <w:pPr>
              <w:spacing w:before="0" w:after="0"/>
              <w:contextualSpacing/>
              <w:rPr>
                <w:sz w:val="20"/>
              </w:rPr>
            </w:pPr>
            <w:r w:rsidRPr="00301389">
              <w:rPr>
                <w:sz w:val="20"/>
              </w:rPr>
              <w:t>Допустимые значения:</w:t>
            </w:r>
          </w:p>
          <w:p w:rsidR="006E4D01" w:rsidRPr="00301389" w:rsidRDefault="006E4D01" w:rsidP="00C5608B">
            <w:pPr>
              <w:spacing w:before="0" w:after="0"/>
              <w:contextualSpacing/>
              <w:rPr>
                <w:sz w:val="20"/>
              </w:rPr>
            </w:pPr>
            <w:r>
              <w:rPr>
                <w:sz w:val="20"/>
              </w:rPr>
              <w:t xml:space="preserve">8.2, 8.2.100, 8.3, 9.0, 9.1, 9.2, 9.3, 10.0, 10.1, </w:t>
            </w:r>
            <w:r w:rsidR="00346309">
              <w:rPr>
                <w:sz w:val="20"/>
              </w:rPr>
              <w:t>10.2, 10.2.310, 10.3</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N</w:t>
            </w:r>
          </w:p>
        </w:tc>
        <w:tc>
          <w:tcPr>
            <w:tcW w:w="1387" w:type="pct"/>
            <w:shd w:val="clear" w:color="auto" w:fill="auto"/>
          </w:tcPr>
          <w:p w:rsidR="006E4D01" w:rsidRPr="00C316CF" w:rsidRDefault="006E4D01" w:rsidP="00C5608B">
            <w:pPr>
              <w:spacing w:before="0" w:after="0"/>
              <w:rPr>
                <w:sz w:val="20"/>
              </w:rPr>
            </w:pPr>
            <w:r>
              <w:rPr>
                <w:sz w:val="20"/>
              </w:rPr>
              <w:t>Идентификатор документа ЕИС</w:t>
            </w:r>
          </w:p>
        </w:tc>
        <w:tc>
          <w:tcPr>
            <w:tcW w:w="1387" w:type="pct"/>
            <w:shd w:val="clear" w:color="auto" w:fill="auto"/>
          </w:tcPr>
          <w:p w:rsidR="006E4D01" w:rsidRDefault="006E4D01" w:rsidP="00C5608B">
            <w:pPr>
              <w:spacing w:before="0" w:after="0"/>
              <w:rPr>
                <w:sz w:val="20"/>
              </w:rPr>
            </w:pPr>
            <w:r w:rsidRPr="00C316CF">
              <w:rPr>
                <w:sz w:val="20"/>
              </w:rPr>
              <w:t xml:space="preserve">64-битное целое число. </w:t>
            </w:r>
          </w:p>
          <w:p w:rsidR="006E4D01" w:rsidRPr="00C316CF" w:rsidRDefault="006E4D01" w:rsidP="00C5608B">
            <w:pPr>
              <w:spacing w:before="0" w:after="0"/>
              <w:rPr>
                <w:sz w:val="20"/>
              </w:rPr>
            </w:pPr>
            <w:r w:rsidRPr="00C316CF">
              <w:rPr>
                <w:sz w:val="20"/>
              </w:rPr>
              <w:t>Игнорируется при приеме-передаче. Добавлено на развитие</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externalId</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T [ 1 - 40 ]</w:t>
            </w:r>
          </w:p>
        </w:tc>
        <w:tc>
          <w:tcPr>
            <w:tcW w:w="1387" w:type="pct"/>
            <w:shd w:val="clear" w:color="auto" w:fill="auto"/>
          </w:tcPr>
          <w:p w:rsidR="006E4D01" w:rsidRPr="00C316CF" w:rsidRDefault="006E4D01" w:rsidP="00C5608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6E4D01" w:rsidRPr="00C316CF" w:rsidRDefault="006E4D01" w:rsidP="00C5608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versionNumber</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Pr>
                <w:sz w:val="20"/>
              </w:rPr>
              <w:t>N</w:t>
            </w:r>
          </w:p>
        </w:tc>
        <w:tc>
          <w:tcPr>
            <w:tcW w:w="1387" w:type="pct"/>
            <w:shd w:val="clear" w:color="auto" w:fill="auto"/>
          </w:tcPr>
          <w:p w:rsidR="006E4D01" w:rsidRPr="00C316CF" w:rsidRDefault="006E4D01" w:rsidP="00C5608B">
            <w:pPr>
              <w:spacing w:before="0" w:after="0"/>
              <w:rPr>
                <w:sz w:val="20"/>
              </w:rPr>
            </w:pPr>
            <w:r>
              <w:rPr>
                <w:sz w:val="20"/>
              </w:rPr>
              <w:t>Номер версии документа</w:t>
            </w:r>
          </w:p>
        </w:tc>
        <w:tc>
          <w:tcPr>
            <w:tcW w:w="1387" w:type="pct"/>
            <w:shd w:val="clear" w:color="auto" w:fill="auto"/>
          </w:tcPr>
          <w:p w:rsidR="006E4D01" w:rsidRDefault="006E4D01" w:rsidP="00C5608B">
            <w:pPr>
              <w:spacing w:before="0" w:after="0"/>
              <w:rPr>
                <w:sz w:val="20"/>
              </w:rPr>
            </w:pPr>
            <w:r>
              <w:rPr>
                <w:sz w:val="20"/>
              </w:rPr>
              <w:t>Допустимы только неотрицательные числа/</w:t>
            </w:r>
          </w:p>
          <w:p w:rsidR="006E4D01" w:rsidRPr="00C316CF" w:rsidRDefault="006E4D01" w:rsidP="00C5608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626863">
              <w:rPr>
                <w:sz w:val="20"/>
              </w:rPr>
              <w:t>foundationDocInfo</w:t>
            </w:r>
          </w:p>
        </w:tc>
        <w:tc>
          <w:tcPr>
            <w:tcW w:w="198" w:type="pct"/>
            <w:shd w:val="clear" w:color="auto" w:fill="auto"/>
          </w:tcPr>
          <w:p w:rsidR="006E4D01" w:rsidRPr="00FD3C60" w:rsidRDefault="006E4D01" w:rsidP="00C5608B">
            <w:pPr>
              <w:spacing w:before="0" w:after="0"/>
              <w:jc w:val="center"/>
              <w:rPr>
                <w:sz w:val="20"/>
              </w:rPr>
            </w:pPr>
            <w:r>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Pr>
                <w:sz w:val="20"/>
              </w:rPr>
              <w:t>Документ-основание</w:t>
            </w:r>
          </w:p>
        </w:tc>
        <w:tc>
          <w:tcPr>
            <w:tcW w:w="1387" w:type="pct"/>
            <w:shd w:val="clear" w:color="auto" w:fill="auto"/>
          </w:tcPr>
          <w:p w:rsidR="006E4D01" w:rsidRPr="00C316CF" w:rsidRDefault="006E4D01" w:rsidP="00C5608B">
            <w:pPr>
              <w:spacing w:before="0" w:after="0"/>
              <w:rPr>
                <w:sz w:val="20"/>
              </w:rPr>
            </w:pPr>
            <w:r w:rsidRPr="00A81D56">
              <w:rPr>
                <w:sz w:val="20"/>
              </w:rPr>
              <w:t>Блок игнорируется при приеме, автоматически заполняется при передаче</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commonInfo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Общая информация</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protocolPublisherInfo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printFormInfo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Pr>
                <w:sz w:val="20"/>
              </w:rPr>
              <w:t>Печатная форма документа в ЕИС</w:t>
            </w:r>
          </w:p>
        </w:tc>
        <w:tc>
          <w:tcPr>
            <w:tcW w:w="1387" w:type="pct"/>
            <w:shd w:val="clear" w:color="auto" w:fill="auto"/>
          </w:tcPr>
          <w:p w:rsidR="006E4D01" w:rsidRDefault="006E4D01" w:rsidP="00C5608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6E4D01" w:rsidRPr="00C316CF" w:rsidRDefault="006E4D01" w:rsidP="00C5608B">
            <w:pPr>
              <w:spacing w:before="0" w:after="0"/>
              <w:rPr>
                <w:sz w:val="20"/>
              </w:rPr>
            </w:pPr>
            <w:r>
              <w:rPr>
                <w:sz w:val="20"/>
              </w:rPr>
              <w:t xml:space="preserve">Состав блока см. состав соответствующего блока в </w:t>
            </w:r>
            <w:r w:rsidRPr="002A222A">
              <w:rPr>
                <w:bCs/>
                <w:sz w:val="20"/>
              </w:rPr>
              <w:lastRenderedPageBreak/>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extPrintFormInfo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E4D01" w:rsidRDefault="006E4D01" w:rsidP="00C5608B">
            <w:pPr>
              <w:spacing w:before="0" w:after="0"/>
              <w:rPr>
                <w:ins w:id="430" w:author="Yugin Vitaly" w:date="2020-08-14T11:48:00Z"/>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C5608B">
            <w:pPr>
              <w:spacing w:before="0" w:after="0"/>
              <w:rPr>
                <w:ins w:id="431" w:author="Yugin Vitaly" w:date="2020-08-14T11:49:00Z"/>
                <w:bCs/>
                <w:sz w:val="20"/>
              </w:rPr>
            </w:pPr>
          </w:p>
          <w:p w:rsidR="00525BCC" w:rsidRPr="00C316CF" w:rsidRDefault="00525BCC" w:rsidP="00C5608B">
            <w:pPr>
              <w:spacing w:before="0" w:after="0"/>
              <w:rPr>
                <w:sz w:val="20"/>
              </w:rPr>
            </w:pPr>
            <w:ins w:id="432" w:author="Yugin Vitaly" w:date="2020-08-14T11:49:00Z">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ins>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attachmentsInfo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Информация о прикрепленных документах</w:t>
            </w:r>
          </w:p>
        </w:tc>
        <w:tc>
          <w:tcPr>
            <w:tcW w:w="1387" w:type="pct"/>
            <w:shd w:val="clear" w:color="auto" w:fill="auto"/>
          </w:tcPr>
          <w:p w:rsidR="006E4D01" w:rsidRPr="00C316CF" w:rsidRDefault="006E4D01" w:rsidP="00C5608B">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modificationInfo</w:t>
            </w:r>
          </w:p>
        </w:tc>
        <w:tc>
          <w:tcPr>
            <w:tcW w:w="198" w:type="pct"/>
            <w:shd w:val="clear" w:color="auto" w:fill="auto"/>
          </w:tcPr>
          <w:p w:rsidR="006E4D01" w:rsidRPr="00C316CF" w:rsidRDefault="006E4D01" w:rsidP="00C5608B">
            <w:pPr>
              <w:spacing w:before="0" w:after="0"/>
              <w:jc w:val="center"/>
              <w:rPr>
                <w:sz w:val="20"/>
              </w:rPr>
            </w:pPr>
            <w:r w:rsidRPr="00C316CF">
              <w:rPr>
                <w:sz w:val="20"/>
              </w:rPr>
              <w:t>Н</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C316CF">
              <w:rPr>
                <w:sz w:val="20"/>
              </w:rPr>
              <w:t>Основание внесения изменений</w:t>
            </w:r>
          </w:p>
        </w:tc>
        <w:tc>
          <w:tcPr>
            <w:tcW w:w="1387" w:type="pct"/>
            <w:shd w:val="clear" w:color="auto" w:fill="auto"/>
          </w:tcPr>
          <w:p w:rsidR="006E4D01" w:rsidRPr="00C316CF" w:rsidRDefault="00DB35E2" w:rsidP="00C5608B">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6E4D01" w:rsidRPr="00301389" w:rsidTr="00C5608B">
        <w:trPr>
          <w:jc w:val="center"/>
        </w:trPr>
        <w:tc>
          <w:tcPr>
            <w:tcW w:w="743" w:type="pct"/>
            <w:shd w:val="clear" w:color="auto" w:fill="auto"/>
            <w:vAlign w:val="center"/>
          </w:tcPr>
          <w:p w:rsidR="006E4D01" w:rsidRPr="00301389" w:rsidRDefault="006E4D01" w:rsidP="00C5608B">
            <w:pPr>
              <w:spacing w:before="0" w:after="0"/>
              <w:contextualSpacing/>
              <w:rPr>
                <w:sz w:val="20"/>
              </w:rPr>
            </w:pPr>
          </w:p>
        </w:tc>
        <w:tc>
          <w:tcPr>
            <w:tcW w:w="790" w:type="pct"/>
            <w:shd w:val="clear" w:color="auto" w:fill="auto"/>
          </w:tcPr>
          <w:p w:rsidR="006E4D01" w:rsidRPr="00C316CF" w:rsidRDefault="006E4D01" w:rsidP="00C5608B">
            <w:pPr>
              <w:spacing w:before="0" w:after="0"/>
              <w:rPr>
                <w:sz w:val="20"/>
              </w:rPr>
            </w:pPr>
            <w:r w:rsidRPr="00C316CF">
              <w:rPr>
                <w:sz w:val="20"/>
              </w:rPr>
              <w:t>protocolInfo</w:t>
            </w:r>
          </w:p>
        </w:tc>
        <w:tc>
          <w:tcPr>
            <w:tcW w:w="198" w:type="pct"/>
            <w:shd w:val="clear" w:color="auto" w:fill="auto"/>
          </w:tcPr>
          <w:p w:rsidR="006E4D01" w:rsidRPr="00C316CF" w:rsidRDefault="006E4D01" w:rsidP="00C5608B">
            <w:pPr>
              <w:spacing w:before="0" w:after="0"/>
              <w:jc w:val="center"/>
              <w:rPr>
                <w:sz w:val="20"/>
              </w:rPr>
            </w:pPr>
            <w:r w:rsidRPr="00C316CF">
              <w:rPr>
                <w:sz w:val="20"/>
              </w:rPr>
              <w:t>О</w:t>
            </w:r>
          </w:p>
        </w:tc>
        <w:tc>
          <w:tcPr>
            <w:tcW w:w="495" w:type="pct"/>
            <w:shd w:val="clear" w:color="auto" w:fill="auto"/>
          </w:tcPr>
          <w:p w:rsidR="006E4D01" w:rsidRPr="00C316CF" w:rsidRDefault="006E4D01" w:rsidP="00C5608B">
            <w:pPr>
              <w:spacing w:before="0" w:after="0"/>
              <w:jc w:val="center"/>
              <w:rPr>
                <w:sz w:val="20"/>
              </w:rPr>
            </w:pPr>
            <w:r w:rsidRPr="00C316CF">
              <w:rPr>
                <w:sz w:val="20"/>
              </w:rPr>
              <w:t>S</w:t>
            </w:r>
          </w:p>
        </w:tc>
        <w:tc>
          <w:tcPr>
            <w:tcW w:w="1387" w:type="pct"/>
            <w:shd w:val="clear" w:color="auto" w:fill="auto"/>
          </w:tcPr>
          <w:p w:rsidR="006E4D01" w:rsidRPr="00C316CF" w:rsidRDefault="006E4D01" w:rsidP="00C5608B">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6E4D01" w:rsidRPr="00C316CF" w:rsidRDefault="006E4D01" w:rsidP="00C5608B">
            <w:pPr>
              <w:spacing w:before="0" w:after="0"/>
              <w:rPr>
                <w:sz w:val="20"/>
              </w:rPr>
            </w:pPr>
            <w:r w:rsidRPr="00C316CF">
              <w:rPr>
                <w:sz w:val="20"/>
              </w:rPr>
              <w:t>В рамках блока должен быть заполнен блок applicationsInfo и/или abandonedReason</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5608B">
              <w:rPr>
                <w:sz w:val="20"/>
              </w:rPr>
              <w:t>appParticipantsInfo</w:t>
            </w:r>
          </w:p>
        </w:tc>
        <w:tc>
          <w:tcPr>
            <w:tcW w:w="198" w:type="pct"/>
            <w:shd w:val="clear" w:color="auto" w:fill="auto"/>
          </w:tcPr>
          <w:p w:rsidR="00C5608B" w:rsidRPr="00C316CF" w:rsidRDefault="007D17AA"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9C2A3B" w:rsidRDefault="00C5608B" w:rsidP="00C5608B">
            <w:pPr>
              <w:spacing w:before="0" w:after="0"/>
              <w:rPr>
                <w:sz w:val="20"/>
              </w:rPr>
            </w:pPr>
            <w:r w:rsidRPr="00C5608B">
              <w:rPr>
                <w:sz w:val="20"/>
              </w:rPr>
              <w:t>Сведения об участниках закупки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5608B">
              <w:rPr>
                <w:b/>
                <w:bCs/>
                <w:sz w:val="20"/>
              </w:rPr>
              <w:t>Сведения об участниках закупки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5608B">
              <w:rPr>
                <w:b/>
                <w:bCs/>
                <w:sz w:val="20"/>
              </w:rPr>
              <w:t>appParticipantsInfo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appParticipantInfo</w:t>
            </w:r>
          </w:p>
        </w:tc>
        <w:tc>
          <w:tcPr>
            <w:tcW w:w="198" w:type="pct"/>
            <w:shd w:val="clear" w:color="auto" w:fill="auto"/>
            <w:vAlign w:val="center"/>
          </w:tcPr>
          <w:p w:rsidR="00C5608B" w:rsidRPr="00C5608B" w:rsidRDefault="00C5608B" w:rsidP="00C5608B">
            <w:pPr>
              <w:keepNext/>
              <w:spacing w:before="0" w:after="0"/>
              <w:contextualSpacing/>
              <w:jc w:val="center"/>
              <w:rPr>
                <w:sz w:val="20"/>
              </w:rPr>
            </w:pPr>
            <w:r w:rsidRPr="00C5608B">
              <w:rPr>
                <w:sz w:val="20"/>
              </w:rPr>
              <w:t>О</w:t>
            </w:r>
          </w:p>
        </w:tc>
        <w:tc>
          <w:tcPr>
            <w:tcW w:w="495" w:type="pct"/>
            <w:shd w:val="clear" w:color="auto" w:fill="auto"/>
            <w:vAlign w:val="center"/>
          </w:tcPr>
          <w:p w:rsidR="00C5608B" w:rsidRPr="00C5608B" w:rsidRDefault="00C5608B" w:rsidP="00C5608B">
            <w:pPr>
              <w:keepNext/>
              <w:spacing w:before="0" w:after="0"/>
              <w:contextualSpacing/>
              <w:jc w:val="center"/>
              <w:rPr>
                <w:sz w:val="20"/>
                <w:lang w:val="en-US"/>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Сведения об участнике закупки в привязке к заявке</w:t>
            </w:r>
          </w:p>
        </w:tc>
        <w:tc>
          <w:tcPr>
            <w:tcW w:w="1387" w:type="pct"/>
            <w:shd w:val="clear" w:color="auto" w:fill="auto"/>
            <w:vAlign w:val="center"/>
          </w:tcPr>
          <w:p w:rsidR="00C5608B" w:rsidRPr="00C5608B" w:rsidRDefault="006F438A" w:rsidP="00C5608B">
            <w:pPr>
              <w:keepNext/>
              <w:spacing w:before="0" w:after="0"/>
              <w:contextualSpacing/>
              <w:rPr>
                <w:sz w:val="20"/>
              </w:rPr>
            </w:pPr>
            <w:r>
              <w:rPr>
                <w:sz w:val="20"/>
              </w:rPr>
              <w:t>Множественный блок</w:t>
            </w: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printFormInfo</w:t>
            </w:r>
          </w:p>
        </w:tc>
        <w:tc>
          <w:tcPr>
            <w:tcW w:w="198" w:type="pct"/>
            <w:shd w:val="clear" w:color="auto" w:fill="auto"/>
            <w:vAlign w:val="center"/>
          </w:tcPr>
          <w:p w:rsidR="00C5608B" w:rsidRPr="00C5608B" w:rsidRDefault="00876A2D" w:rsidP="00C5608B">
            <w:pPr>
              <w:keepNext/>
              <w:spacing w:before="0" w:after="0"/>
              <w:contextualSpacing/>
              <w:jc w:val="center"/>
              <w:rPr>
                <w:sz w:val="20"/>
              </w:rPr>
            </w:pPr>
            <w:r>
              <w:rPr>
                <w:sz w:val="20"/>
              </w:rPr>
              <w:t>Н</w:t>
            </w:r>
          </w:p>
        </w:tc>
        <w:tc>
          <w:tcPr>
            <w:tcW w:w="495" w:type="pct"/>
            <w:shd w:val="clear" w:color="auto" w:fill="auto"/>
            <w:vAlign w:val="center"/>
          </w:tcPr>
          <w:p w:rsidR="00C5608B" w:rsidRPr="00C5608B" w:rsidRDefault="00876A2D" w:rsidP="00C5608B">
            <w:pPr>
              <w:keepNext/>
              <w:spacing w:before="0" w:after="0"/>
              <w:contextualSpacing/>
              <w:jc w:val="center"/>
              <w:rPr>
                <w:sz w:val="20"/>
              </w:rPr>
            </w:pPr>
            <w:r w:rsidRPr="00C5608B">
              <w:rPr>
                <w:sz w:val="20"/>
                <w:lang w:val="en-US"/>
              </w:rPr>
              <w:t>S</w:t>
            </w:r>
          </w:p>
        </w:tc>
        <w:tc>
          <w:tcPr>
            <w:tcW w:w="1387" w:type="pct"/>
            <w:shd w:val="clear" w:color="auto" w:fill="auto"/>
            <w:vAlign w:val="center"/>
          </w:tcPr>
          <w:p w:rsidR="00C5608B" w:rsidRPr="00C5608B" w:rsidRDefault="00C5608B" w:rsidP="00903AD6">
            <w:pPr>
              <w:keepNext/>
              <w:spacing w:before="0" w:after="0"/>
              <w:contextualSpacing/>
              <w:rPr>
                <w:sz w:val="20"/>
              </w:rPr>
            </w:pPr>
            <w:r w:rsidRPr="00C5608B">
              <w:rPr>
                <w:sz w:val="20"/>
              </w:rPr>
              <w:t>Печатная форма документа в ЕИС. Э</w:t>
            </w:r>
            <w:r w:rsidR="00903AD6">
              <w:rPr>
                <w:sz w:val="20"/>
              </w:rPr>
              <w:t>лемент игнорируется при приёме</w:t>
            </w:r>
          </w:p>
        </w:tc>
        <w:tc>
          <w:tcPr>
            <w:tcW w:w="1387" w:type="pct"/>
            <w:shd w:val="clear" w:color="auto" w:fill="auto"/>
            <w:vAlign w:val="center"/>
          </w:tcPr>
          <w:p w:rsidR="00C5608B" w:rsidRDefault="00903AD6" w:rsidP="00C5608B">
            <w:pPr>
              <w:keepNext/>
              <w:spacing w:before="0" w:after="0"/>
              <w:contextualSpacing/>
              <w:rPr>
                <w:sz w:val="20"/>
              </w:rPr>
            </w:pPr>
            <w:r w:rsidRPr="00C5608B">
              <w:rPr>
                <w:sz w:val="20"/>
              </w:rPr>
              <w:t>При передаче заполняется ссылкой на печатную форму и электронную подпись размещенного в ЕИС документа</w:t>
            </w:r>
          </w:p>
          <w:p w:rsidR="00B8486B" w:rsidRPr="00C5608B" w:rsidRDefault="00B8486B" w:rsidP="00C5608B">
            <w:pPr>
              <w:keepNext/>
              <w:spacing w:before="0" w:after="0"/>
              <w:contextualSpacing/>
              <w:rPr>
                <w:sz w:val="20"/>
              </w:rPr>
            </w:pPr>
            <w:r>
              <w:rPr>
                <w:sz w:val="20"/>
              </w:rPr>
              <w:t>Состав блока см. выше</w:t>
            </w: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C5608B" w:rsidP="00C5608B">
            <w:pPr>
              <w:keepNext/>
              <w:spacing w:before="0" w:after="0"/>
              <w:contextualSpacing/>
              <w:rPr>
                <w:sz w:val="20"/>
              </w:rPr>
            </w:pPr>
            <w:r w:rsidRPr="00C5608B">
              <w:rPr>
                <w:sz w:val="20"/>
              </w:rPr>
              <w:t>extPrintFormInfo</w:t>
            </w:r>
          </w:p>
        </w:tc>
        <w:tc>
          <w:tcPr>
            <w:tcW w:w="198" w:type="pct"/>
            <w:shd w:val="clear" w:color="auto" w:fill="auto"/>
            <w:vAlign w:val="center"/>
          </w:tcPr>
          <w:p w:rsidR="00C5608B" w:rsidRPr="00C5608B" w:rsidRDefault="00876A2D" w:rsidP="00C5608B">
            <w:pPr>
              <w:keepNext/>
              <w:spacing w:before="0" w:after="0"/>
              <w:contextualSpacing/>
              <w:jc w:val="center"/>
              <w:rPr>
                <w:sz w:val="20"/>
              </w:rPr>
            </w:pPr>
            <w:r>
              <w:rPr>
                <w:sz w:val="20"/>
              </w:rPr>
              <w:t>О</w:t>
            </w:r>
          </w:p>
        </w:tc>
        <w:tc>
          <w:tcPr>
            <w:tcW w:w="495" w:type="pct"/>
            <w:shd w:val="clear" w:color="auto" w:fill="auto"/>
            <w:vAlign w:val="center"/>
          </w:tcPr>
          <w:p w:rsidR="00C5608B" w:rsidRPr="00C5608B" w:rsidRDefault="00876A2D" w:rsidP="00C5608B">
            <w:pPr>
              <w:keepNext/>
              <w:spacing w:before="0" w:after="0"/>
              <w:contextualSpacing/>
              <w:jc w:val="center"/>
              <w:rPr>
                <w:sz w:val="20"/>
              </w:rPr>
            </w:pPr>
            <w:r w:rsidRPr="00C5608B">
              <w:rPr>
                <w:sz w:val="20"/>
                <w:lang w:val="en-US"/>
              </w:rPr>
              <w:t>S</w:t>
            </w:r>
          </w:p>
        </w:tc>
        <w:tc>
          <w:tcPr>
            <w:tcW w:w="1387" w:type="pct"/>
            <w:shd w:val="clear" w:color="auto" w:fill="auto"/>
            <w:vAlign w:val="center"/>
          </w:tcPr>
          <w:p w:rsidR="00C5608B" w:rsidRPr="00C5608B" w:rsidRDefault="00C5608B" w:rsidP="00C5608B">
            <w:pPr>
              <w:keepNext/>
              <w:spacing w:before="0" w:after="0"/>
              <w:contextualSpacing/>
              <w:rPr>
                <w:sz w:val="20"/>
              </w:rPr>
            </w:pPr>
            <w:r w:rsidRPr="00C5608B">
              <w:rPr>
                <w:sz w:val="20"/>
              </w:rPr>
              <w:t>Электронный документ, полученный из внешней системы</w:t>
            </w:r>
          </w:p>
        </w:tc>
        <w:tc>
          <w:tcPr>
            <w:tcW w:w="1387" w:type="pct"/>
            <w:shd w:val="clear" w:color="auto" w:fill="auto"/>
            <w:vAlign w:val="center"/>
          </w:tcPr>
          <w:p w:rsidR="00C5608B" w:rsidRDefault="00903AD6" w:rsidP="00903AD6">
            <w:pPr>
              <w:keepNext/>
              <w:spacing w:before="0" w:after="0"/>
              <w:contextualSpacing/>
              <w:rPr>
                <w:ins w:id="433" w:author="Yugin Vitaly" w:date="2020-08-14T11:49:00Z"/>
                <w:sz w:val="20"/>
              </w:rPr>
            </w:pPr>
            <w:r>
              <w:rPr>
                <w:sz w:val="20"/>
              </w:rPr>
              <w:t>Состав блока см. выше</w:t>
            </w:r>
          </w:p>
          <w:p w:rsidR="00525BCC" w:rsidRPr="00903AD6" w:rsidRDefault="00525BCC" w:rsidP="00903AD6">
            <w:pPr>
              <w:keepNext/>
              <w:spacing w:before="0" w:after="0"/>
              <w:contextualSpacing/>
              <w:rPr>
                <w:sz w:val="20"/>
              </w:rPr>
            </w:pPr>
            <w:ins w:id="434" w:author="Yugin Vitaly" w:date="2020-08-14T11:49:00Z">
              <w:r w:rsidRPr="00525BCC">
                <w:rPr>
                  <w:sz w:val="20"/>
                </w:rPr>
                <w:t>В составе блока на стороне ЕИС принимается сформированная на площадке печатная форма протокола со сведениями об участниках закупки</w:t>
              </w:r>
            </w:ins>
          </w:p>
        </w:tc>
      </w:tr>
      <w:tr w:rsidR="006F438A" w:rsidRPr="00301389" w:rsidTr="00FE45AB">
        <w:trPr>
          <w:jc w:val="center"/>
        </w:trPr>
        <w:tc>
          <w:tcPr>
            <w:tcW w:w="5000" w:type="pct"/>
            <w:gridSpan w:val="6"/>
            <w:shd w:val="clear" w:color="auto" w:fill="auto"/>
            <w:vAlign w:val="center"/>
            <w:hideMark/>
          </w:tcPr>
          <w:p w:rsidR="006F438A" w:rsidRPr="00301389" w:rsidRDefault="006F438A" w:rsidP="00FE45AB">
            <w:pPr>
              <w:keepNext/>
              <w:spacing w:before="0" w:after="0"/>
              <w:contextualSpacing/>
              <w:jc w:val="center"/>
              <w:rPr>
                <w:b/>
                <w:sz w:val="20"/>
              </w:rPr>
            </w:pPr>
            <w:r w:rsidRPr="00C316CF">
              <w:rPr>
                <w:b/>
                <w:bCs/>
                <w:sz w:val="20"/>
              </w:rPr>
              <w:t>Сведения об участнике</w:t>
            </w:r>
          </w:p>
        </w:tc>
      </w:tr>
      <w:tr w:rsidR="006F438A" w:rsidRPr="00301389" w:rsidTr="00FE45AB">
        <w:trPr>
          <w:jc w:val="center"/>
        </w:trPr>
        <w:tc>
          <w:tcPr>
            <w:tcW w:w="743" w:type="pct"/>
            <w:shd w:val="clear" w:color="auto" w:fill="auto"/>
          </w:tcPr>
          <w:p w:rsidR="006F438A" w:rsidRPr="00162C8B" w:rsidRDefault="006F438A" w:rsidP="00FE45AB">
            <w:pPr>
              <w:spacing w:before="0" w:after="0"/>
              <w:jc w:val="both"/>
              <w:rPr>
                <w:sz w:val="20"/>
              </w:rPr>
            </w:pPr>
            <w:r w:rsidRPr="00C316CF">
              <w:rPr>
                <w:b/>
                <w:bCs/>
                <w:sz w:val="20"/>
              </w:rPr>
              <w:t>appParticipantInfo</w:t>
            </w:r>
          </w:p>
        </w:tc>
        <w:tc>
          <w:tcPr>
            <w:tcW w:w="790" w:type="pct"/>
            <w:shd w:val="clear" w:color="auto" w:fill="auto"/>
            <w:vAlign w:val="center"/>
          </w:tcPr>
          <w:p w:rsidR="006F438A" w:rsidRPr="00301389" w:rsidRDefault="006F438A" w:rsidP="00FE45AB">
            <w:pPr>
              <w:keepNext/>
              <w:spacing w:before="0" w:after="0"/>
              <w:contextualSpacing/>
              <w:rPr>
                <w:b/>
                <w:sz w:val="20"/>
              </w:rPr>
            </w:pPr>
          </w:p>
        </w:tc>
        <w:tc>
          <w:tcPr>
            <w:tcW w:w="198" w:type="pct"/>
            <w:shd w:val="clear" w:color="auto" w:fill="auto"/>
            <w:vAlign w:val="center"/>
          </w:tcPr>
          <w:p w:rsidR="006F438A" w:rsidRPr="00301389" w:rsidRDefault="006F438A" w:rsidP="00FE45AB">
            <w:pPr>
              <w:keepNext/>
              <w:spacing w:before="0" w:after="0"/>
              <w:contextualSpacing/>
              <w:jc w:val="center"/>
              <w:rPr>
                <w:b/>
                <w:sz w:val="20"/>
              </w:rPr>
            </w:pPr>
          </w:p>
        </w:tc>
        <w:tc>
          <w:tcPr>
            <w:tcW w:w="495" w:type="pct"/>
            <w:shd w:val="clear" w:color="auto" w:fill="auto"/>
            <w:vAlign w:val="center"/>
          </w:tcPr>
          <w:p w:rsidR="006F438A" w:rsidRPr="00301389" w:rsidRDefault="006F438A" w:rsidP="00FE45AB">
            <w:pPr>
              <w:keepNext/>
              <w:spacing w:before="0" w:after="0"/>
              <w:contextualSpacing/>
              <w:jc w:val="center"/>
              <w:rPr>
                <w:b/>
                <w:sz w:val="20"/>
              </w:rPr>
            </w:pPr>
          </w:p>
        </w:tc>
        <w:tc>
          <w:tcPr>
            <w:tcW w:w="1387" w:type="pct"/>
            <w:shd w:val="clear" w:color="auto" w:fill="auto"/>
            <w:vAlign w:val="center"/>
          </w:tcPr>
          <w:p w:rsidR="006F438A" w:rsidRPr="00301389" w:rsidRDefault="006F438A" w:rsidP="00FE45AB">
            <w:pPr>
              <w:keepNext/>
              <w:spacing w:before="0" w:after="0"/>
              <w:contextualSpacing/>
              <w:rPr>
                <w:b/>
                <w:sz w:val="20"/>
              </w:rPr>
            </w:pPr>
          </w:p>
        </w:tc>
        <w:tc>
          <w:tcPr>
            <w:tcW w:w="1387" w:type="pct"/>
            <w:shd w:val="clear" w:color="auto" w:fill="auto"/>
            <w:vAlign w:val="center"/>
            <w:hideMark/>
          </w:tcPr>
          <w:p w:rsidR="006F438A" w:rsidRPr="00301389" w:rsidRDefault="006F438A" w:rsidP="00FE45AB">
            <w:pPr>
              <w:keepNext/>
              <w:spacing w:before="0" w:after="0"/>
              <w:contextualSpacing/>
              <w:rPr>
                <w:b/>
                <w:sz w:val="20"/>
              </w:rPr>
            </w:pPr>
          </w:p>
        </w:tc>
      </w:tr>
      <w:tr w:rsidR="00C5608B" w:rsidRPr="00C5608B" w:rsidTr="00C5608B">
        <w:trPr>
          <w:jc w:val="center"/>
        </w:trPr>
        <w:tc>
          <w:tcPr>
            <w:tcW w:w="743" w:type="pct"/>
            <w:shd w:val="clear" w:color="auto" w:fill="auto"/>
          </w:tcPr>
          <w:p w:rsidR="00C5608B" w:rsidRPr="00C5608B" w:rsidRDefault="00C5608B" w:rsidP="00C5608B">
            <w:pPr>
              <w:spacing w:before="0" w:after="0"/>
              <w:jc w:val="both"/>
              <w:rPr>
                <w:sz w:val="20"/>
              </w:rPr>
            </w:pPr>
          </w:p>
        </w:tc>
        <w:tc>
          <w:tcPr>
            <w:tcW w:w="790" w:type="pct"/>
            <w:shd w:val="clear" w:color="auto" w:fill="auto"/>
            <w:vAlign w:val="center"/>
          </w:tcPr>
          <w:p w:rsidR="00C5608B" w:rsidRPr="00C5608B" w:rsidRDefault="006F438A" w:rsidP="00C5608B">
            <w:pPr>
              <w:keepNext/>
              <w:spacing w:before="0" w:after="0"/>
              <w:contextualSpacing/>
              <w:rPr>
                <w:sz w:val="20"/>
              </w:rPr>
            </w:pPr>
            <w:r w:rsidRPr="006F438A">
              <w:rPr>
                <w:sz w:val="20"/>
              </w:rPr>
              <w:t>appNumber</w:t>
            </w:r>
          </w:p>
        </w:tc>
        <w:tc>
          <w:tcPr>
            <w:tcW w:w="198" w:type="pct"/>
            <w:shd w:val="clear" w:color="auto" w:fill="auto"/>
            <w:vAlign w:val="center"/>
          </w:tcPr>
          <w:p w:rsidR="00C5608B" w:rsidRPr="00C5608B" w:rsidRDefault="006F438A" w:rsidP="00C5608B">
            <w:pPr>
              <w:keepNext/>
              <w:spacing w:before="0" w:after="0"/>
              <w:contextualSpacing/>
              <w:jc w:val="center"/>
              <w:rPr>
                <w:sz w:val="20"/>
              </w:rPr>
            </w:pPr>
            <w:r>
              <w:rPr>
                <w:sz w:val="20"/>
              </w:rPr>
              <w:t>О</w:t>
            </w:r>
          </w:p>
        </w:tc>
        <w:tc>
          <w:tcPr>
            <w:tcW w:w="495" w:type="pct"/>
            <w:shd w:val="clear" w:color="auto" w:fill="auto"/>
            <w:vAlign w:val="center"/>
          </w:tcPr>
          <w:p w:rsidR="00C5608B" w:rsidRPr="006F438A" w:rsidRDefault="006F438A" w:rsidP="00C5608B">
            <w:pPr>
              <w:keepNext/>
              <w:spacing w:before="0" w:after="0"/>
              <w:contextualSpacing/>
              <w:jc w:val="center"/>
              <w:rPr>
                <w:sz w:val="20"/>
                <w:lang w:val="en-US"/>
              </w:rPr>
            </w:pPr>
            <w:r>
              <w:rPr>
                <w:sz w:val="20"/>
                <w:lang w:val="en-US"/>
              </w:rPr>
              <w:t>T[1 - 100]</w:t>
            </w:r>
          </w:p>
        </w:tc>
        <w:tc>
          <w:tcPr>
            <w:tcW w:w="1387" w:type="pct"/>
            <w:shd w:val="clear" w:color="auto" w:fill="auto"/>
            <w:vAlign w:val="center"/>
          </w:tcPr>
          <w:p w:rsidR="00C5608B" w:rsidRPr="00C5608B" w:rsidRDefault="006F438A" w:rsidP="00C5608B">
            <w:pPr>
              <w:keepNext/>
              <w:spacing w:before="0" w:after="0"/>
              <w:contextualSpacing/>
              <w:rPr>
                <w:sz w:val="20"/>
              </w:rPr>
            </w:pPr>
            <w:r w:rsidRPr="006F438A">
              <w:rPr>
                <w:sz w:val="20"/>
              </w:rPr>
              <w:t>Номер заявки</w:t>
            </w:r>
          </w:p>
        </w:tc>
        <w:tc>
          <w:tcPr>
            <w:tcW w:w="1387" w:type="pct"/>
            <w:shd w:val="clear" w:color="auto" w:fill="auto"/>
            <w:vAlign w:val="center"/>
          </w:tcPr>
          <w:p w:rsidR="00C5608B" w:rsidRPr="00C5608B" w:rsidRDefault="00C5608B" w:rsidP="00C5608B">
            <w:pPr>
              <w:keepNext/>
              <w:spacing w:before="0" w:after="0"/>
              <w:contextualSpacing/>
              <w:rPr>
                <w:sz w:val="20"/>
              </w:rPr>
            </w:pPr>
          </w:p>
        </w:tc>
      </w:tr>
      <w:tr w:rsidR="006F438A" w:rsidRPr="00C5608B" w:rsidTr="00C5608B">
        <w:trPr>
          <w:jc w:val="center"/>
        </w:trPr>
        <w:tc>
          <w:tcPr>
            <w:tcW w:w="743" w:type="pct"/>
            <w:shd w:val="clear" w:color="auto" w:fill="auto"/>
          </w:tcPr>
          <w:p w:rsidR="006F438A" w:rsidRPr="00C5608B" w:rsidRDefault="006F438A" w:rsidP="00C5608B">
            <w:pPr>
              <w:spacing w:before="0" w:after="0"/>
              <w:jc w:val="both"/>
              <w:rPr>
                <w:sz w:val="20"/>
              </w:rPr>
            </w:pPr>
          </w:p>
        </w:tc>
        <w:tc>
          <w:tcPr>
            <w:tcW w:w="790" w:type="pct"/>
            <w:shd w:val="clear" w:color="auto" w:fill="auto"/>
            <w:vAlign w:val="center"/>
          </w:tcPr>
          <w:p w:rsidR="006F438A" w:rsidRPr="00C5608B" w:rsidRDefault="00EE1613" w:rsidP="00C5608B">
            <w:pPr>
              <w:keepNext/>
              <w:spacing w:before="0" w:after="0"/>
              <w:contextualSpacing/>
              <w:rPr>
                <w:sz w:val="20"/>
              </w:rPr>
            </w:pPr>
            <w:r w:rsidRPr="00EE1613">
              <w:rPr>
                <w:sz w:val="20"/>
              </w:rPr>
              <w:t>participantInfo</w:t>
            </w:r>
          </w:p>
        </w:tc>
        <w:tc>
          <w:tcPr>
            <w:tcW w:w="198" w:type="pct"/>
            <w:shd w:val="clear" w:color="auto" w:fill="auto"/>
            <w:vAlign w:val="center"/>
          </w:tcPr>
          <w:p w:rsidR="006F438A" w:rsidRPr="00EE1613" w:rsidRDefault="00EE1613" w:rsidP="00C5608B">
            <w:pPr>
              <w:keepNext/>
              <w:spacing w:before="0" w:after="0"/>
              <w:contextualSpacing/>
              <w:jc w:val="center"/>
              <w:rPr>
                <w:sz w:val="20"/>
              </w:rPr>
            </w:pPr>
            <w:r>
              <w:rPr>
                <w:sz w:val="20"/>
              </w:rPr>
              <w:t>О</w:t>
            </w:r>
          </w:p>
        </w:tc>
        <w:tc>
          <w:tcPr>
            <w:tcW w:w="495" w:type="pct"/>
            <w:shd w:val="clear" w:color="auto" w:fill="auto"/>
            <w:vAlign w:val="center"/>
          </w:tcPr>
          <w:p w:rsidR="006F438A" w:rsidRPr="00EE1613" w:rsidRDefault="00EE1613" w:rsidP="00C5608B">
            <w:pPr>
              <w:keepNext/>
              <w:spacing w:before="0" w:after="0"/>
              <w:contextualSpacing/>
              <w:jc w:val="center"/>
              <w:rPr>
                <w:sz w:val="20"/>
                <w:lang w:val="en-US"/>
              </w:rPr>
            </w:pPr>
            <w:r>
              <w:rPr>
                <w:sz w:val="20"/>
                <w:lang w:val="en-US"/>
              </w:rPr>
              <w:t>S</w:t>
            </w:r>
          </w:p>
        </w:tc>
        <w:tc>
          <w:tcPr>
            <w:tcW w:w="1387" w:type="pct"/>
            <w:shd w:val="clear" w:color="auto" w:fill="auto"/>
            <w:vAlign w:val="center"/>
          </w:tcPr>
          <w:p w:rsidR="006F438A" w:rsidRPr="006F438A" w:rsidRDefault="00EE1613" w:rsidP="00C5608B">
            <w:pPr>
              <w:keepNext/>
              <w:spacing w:before="0" w:after="0"/>
              <w:contextualSpacing/>
              <w:rPr>
                <w:sz w:val="20"/>
              </w:rPr>
            </w:pPr>
            <w:r w:rsidRPr="00EE1613">
              <w:rPr>
                <w:sz w:val="20"/>
              </w:rPr>
              <w:t>Сведения об участнике</w:t>
            </w:r>
          </w:p>
        </w:tc>
        <w:tc>
          <w:tcPr>
            <w:tcW w:w="1387" w:type="pct"/>
            <w:shd w:val="clear" w:color="auto" w:fill="auto"/>
            <w:vAlign w:val="center"/>
          </w:tcPr>
          <w:p w:rsidR="006F438A" w:rsidRPr="00C5608B" w:rsidRDefault="006F438A" w:rsidP="00C5608B">
            <w:pPr>
              <w:keepNext/>
              <w:spacing w:before="0" w:after="0"/>
              <w:contextualSpacing/>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Сведения об участнике</w:t>
            </w:r>
          </w:p>
        </w:tc>
      </w:tr>
      <w:tr w:rsidR="00C5608B" w:rsidRPr="00301389" w:rsidTr="00C5608B">
        <w:trPr>
          <w:jc w:val="center"/>
        </w:trPr>
        <w:tc>
          <w:tcPr>
            <w:tcW w:w="743" w:type="pct"/>
            <w:shd w:val="clear" w:color="auto" w:fill="auto"/>
          </w:tcPr>
          <w:p w:rsidR="00C5608B" w:rsidRPr="00B261D1" w:rsidRDefault="00EE1613" w:rsidP="00C5608B">
            <w:pPr>
              <w:spacing w:before="0" w:after="0"/>
              <w:jc w:val="both"/>
              <w:rPr>
                <w:b/>
                <w:sz w:val="20"/>
              </w:rPr>
            </w:pPr>
            <w:r w:rsidRPr="00B261D1">
              <w:rPr>
                <w:b/>
                <w:sz w:val="20"/>
              </w:rPr>
              <w:t>participantInfo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Юридическое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legalEntityForeignS</w:t>
            </w:r>
            <w:r w:rsidRPr="00C316CF">
              <w:rPr>
                <w:sz w:val="20"/>
              </w:rPr>
              <w:lastRenderedPageBreak/>
              <w:t>tateInfo</w:t>
            </w:r>
          </w:p>
        </w:tc>
        <w:tc>
          <w:tcPr>
            <w:tcW w:w="198" w:type="pct"/>
            <w:shd w:val="clear" w:color="auto" w:fill="auto"/>
          </w:tcPr>
          <w:p w:rsidR="00C5608B" w:rsidRPr="00C316CF" w:rsidRDefault="00C5608B" w:rsidP="00C5608B">
            <w:pPr>
              <w:spacing w:before="0" w:after="0"/>
              <w:jc w:val="center"/>
              <w:rPr>
                <w:sz w:val="20"/>
              </w:rPr>
            </w:pPr>
            <w:r w:rsidRPr="00C316CF">
              <w:rPr>
                <w:sz w:val="20"/>
              </w:rPr>
              <w:lastRenderedPageBreak/>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 xml:space="preserve">Юридическое лицо иностранного </w:t>
            </w:r>
            <w:r w:rsidRPr="00C316CF">
              <w:rPr>
                <w:sz w:val="20"/>
              </w:rPr>
              <w:lastRenderedPageBreak/>
              <w:t>государства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individualPersonForeignStateInfo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Физическое лицо иностранного государства</w:t>
            </w:r>
          </w:p>
        </w:tc>
        <w:tc>
          <w:tcPr>
            <w:tcW w:w="1387" w:type="pct"/>
            <w:shd w:val="clear" w:color="auto" w:fill="auto"/>
          </w:tcPr>
          <w:p w:rsidR="00C5608B" w:rsidRPr="00162C8B" w:rsidRDefault="00C5608B" w:rsidP="00C5608B">
            <w:pPr>
              <w:spacing w:before="0" w:after="0"/>
              <w:jc w:val="both"/>
              <w:rPr>
                <w:sz w:val="20"/>
              </w:rPr>
            </w:pPr>
          </w:p>
        </w:tc>
      </w:tr>
      <w:tr w:rsidR="00EE1613" w:rsidRPr="00301389" w:rsidTr="00C5608B">
        <w:trPr>
          <w:jc w:val="center"/>
        </w:trPr>
        <w:tc>
          <w:tcPr>
            <w:tcW w:w="743" w:type="pct"/>
            <w:shd w:val="clear" w:color="auto" w:fill="auto"/>
            <w:vAlign w:val="center"/>
          </w:tcPr>
          <w:p w:rsidR="00EE1613" w:rsidRPr="00301389" w:rsidRDefault="00EE1613" w:rsidP="00C5608B">
            <w:pPr>
              <w:spacing w:before="0" w:after="0"/>
              <w:contextualSpacing/>
              <w:rPr>
                <w:sz w:val="20"/>
              </w:rPr>
            </w:pPr>
          </w:p>
        </w:tc>
        <w:tc>
          <w:tcPr>
            <w:tcW w:w="790" w:type="pct"/>
            <w:shd w:val="clear" w:color="auto" w:fill="auto"/>
          </w:tcPr>
          <w:p w:rsidR="00EE1613" w:rsidRPr="00C316CF" w:rsidRDefault="00EE1613" w:rsidP="00C5608B">
            <w:pPr>
              <w:spacing w:before="0" w:after="0"/>
              <w:rPr>
                <w:sz w:val="20"/>
              </w:rPr>
            </w:pPr>
            <w:r w:rsidRPr="00EE1613">
              <w:rPr>
                <w:sz w:val="20"/>
              </w:rPr>
              <w:t>contractorRegistryNum</w:t>
            </w:r>
          </w:p>
        </w:tc>
        <w:tc>
          <w:tcPr>
            <w:tcW w:w="198" w:type="pct"/>
            <w:shd w:val="clear" w:color="auto" w:fill="auto"/>
          </w:tcPr>
          <w:p w:rsidR="00EE1613" w:rsidRPr="00EE1613" w:rsidRDefault="00EE1613" w:rsidP="00C5608B">
            <w:pPr>
              <w:spacing w:before="0" w:after="0"/>
              <w:jc w:val="center"/>
              <w:rPr>
                <w:sz w:val="20"/>
              </w:rPr>
            </w:pPr>
            <w:r>
              <w:rPr>
                <w:sz w:val="20"/>
              </w:rPr>
              <w:t>Н</w:t>
            </w:r>
          </w:p>
        </w:tc>
        <w:tc>
          <w:tcPr>
            <w:tcW w:w="495" w:type="pct"/>
            <w:shd w:val="clear" w:color="auto" w:fill="auto"/>
          </w:tcPr>
          <w:p w:rsidR="00EE1613" w:rsidRPr="00C316CF" w:rsidRDefault="00EE1613" w:rsidP="00C5608B">
            <w:pPr>
              <w:spacing w:before="0" w:after="0"/>
              <w:jc w:val="center"/>
              <w:rPr>
                <w:sz w:val="20"/>
              </w:rPr>
            </w:pPr>
            <w:r>
              <w:rPr>
                <w:sz w:val="20"/>
              </w:rPr>
              <w:t>Т</w:t>
            </w:r>
          </w:p>
        </w:tc>
        <w:tc>
          <w:tcPr>
            <w:tcW w:w="1387" w:type="pct"/>
            <w:shd w:val="clear" w:color="auto" w:fill="auto"/>
          </w:tcPr>
          <w:p w:rsidR="00EE1613" w:rsidRPr="00C316CF" w:rsidRDefault="00EE1613" w:rsidP="00EE1613">
            <w:pPr>
              <w:spacing w:before="0" w:after="0"/>
              <w:rPr>
                <w:sz w:val="20"/>
              </w:rPr>
            </w:pPr>
            <w:r>
              <w:rPr>
                <w:sz w:val="20"/>
              </w:rPr>
              <w:t>Номер реестровой записи в ЕРУЗ</w:t>
            </w:r>
          </w:p>
        </w:tc>
        <w:tc>
          <w:tcPr>
            <w:tcW w:w="1387" w:type="pct"/>
            <w:shd w:val="clear" w:color="auto" w:fill="auto"/>
          </w:tcPr>
          <w:p w:rsidR="00EE1613" w:rsidRDefault="00EE1613" w:rsidP="00C5608B">
            <w:pPr>
              <w:spacing w:before="0" w:after="0"/>
              <w:jc w:val="both"/>
              <w:rPr>
                <w:sz w:val="20"/>
              </w:rPr>
            </w:pPr>
            <w:r>
              <w:rPr>
                <w:sz w:val="20"/>
              </w:rPr>
              <w:t xml:space="preserve">Допустимые значения: </w:t>
            </w:r>
            <w:r w:rsidRPr="00EE1613">
              <w:rPr>
                <w:sz w:val="20"/>
              </w:rPr>
              <w:t>\</w:t>
            </w:r>
            <w:proofErr w:type="gramStart"/>
            <w:r w:rsidRPr="00EE1613">
              <w:rPr>
                <w:sz w:val="20"/>
              </w:rPr>
              <w:t>d{</w:t>
            </w:r>
            <w:proofErr w:type="gramEnd"/>
            <w:r w:rsidRPr="00EE1613">
              <w:rPr>
                <w:sz w:val="20"/>
              </w:rPr>
              <w:t>8}</w:t>
            </w:r>
          </w:p>
          <w:p w:rsidR="00EE1613" w:rsidRPr="00162C8B" w:rsidRDefault="00B8517E" w:rsidP="00C5608B">
            <w:pPr>
              <w:spacing w:before="0" w:after="0"/>
              <w:jc w:val="both"/>
              <w:rPr>
                <w:sz w:val="20"/>
              </w:rPr>
            </w:pPr>
            <w:ins w:id="435" w:author="Yugin Vitaly" w:date="2020-08-26T18:23:00Z">
              <w:r w:rsidRPr="00B8517E">
                <w:rPr>
                  <w:sz w:val="20"/>
                </w:rPr>
                <w:t>Игнорируется при приеме, добавлено на развитие</w:t>
              </w:r>
            </w:ins>
            <w:del w:id="436" w:author="Yugin Vitaly" w:date="2020-08-26T18:23:00Z">
              <w:r w:rsidR="00EE1613" w:rsidRPr="00EE1613" w:rsidDel="00B8517E">
                <w:rPr>
                  <w:sz w:val="20"/>
                </w:rPr>
                <w:delText>При приёме содержимое контролируется на наличие в ЕРУЗ. При наличии контролируелся указанная в блоке "Сведения об участнике" (participantInfo) информация на соответствие записи ЕРУЗ</w:delText>
              </w:r>
            </w:del>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Юридическое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(9)_</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sidRPr="00C316CF">
              <w:rPr>
                <w:sz w:val="20"/>
              </w:rPr>
              <w:t>Дата поставновки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Организационно-прав</w:t>
            </w:r>
            <w:r>
              <w:rPr>
                <w:sz w:val="20"/>
              </w:rPr>
              <w:t>овая форма организации в ОКОПФ</w:t>
            </w:r>
          </w:p>
        </w:tc>
        <w:tc>
          <w:tcPr>
            <w:tcW w:w="1387" w:type="pct"/>
            <w:shd w:val="clear" w:color="auto" w:fill="auto"/>
          </w:tcPr>
          <w:p w:rsidR="00C5608B" w:rsidRPr="00C316CF" w:rsidRDefault="00C5608B" w:rsidP="00C5608B">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Контактная информация</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162C8B" w:rsidRDefault="00C5608B" w:rsidP="00C5608B">
            <w:pPr>
              <w:spacing w:before="0" w:after="0"/>
              <w:jc w:val="both"/>
              <w:rPr>
                <w:sz w:val="20"/>
              </w:rPr>
            </w:pPr>
          </w:p>
        </w:tc>
        <w:tc>
          <w:tcPr>
            <w:tcW w:w="198" w:type="pct"/>
            <w:shd w:val="clear" w:color="auto" w:fill="auto"/>
          </w:tcPr>
          <w:p w:rsidR="00C5608B" w:rsidRPr="00162C8B" w:rsidRDefault="00C5608B" w:rsidP="00C5608B">
            <w:pPr>
              <w:spacing w:before="0" w:after="0"/>
              <w:jc w:val="center"/>
              <w:rPr>
                <w:sz w:val="20"/>
              </w:rPr>
            </w:pPr>
          </w:p>
        </w:tc>
        <w:tc>
          <w:tcPr>
            <w:tcW w:w="495" w:type="pct"/>
            <w:shd w:val="clear" w:color="auto" w:fill="auto"/>
          </w:tcPr>
          <w:p w:rsidR="00C5608B" w:rsidRPr="00162C8B" w:rsidRDefault="00C5608B" w:rsidP="00C5608B">
            <w:pPr>
              <w:spacing w:before="0" w:after="0"/>
              <w:jc w:val="center"/>
              <w:rPr>
                <w:sz w:val="20"/>
              </w:rPr>
            </w:pPr>
          </w:p>
        </w:tc>
        <w:tc>
          <w:tcPr>
            <w:tcW w:w="1387" w:type="pct"/>
            <w:shd w:val="clear" w:color="auto" w:fill="auto"/>
          </w:tcPr>
          <w:p w:rsidR="00C5608B" w:rsidRPr="00162C8B" w:rsidRDefault="00C5608B" w:rsidP="00C5608B">
            <w:pPr>
              <w:spacing w:before="0" w:after="0"/>
              <w:jc w:val="both"/>
              <w:rPr>
                <w:sz w:val="20"/>
              </w:rPr>
            </w:pP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Организационно-правовая форма организации в ОКОПФ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legalForm</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T [ 1 - 5 ]</w:t>
            </w:r>
          </w:p>
        </w:tc>
        <w:tc>
          <w:tcPr>
            <w:tcW w:w="1387" w:type="pct"/>
            <w:shd w:val="clear" w:color="auto" w:fill="auto"/>
          </w:tcPr>
          <w:p w:rsidR="00C5608B" w:rsidRPr="00C316CF" w:rsidRDefault="00C5608B" w:rsidP="00C5608B">
            <w:pPr>
              <w:spacing w:before="0" w:after="0"/>
              <w:rPr>
                <w:sz w:val="20"/>
              </w:rPr>
            </w:pPr>
            <w:r w:rsidRPr="00C316CF">
              <w:rPr>
                <w:sz w:val="20"/>
              </w:rPr>
              <w:t>Код организационно-правовой формы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singularName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Наи</w:t>
            </w:r>
            <w:r>
              <w:rPr>
                <w:sz w:val="20"/>
              </w:rPr>
              <w:t>менование в единственном числе</w:t>
            </w:r>
          </w:p>
        </w:tc>
        <w:tc>
          <w:tcPr>
            <w:tcW w:w="1387" w:type="pct"/>
            <w:shd w:val="clear" w:color="auto" w:fill="auto"/>
          </w:tcPr>
          <w:p w:rsidR="00C5608B" w:rsidRPr="00162C8B" w:rsidRDefault="00C5608B" w:rsidP="00C5608B">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Контактная информация</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contactPersonInfo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Контактное лицо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Контактное лицо</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contactPersonInfo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[ 1 - 50 ]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Юридическое лицо иностранного государства</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legalEntityForeignStateInfo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shortName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Сокращенное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firmName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Фирменное наименование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fullNameLat</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Полное наименование (латинскими буквами)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ogrn</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ОГРН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\d{13}|\d{15}</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legalForm</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Организационно-правовая форма организации в ОКОПФ</w:t>
            </w:r>
          </w:p>
        </w:tc>
        <w:tc>
          <w:tcPr>
            <w:tcW w:w="1387" w:type="pct"/>
            <w:shd w:val="clear" w:color="auto" w:fill="auto"/>
          </w:tcPr>
          <w:p w:rsidR="00C5608B" w:rsidRPr="00C316CF" w:rsidRDefault="00C5608B" w:rsidP="00C5608B">
            <w:pPr>
              <w:spacing w:before="0" w:after="0"/>
              <w:rPr>
                <w:sz w:val="20"/>
              </w:rPr>
            </w:pPr>
            <w:r>
              <w:rPr>
                <w:sz w:val="20"/>
              </w:rPr>
              <w:t>Состав блока см. выше</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C316CF" w:rsidRDefault="00C5608B" w:rsidP="00C5608B">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Место нахождления в стране регистрации</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\d{10}</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KPP</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4D6A92" w:rsidRDefault="00C5608B" w:rsidP="00C5608B">
            <w:pPr>
              <w:spacing w:before="0" w:after="0"/>
              <w:jc w:val="center"/>
              <w:rPr>
                <w:sz w:val="20"/>
                <w:lang w:val="en-US"/>
              </w:rPr>
            </w:pPr>
            <w:r w:rsidRPr="00C316CF">
              <w:rPr>
                <w:sz w:val="20"/>
              </w:rPr>
              <w:t>T</w:t>
            </w:r>
            <w:r>
              <w:rPr>
                <w:sz w:val="20"/>
                <w:lang w:val="en-US"/>
              </w:rPr>
              <w:t>(9)</w:t>
            </w:r>
          </w:p>
        </w:tc>
        <w:tc>
          <w:tcPr>
            <w:tcW w:w="1387" w:type="pct"/>
            <w:shd w:val="clear" w:color="auto" w:fill="auto"/>
          </w:tcPr>
          <w:p w:rsidR="00C5608B" w:rsidRPr="00C316CF" w:rsidRDefault="00C5608B" w:rsidP="00C5608B">
            <w:pPr>
              <w:spacing w:before="0" w:after="0"/>
              <w:rPr>
                <w:sz w:val="20"/>
              </w:rPr>
            </w:pPr>
            <w:r w:rsidRPr="00C316CF">
              <w:rPr>
                <w:sz w:val="20"/>
              </w:rPr>
              <w:t>КПП</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Место нахождения в стране регистрации</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placeOfStayInRegCountryInfo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country</w:t>
            </w:r>
          </w:p>
        </w:tc>
        <w:tc>
          <w:tcPr>
            <w:tcW w:w="198" w:type="pct"/>
            <w:shd w:val="clear" w:color="auto" w:fill="auto"/>
          </w:tcPr>
          <w:p w:rsidR="00C5608B" w:rsidRPr="00647DE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Страна регистрации</w:t>
            </w:r>
          </w:p>
        </w:tc>
        <w:tc>
          <w:tcPr>
            <w:tcW w:w="1387" w:type="pct"/>
            <w:shd w:val="clear" w:color="auto" w:fill="auto"/>
          </w:tcPr>
          <w:p w:rsidR="00C5608B" w:rsidRPr="00162C8B" w:rsidRDefault="00C5608B" w:rsidP="00C5608B">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274F75"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Адрес местонахождения организации в стране регистрации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Страна регистрации</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3D16DA">
              <w:rPr>
                <w:b/>
                <w:bCs/>
                <w:sz w:val="20"/>
              </w:rPr>
              <w:t>country</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countryCode</w:t>
            </w:r>
          </w:p>
        </w:tc>
        <w:tc>
          <w:tcPr>
            <w:tcW w:w="198" w:type="pct"/>
            <w:shd w:val="clear" w:color="auto" w:fill="auto"/>
          </w:tcPr>
          <w:p w:rsidR="00C5608B" w:rsidRPr="00C316CF" w:rsidRDefault="00C5608B" w:rsidP="00C5608B">
            <w:pPr>
              <w:spacing w:before="0" w:after="0"/>
              <w:rPr>
                <w:sz w:val="20"/>
              </w:rPr>
            </w:pPr>
            <w:r w:rsidRPr="00C316CF">
              <w:rPr>
                <w:sz w:val="20"/>
              </w:rPr>
              <w:t>О</w:t>
            </w:r>
          </w:p>
        </w:tc>
        <w:tc>
          <w:tcPr>
            <w:tcW w:w="495" w:type="pct"/>
            <w:shd w:val="clear" w:color="auto" w:fill="auto"/>
          </w:tcPr>
          <w:p w:rsidR="00C5608B" w:rsidRPr="00C316CF" w:rsidRDefault="00C5608B" w:rsidP="00C5608B">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shd w:val="clear" w:color="auto" w:fill="auto"/>
          </w:tcPr>
          <w:p w:rsidR="00C5608B" w:rsidRPr="00C316CF" w:rsidRDefault="00C5608B" w:rsidP="00C5608B">
            <w:pPr>
              <w:spacing w:before="0" w:after="0"/>
              <w:rPr>
                <w:sz w:val="20"/>
              </w:rPr>
            </w:pPr>
            <w:r w:rsidRPr="001C59DB">
              <w:rPr>
                <w:sz w:val="20"/>
              </w:rPr>
              <w:t>Цифровой код страны</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1C59DB">
              <w:rPr>
                <w:sz w:val="20"/>
              </w:rPr>
              <w:t>countryFullName</w:t>
            </w:r>
          </w:p>
        </w:tc>
        <w:tc>
          <w:tcPr>
            <w:tcW w:w="198" w:type="pct"/>
            <w:shd w:val="clear" w:color="auto" w:fill="auto"/>
          </w:tcPr>
          <w:p w:rsidR="00C5608B" w:rsidRPr="00C316CF" w:rsidRDefault="00C5608B" w:rsidP="00C5608B">
            <w:pPr>
              <w:spacing w:before="0" w:after="0"/>
              <w:rPr>
                <w:sz w:val="20"/>
              </w:rPr>
            </w:pPr>
            <w:r w:rsidRPr="00C316CF">
              <w:rPr>
                <w:sz w:val="20"/>
              </w:rPr>
              <w:t>Н</w:t>
            </w:r>
          </w:p>
        </w:tc>
        <w:tc>
          <w:tcPr>
            <w:tcW w:w="495" w:type="pct"/>
            <w:shd w:val="clear" w:color="auto" w:fill="auto"/>
          </w:tcPr>
          <w:p w:rsidR="00C5608B" w:rsidRPr="00C316CF" w:rsidRDefault="00C5608B" w:rsidP="00C5608B">
            <w:pPr>
              <w:spacing w:before="0" w:after="0"/>
              <w:rPr>
                <w:sz w:val="20"/>
              </w:rPr>
            </w:pPr>
            <w:r w:rsidRPr="00C316CF">
              <w:rPr>
                <w:sz w:val="20"/>
              </w:rPr>
              <w:t xml:space="preserve">T </w:t>
            </w:r>
            <w:r>
              <w:rPr>
                <w:sz w:val="20"/>
              </w:rPr>
              <w:t>[1 - 200]</w:t>
            </w:r>
          </w:p>
        </w:tc>
        <w:tc>
          <w:tcPr>
            <w:tcW w:w="1387" w:type="pct"/>
            <w:shd w:val="clear" w:color="auto" w:fill="auto"/>
          </w:tcPr>
          <w:p w:rsidR="00C5608B" w:rsidRPr="00C316CF" w:rsidRDefault="00C5608B" w:rsidP="00C5608B">
            <w:pPr>
              <w:spacing w:before="0" w:after="0"/>
              <w:rPr>
                <w:sz w:val="20"/>
              </w:rPr>
            </w:pPr>
            <w:r w:rsidRPr="001C59DB">
              <w:rPr>
                <w:sz w:val="20"/>
              </w:rPr>
              <w:t>Полное наименование страны</w:t>
            </w:r>
          </w:p>
        </w:tc>
        <w:tc>
          <w:tcPr>
            <w:tcW w:w="1387" w:type="pct"/>
            <w:shd w:val="clear" w:color="auto" w:fill="auto"/>
          </w:tcPr>
          <w:p w:rsidR="00C5608B" w:rsidRPr="00162C8B" w:rsidRDefault="00C5608B" w:rsidP="00C5608B">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placeOfStayInRFInfo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Почтовый адрес 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orgFactAddress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Адрес местонахождения </w:t>
            </w:r>
            <w:r w:rsidRPr="00C316CF">
              <w:rPr>
                <w:sz w:val="20"/>
              </w:rPr>
              <w:lastRenderedPageBreak/>
              <w:t>организации</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individualPersonRFInfo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postAddress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Почтовый адрес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factAddress</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w:t>
            </w:r>
            <w:r>
              <w:rPr>
                <w:sz w:val="20"/>
              </w:rPr>
              <w:t>[1 - 2000]</w:t>
            </w:r>
          </w:p>
        </w:tc>
        <w:tc>
          <w:tcPr>
            <w:tcW w:w="1387" w:type="pct"/>
            <w:shd w:val="clear" w:color="auto" w:fill="auto"/>
          </w:tcPr>
          <w:p w:rsidR="00C5608B" w:rsidRPr="00C316CF" w:rsidRDefault="00C5608B" w:rsidP="00C5608B">
            <w:pPr>
              <w:spacing w:before="0" w:after="0"/>
              <w:rPr>
                <w:sz w:val="20"/>
              </w:rPr>
            </w:pPr>
            <w:r w:rsidRPr="00C316CF">
              <w:rPr>
                <w:sz w:val="20"/>
              </w:rPr>
              <w:t xml:space="preserve">Адрес местонахождения </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contactEMail</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T [ 1 - 256 ]</w:t>
            </w:r>
          </w:p>
        </w:tc>
        <w:tc>
          <w:tcPr>
            <w:tcW w:w="1387" w:type="pct"/>
            <w:shd w:val="clear" w:color="auto" w:fill="auto"/>
          </w:tcPr>
          <w:p w:rsidR="00C5608B" w:rsidRPr="00C316CF" w:rsidRDefault="00C5608B" w:rsidP="00C5608B">
            <w:pPr>
              <w:spacing w:before="0" w:after="0"/>
              <w:rPr>
                <w:sz w:val="20"/>
              </w:rPr>
            </w:pPr>
            <w:r w:rsidRPr="00C316CF">
              <w:rPr>
                <w:sz w:val="20"/>
              </w:rPr>
              <w:t>Электронная почта</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contactPhone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[ 1 - 30 ]</w:t>
            </w:r>
          </w:p>
        </w:tc>
        <w:tc>
          <w:tcPr>
            <w:tcW w:w="1387" w:type="pct"/>
            <w:shd w:val="clear" w:color="auto" w:fill="auto"/>
          </w:tcPr>
          <w:p w:rsidR="00C5608B" w:rsidRPr="00C316CF" w:rsidRDefault="00C5608B" w:rsidP="00C5608B">
            <w:pPr>
              <w:spacing w:before="0" w:after="0"/>
              <w:rPr>
                <w:sz w:val="20"/>
              </w:rPr>
            </w:pPr>
            <w:r w:rsidRPr="00C316CF">
              <w:rPr>
                <w:sz w:val="20"/>
              </w:rPr>
              <w:t>Контактный телефон</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isIP</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B</w:t>
            </w:r>
          </w:p>
        </w:tc>
        <w:tc>
          <w:tcPr>
            <w:tcW w:w="1387" w:type="pct"/>
            <w:shd w:val="clear" w:color="auto" w:fill="auto"/>
          </w:tcPr>
          <w:p w:rsidR="00C5608B" w:rsidRPr="00C316CF" w:rsidRDefault="00C5608B" w:rsidP="00C5608B">
            <w:pPr>
              <w:spacing w:before="0" w:after="0"/>
              <w:rPr>
                <w:sz w:val="20"/>
              </w:rPr>
            </w:pPr>
            <w:r w:rsidRPr="00C316CF">
              <w:rPr>
                <w:sz w:val="20"/>
              </w:rPr>
              <w:t>Индивидуальный предприниматель</w:t>
            </w:r>
          </w:p>
        </w:tc>
        <w:tc>
          <w:tcPr>
            <w:tcW w:w="1387" w:type="pct"/>
            <w:shd w:val="clear" w:color="auto" w:fill="auto"/>
          </w:tcPr>
          <w:p w:rsidR="00C5608B" w:rsidRPr="00C316CF" w:rsidRDefault="00C5608B" w:rsidP="00C5608B">
            <w:pPr>
              <w:spacing w:before="0" w:after="0"/>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nameInfo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lastName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Фамилия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firstName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Имя</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middleName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 xml:space="preserve">T [ 1 - </w:t>
            </w:r>
            <w:r>
              <w:rPr>
                <w:sz w:val="20"/>
                <w:lang w:val="en-US"/>
              </w:rPr>
              <w:t>6</w:t>
            </w:r>
            <w:r w:rsidRPr="00C316CF">
              <w:rPr>
                <w:sz w:val="20"/>
              </w:rPr>
              <w:t>0 ]</w:t>
            </w:r>
          </w:p>
        </w:tc>
        <w:tc>
          <w:tcPr>
            <w:tcW w:w="1387" w:type="pct"/>
            <w:shd w:val="clear" w:color="auto" w:fill="auto"/>
          </w:tcPr>
          <w:p w:rsidR="00C5608B" w:rsidRPr="00C316CF" w:rsidRDefault="00C5608B" w:rsidP="00C5608B">
            <w:pPr>
              <w:spacing w:before="0" w:after="0"/>
              <w:rPr>
                <w:sz w:val="20"/>
              </w:rPr>
            </w:pPr>
            <w:r w:rsidRPr="00C316CF">
              <w:rPr>
                <w:sz w:val="20"/>
              </w:rPr>
              <w:t>Отчество</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Физическое лицо иностранного государства</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r w:rsidRPr="00C316CF">
              <w:rPr>
                <w:b/>
                <w:bCs/>
                <w:sz w:val="20"/>
              </w:rPr>
              <w:t>individualPersonForeignStateInfo</w:t>
            </w:r>
          </w:p>
        </w:tc>
        <w:tc>
          <w:tcPr>
            <w:tcW w:w="790" w:type="pct"/>
            <w:shd w:val="clear" w:color="auto" w:fill="auto"/>
          </w:tcPr>
          <w:p w:rsidR="00C5608B" w:rsidRPr="00C316CF" w:rsidRDefault="00C5608B" w:rsidP="00C5608B">
            <w:pPr>
              <w:spacing w:before="0" w:after="0"/>
              <w:rPr>
                <w:sz w:val="20"/>
              </w:rPr>
            </w:pPr>
          </w:p>
        </w:tc>
        <w:tc>
          <w:tcPr>
            <w:tcW w:w="198" w:type="pct"/>
            <w:shd w:val="clear" w:color="auto" w:fill="auto"/>
          </w:tcPr>
          <w:p w:rsidR="00C5608B" w:rsidRPr="00C316CF" w:rsidRDefault="00C5608B" w:rsidP="00C5608B">
            <w:pPr>
              <w:spacing w:before="0" w:after="0"/>
              <w:rPr>
                <w:sz w:val="20"/>
              </w:rPr>
            </w:pPr>
          </w:p>
        </w:tc>
        <w:tc>
          <w:tcPr>
            <w:tcW w:w="495" w:type="pct"/>
            <w:shd w:val="clear" w:color="auto" w:fill="auto"/>
          </w:tcPr>
          <w:p w:rsidR="00C5608B" w:rsidRPr="00C316CF" w:rsidRDefault="00C5608B" w:rsidP="00C5608B">
            <w:pPr>
              <w:spacing w:before="0" w:after="0"/>
              <w:rPr>
                <w:sz w:val="20"/>
              </w:rPr>
            </w:pPr>
          </w:p>
        </w:tc>
        <w:tc>
          <w:tcPr>
            <w:tcW w:w="1387" w:type="pct"/>
            <w:shd w:val="clear" w:color="auto" w:fill="auto"/>
          </w:tcPr>
          <w:p w:rsidR="00C5608B" w:rsidRPr="00C316CF" w:rsidRDefault="00C5608B" w:rsidP="00C5608B">
            <w:pPr>
              <w:spacing w:before="0" w:after="0"/>
              <w:rPr>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w:t>
            </w:r>
          </w:p>
        </w:tc>
        <w:tc>
          <w:tcPr>
            <w:tcW w:w="1387" w:type="pct"/>
            <w:shd w:val="clear" w:color="auto" w:fill="auto"/>
          </w:tcPr>
          <w:p w:rsidR="00C5608B" w:rsidRPr="004D2E60"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nameLatInfo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ФИО (латинскими буквами)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 состав блока «ФИО»</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taxPayerCode</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 [ 1 - 100 ]</w:t>
            </w:r>
          </w:p>
        </w:tc>
        <w:tc>
          <w:tcPr>
            <w:tcW w:w="1387" w:type="pct"/>
            <w:shd w:val="clear" w:color="auto" w:fill="auto"/>
          </w:tcPr>
          <w:p w:rsidR="00C5608B" w:rsidRPr="00C316CF" w:rsidRDefault="00C5608B" w:rsidP="00C5608B">
            <w:pPr>
              <w:spacing w:before="0" w:after="0"/>
              <w:rPr>
                <w:sz w:val="20"/>
              </w:rPr>
            </w:pPr>
            <w:r w:rsidRPr="00C316CF">
              <w:rPr>
                <w:sz w:val="20"/>
              </w:rPr>
              <w:t>Код налогоплательщика в стране регистрации или его аналог</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registerInRFTaxBodiesInfo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Поставщик состоит на учете в налоговых органах на территории РФ</w:t>
            </w:r>
          </w:p>
        </w:tc>
        <w:tc>
          <w:tcPr>
            <w:tcW w:w="1387" w:type="pct"/>
            <w:shd w:val="clear" w:color="auto" w:fill="auto"/>
          </w:tcPr>
          <w:p w:rsidR="00C5608B" w:rsidRPr="00162C8B" w:rsidRDefault="00C5608B" w:rsidP="00C5608B">
            <w:pPr>
              <w:spacing w:before="0" w:after="0"/>
              <w:jc w:val="both"/>
              <w:rPr>
                <w:sz w:val="20"/>
              </w:rPr>
            </w:pP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placeOfStayInRegCountryInfo</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Pr>
                <w:sz w:val="20"/>
              </w:rPr>
              <w:t>Место нахожд</w:t>
            </w:r>
            <w:r w:rsidRPr="00C316CF">
              <w:rPr>
                <w:sz w:val="20"/>
              </w:rPr>
              <w:t>ения в стране регистрации</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743" w:type="pct"/>
            <w:shd w:val="clear" w:color="auto" w:fill="auto"/>
          </w:tcPr>
          <w:p w:rsidR="00C5608B" w:rsidRPr="00C316CF" w:rsidRDefault="00C5608B" w:rsidP="00C5608B">
            <w:pPr>
              <w:spacing w:before="0" w:after="0"/>
              <w:rPr>
                <w:sz w:val="20"/>
              </w:rPr>
            </w:pPr>
          </w:p>
        </w:tc>
        <w:tc>
          <w:tcPr>
            <w:tcW w:w="790" w:type="pct"/>
            <w:shd w:val="clear" w:color="auto" w:fill="auto"/>
          </w:tcPr>
          <w:p w:rsidR="00C5608B" w:rsidRPr="00C316CF" w:rsidRDefault="00C5608B" w:rsidP="00C5608B">
            <w:pPr>
              <w:spacing w:before="0" w:after="0"/>
              <w:rPr>
                <w:sz w:val="20"/>
              </w:rPr>
            </w:pPr>
            <w:r w:rsidRPr="00C316CF">
              <w:rPr>
                <w:sz w:val="20"/>
              </w:rPr>
              <w:t>placeOfStayInRFInfo</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S</w:t>
            </w:r>
          </w:p>
        </w:tc>
        <w:tc>
          <w:tcPr>
            <w:tcW w:w="1387" w:type="pct"/>
            <w:shd w:val="clear" w:color="auto" w:fill="auto"/>
          </w:tcPr>
          <w:p w:rsidR="00C5608B" w:rsidRPr="00C316CF" w:rsidRDefault="00C5608B" w:rsidP="00C5608B">
            <w:pPr>
              <w:spacing w:before="0" w:after="0"/>
              <w:rPr>
                <w:sz w:val="20"/>
              </w:rPr>
            </w:pPr>
            <w:r w:rsidRPr="00C316CF">
              <w:rPr>
                <w:sz w:val="20"/>
              </w:rPr>
              <w:t>Наличие у поставщика места пребывания на территории РФ</w:t>
            </w:r>
          </w:p>
        </w:tc>
        <w:tc>
          <w:tcPr>
            <w:tcW w:w="1387" w:type="pct"/>
            <w:shd w:val="clear" w:color="auto" w:fill="auto"/>
          </w:tcPr>
          <w:p w:rsidR="00C5608B" w:rsidRPr="00162C8B" w:rsidRDefault="00C5608B" w:rsidP="00C5608B">
            <w:pPr>
              <w:spacing w:before="0" w:after="0"/>
              <w:jc w:val="both"/>
              <w:rPr>
                <w:sz w:val="20"/>
              </w:rPr>
            </w:pPr>
            <w:r>
              <w:rPr>
                <w:sz w:val="20"/>
              </w:rPr>
              <w:t>Состав блока см. выше</w:t>
            </w:r>
          </w:p>
        </w:tc>
      </w:tr>
      <w:tr w:rsidR="00C5608B" w:rsidRPr="00301389" w:rsidTr="00C5608B">
        <w:trPr>
          <w:jc w:val="center"/>
        </w:trPr>
        <w:tc>
          <w:tcPr>
            <w:tcW w:w="5000" w:type="pct"/>
            <w:gridSpan w:val="6"/>
            <w:shd w:val="clear" w:color="auto" w:fill="auto"/>
            <w:vAlign w:val="center"/>
            <w:hideMark/>
          </w:tcPr>
          <w:p w:rsidR="00C5608B" w:rsidRPr="00301389" w:rsidRDefault="00C5608B" w:rsidP="00C5608B">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C5608B" w:rsidRPr="00301389" w:rsidTr="00C5608B">
        <w:trPr>
          <w:jc w:val="center"/>
        </w:trPr>
        <w:tc>
          <w:tcPr>
            <w:tcW w:w="743" w:type="pct"/>
            <w:shd w:val="clear" w:color="auto" w:fill="auto"/>
          </w:tcPr>
          <w:p w:rsidR="00C5608B" w:rsidRPr="00162C8B" w:rsidRDefault="00C5608B" w:rsidP="00C5608B">
            <w:pPr>
              <w:spacing w:before="0" w:after="0"/>
              <w:jc w:val="both"/>
              <w:rPr>
                <w:sz w:val="20"/>
              </w:rPr>
            </w:pPr>
            <w:r w:rsidRPr="00C316CF">
              <w:rPr>
                <w:b/>
                <w:bCs/>
                <w:sz w:val="20"/>
              </w:rPr>
              <w:t>registerInRFTaxBodiesInfo</w:t>
            </w:r>
          </w:p>
        </w:tc>
        <w:tc>
          <w:tcPr>
            <w:tcW w:w="790" w:type="pct"/>
            <w:shd w:val="clear" w:color="auto" w:fill="auto"/>
            <w:vAlign w:val="center"/>
          </w:tcPr>
          <w:p w:rsidR="00C5608B" w:rsidRPr="00301389" w:rsidRDefault="00C5608B" w:rsidP="00C5608B">
            <w:pPr>
              <w:keepNext/>
              <w:spacing w:before="0" w:after="0"/>
              <w:contextualSpacing/>
              <w:rPr>
                <w:b/>
                <w:sz w:val="20"/>
              </w:rPr>
            </w:pPr>
          </w:p>
        </w:tc>
        <w:tc>
          <w:tcPr>
            <w:tcW w:w="198" w:type="pct"/>
            <w:shd w:val="clear" w:color="auto" w:fill="auto"/>
            <w:vAlign w:val="center"/>
          </w:tcPr>
          <w:p w:rsidR="00C5608B" w:rsidRPr="00301389" w:rsidRDefault="00C5608B" w:rsidP="00C5608B">
            <w:pPr>
              <w:keepNext/>
              <w:spacing w:before="0" w:after="0"/>
              <w:contextualSpacing/>
              <w:jc w:val="center"/>
              <w:rPr>
                <w:b/>
                <w:sz w:val="20"/>
              </w:rPr>
            </w:pPr>
          </w:p>
        </w:tc>
        <w:tc>
          <w:tcPr>
            <w:tcW w:w="495" w:type="pct"/>
            <w:shd w:val="clear" w:color="auto" w:fill="auto"/>
            <w:vAlign w:val="center"/>
          </w:tcPr>
          <w:p w:rsidR="00C5608B" w:rsidRPr="00301389" w:rsidRDefault="00C5608B" w:rsidP="00C5608B">
            <w:pPr>
              <w:keepNext/>
              <w:spacing w:before="0" w:after="0"/>
              <w:contextualSpacing/>
              <w:jc w:val="center"/>
              <w:rPr>
                <w:b/>
                <w:sz w:val="20"/>
              </w:rPr>
            </w:pPr>
          </w:p>
        </w:tc>
        <w:tc>
          <w:tcPr>
            <w:tcW w:w="1387" w:type="pct"/>
            <w:shd w:val="clear" w:color="auto" w:fill="auto"/>
            <w:vAlign w:val="center"/>
          </w:tcPr>
          <w:p w:rsidR="00C5608B" w:rsidRPr="00301389" w:rsidRDefault="00C5608B" w:rsidP="00C5608B">
            <w:pPr>
              <w:keepNext/>
              <w:spacing w:before="0" w:after="0"/>
              <w:contextualSpacing/>
              <w:rPr>
                <w:b/>
                <w:sz w:val="20"/>
              </w:rPr>
            </w:pPr>
          </w:p>
        </w:tc>
        <w:tc>
          <w:tcPr>
            <w:tcW w:w="1387" w:type="pct"/>
            <w:shd w:val="clear" w:color="auto" w:fill="auto"/>
            <w:vAlign w:val="center"/>
            <w:hideMark/>
          </w:tcPr>
          <w:p w:rsidR="00C5608B" w:rsidRPr="00301389" w:rsidRDefault="00C5608B" w:rsidP="00C5608B">
            <w:pPr>
              <w:keepNext/>
              <w:spacing w:before="0" w:after="0"/>
              <w:contextualSpacing/>
              <w:rPr>
                <w:b/>
                <w:sz w:val="20"/>
              </w:rPr>
            </w:pP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INN</w:t>
            </w:r>
          </w:p>
        </w:tc>
        <w:tc>
          <w:tcPr>
            <w:tcW w:w="198" w:type="pct"/>
            <w:shd w:val="clear" w:color="auto" w:fill="auto"/>
          </w:tcPr>
          <w:p w:rsidR="00C5608B" w:rsidRPr="00C316CF" w:rsidRDefault="00C5608B" w:rsidP="00C5608B">
            <w:pPr>
              <w:spacing w:before="0" w:after="0"/>
              <w:jc w:val="center"/>
              <w:rPr>
                <w:sz w:val="20"/>
              </w:rPr>
            </w:pPr>
            <w:r w:rsidRPr="00C316CF">
              <w:rPr>
                <w:sz w:val="20"/>
              </w:rPr>
              <w:t>О</w:t>
            </w:r>
          </w:p>
        </w:tc>
        <w:tc>
          <w:tcPr>
            <w:tcW w:w="495" w:type="pct"/>
            <w:shd w:val="clear" w:color="auto" w:fill="auto"/>
          </w:tcPr>
          <w:p w:rsidR="00C5608B" w:rsidRPr="00C316CF" w:rsidRDefault="00C5608B" w:rsidP="00C5608B">
            <w:pPr>
              <w:spacing w:before="0" w:after="0"/>
              <w:jc w:val="center"/>
              <w:rPr>
                <w:sz w:val="20"/>
              </w:rPr>
            </w:pPr>
            <w:r w:rsidRPr="00C316CF">
              <w:rPr>
                <w:sz w:val="20"/>
              </w:rPr>
              <w:t>T</w:t>
            </w:r>
          </w:p>
        </w:tc>
        <w:tc>
          <w:tcPr>
            <w:tcW w:w="1387" w:type="pct"/>
            <w:shd w:val="clear" w:color="auto" w:fill="auto"/>
          </w:tcPr>
          <w:p w:rsidR="00C5608B" w:rsidRPr="00C316CF" w:rsidRDefault="00C5608B" w:rsidP="00C5608B">
            <w:pPr>
              <w:spacing w:before="0" w:after="0"/>
              <w:rPr>
                <w:sz w:val="20"/>
              </w:rPr>
            </w:pPr>
            <w:r w:rsidRPr="00C316CF">
              <w:rPr>
                <w:sz w:val="20"/>
              </w:rPr>
              <w:t>ИНН</w:t>
            </w:r>
          </w:p>
        </w:tc>
        <w:tc>
          <w:tcPr>
            <w:tcW w:w="1387" w:type="pct"/>
            <w:shd w:val="clear" w:color="auto" w:fill="auto"/>
          </w:tcPr>
          <w:p w:rsidR="00C5608B" w:rsidRPr="00C316CF" w:rsidRDefault="00C5608B" w:rsidP="00C5608B">
            <w:pPr>
              <w:spacing w:before="0" w:after="0"/>
              <w:rPr>
                <w:sz w:val="20"/>
              </w:rPr>
            </w:pPr>
            <w:r>
              <w:rPr>
                <w:sz w:val="20"/>
              </w:rPr>
              <w:t>Допустимые значения</w:t>
            </w:r>
            <w:r w:rsidRPr="00C316CF">
              <w:rPr>
                <w:sz w:val="20"/>
              </w:rPr>
              <w:t>: d{12}</w:t>
            </w:r>
          </w:p>
        </w:tc>
      </w:tr>
      <w:tr w:rsidR="00C5608B" w:rsidRPr="00301389" w:rsidTr="00C5608B">
        <w:trPr>
          <w:jc w:val="center"/>
        </w:trPr>
        <w:tc>
          <w:tcPr>
            <w:tcW w:w="743" w:type="pct"/>
            <w:shd w:val="clear" w:color="auto" w:fill="auto"/>
            <w:vAlign w:val="center"/>
          </w:tcPr>
          <w:p w:rsidR="00C5608B" w:rsidRPr="00301389" w:rsidRDefault="00C5608B" w:rsidP="00C5608B">
            <w:pPr>
              <w:spacing w:before="0" w:after="0"/>
              <w:contextualSpacing/>
              <w:rPr>
                <w:sz w:val="20"/>
              </w:rPr>
            </w:pPr>
          </w:p>
        </w:tc>
        <w:tc>
          <w:tcPr>
            <w:tcW w:w="790" w:type="pct"/>
            <w:shd w:val="clear" w:color="auto" w:fill="auto"/>
          </w:tcPr>
          <w:p w:rsidR="00C5608B" w:rsidRPr="00C316CF" w:rsidRDefault="00C5608B" w:rsidP="00C5608B">
            <w:pPr>
              <w:spacing w:before="0" w:after="0"/>
              <w:rPr>
                <w:sz w:val="20"/>
              </w:rPr>
            </w:pPr>
            <w:r w:rsidRPr="00C316CF">
              <w:rPr>
                <w:sz w:val="20"/>
              </w:rPr>
              <w:t>registrationDate</w:t>
            </w:r>
          </w:p>
        </w:tc>
        <w:tc>
          <w:tcPr>
            <w:tcW w:w="198" w:type="pct"/>
            <w:shd w:val="clear" w:color="auto" w:fill="auto"/>
          </w:tcPr>
          <w:p w:rsidR="00C5608B" w:rsidRPr="00C316CF" w:rsidRDefault="00C5608B" w:rsidP="00C5608B">
            <w:pPr>
              <w:spacing w:before="0" w:after="0"/>
              <w:jc w:val="center"/>
              <w:rPr>
                <w:sz w:val="20"/>
              </w:rPr>
            </w:pPr>
            <w:r w:rsidRPr="00C316CF">
              <w:rPr>
                <w:sz w:val="20"/>
              </w:rPr>
              <w:t>Н</w:t>
            </w:r>
          </w:p>
        </w:tc>
        <w:tc>
          <w:tcPr>
            <w:tcW w:w="495" w:type="pct"/>
            <w:shd w:val="clear" w:color="auto" w:fill="auto"/>
          </w:tcPr>
          <w:p w:rsidR="00C5608B" w:rsidRPr="00C316CF" w:rsidRDefault="00C5608B" w:rsidP="00C5608B">
            <w:pPr>
              <w:spacing w:before="0" w:after="0"/>
              <w:jc w:val="center"/>
              <w:rPr>
                <w:sz w:val="20"/>
              </w:rPr>
            </w:pPr>
            <w:r w:rsidRPr="00C316CF">
              <w:rPr>
                <w:sz w:val="20"/>
              </w:rPr>
              <w:t>D</w:t>
            </w:r>
          </w:p>
        </w:tc>
        <w:tc>
          <w:tcPr>
            <w:tcW w:w="1387" w:type="pct"/>
            <w:shd w:val="clear" w:color="auto" w:fill="auto"/>
          </w:tcPr>
          <w:p w:rsidR="00C5608B" w:rsidRPr="00C316CF" w:rsidRDefault="00C5608B" w:rsidP="00C5608B">
            <w:pPr>
              <w:spacing w:before="0" w:after="0"/>
              <w:rPr>
                <w:sz w:val="20"/>
              </w:rPr>
            </w:pPr>
            <w:r>
              <w:rPr>
                <w:sz w:val="20"/>
              </w:rPr>
              <w:t>Дата поста</w:t>
            </w:r>
            <w:r w:rsidRPr="00C316CF">
              <w:rPr>
                <w:sz w:val="20"/>
              </w:rPr>
              <w:t>новки на учет в налоговом органе</w:t>
            </w:r>
          </w:p>
        </w:tc>
        <w:tc>
          <w:tcPr>
            <w:tcW w:w="1387" w:type="pct"/>
            <w:shd w:val="clear" w:color="auto" w:fill="auto"/>
          </w:tcPr>
          <w:p w:rsidR="00C5608B" w:rsidRPr="00C316CF" w:rsidRDefault="00C5608B" w:rsidP="00C5608B">
            <w:pPr>
              <w:spacing w:before="0" w:after="0"/>
              <w:rPr>
                <w:sz w:val="20"/>
              </w:rPr>
            </w:pPr>
          </w:p>
        </w:tc>
      </w:tr>
    </w:tbl>
    <w:p w:rsidR="006E4D01" w:rsidRDefault="006E4D01" w:rsidP="00307C8D">
      <w:pPr>
        <w:spacing w:before="0" w:after="0"/>
        <w:contextualSpacing/>
        <w:rPr>
          <w:sz w:val="20"/>
        </w:rPr>
      </w:pPr>
    </w:p>
    <w:p w:rsidR="00FE45AB" w:rsidRPr="006B1628" w:rsidRDefault="00CA43E0" w:rsidP="00CA43E0">
      <w:pPr>
        <w:pStyle w:val="20"/>
      </w:pPr>
      <w:r w:rsidRPr="00CA43E0">
        <w:t>Извещение о проведении ЭЗТ (Закупка товаров согласно ч.12 ст. 93 № 44-ФЗ)</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1"/>
        <w:gridCol w:w="1656"/>
        <w:gridCol w:w="365"/>
        <w:gridCol w:w="1108"/>
        <w:gridCol w:w="13"/>
        <w:gridCol w:w="2916"/>
        <w:gridCol w:w="11"/>
        <w:gridCol w:w="6"/>
        <w:gridCol w:w="2890"/>
        <w:gridCol w:w="23"/>
      </w:tblGrid>
      <w:tr w:rsidR="00FE45AB" w:rsidRPr="00301389" w:rsidTr="000520F6">
        <w:trPr>
          <w:gridAfter w:val="1"/>
          <w:wAfter w:w="11" w:type="pct"/>
          <w:tblHeader/>
          <w:jc w:val="center"/>
        </w:trPr>
        <w:tc>
          <w:tcPr>
            <w:tcW w:w="74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Код элемента</w:t>
            </w:r>
          </w:p>
        </w:tc>
        <w:tc>
          <w:tcPr>
            <w:tcW w:w="785"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Содерж. элемента</w:t>
            </w:r>
          </w:p>
        </w:tc>
        <w:tc>
          <w:tcPr>
            <w:tcW w:w="173"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Тип</w:t>
            </w:r>
          </w:p>
        </w:tc>
        <w:tc>
          <w:tcPr>
            <w:tcW w:w="531" w:type="pct"/>
            <w:gridSpan w:val="2"/>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Наименование</w:t>
            </w:r>
          </w:p>
        </w:tc>
        <w:tc>
          <w:tcPr>
            <w:tcW w:w="1370" w:type="pct"/>
            <w:shd w:val="clear" w:color="auto" w:fill="D9D9D9"/>
            <w:vAlign w:val="center"/>
            <w:hideMark/>
          </w:tcPr>
          <w:p w:rsidR="00FE45AB" w:rsidRPr="00301389" w:rsidRDefault="00FE45AB" w:rsidP="00FE45AB">
            <w:pPr>
              <w:keepNext/>
              <w:spacing w:before="0" w:after="0"/>
              <w:ind w:firstLine="5"/>
              <w:contextualSpacing/>
              <w:jc w:val="center"/>
              <w:rPr>
                <w:b/>
                <w:bCs/>
                <w:sz w:val="20"/>
              </w:rPr>
            </w:pPr>
            <w:r w:rsidRPr="00301389">
              <w:rPr>
                <w:b/>
                <w:bCs/>
                <w:sz w:val="20"/>
              </w:rPr>
              <w:t>Дополнительная информация</w:t>
            </w:r>
          </w:p>
        </w:tc>
      </w:tr>
      <w:tr w:rsidR="00FE45AB" w:rsidRPr="0095598C" w:rsidTr="000520F6">
        <w:trPr>
          <w:gridAfter w:val="1"/>
          <w:wAfter w:w="11" w:type="pct"/>
          <w:jc w:val="center"/>
        </w:trPr>
        <w:tc>
          <w:tcPr>
            <w:tcW w:w="4989" w:type="pct"/>
            <w:gridSpan w:val="9"/>
            <w:shd w:val="clear" w:color="auto" w:fill="auto"/>
            <w:vAlign w:val="center"/>
          </w:tcPr>
          <w:p w:rsidR="00FE45AB" w:rsidRPr="0095598C" w:rsidRDefault="00CA43E0" w:rsidP="00FE45AB">
            <w:pPr>
              <w:keepNext/>
              <w:spacing w:before="0" w:after="0"/>
              <w:contextualSpacing/>
              <w:jc w:val="center"/>
              <w:rPr>
                <w:b/>
                <w:sz w:val="20"/>
              </w:rPr>
            </w:pPr>
            <w:r w:rsidRPr="00CA43E0">
              <w:rPr>
                <w:b/>
                <w:sz w:val="20"/>
              </w:rPr>
              <w:t>Извещение о проведении ЭЗТ (Закупка товаров согласно ч.12 ст. 93 № 44-ФЗ)</w:t>
            </w:r>
          </w:p>
        </w:tc>
      </w:tr>
      <w:tr w:rsidR="00FE45AB" w:rsidRPr="006B1628" w:rsidTr="000520F6">
        <w:trPr>
          <w:gridAfter w:val="1"/>
          <w:wAfter w:w="11" w:type="pct"/>
          <w:jc w:val="center"/>
        </w:trPr>
        <w:tc>
          <w:tcPr>
            <w:tcW w:w="740" w:type="pct"/>
            <w:shd w:val="clear" w:color="auto" w:fill="auto"/>
            <w:vAlign w:val="center"/>
          </w:tcPr>
          <w:p w:rsidR="00FE45AB" w:rsidRPr="0095598C" w:rsidRDefault="00CA43E0" w:rsidP="00CA43E0">
            <w:pPr>
              <w:spacing w:before="0" w:after="0"/>
              <w:contextualSpacing/>
              <w:rPr>
                <w:sz w:val="20"/>
                <w:lang w:val="en-US"/>
              </w:rPr>
            </w:pPr>
            <w:r>
              <w:rPr>
                <w:b/>
                <w:bCs/>
                <w:sz w:val="20"/>
                <w:lang w:val="en-US"/>
              </w:rPr>
              <w:t>epN</w:t>
            </w:r>
            <w:r w:rsidRPr="00CA43E0">
              <w:rPr>
                <w:b/>
                <w:bCs/>
                <w:sz w:val="20"/>
              </w:rPr>
              <w:t>otificationEZT2020</w:t>
            </w:r>
          </w:p>
        </w:tc>
        <w:tc>
          <w:tcPr>
            <w:tcW w:w="785" w:type="pct"/>
            <w:shd w:val="clear" w:color="auto" w:fill="auto"/>
          </w:tcPr>
          <w:p w:rsidR="00FE45AB" w:rsidRPr="006B1628" w:rsidRDefault="00FE45AB" w:rsidP="00FE45AB">
            <w:pPr>
              <w:spacing w:before="0" w:after="0"/>
              <w:jc w:val="both"/>
              <w:rPr>
                <w:sz w:val="20"/>
              </w:rPr>
            </w:pPr>
          </w:p>
        </w:tc>
        <w:tc>
          <w:tcPr>
            <w:tcW w:w="173" w:type="pct"/>
            <w:shd w:val="clear" w:color="auto" w:fill="auto"/>
          </w:tcPr>
          <w:p w:rsidR="00FE45AB" w:rsidRPr="006B1628" w:rsidRDefault="00FE45AB" w:rsidP="00FE45AB">
            <w:pPr>
              <w:spacing w:before="0" w:after="0"/>
              <w:jc w:val="center"/>
              <w:rPr>
                <w:sz w:val="20"/>
              </w:rPr>
            </w:pPr>
          </w:p>
        </w:tc>
        <w:tc>
          <w:tcPr>
            <w:tcW w:w="531" w:type="pct"/>
            <w:gridSpan w:val="2"/>
            <w:shd w:val="clear" w:color="auto" w:fill="auto"/>
          </w:tcPr>
          <w:p w:rsidR="00FE45AB" w:rsidRPr="006B1628" w:rsidRDefault="00FE45AB" w:rsidP="00FE45AB">
            <w:pPr>
              <w:spacing w:before="0" w:after="0"/>
              <w:jc w:val="center"/>
              <w:rPr>
                <w:sz w:val="20"/>
              </w:rPr>
            </w:pPr>
          </w:p>
        </w:tc>
        <w:tc>
          <w:tcPr>
            <w:tcW w:w="1390" w:type="pct"/>
            <w:gridSpan w:val="3"/>
            <w:shd w:val="clear" w:color="auto" w:fill="auto"/>
          </w:tcPr>
          <w:p w:rsidR="00FE45AB" w:rsidRPr="006B1628" w:rsidRDefault="00FE45AB" w:rsidP="00FE45AB">
            <w:pPr>
              <w:spacing w:before="0" w:after="0"/>
              <w:jc w:val="both"/>
              <w:rPr>
                <w:sz w:val="20"/>
              </w:rPr>
            </w:pPr>
          </w:p>
        </w:tc>
        <w:tc>
          <w:tcPr>
            <w:tcW w:w="1370" w:type="pct"/>
            <w:shd w:val="clear" w:color="auto" w:fill="auto"/>
          </w:tcPr>
          <w:p w:rsidR="00FE45AB" w:rsidRPr="006B1628" w:rsidRDefault="00FE45AB" w:rsidP="00FE45AB">
            <w:pPr>
              <w:spacing w:before="0" w:after="0"/>
              <w:jc w:val="both"/>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162C8B" w:rsidRDefault="00FE45AB" w:rsidP="00FE45AB">
            <w:pPr>
              <w:spacing w:before="0" w:after="0"/>
              <w:jc w:val="both"/>
              <w:rPr>
                <w:sz w:val="20"/>
              </w:rPr>
            </w:pPr>
            <w:r w:rsidRPr="00162C8B">
              <w:rPr>
                <w:sz w:val="20"/>
              </w:rPr>
              <w:t>schemeVersion</w:t>
            </w:r>
          </w:p>
        </w:tc>
        <w:tc>
          <w:tcPr>
            <w:tcW w:w="173" w:type="pct"/>
            <w:shd w:val="clear" w:color="auto" w:fill="auto"/>
          </w:tcPr>
          <w:p w:rsidR="00FE45AB" w:rsidRPr="00162C8B" w:rsidRDefault="00FE45AB" w:rsidP="00FE45AB">
            <w:pPr>
              <w:spacing w:before="0" w:after="0"/>
              <w:jc w:val="center"/>
              <w:rPr>
                <w:sz w:val="20"/>
              </w:rPr>
            </w:pPr>
            <w:r w:rsidRPr="00162C8B">
              <w:rPr>
                <w:sz w:val="20"/>
              </w:rPr>
              <w:t>О</w:t>
            </w:r>
          </w:p>
        </w:tc>
        <w:tc>
          <w:tcPr>
            <w:tcW w:w="531" w:type="pct"/>
            <w:gridSpan w:val="2"/>
            <w:shd w:val="clear" w:color="auto" w:fill="auto"/>
          </w:tcPr>
          <w:p w:rsidR="00FE45AB" w:rsidRPr="00162C8B" w:rsidRDefault="00FE45AB" w:rsidP="00FE45AB">
            <w:pPr>
              <w:spacing w:before="0" w:after="0"/>
              <w:jc w:val="center"/>
              <w:rPr>
                <w:sz w:val="20"/>
              </w:rPr>
            </w:pPr>
            <w:r w:rsidRPr="00162C8B">
              <w:rPr>
                <w:sz w:val="20"/>
              </w:rPr>
              <w:t>T</w:t>
            </w:r>
          </w:p>
        </w:tc>
        <w:tc>
          <w:tcPr>
            <w:tcW w:w="1390" w:type="pct"/>
            <w:gridSpan w:val="3"/>
            <w:shd w:val="clear" w:color="auto" w:fill="auto"/>
          </w:tcPr>
          <w:p w:rsidR="00FE45AB" w:rsidRPr="00162C8B" w:rsidRDefault="00FE45AB" w:rsidP="00FE45AB">
            <w:pPr>
              <w:spacing w:before="0" w:after="0"/>
              <w:jc w:val="both"/>
              <w:rPr>
                <w:sz w:val="20"/>
              </w:rPr>
            </w:pPr>
            <w:r w:rsidRPr="00301389">
              <w:rPr>
                <w:sz w:val="20"/>
              </w:rPr>
              <w:t>Атрибут. Принимаемый номер версии схемы элемента</w:t>
            </w:r>
          </w:p>
        </w:tc>
        <w:tc>
          <w:tcPr>
            <w:tcW w:w="1370" w:type="pct"/>
            <w:shd w:val="clear" w:color="auto" w:fill="auto"/>
            <w:vAlign w:val="center"/>
          </w:tcPr>
          <w:p w:rsidR="00FE45AB" w:rsidRPr="00301389" w:rsidRDefault="00FE45AB" w:rsidP="00FE45AB">
            <w:pPr>
              <w:spacing w:before="0" w:after="0"/>
              <w:contextualSpacing/>
              <w:rPr>
                <w:sz w:val="20"/>
              </w:rPr>
            </w:pPr>
            <w:r w:rsidRPr="00301389">
              <w:rPr>
                <w:sz w:val="20"/>
              </w:rPr>
              <w:t>Допустимые значения:</w:t>
            </w:r>
          </w:p>
          <w:p w:rsidR="00FE45AB" w:rsidRPr="00301389" w:rsidRDefault="00FE45AB" w:rsidP="00FE45AB">
            <w:pPr>
              <w:spacing w:before="0" w:after="0"/>
              <w:contextualSpacing/>
              <w:rPr>
                <w:sz w:val="20"/>
              </w:rPr>
            </w:pPr>
            <w:r>
              <w:rPr>
                <w:sz w:val="20"/>
              </w:rPr>
              <w:t>10.3</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N</w:t>
            </w:r>
          </w:p>
        </w:tc>
        <w:tc>
          <w:tcPr>
            <w:tcW w:w="1390" w:type="pct"/>
            <w:gridSpan w:val="3"/>
            <w:shd w:val="clear" w:color="auto" w:fill="auto"/>
          </w:tcPr>
          <w:p w:rsidR="00FE45AB" w:rsidRPr="00C316CF" w:rsidRDefault="00FE45AB" w:rsidP="00FE45AB">
            <w:pPr>
              <w:spacing w:before="0" w:after="0"/>
              <w:rPr>
                <w:sz w:val="20"/>
              </w:rPr>
            </w:pPr>
            <w:r>
              <w:rPr>
                <w:sz w:val="20"/>
              </w:rPr>
              <w:t>Идентификатор документа ЕИС</w:t>
            </w:r>
          </w:p>
        </w:tc>
        <w:tc>
          <w:tcPr>
            <w:tcW w:w="1370" w:type="pct"/>
            <w:shd w:val="clear" w:color="auto" w:fill="auto"/>
          </w:tcPr>
          <w:p w:rsidR="00FE45AB" w:rsidRDefault="00FE45AB" w:rsidP="00FE45AB">
            <w:pPr>
              <w:spacing w:before="0" w:after="0"/>
              <w:rPr>
                <w:sz w:val="20"/>
              </w:rPr>
            </w:pPr>
            <w:r w:rsidRPr="00C316CF">
              <w:rPr>
                <w:sz w:val="20"/>
              </w:rPr>
              <w:t xml:space="preserve">64-битное целое число. </w:t>
            </w:r>
          </w:p>
          <w:p w:rsidR="00FE45AB" w:rsidRPr="00C316CF" w:rsidRDefault="00FE45AB" w:rsidP="00FE45AB">
            <w:pPr>
              <w:spacing w:before="0" w:after="0"/>
              <w:rPr>
                <w:sz w:val="20"/>
              </w:rPr>
            </w:pPr>
            <w:r w:rsidRPr="00C316CF">
              <w:rPr>
                <w:sz w:val="20"/>
              </w:rPr>
              <w:t>Обязателен для заполнения при приеме изменения проекта документа</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externalId</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T [ 1 - 40 ]</w:t>
            </w:r>
          </w:p>
        </w:tc>
        <w:tc>
          <w:tcPr>
            <w:tcW w:w="1390" w:type="pct"/>
            <w:gridSpan w:val="3"/>
            <w:shd w:val="clear" w:color="auto" w:fill="auto"/>
          </w:tcPr>
          <w:p w:rsidR="00FE45AB" w:rsidRPr="00C316CF" w:rsidRDefault="00FE45AB" w:rsidP="00FE45AB">
            <w:pPr>
              <w:spacing w:before="0" w:after="0"/>
              <w:rPr>
                <w:sz w:val="20"/>
              </w:rPr>
            </w:pPr>
            <w:r w:rsidRPr="00C316CF">
              <w:rPr>
                <w:sz w:val="20"/>
              </w:rPr>
              <w:t>В</w:t>
            </w:r>
            <w:r>
              <w:rPr>
                <w:sz w:val="20"/>
              </w:rPr>
              <w:t>нешний идентификатор документа</w:t>
            </w:r>
          </w:p>
        </w:tc>
        <w:tc>
          <w:tcPr>
            <w:tcW w:w="1370" w:type="pct"/>
            <w:shd w:val="clear" w:color="auto" w:fill="auto"/>
          </w:tcPr>
          <w:p w:rsidR="00FE45AB" w:rsidRPr="00C316CF" w:rsidRDefault="00FE45AB" w:rsidP="00FE45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versionNumber</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Pr>
                <w:sz w:val="20"/>
              </w:rPr>
              <w:t>N</w:t>
            </w:r>
          </w:p>
        </w:tc>
        <w:tc>
          <w:tcPr>
            <w:tcW w:w="1390" w:type="pct"/>
            <w:gridSpan w:val="3"/>
            <w:shd w:val="clear" w:color="auto" w:fill="auto"/>
          </w:tcPr>
          <w:p w:rsidR="00FE45AB" w:rsidRPr="00C316CF" w:rsidRDefault="00FE45AB" w:rsidP="00FE45AB">
            <w:pPr>
              <w:spacing w:before="0" w:after="0"/>
              <w:rPr>
                <w:sz w:val="20"/>
              </w:rPr>
            </w:pPr>
            <w:r w:rsidRPr="00C316CF">
              <w:rPr>
                <w:sz w:val="20"/>
              </w:rPr>
              <w:t>Номер версии документа</w:t>
            </w:r>
          </w:p>
        </w:tc>
        <w:tc>
          <w:tcPr>
            <w:tcW w:w="1370" w:type="pct"/>
            <w:shd w:val="clear" w:color="auto" w:fill="auto"/>
          </w:tcPr>
          <w:p w:rsidR="00FE45AB" w:rsidRDefault="00FE45AB" w:rsidP="00FE45AB">
            <w:pPr>
              <w:spacing w:before="0" w:after="0"/>
              <w:rPr>
                <w:sz w:val="20"/>
              </w:rPr>
            </w:pPr>
            <w:r w:rsidRPr="00C316CF">
              <w:rPr>
                <w:sz w:val="20"/>
              </w:rPr>
              <w:t xml:space="preserve">32-битное целое число. </w:t>
            </w:r>
          </w:p>
          <w:p w:rsidR="00FE45AB" w:rsidRDefault="00FE45AB" w:rsidP="00FE45AB">
            <w:pPr>
              <w:spacing w:before="0" w:after="0"/>
              <w:rPr>
                <w:sz w:val="20"/>
              </w:rPr>
            </w:pPr>
            <w:r>
              <w:rPr>
                <w:sz w:val="20"/>
              </w:rPr>
              <w:t>Допустимы только неотрицательные числа</w:t>
            </w:r>
          </w:p>
          <w:p w:rsidR="00FE45AB" w:rsidRPr="00B3157E" w:rsidRDefault="00FE45AB" w:rsidP="00FE45A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FE45AB" w:rsidRPr="00C316CF" w:rsidRDefault="00FE45AB" w:rsidP="00FE45AB">
            <w:pPr>
              <w:spacing w:before="0" w:after="0"/>
              <w:rPr>
                <w:sz w:val="20"/>
              </w:rPr>
            </w:pPr>
            <w:r w:rsidRPr="00B3157E">
              <w:rPr>
                <w:sz w:val="20"/>
              </w:rPr>
              <w:t>При приеме изменений документа контролируется последовательность нумерации</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commonInfo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Общая информация</w:t>
            </w:r>
          </w:p>
        </w:tc>
        <w:tc>
          <w:tcPr>
            <w:tcW w:w="1370" w:type="pct"/>
            <w:shd w:val="clear" w:color="auto" w:fill="auto"/>
          </w:tcPr>
          <w:p w:rsidR="00FE45AB" w:rsidRPr="00C316CF" w:rsidRDefault="00CA43E0" w:rsidP="00CA43E0">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purchaseResponsibleInfo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Информация об организации, осуществляющей размещение</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Pr>
                <w:sz w:val="20"/>
              </w:rPr>
              <w:t>Печатная форма документа</w:t>
            </w:r>
          </w:p>
        </w:tc>
        <w:tc>
          <w:tcPr>
            <w:tcW w:w="1370" w:type="pct"/>
            <w:shd w:val="clear" w:color="auto" w:fill="auto"/>
          </w:tcPr>
          <w:p w:rsidR="00FE45AB" w:rsidRDefault="00FE45AB" w:rsidP="00FE45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extPrintFormInfo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Электронный документ, полученный из внешней системы</w:t>
            </w:r>
          </w:p>
        </w:tc>
        <w:tc>
          <w:tcPr>
            <w:tcW w:w="1370" w:type="pct"/>
            <w:shd w:val="clear" w:color="auto" w:fill="auto"/>
          </w:tcPr>
          <w:p w:rsidR="00FE45AB" w:rsidRDefault="00FE45AB" w:rsidP="00FE45AB">
            <w:pPr>
              <w:spacing w:before="0" w:after="0"/>
              <w:rPr>
                <w:sz w:val="20"/>
              </w:rPr>
            </w:pPr>
            <w:r w:rsidRPr="00E847A7">
              <w:rPr>
                <w:sz w:val="20"/>
              </w:rPr>
              <w:t>Игнорируется при приеме-передаче, добавлено на развити</w:t>
            </w:r>
            <w:r>
              <w:rPr>
                <w:sz w:val="20"/>
              </w:rPr>
              <w:t>е</w:t>
            </w:r>
          </w:p>
          <w:p w:rsidR="00CA43E0"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attachmentsInfo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Вложенные файлы</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notificationInfo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О</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AC0F8B" w:rsidRDefault="00CA43E0" w:rsidP="00FE45AB">
            <w:pPr>
              <w:spacing w:before="0" w:after="0"/>
              <w:rPr>
                <w:sz w:val="20"/>
              </w:rPr>
            </w:pPr>
            <w:r w:rsidRPr="00CA43E0">
              <w:rPr>
                <w:bCs/>
                <w:sz w:val="20"/>
              </w:rPr>
              <w:t>Информация о проведении ЭЗТ (Закупка товаров согласно ч.12 ст. 93 № 44-ФЗ)</w:t>
            </w:r>
          </w:p>
        </w:tc>
        <w:tc>
          <w:tcPr>
            <w:tcW w:w="1370" w:type="pct"/>
            <w:shd w:val="clear" w:color="auto" w:fill="auto"/>
          </w:tcPr>
          <w:p w:rsidR="00FE45AB" w:rsidRPr="00C316CF" w:rsidRDefault="00FE45AB" w:rsidP="00FE45AB">
            <w:pPr>
              <w:spacing w:before="0" w:after="0"/>
              <w:rPr>
                <w:sz w:val="20"/>
              </w:rPr>
            </w:pPr>
          </w:p>
        </w:tc>
      </w:tr>
      <w:tr w:rsidR="00FE45AB" w:rsidRPr="00301389" w:rsidTr="000520F6">
        <w:trPr>
          <w:gridAfter w:val="1"/>
          <w:wAfter w:w="11" w:type="pct"/>
          <w:jc w:val="center"/>
        </w:trPr>
        <w:tc>
          <w:tcPr>
            <w:tcW w:w="740" w:type="pct"/>
            <w:shd w:val="clear" w:color="auto" w:fill="auto"/>
            <w:vAlign w:val="center"/>
          </w:tcPr>
          <w:p w:rsidR="00FE45AB" w:rsidRPr="00301389" w:rsidRDefault="00FE45AB" w:rsidP="00FE45AB">
            <w:pPr>
              <w:spacing w:before="0" w:after="0"/>
              <w:contextualSpacing/>
              <w:rPr>
                <w:sz w:val="20"/>
              </w:rPr>
            </w:pPr>
          </w:p>
        </w:tc>
        <w:tc>
          <w:tcPr>
            <w:tcW w:w="785" w:type="pct"/>
            <w:shd w:val="clear" w:color="auto" w:fill="auto"/>
          </w:tcPr>
          <w:p w:rsidR="00FE45AB" w:rsidRPr="00C316CF" w:rsidRDefault="00FE45AB" w:rsidP="00FE45AB">
            <w:pPr>
              <w:spacing w:before="0" w:after="0"/>
              <w:rPr>
                <w:sz w:val="20"/>
              </w:rPr>
            </w:pPr>
            <w:r w:rsidRPr="00C316CF">
              <w:rPr>
                <w:sz w:val="20"/>
              </w:rPr>
              <w:t>modificationInfo</w:t>
            </w:r>
          </w:p>
        </w:tc>
        <w:tc>
          <w:tcPr>
            <w:tcW w:w="173" w:type="pct"/>
            <w:shd w:val="clear" w:color="auto" w:fill="auto"/>
          </w:tcPr>
          <w:p w:rsidR="00FE45AB" w:rsidRPr="00C316CF" w:rsidRDefault="00FE45AB" w:rsidP="00FE45AB">
            <w:pPr>
              <w:spacing w:before="0" w:after="0"/>
              <w:jc w:val="center"/>
              <w:rPr>
                <w:sz w:val="20"/>
              </w:rPr>
            </w:pPr>
            <w:r w:rsidRPr="00C316CF">
              <w:rPr>
                <w:sz w:val="20"/>
              </w:rPr>
              <w:t>Н</w:t>
            </w:r>
          </w:p>
        </w:tc>
        <w:tc>
          <w:tcPr>
            <w:tcW w:w="531" w:type="pct"/>
            <w:gridSpan w:val="2"/>
            <w:shd w:val="clear" w:color="auto" w:fill="auto"/>
          </w:tcPr>
          <w:p w:rsidR="00FE45AB" w:rsidRPr="00C316CF" w:rsidRDefault="00FE45AB" w:rsidP="00FE45AB">
            <w:pPr>
              <w:spacing w:before="0" w:after="0"/>
              <w:jc w:val="center"/>
              <w:rPr>
                <w:sz w:val="20"/>
              </w:rPr>
            </w:pPr>
            <w:r w:rsidRPr="00C316CF">
              <w:rPr>
                <w:sz w:val="20"/>
              </w:rPr>
              <w:t>S</w:t>
            </w:r>
          </w:p>
        </w:tc>
        <w:tc>
          <w:tcPr>
            <w:tcW w:w="1390" w:type="pct"/>
            <w:gridSpan w:val="3"/>
            <w:shd w:val="clear" w:color="auto" w:fill="auto"/>
          </w:tcPr>
          <w:p w:rsidR="00FE45AB" w:rsidRPr="00C316CF" w:rsidRDefault="00FE45AB" w:rsidP="00FE45AB">
            <w:pPr>
              <w:spacing w:before="0" w:after="0"/>
              <w:rPr>
                <w:sz w:val="20"/>
              </w:rPr>
            </w:pPr>
            <w:r w:rsidRPr="00C316CF">
              <w:rPr>
                <w:sz w:val="20"/>
              </w:rPr>
              <w:t>Основание внесения изменений</w:t>
            </w:r>
          </w:p>
        </w:tc>
        <w:tc>
          <w:tcPr>
            <w:tcW w:w="1370" w:type="pct"/>
            <w:shd w:val="clear" w:color="auto" w:fill="auto"/>
          </w:tcPr>
          <w:p w:rsidR="00FE45AB" w:rsidRPr="00C316CF" w:rsidRDefault="00CA43E0" w:rsidP="00FE45A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A43E0" w:rsidRPr="006B1628" w:rsidTr="000520F6">
        <w:trPr>
          <w:gridAfter w:val="1"/>
          <w:wAfter w:w="11" w:type="pct"/>
          <w:jc w:val="center"/>
        </w:trPr>
        <w:tc>
          <w:tcPr>
            <w:tcW w:w="4989" w:type="pct"/>
            <w:gridSpan w:val="9"/>
            <w:shd w:val="clear" w:color="auto" w:fill="auto"/>
            <w:vAlign w:val="center"/>
          </w:tcPr>
          <w:p w:rsidR="00CA43E0" w:rsidRPr="006B1628" w:rsidRDefault="00CA43E0" w:rsidP="00F5172A">
            <w:pPr>
              <w:keepNext/>
              <w:spacing w:before="0" w:after="0"/>
              <w:contextualSpacing/>
              <w:jc w:val="center"/>
              <w:rPr>
                <w:b/>
                <w:sz w:val="20"/>
              </w:rPr>
            </w:pPr>
            <w:r w:rsidRPr="000C7F5D">
              <w:rPr>
                <w:b/>
                <w:bCs/>
                <w:sz w:val="20"/>
              </w:rPr>
              <w:t>Информация о проведении ЭЗК20 (запрос котировок в электронной форме с 2020 года)</w:t>
            </w:r>
          </w:p>
        </w:tc>
      </w:tr>
      <w:tr w:rsidR="00CA43E0" w:rsidRPr="00301389" w:rsidTr="000520F6">
        <w:trPr>
          <w:gridAfter w:val="1"/>
          <w:wAfter w:w="11" w:type="pct"/>
          <w:jc w:val="center"/>
        </w:trPr>
        <w:tc>
          <w:tcPr>
            <w:tcW w:w="740" w:type="pct"/>
            <w:shd w:val="clear" w:color="auto" w:fill="auto"/>
          </w:tcPr>
          <w:p w:rsidR="00CA43E0" w:rsidRPr="00162C8B" w:rsidRDefault="00CA43E0" w:rsidP="00F5172A">
            <w:pPr>
              <w:spacing w:before="0" w:after="0"/>
              <w:jc w:val="both"/>
              <w:rPr>
                <w:sz w:val="20"/>
              </w:rPr>
            </w:pPr>
            <w:r w:rsidRPr="00A63BD0">
              <w:rPr>
                <w:b/>
                <w:bCs/>
                <w:sz w:val="20"/>
              </w:rPr>
              <w:t>notificationInfo</w:t>
            </w:r>
          </w:p>
        </w:tc>
        <w:tc>
          <w:tcPr>
            <w:tcW w:w="785" w:type="pct"/>
            <w:shd w:val="clear" w:color="auto" w:fill="auto"/>
            <w:vAlign w:val="center"/>
          </w:tcPr>
          <w:p w:rsidR="00CA43E0" w:rsidRPr="00301389" w:rsidRDefault="00CA43E0" w:rsidP="00F5172A">
            <w:pPr>
              <w:keepNext/>
              <w:spacing w:before="0" w:after="0"/>
              <w:contextualSpacing/>
              <w:rPr>
                <w:b/>
                <w:sz w:val="20"/>
              </w:rPr>
            </w:pPr>
          </w:p>
        </w:tc>
        <w:tc>
          <w:tcPr>
            <w:tcW w:w="173" w:type="pct"/>
            <w:shd w:val="clear" w:color="auto" w:fill="auto"/>
            <w:vAlign w:val="center"/>
          </w:tcPr>
          <w:p w:rsidR="00CA43E0" w:rsidRPr="00301389" w:rsidRDefault="00CA43E0" w:rsidP="00F5172A">
            <w:pPr>
              <w:keepNext/>
              <w:spacing w:before="0" w:after="0"/>
              <w:contextualSpacing/>
              <w:jc w:val="center"/>
              <w:rPr>
                <w:b/>
                <w:sz w:val="20"/>
              </w:rPr>
            </w:pPr>
          </w:p>
        </w:tc>
        <w:tc>
          <w:tcPr>
            <w:tcW w:w="531" w:type="pct"/>
            <w:gridSpan w:val="2"/>
            <w:shd w:val="clear" w:color="auto" w:fill="auto"/>
            <w:vAlign w:val="center"/>
          </w:tcPr>
          <w:p w:rsidR="00CA43E0" w:rsidRPr="00301389" w:rsidRDefault="00CA43E0" w:rsidP="00F5172A">
            <w:pPr>
              <w:keepNext/>
              <w:spacing w:before="0" w:after="0"/>
              <w:contextualSpacing/>
              <w:jc w:val="center"/>
              <w:rPr>
                <w:b/>
                <w:sz w:val="20"/>
              </w:rPr>
            </w:pPr>
          </w:p>
        </w:tc>
        <w:tc>
          <w:tcPr>
            <w:tcW w:w="1387" w:type="pct"/>
            <w:gridSpan w:val="2"/>
            <w:shd w:val="clear" w:color="auto" w:fill="auto"/>
            <w:vAlign w:val="center"/>
          </w:tcPr>
          <w:p w:rsidR="00CA43E0" w:rsidRPr="00301389" w:rsidRDefault="00CA43E0" w:rsidP="00F5172A">
            <w:pPr>
              <w:keepNext/>
              <w:spacing w:before="0" w:after="0"/>
              <w:contextualSpacing/>
              <w:rPr>
                <w:b/>
                <w:sz w:val="20"/>
              </w:rPr>
            </w:pPr>
          </w:p>
        </w:tc>
        <w:tc>
          <w:tcPr>
            <w:tcW w:w="1373" w:type="pct"/>
            <w:gridSpan w:val="2"/>
            <w:shd w:val="clear" w:color="auto" w:fill="auto"/>
            <w:vAlign w:val="center"/>
          </w:tcPr>
          <w:p w:rsidR="00CA43E0" w:rsidRPr="00301389" w:rsidRDefault="00CA43E0" w:rsidP="00F5172A">
            <w:pPr>
              <w:keepNext/>
              <w:spacing w:before="0" w:after="0"/>
              <w:contextualSpacing/>
              <w:rPr>
                <w:b/>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contractConditionsInfo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Условия контракта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customerRequirementsInfo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 заказчиков</w:t>
            </w:r>
          </w:p>
        </w:tc>
        <w:tc>
          <w:tcPr>
            <w:tcW w:w="1373" w:type="pct"/>
            <w:gridSpan w:val="2"/>
            <w:shd w:val="clear" w:color="auto" w:fill="auto"/>
          </w:tcPr>
          <w:p w:rsidR="00CA43E0" w:rsidRPr="00162C8B" w:rsidRDefault="00A10D69" w:rsidP="00F5172A">
            <w:pPr>
              <w:spacing w:before="0" w:after="0"/>
              <w:jc w:val="both"/>
              <w:rPr>
                <w:sz w:val="20"/>
              </w:rPr>
            </w:pPr>
            <w:del w:id="437" w:author="Yugin Vitaly" w:date="2020-08-18T17:31:00Z">
              <w:r w:rsidDel="0038713A">
                <w:rPr>
                  <w:sz w:val="20"/>
                </w:rPr>
                <w:delText xml:space="preserve">Состав см. состав соответствующего блока в документе </w:delText>
              </w:r>
              <w:r w:rsidRPr="00ED33B6" w:rsidDel="0038713A">
                <w:rPr>
                  <w:sz w:val="20"/>
                </w:rPr>
                <w:delText>«</w:delText>
              </w:r>
              <w:r w:rsidRPr="00CA43E0" w:rsidDel="0038713A">
                <w:rPr>
                  <w:sz w:val="20"/>
                </w:rPr>
                <w:delText>Извещение о проведении ЭЗК20 (запрос котировок в электронной форме с 01.10.2020 года)</w:delText>
              </w:r>
              <w:r w:rsidRPr="00CA43E0" w:rsidDel="0038713A">
                <w:rPr>
                  <w:bCs/>
                  <w:sz w:val="20"/>
                </w:rPr>
                <w:delText>» (</w:delText>
              </w:r>
              <w:r w:rsidRPr="00CA43E0" w:rsidDel="0038713A">
                <w:rPr>
                  <w:bCs/>
                  <w:sz w:val="20"/>
                  <w:lang w:val="en-US"/>
                </w:rPr>
                <w:delText>epN</w:delText>
              </w:r>
              <w:r w:rsidRPr="00CA43E0" w:rsidDel="0038713A">
                <w:rPr>
                  <w:bCs/>
                  <w:sz w:val="20"/>
                </w:rPr>
                <w:delText>otificationEZK2020)</w:delText>
              </w:r>
            </w:del>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purchaseObjectsInfo</w:t>
            </w:r>
          </w:p>
        </w:tc>
        <w:tc>
          <w:tcPr>
            <w:tcW w:w="173" w:type="pct"/>
            <w:shd w:val="clear" w:color="auto" w:fill="auto"/>
          </w:tcPr>
          <w:p w:rsidR="00CA43E0" w:rsidRPr="00A63BD0" w:rsidRDefault="00CA43E0" w:rsidP="00F5172A">
            <w:pPr>
              <w:spacing w:after="0"/>
              <w:jc w:val="center"/>
              <w:rPr>
                <w:sz w:val="20"/>
              </w:rPr>
            </w:pPr>
            <w:r w:rsidRPr="00A63BD0">
              <w:rPr>
                <w:sz w:val="20"/>
              </w:rPr>
              <w:t>О</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Объекты закупки</w:t>
            </w:r>
          </w:p>
        </w:tc>
        <w:tc>
          <w:tcPr>
            <w:tcW w:w="1373" w:type="pct"/>
            <w:gridSpan w:val="2"/>
            <w:shd w:val="clear" w:color="auto" w:fill="auto"/>
          </w:tcPr>
          <w:p w:rsidR="00CA43E0" w:rsidRPr="00162C8B" w:rsidRDefault="00A10D69" w:rsidP="00F5172A">
            <w:pPr>
              <w:spacing w:before="0" w:after="0"/>
              <w:jc w:val="both"/>
              <w:rPr>
                <w:sz w:val="20"/>
              </w:rPr>
            </w:pPr>
            <w:r w:rsidRPr="00A10D69">
              <w:rPr>
                <w:sz w:val="20"/>
              </w:rPr>
              <w:t>Для ка</w:t>
            </w:r>
            <w:r>
              <w:rPr>
                <w:sz w:val="20"/>
              </w:rPr>
              <w:t>ж</w:t>
            </w:r>
            <w:r w:rsidRPr="00A10D69">
              <w:rPr>
                <w:sz w:val="20"/>
              </w:rPr>
              <w:t>дого объекта закупки необходимо указание кода КТРУ (purchaseObject/KTRU)</w:t>
            </w: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preferensesInfo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Преимущества</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requirementsInfo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Требования</w:t>
            </w:r>
          </w:p>
        </w:tc>
        <w:tc>
          <w:tcPr>
            <w:tcW w:w="1373" w:type="pct"/>
            <w:gridSpan w:val="2"/>
            <w:shd w:val="clear" w:color="auto" w:fill="auto"/>
          </w:tcPr>
          <w:p w:rsidR="00CA43E0" w:rsidRPr="00162C8B" w:rsidRDefault="00CA43E0" w:rsidP="00F5172A">
            <w:pPr>
              <w:spacing w:before="0" w:after="0"/>
              <w:jc w:val="both"/>
              <w:rPr>
                <w:sz w:val="20"/>
              </w:rPr>
            </w:pPr>
          </w:p>
        </w:tc>
      </w:tr>
      <w:tr w:rsidR="00CA43E0" w:rsidRPr="00301389" w:rsidTr="000520F6">
        <w:trPr>
          <w:gridAfter w:val="1"/>
          <w:wAfter w:w="11" w:type="pct"/>
          <w:jc w:val="center"/>
        </w:trPr>
        <w:tc>
          <w:tcPr>
            <w:tcW w:w="740" w:type="pct"/>
            <w:shd w:val="clear" w:color="auto" w:fill="auto"/>
            <w:vAlign w:val="center"/>
          </w:tcPr>
          <w:p w:rsidR="00CA43E0" w:rsidRPr="00301389" w:rsidRDefault="00CA43E0" w:rsidP="00F5172A">
            <w:pPr>
              <w:spacing w:before="0" w:after="0"/>
              <w:contextualSpacing/>
              <w:rPr>
                <w:sz w:val="20"/>
              </w:rPr>
            </w:pPr>
          </w:p>
        </w:tc>
        <w:tc>
          <w:tcPr>
            <w:tcW w:w="785" w:type="pct"/>
            <w:shd w:val="clear" w:color="auto" w:fill="auto"/>
          </w:tcPr>
          <w:p w:rsidR="00CA43E0" w:rsidRPr="00A63BD0" w:rsidRDefault="00CA43E0" w:rsidP="00F5172A">
            <w:pPr>
              <w:spacing w:after="0"/>
              <w:jc w:val="both"/>
              <w:rPr>
                <w:sz w:val="20"/>
              </w:rPr>
            </w:pPr>
            <w:r w:rsidRPr="00A63BD0">
              <w:rPr>
                <w:sz w:val="20"/>
              </w:rPr>
              <w:t>restrictionsInfo</w:t>
            </w:r>
          </w:p>
        </w:tc>
        <w:tc>
          <w:tcPr>
            <w:tcW w:w="173" w:type="pct"/>
            <w:shd w:val="clear" w:color="auto" w:fill="auto"/>
          </w:tcPr>
          <w:p w:rsidR="00CA43E0" w:rsidRPr="00A63BD0" w:rsidRDefault="00CA43E0" w:rsidP="00F5172A">
            <w:pPr>
              <w:spacing w:after="0"/>
              <w:jc w:val="center"/>
              <w:rPr>
                <w:sz w:val="20"/>
              </w:rPr>
            </w:pPr>
            <w:r w:rsidRPr="00A63BD0">
              <w:rPr>
                <w:sz w:val="20"/>
              </w:rPr>
              <w:t>Н</w:t>
            </w:r>
          </w:p>
        </w:tc>
        <w:tc>
          <w:tcPr>
            <w:tcW w:w="531" w:type="pct"/>
            <w:gridSpan w:val="2"/>
            <w:shd w:val="clear" w:color="auto" w:fill="auto"/>
          </w:tcPr>
          <w:p w:rsidR="00CA43E0" w:rsidRPr="00A63BD0" w:rsidRDefault="00CA43E0" w:rsidP="00F5172A">
            <w:pPr>
              <w:spacing w:after="0"/>
              <w:jc w:val="center"/>
              <w:rPr>
                <w:sz w:val="20"/>
              </w:rPr>
            </w:pPr>
            <w:r w:rsidRPr="00A63BD0">
              <w:rPr>
                <w:sz w:val="20"/>
              </w:rPr>
              <w:t>S</w:t>
            </w:r>
          </w:p>
        </w:tc>
        <w:tc>
          <w:tcPr>
            <w:tcW w:w="1387" w:type="pct"/>
            <w:gridSpan w:val="2"/>
            <w:shd w:val="clear" w:color="auto" w:fill="auto"/>
          </w:tcPr>
          <w:p w:rsidR="00CA43E0" w:rsidRPr="00A63BD0" w:rsidRDefault="00CA43E0" w:rsidP="00F5172A">
            <w:pPr>
              <w:spacing w:after="0"/>
              <w:jc w:val="both"/>
              <w:rPr>
                <w:sz w:val="20"/>
              </w:rPr>
            </w:pPr>
            <w:r w:rsidRPr="00A63BD0">
              <w:rPr>
                <w:sz w:val="20"/>
              </w:rPr>
              <w:t>Ограничения</w:t>
            </w:r>
          </w:p>
        </w:tc>
        <w:tc>
          <w:tcPr>
            <w:tcW w:w="1373" w:type="pct"/>
            <w:gridSpan w:val="2"/>
            <w:shd w:val="clear" w:color="auto" w:fill="auto"/>
          </w:tcPr>
          <w:p w:rsidR="00CA43E0" w:rsidRPr="00162C8B" w:rsidRDefault="00CA43E0" w:rsidP="00F5172A">
            <w:pPr>
              <w:spacing w:before="0" w:after="0"/>
              <w:jc w:val="both"/>
              <w:rPr>
                <w:sz w:val="20"/>
              </w:rPr>
            </w:pPr>
          </w:p>
        </w:tc>
      </w:tr>
      <w:tr w:rsidR="00851FCF" w:rsidRPr="006B1628" w:rsidTr="000520F6">
        <w:trPr>
          <w:gridAfter w:val="1"/>
          <w:wAfter w:w="11" w:type="pct"/>
          <w:jc w:val="center"/>
        </w:trPr>
        <w:tc>
          <w:tcPr>
            <w:tcW w:w="4989" w:type="pct"/>
            <w:gridSpan w:val="9"/>
            <w:shd w:val="clear" w:color="auto" w:fill="auto"/>
            <w:vAlign w:val="center"/>
          </w:tcPr>
          <w:p w:rsidR="00851FCF" w:rsidRPr="0095435E" w:rsidRDefault="00851FCF" w:rsidP="00F5172A">
            <w:pPr>
              <w:keepNext/>
              <w:spacing w:before="0" w:after="0"/>
              <w:contextualSpacing/>
              <w:jc w:val="center"/>
              <w:rPr>
                <w:b/>
                <w:sz w:val="20"/>
              </w:rPr>
            </w:pPr>
            <w:r w:rsidRPr="00A63BD0">
              <w:rPr>
                <w:b/>
                <w:bCs/>
                <w:sz w:val="20"/>
              </w:rPr>
              <w:t>Условия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A63BD0">
              <w:rPr>
                <w:b/>
                <w:bCs/>
                <w:sz w:val="20"/>
              </w:rPr>
              <w:t>contractConditionsInfo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A63BD0">
              <w:rPr>
                <w:sz w:val="20"/>
              </w:rPr>
              <w:t>maxPriceInfo</w:t>
            </w:r>
          </w:p>
        </w:tc>
        <w:tc>
          <w:tcPr>
            <w:tcW w:w="173" w:type="pct"/>
            <w:shd w:val="clear" w:color="auto" w:fill="auto"/>
          </w:tcPr>
          <w:p w:rsidR="00851FCF" w:rsidRPr="00A63BD0" w:rsidRDefault="00851FCF" w:rsidP="00F5172A">
            <w:pPr>
              <w:spacing w:after="0"/>
              <w:jc w:val="center"/>
              <w:rPr>
                <w:sz w:val="20"/>
              </w:rPr>
            </w:pPr>
            <w:r w:rsidRPr="00A63BD0">
              <w:rPr>
                <w:sz w:val="20"/>
              </w:rPr>
              <w:t>О</w:t>
            </w:r>
          </w:p>
        </w:tc>
        <w:tc>
          <w:tcPr>
            <w:tcW w:w="531" w:type="pct"/>
            <w:gridSpan w:val="2"/>
            <w:shd w:val="clear" w:color="auto" w:fill="auto"/>
          </w:tcPr>
          <w:p w:rsidR="00851FCF" w:rsidRPr="00A63BD0" w:rsidRDefault="00851FCF" w:rsidP="00F5172A">
            <w:pPr>
              <w:spacing w:after="0"/>
              <w:jc w:val="center"/>
              <w:rPr>
                <w:sz w:val="20"/>
              </w:rPr>
            </w:pPr>
            <w:r w:rsidRPr="00A63BD0">
              <w:rPr>
                <w:sz w:val="20"/>
              </w:rPr>
              <w:t>S</w:t>
            </w:r>
          </w:p>
        </w:tc>
        <w:tc>
          <w:tcPr>
            <w:tcW w:w="1387" w:type="pct"/>
            <w:gridSpan w:val="2"/>
            <w:shd w:val="clear" w:color="auto" w:fill="auto"/>
          </w:tcPr>
          <w:p w:rsidR="00851FCF" w:rsidRPr="00A63BD0" w:rsidRDefault="00851FCF" w:rsidP="00F5172A">
            <w:pPr>
              <w:spacing w:after="0"/>
              <w:jc w:val="both"/>
              <w:rPr>
                <w:sz w:val="20"/>
              </w:rPr>
            </w:pPr>
            <w:r w:rsidRPr="00A63BD0">
              <w:rPr>
                <w:sz w:val="20"/>
              </w:rPr>
              <w:t>Информация о начальной (максимальной) цене контракта</w:t>
            </w:r>
          </w:p>
        </w:tc>
        <w:tc>
          <w:tcPr>
            <w:tcW w:w="1373" w:type="pct"/>
            <w:gridSpan w:val="2"/>
            <w:shd w:val="clear" w:color="auto" w:fill="auto"/>
          </w:tcPr>
          <w:p w:rsidR="00851FCF" w:rsidRPr="00A63BD0" w:rsidRDefault="00851FCF" w:rsidP="00F5172A">
            <w:pPr>
              <w:spacing w:after="0"/>
              <w:jc w:val="both"/>
              <w:rPr>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A63BD0" w:rsidRDefault="00851FCF" w:rsidP="00F5172A">
            <w:pPr>
              <w:spacing w:after="0"/>
              <w:jc w:val="both"/>
              <w:rPr>
                <w:sz w:val="20"/>
              </w:rPr>
            </w:pPr>
            <w:r w:rsidRPr="0095435E">
              <w:rPr>
                <w:sz w:val="20"/>
              </w:rPr>
              <w:t>standardContractNumber</w:t>
            </w:r>
          </w:p>
        </w:tc>
        <w:tc>
          <w:tcPr>
            <w:tcW w:w="173" w:type="pct"/>
            <w:shd w:val="clear" w:color="auto" w:fill="auto"/>
          </w:tcPr>
          <w:p w:rsidR="00851FCF" w:rsidRPr="00A63BD0" w:rsidRDefault="00851FCF" w:rsidP="00F5172A">
            <w:pPr>
              <w:spacing w:after="0"/>
              <w:jc w:val="center"/>
              <w:rPr>
                <w:sz w:val="20"/>
              </w:rPr>
            </w:pPr>
            <w:r>
              <w:rPr>
                <w:sz w:val="20"/>
              </w:rPr>
              <w:t>Н</w:t>
            </w:r>
          </w:p>
        </w:tc>
        <w:tc>
          <w:tcPr>
            <w:tcW w:w="531" w:type="pct"/>
            <w:gridSpan w:val="2"/>
            <w:shd w:val="clear" w:color="auto" w:fill="auto"/>
          </w:tcPr>
          <w:p w:rsidR="00851FCF" w:rsidRPr="0095435E" w:rsidRDefault="00851FCF" w:rsidP="00F5172A">
            <w:pPr>
              <w:spacing w:after="0"/>
              <w:jc w:val="center"/>
              <w:rPr>
                <w:sz w:val="20"/>
                <w:lang w:val="en-US"/>
              </w:rPr>
            </w:pPr>
            <w:r>
              <w:rPr>
                <w:sz w:val="20"/>
                <w:lang w:val="en-US"/>
              </w:rPr>
              <w:t>T</w:t>
            </w:r>
          </w:p>
        </w:tc>
        <w:tc>
          <w:tcPr>
            <w:tcW w:w="1387" w:type="pct"/>
            <w:gridSpan w:val="2"/>
            <w:shd w:val="clear" w:color="auto" w:fill="auto"/>
          </w:tcPr>
          <w:p w:rsidR="00851FCF" w:rsidRPr="00A63BD0" w:rsidRDefault="00851FCF" w:rsidP="00F5172A">
            <w:pPr>
              <w:spacing w:after="0"/>
              <w:jc w:val="both"/>
              <w:rPr>
                <w:sz w:val="20"/>
              </w:rPr>
            </w:pPr>
            <w:r w:rsidRPr="0095435E">
              <w:rPr>
                <w:sz w:val="20"/>
              </w:rPr>
              <w:t>Номер типового контракта, типовых условий контракта</w:t>
            </w:r>
          </w:p>
        </w:tc>
        <w:tc>
          <w:tcPr>
            <w:tcW w:w="1373" w:type="pct"/>
            <w:gridSpan w:val="2"/>
            <w:shd w:val="clear" w:color="auto" w:fill="auto"/>
          </w:tcPr>
          <w:p w:rsidR="00851FCF" w:rsidRPr="00A63BD0" w:rsidRDefault="00851FCF" w:rsidP="00F5172A">
            <w:pPr>
              <w:spacing w:after="0"/>
              <w:jc w:val="both"/>
              <w:rPr>
                <w:sz w:val="20"/>
              </w:rPr>
            </w:pPr>
          </w:p>
        </w:tc>
      </w:tr>
      <w:tr w:rsidR="00851FCF" w:rsidRPr="00301389" w:rsidTr="000520F6">
        <w:trPr>
          <w:gridAfter w:val="1"/>
          <w:wAfter w:w="11" w:type="pct"/>
          <w:jc w:val="center"/>
        </w:trPr>
        <w:tc>
          <w:tcPr>
            <w:tcW w:w="4989" w:type="pct"/>
            <w:gridSpan w:val="9"/>
            <w:shd w:val="clear" w:color="auto" w:fill="auto"/>
            <w:vAlign w:val="center"/>
          </w:tcPr>
          <w:p w:rsidR="00851FCF" w:rsidRPr="00301389" w:rsidRDefault="00851FCF" w:rsidP="00F5172A">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851FCF" w:rsidRPr="00301389" w:rsidTr="000520F6">
        <w:trPr>
          <w:gridAfter w:val="1"/>
          <w:wAfter w:w="11" w:type="pct"/>
          <w:jc w:val="center"/>
        </w:trPr>
        <w:tc>
          <w:tcPr>
            <w:tcW w:w="740" w:type="pct"/>
            <w:shd w:val="clear" w:color="auto" w:fill="auto"/>
          </w:tcPr>
          <w:p w:rsidR="00851FCF" w:rsidRPr="00162C8B" w:rsidRDefault="00851FCF" w:rsidP="00F5172A">
            <w:pPr>
              <w:spacing w:before="0" w:after="0"/>
              <w:jc w:val="both"/>
              <w:rPr>
                <w:sz w:val="20"/>
              </w:rPr>
            </w:pPr>
            <w:r w:rsidRPr="00C316CF">
              <w:rPr>
                <w:b/>
                <w:bCs/>
                <w:sz w:val="20"/>
              </w:rPr>
              <w:t>maxPriceInfo</w:t>
            </w:r>
          </w:p>
        </w:tc>
        <w:tc>
          <w:tcPr>
            <w:tcW w:w="785" w:type="pct"/>
            <w:shd w:val="clear" w:color="auto" w:fill="auto"/>
            <w:vAlign w:val="center"/>
          </w:tcPr>
          <w:p w:rsidR="00851FCF" w:rsidRPr="00301389" w:rsidRDefault="00851FCF" w:rsidP="00F5172A">
            <w:pPr>
              <w:keepNext/>
              <w:spacing w:before="0" w:after="0"/>
              <w:contextualSpacing/>
              <w:rPr>
                <w:b/>
                <w:sz w:val="20"/>
              </w:rPr>
            </w:pPr>
          </w:p>
        </w:tc>
        <w:tc>
          <w:tcPr>
            <w:tcW w:w="173" w:type="pct"/>
            <w:shd w:val="clear" w:color="auto" w:fill="auto"/>
            <w:vAlign w:val="center"/>
          </w:tcPr>
          <w:p w:rsidR="00851FCF" w:rsidRPr="00301389" w:rsidRDefault="00851FCF" w:rsidP="00F5172A">
            <w:pPr>
              <w:keepNext/>
              <w:spacing w:before="0" w:after="0"/>
              <w:contextualSpacing/>
              <w:jc w:val="center"/>
              <w:rPr>
                <w:b/>
                <w:sz w:val="20"/>
              </w:rPr>
            </w:pPr>
          </w:p>
        </w:tc>
        <w:tc>
          <w:tcPr>
            <w:tcW w:w="531" w:type="pct"/>
            <w:gridSpan w:val="2"/>
            <w:shd w:val="clear" w:color="auto" w:fill="auto"/>
            <w:vAlign w:val="center"/>
          </w:tcPr>
          <w:p w:rsidR="00851FCF" w:rsidRPr="00301389" w:rsidRDefault="00851FCF" w:rsidP="00F5172A">
            <w:pPr>
              <w:keepNext/>
              <w:spacing w:before="0" w:after="0"/>
              <w:contextualSpacing/>
              <w:jc w:val="center"/>
              <w:rPr>
                <w:b/>
                <w:sz w:val="20"/>
              </w:rPr>
            </w:pPr>
          </w:p>
        </w:tc>
        <w:tc>
          <w:tcPr>
            <w:tcW w:w="1387" w:type="pct"/>
            <w:gridSpan w:val="2"/>
            <w:shd w:val="clear" w:color="auto" w:fill="auto"/>
            <w:vAlign w:val="center"/>
          </w:tcPr>
          <w:p w:rsidR="00851FCF" w:rsidRPr="00301389" w:rsidRDefault="00851FCF" w:rsidP="00F5172A">
            <w:pPr>
              <w:keepNext/>
              <w:spacing w:before="0" w:after="0"/>
              <w:contextualSpacing/>
              <w:rPr>
                <w:b/>
                <w:sz w:val="20"/>
              </w:rPr>
            </w:pPr>
          </w:p>
        </w:tc>
        <w:tc>
          <w:tcPr>
            <w:tcW w:w="1373" w:type="pct"/>
            <w:gridSpan w:val="2"/>
            <w:shd w:val="clear" w:color="auto" w:fill="auto"/>
            <w:vAlign w:val="center"/>
          </w:tcPr>
          <w:p w:rsidR="00851FCF" w:rsidRPr="00301389" w:rsidRDefault="00851FCF" w:rsidP="00F5172A">
            <w:pPr>
              <w:keepNext/>
              <w:spacing w:before="0" w:after="0"/>
              <w:contextualSpacing/>
              <w:rPr>
                <w:b/>
                <w:sz w:val="20"/>
              </w:rPr>
            </w:pP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maxPrice</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T [ 1 - 21 ]</w:t>
            </w:r>
          </w:p>
        </w:tc>
        <w:tc>
          <w:tcPr>
            <w:tcW w:w="1387" w:type="pct"/>
            <w:gridSpan w:val="2"/>
            <w:shd w:val="clear" w:color="auto" w:fill="auto"/>
          </w:tcPr>
          <w:p w:rsidR="00851FCF" w:rsidRPr="00C316CF" w:rsidRDefault="00851FCF" w:rsidP="00F5172A">
            <w:pPr>
              <w:spacing w:before="0" w:after="0"/>
              <w:rPr>
                <w:sz w:val="20"/>
              </w:rPr>
            </w:pPr>
            <w:r w:rsidRPr="00843CD1">
              <w:rPr>
                <w:sz w:val="20"/>
              </w:rPr>
              <w:t>Начальная (максимальная) цена контракта/Максимальное значение цены контракта</w:t>
            </w:r>
          </w:p>
        </w:tc>
        <w:tc>
          <w:tcPr>
            <w:tcW w:w="1373" w:type="pct"/>
            <w:gridSpan w:val="2"/>
            <w:shd w:val="clear" w:color="auto" w:fill="auto"/>
          </w:tcPr>
          <w:p w:rsidR="00851FCF" w:rsidRPr="00C316CF" w:rsidRDefault="00851FCF" w:rsidP="00F5172A">
            <w:pPr>
              <w:spacing w:before="0" w:after="0"/>
              <w:rPr>
                <w:sz w:val="20"/>
              </w:rPr>
            </w:pPr>
            <w:r>
              <w:rPr>
                <w:sz w:val="20"/>
              </w:rPr>
              <w:t>Допустимые значения</w:t>
            </w:r>
            <w:r w:rsidRPr="00C316CF">
              <w:rPr>
                <w:sz w:val="20"/>
              </w:rPr>
              <w:t xml:space="preserve">: </w:t>
            </w:r>
            <w:r>
              <w:rPr>
                <w:sz w:val="20"/>
              </w:rPr>
              <w:t>(-)\d+(\.\d{1,2})?</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currency</w:t>
            </w:r>
          </w:p>
        </w:tc>
        <w:tc>
          <w:tcPr>
            <w:tcW w:w="173" w:type="pct"/>
            <w:shd w:val="clear" w:color="auto" w:fill="auto"/>
          </w:tcPr>
          <w:p w:rsidR="00851FCF" w:rsidRPr="00C316CF" w:rsidRDefault="00851FCF" w:rsidP="00F5172A">
            <w:pPr>
              <w:spacing w:before="0" w:after="0"/>
              <w:jc w:val="center"/>
              <w:rPr>
                <w:sz w:val="20"/>
              </w:rPr>
            </w:pPr>
            <w:r w:rsidRPr="00C316CF">
              <w:rPr>
                <w:sz w:val="20"/>
              </w:rPr>
              <w:t>О</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S</w:t>
            </w:r>
          </w:p>
        </w:tc>
        <w:tc>
          <w:tcPr>
            <w:tcW w:w="1387" w:type="pct"/>
            <w:gridSpan w:val="2"/>
            <w:shd w:val="clear" w:color="auto" w:fill="auto"/>
          </w:tcPr>
          <w:p w:rsidR="00851FCF" w:rsidRPr="00C316CF" w:rsidRDefault="00851FCF" w:rsidP="00F5172A">
            <w:pPr>
              <w:spacing w:before="0" w:after="0"/>
              <w:rPr>
                <w:sz w:val="20"/>
              </w:rPr>
            </w:pPr>
            <w:r w:rsidRPr="00C316CF">
              <w:rPr>
                <w:sz w:val="20"/>
              </w:rPr>
              <w:t>Валюта</w:t>
            </w:r>
          </w:p>
        </w:tc>
        <w:tc>
          <w:tcPr>
            <w:tcW w:w="1373" w:type="pct"/>
            <w:gridSpan w:val="2"/>
            <w:shd w:val="clear" w:color="auto" w:fill="auto"/>
          </w:tcPr>
          <w:p w:rsidR="00851FCF" w:rsidRDefault="00851FCF" w:rsidP="00F5172A">
            <w:pPr>
              <w:spacing w:before="0" w:after="0"/>
              <w:rPr>
                <w:sz w:val="20"/>
              </w:rPr>
            </w:pPr>
            <w:r w:rsidRPr="008A31BC">
              <w:rPr>
                <w:sz w:val="20"/>
              </w:rPr>
              <w:t>Может быть указано только значение "Российский рубль" (RUR)</w:t>
            </w:r>
          </w:p>
          <w:p w:rsidR="008635B2" w:rsidRPr="00C316CF" w:rsidRDefault="00601ED0"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C316CF">
              <w:rPr>
                <w:sz w:val="20"/>
              </w:rPr>
              <w:t>interbudgetaryTransfer</w:t>
            </w:r>
          </w:p>
        </w:tc>
        <w:tc>
          <w:tcPr>
            <w:tcW w:w="173" w:type="pct"/>
            <w:shd w:val="clear" w:color="auto" w:fill="auto"/>
          </w:tcPr>
          <w:p w:rsidR="00851FCF" w:rsidRPr="00C316CF" w:rsidRDefault="00851FCF" w:rsidP="00F5172A">
            <w:pPr>
              <w:spacing w:before="0" w:after="0"/>
              <w:jc w:val="center"/>
              <w:rPr>
                <w:sz w:val="20"/>
              </w:rPr>
            </w:pPr>
            <w:r w:rsidRPr="00C316CF">
              <w:rPr>
                <w:sz w:val="20"/>
              </w:rPr>
              <w:t>Н</w:t>
            </w:r>
          </w:p>
        </w:tc>
        <w:tc>
          <w:tcPr>
            <w:tcW w:w="531" w:type="pct"/>
            <w:gridSpan w:val="2"/>
            <w:shd w:val="clear" w:color="auto" w:fill="auto"/>
          </w:tcPr>
          <w:p w:rsidR="00851FCF" w:rsidRPr="00C316CF" w:rsidRDefault="00851FCF" w:rsidP="00F5172A">
            <w:pPr>
              <w:spacing w:before="0" w:after="0"/>
              <w:jc w:val="center"/>
              <w:rPr>
                <w:sz w:val="20"/>
              </w:rPr>
            </w:pPr>
            <w:r w:rsidRPr="00C316CF">
              <w:rPr>
                <w:sz w:val="20"/>
              </w:rPr>
              <w:t>B</w:t>
            </w:r>
          </w:p>
        </w:tc>
        <w:tc>
          <w:tcPr>
            <w:tcW w:w="1387" w:type="pct"/>
            <w:gridSpan w:val="2"/>
            <w:shd w:val="clear" w:color="auto" w:fill="auto"/>
          </w:tcPr>
          <w:p w:rsidR="00851FCF" w:rsidRPr="00C316CF" w:rsidRDefault="00851FCF" w:rsidP="00F5172A">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73" w:type="pct"/>
            <w:gridSpan w:val="2"/>
            <w:shd w:val="clear" w:color="auto" w:fill="auto"/>
          </w:tcPr>
          <w:p w:rsidR="00851FCF" w:rsidRPr="00C316CF" w:rsidRDefault="00851FCF" w:rsidP="00F5172A">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851FCF" w:rsidRPr="00301389" w:rsidTr="000520F6">
        <w:trPr>
          <w:gridAfter w:val="1"/>
          <w:wAfter w:w="11" w:type="pct"/>
          <w:jc w:val="center"/>
        </w:trPr>
        <w:tc>
          <w:tcPr>
            <w:tcW w:w="740" w:type="pct"/>
            <w:shd w:val="clear" w:color="auto" w:fill="auto"/>
            <w:vAlign w:val="center"/>
          </w:tcPr>
          <w:p w:rsidR="00851FCF" w:rsidRPr="00301389" w:rsidRDefault="00851FCF" w:rsidP="00F5172A">
            <w:pPr>
              <w:spacing w:before="0" w:after="0"/>
              <w:contextualSpacing/>
              <w:rPr>
                <w:sz w:val="20"/>
              </w:rPr>
            </w:pPr>
          </w:p>
        </w:tc>
        <w:tc>
          <w:tcPr>
            <w:tcW w:w="785" w:type="pct"/>
            <w:shd w:val="clear" w:color="auto" w:fill="auto"/>
          </w:tcPr>
          <w:p w:rsidR="00851FCF" w:rsidRPr="00C316CF" w:rsidRDefault="00851FCF" w:rsidP="00F5172A">
            <w:pPr>
              <w:spacing w:before="0" w:after="0"/>
              <w:rPr>
                <w:sz w:val="20"/>
              </w:rPr>
            </w:pPr>
            <w:r w:rsidRPr="00094009">
              <w:rPr>
                <w:sz w:val="20"/>
              </w:rPr>
              <w:t>isMaxPriceCurrency</w:t>
            </w:r>
          </w:p>
        </w:tc>
        <w:tc>
          <w:tcPr>
            <w:tcW w:w="173" w:type="pct"/>
            <w:shd w:val="clear" w:color="auto" w:fill="auto"/>
          </w:tcPr>
          <w:p w:rsidR="00851FCF" w:rsidRPr="00C316CF" w:rsidRDefault="00851FCF" w:rsidP="00F5172A">
            <w:pPr>
              <w:spacing w:before="0" w:after="0"/>
              <w:jc w:val="center"/>
              <w:rPr>
                <w:sz w:val="20"/>
              </w:rPr>
            </w:pPr>
            <w:r>
              <w:rPr>
                <w:sz w:val="20"/>
              </w:rPr>
              <w:t>Н</w:t>
            </w:r>
          </w:p>
        </w:tc>
        <w:tc>
          <w:tcPr>
            <w:tcW w:w="531" w:type="pct"/>
            <w:gridSpan w:val="2"/>
            <w:shd w:val="clear" w:color="auto" w:fill="auto"/>
          </w:tcPr>
          <w:p w:rsidR="00851FCF" w:rsidRPr="00094009" w:rsidRDefault="00851FCF" w:rsidP="00F5172A">
            <w:pPr>
              <w:spacing w:before="0" w:after="0"/>
              <w:jc w:val="center"/>
              <w:rPr>
                <w:sz w:val="20"/>
                <w:lang w:val="en-US"/>
              </w:rPr>
            </w:pPr>
            <w:r>
              <w:rPr>
                <w:sz w:val="20"/>
                <w:lang w:val="en-US"/>
              </w:rPr>
              <w:t>S</w:t>
            </w:r>
          </w:p>
        </w:tc>
        <w:tc>
          <w:tcPr>
            <w:tcW w:w="1387" w:type="pct"/>
            <w:gridSpan w:val="2"/>
            <w:shd w:val="clear" w:color="auto" w:fill="auto"/>
          </w:tcPr>
          <w:p w:rsidR="00851FCF" w:rsidRPr="00C316CF" w:rsidRDefault="00851FCF" w:rsidP="00F5172A">
            <w:pPr>
              <w:spacing w:before="0" w:after="0"/>
              <w:rPr>
                <w:sz w:val="20"/>
              </w:rPr>
            </w:pPr>
            <w:r w:rsidRPr="00094009">
              <w:rPr>
                <w:sz w:val="20"/>
              </w:rPr>
              <w:t>У</w:t>
            </w:r>
            <w:r>
              <w:rPr>
                <w:sz w:val="20"/>
              </w:rPr>
              <w:t>казать НМЦК в валюте контракта</w:t>
            </w:r>
          </w:p>
        </w:tc>
        <w:tc>
          <w:tcPr>
            <w:tcW w:w="1373" w:type="pct"/>
            <w:gridSpan w:val="2"/>
            <w:shd w:val="clear" w:color="auto" w:fill="auto"/>
          </w:tcPr>
          <w:p w:rsidR="00851FCF" w:rsidRDefault="00851FCF" w:rsidP="00F5172A">
            <w:pPr>
              <w:spacing w:before="0" w:after="0"/>
              <w:rPr>
                <w:sz w:val="20"/>
              </w:rPr>
            </w:pPr>
            <w:r w:rsidRPr="008A31BC">
              <w:rPr>
                <w:sz w:val="20"/>
              </w:rPr>
              <w:t>Требуется и допускается заполнение в случае, если валюта НМЦК контрактов отлична от рубля</w:t>
            </w:r>
            <w:r w:rsidRPr="008A31BC" w:rsidDel="008A31BC">
              <w:rPr>
                <w:sz w:val="20"/>
              </w:rPr>
              <w:t xml:space="preserve"> </w:t>
            </w:r>
          </w:p>
          <w:p w:rsidR="00851FCF" w:rsidRPr="00C316CF" w:rsidRDefault="00851FCF" w:rsidP="00F5172A">
            <w:pPr>
              <w:spacing w:before="0" w:after="0"/>
              <w:rPr>
                <w:sz w:val="20"/>
              </w:rPr>
            </w:pPr>
            <w:r>
              <w:rPr>
                <w:sz w:val="20"/>
              </w:rPr>
              <w:t xml:space="preserve">Состав см. состав соответствующего блока </w:t>
            </w:r>
            <w:r w:rsidR="008635B2">
              <w:rPr>
                <w:sz w:val="20"/>
              </w:rPr>
              <w:t xml:space="preserve">в документе </w:t>
            </w:r>
            <w:r w:rsidR="008635B2" w:rsidRPr="00ED33B6">
              <w:rPr>
                <w:sz w:val="20"/>
              </w:rPr>
              <w:t>«</w:t>
            </w:r>
            <w:r w:rsidR="008635B2" w:rsidRPr="00CA43E0">
              <w:rPr>
                <w:sz w:val="20"/>
              </w:rPr>
              <w:t>Извещение о проведении ЭЗК20 (запрос котировок в электронной форме с 01.10.2020 года)</w:t>
            </w:r>
            <w:r w:rsidR="008635B2" w:rsidRPr="00CA43E0">
              <w:rPr>
                <w:bCs/>
                <w:sz w:val="20"/>
              </w:rPr>
              <w:t>» (</w:t>
            </w:r>
            <w:r w:rsidR="008635B2" w:rsidRPr="00CA43E0">
              <w:rPr>
                <w:bCs/>
                <w:sz w:val="20"/>
                <w:lang w:val="en-US"/>
              </w:rPr>
              <w:t>epN</w:t>
            </w:r>
            <w:r w:rsidR="008635B2" w:rsidRPr="00CA43E0">
              <w:rPr>
                <w:bCs/>
                <w:sz w:val="20"/>
              </w:rPr>
              <w:t>otificationEZK2020)</w:t>
            </w:r>
          </w:p>
        </w:tc>
      </w:tr>
      <w:tr w:rsidR="0038713A" w:rsidRPr="006B1628" w:rsidTr="0038713A">
        <w:trPr>
          <w:jc w:val="center"/>
          <w:ins w:id="438" w:author="Yugin Vitaly" w:date="2020-08-18T17:35:00Z"/>
        </w:trPr>
        <w:tc>
          <w:tcPr>
            <w:tcW w:w="5000" w:type="pct"/>
            <w:gridSpan w:val="10"/>
            <w:shd w:val="clear" w:color="auto" w:fill="auto"/>
            <w:vAlign w:val="center"/>
          </w:tcPr>
          <w:p w:rsidR="0038713A" w:rsidRPr="006B1628" w:rsidRDefault="0038713A" w:rsidP="0038713A">
            <w:pPr>
              <w:keepNext/>
              <w:spacing w:before="0" w:after="0"/>
              <w:contextualSpacing/>
              <w:jc w:val="center"/>
              <w:rPr>
                <w:ins w:id="439" w:author="Yugin Vitaly" w:date="2020-08-18T17:35:00Z"/>
                <w:b/>
                <w:sz w:val="20"/>
              </w:rPr>
            </w:pPr>
            <w:ins w:id="440" w:author="Yugin Vitaly" w:date="2020-08-18T17:35:00Z">
              <w:r w:rsidRPr="00A63BD0">
                <w:rPr>
                  <w:b/>
                  <w:bCs/>
                  <w:sz w:val="20"/>
                </w:rPr>
                <w:t>Требования заказчиков</w:t>
              </w:r>
            </w:ins>
          </w:p>
        </w:tc>
      </w:tr>
      <w:tr w:rsidR="0038713A" w:rsidRPr="00301389" w:rsidTr="000520F6">
        <w:trPr>
          <w:jc w:val="center"/>
          <w:ins w:id="441" w:author="Yugin Vitaly" w:date="2020-08-18T17:35:00Z"/>
        </w:trPr>
        <w:tc>
          <w:tcPr>
            <w:tcW w:w="740" w:type="pct"/>
            <w:shd w:val="clear" w:color="auto" w:fill="auto"/>
          </w:tcPr>
          <w:p w:rsidR="0038713A" w:rsidRPr="00A63BD0" w:rsidRDefault="0038713A" w:rsidP="0038713A">
            <w:pPr>
              <w:spacing w:after="0"/>
              <w:jc w:val="both"/>
              <w:rPr>
                <w:ins w:id="442" w:author="Yugin Vitaly" w:date="2020-08-18T17:35:00Z"/>
                <w:sz w:val="20"/>
              </w:rPr>
            </w:pPr>
            <w:ins w:id="443" w:author="Yugin Vitaly" w:date="2020-08-18T17:35:00Z">
              <w:r w:rsidRPr="00A63BD0">
                <w:rPr>
                  <w:b/>
                  <w:bCs/>
                  <w:sz w:val="20"/>
                </w:rPr>
                <w:t>customerRequirementsInfo</w:t>
              </w:r>
            </w:ins>
          </w:p>
        </w:tc>
        <w:tc>
          <w:tcPr>
            <w:tcW w:w="785" w:type="pct"/>
            <w:shd w:val="clear" w:color="auto" w:fill="auto"/>
          </w:tcPr>
          <w:p w:rsidR="0038713A" w:rsidRPr="00A63BD0" w:rsidRDefault="0038713A" w:rsidP="0038713A">
            <w:pPr>
              <w:spacing w:after="0"/>
              <w:jc w:val="both"/>
              <w:rPr>
                <w:ins w:id="444" w:author="Yugin Vitaly" w:date="2020-08-18T17:35:00Z"/>
                <w:sz w:val="20"/>
              </w:rPr>
            </w:pPr>
          </w:p>
        </w:tc>
        <w:tc>
          <w:tcPr>
            <w:tcW w:w="173" w:type="pct"/>
            <w:shd w:val="clear" w:color="auto" w:fill="auto"/>
          </w:tcPr>
          <w:p w:rsidR="0038713A" w:rsidRPr="00A63BD0" w:rsidRDefault="0038713A" w:rsidP="0038713A">
            <w:pPr>
              <w:spacing w:after="0"/>
              <w:jc w:val="both"/>
              <w:rPr>
                <w:ins w:id="445" w:author="Yugin Vitaly" w:date="2020-08-18T17:35:00Z"/>
                <w:sz w:val="20"/>
              </w:rPr>
            </w:pPr>
          </w:p>
        </w:tc>
        <w:tc>
          <w:tcPr>
            <w:tcW w:w="525" w:type="pct"/>
            <w:shd w:val="clear" w:color="auto" w:fill="auto"/>
          </w:tcPr>
          <w:p w:rsidR="0038713A" w:rsidRPr="00A63BD0" w:rsidRDefault="0038713A" w:rsidP="0038713A">
            <w:pPr>
              <w:spacing w:after="0"/>
              <w:jc w:val="both"/>
              <w:rPr>
                <w:ins w:id="446" w:author="Yugin Vitaly" w:date="2020-08-18T17:35:00Z"/>
                <w:sz w:val="20"/>
              </w:rPr>
            </w:pPr>
          </w:p>
        </w:tc>
        <w:tc>
          <w:tcPr>
            <w:tcW w:w="1388" w:type="pct"/>
            <w:gridSpan w:val="2"/>
            <w:shd w:val="clear" w:color="auto" w:fill="auto"/>
          </w:tcPr>
          <w:p w:rsidR="0038713A" w:rsidRPr="00A63BD0" w:rsidRDefault="0038713A" w:rsidP="0038713A">
            <w:pPr>
              <w:spacing w:after="0"/>
              <w:jc w:val="both"/>
              <w:rPr>
                <w:ins w:id="447" w:author="Yugin Vitaly" w:date="2020-08-18T17:35:00Z"/>
                <w:sz w:val="20"/>
              </w:rPr>
            </w:pPr>
          </w:p>
        </w:tc>
        <w:tc>
          <w:tcPr>
            <w:tcW w:w="1389" w:type="pct"/>
            <w:gridSpan w:val="4"/>
            <w:shd w:val="clear" w:color="auto" w:fill="auto"/>
          </w:tcPr>
          <w:p w:rsidR="0038713A" w:rsidRPr="00A63BD0" w:rsidRDefault="0038713A" w:rsidP="0038713A">
            <w:pPr>
              <w:spacing w:after="0"/>
              <w:jc w:val="both"/>
              <w:rPr>
                <w:ins w:id="448" w:author="Yugin Vitaly" w:date="2020-08-18T17:35:00Z"/>
                <w:sz w:val="20"/>
              </w:rPr>
            </w:pPr>
          </w:p>
        </w:tc>
      </w:tr>
      <w:tr w:rsidR="0038713A" w:rsidRPr="00301389" w:rsidTr="000520F6">
        <w:trPr>
          <w:jc w:val="center"/>
          <w:ins w:id="449" w:author="Yugin Vitaly" w:date="2020-08-18T17:35:00Z"/>
        </w:trPr>
        <w:tc>
          <w:tcPr>
            <w:tcW w:w="740" w:type="pct"/>
            <w:shd w:val="clear" w:color="auto" w:fill="auto"/>
          </w:tcPr>
          <w:p w:rsidR="0038713A" w:rsidRPr="00A63BD0" w:rsidRDefault="0038713A" w:rsidP="0038713A">
            <w:pPr>
              <w:spacing w:after="0"/>
              <w:jc w:val="both"/>
              <w:rPr>
                <w:ins w:id="450" w:author="Yugin Vitaly" w:date="2020-08-18T17:35:00Z"/>
                <w:sz w:val="20"/>
              </w:rPr>
            </w:pPr>
          </w:p>
        </w:tc>
        <w:tc>
          <w:tcPr>
            <w:tcW w:w="785" w:type="pct"/>
            <w:shd w:val="clear" w:color="auto" w:fill="auto"/>
          </w:tcPr>
          <w:p w:rsidR="0038713A" w:rsidRPr="00A63BD0" w:rsidRDefault="0038713A" w:rsidP="0038713A">
            <w:pPr>
              <w:spacing w:after="0"/>
              <w:jc w:val="both"/>
              <w:rPr>
                <w:ins w:id="451" w:author="Yugin Vitaly" w:date="2020-08-18T17:35:00Z"/>
                <w:sz w:val="20"/>
              </w:rPr>
            </w:pPr>
            <w:ins w:id="452" w:author="Yugin Vitaly" w:date="2020-08-18T17:35:00Z">
              <w:r w:rsidRPr="00A63BD0">
                <w:rPr>
                  <w:sz w:val="20"/>
                </w:rPr>
                <w:t>customerRequireme</w:t>
              </w:r>
              <w:r w:rsidRPr="00A63BD0">
                <w:rPr>
                  <w:sz w:val="20"/>
                </w:rPr>
                <w:lastRenderedPageBreak/>
                <w:t>ntInfo</w:t>
              </w:r>
            </w:ins>
          </w:p>
        </w:tc>
        <w:tc>
          <w:tcPr>
            <w:tcW w:w="173" w:type="pct"/>
            <w:shd w:val="clear" w:color="auto" w:fill="auto"/>
          </w:tcPr>
          <w:p w:rsidR="0038713A" w:rsidRPr="00A63BD0" w:rsidRDefault="0038713A" w:rsidP="0038713A">
            <w:pPr>
              <w:spacing w:after="0"/>
              <w:jc w:val="center"/>
              <w:rPr>
                <w:ins w:id="453" w:author="Yugin Vitaly" w:date="2020-08-18T17:35:00Z"/>
                <w:sz w:val="20"/>
              </w:rPr>
            </w:pPr>
            <w:ins w:id="454" w:author="Yugin Vitaly" w:date="2020-08-18T17:35:00Z">
              <w:r w:rsidRPr="00A63BD0">
                <w:rPr>
                  <w:sz w:val="20"/>
                </w:rPr>
                <w:lastRenderedPageBreak/>
                <w:t>О</w:t>
              </w:r>
            </w:ins>
          </w:p>
        </w:tc>
        <w:tc>
          <w:tcPr>
            <w:tcW w:w="525" w:type="pct"/>
            <w:shd w:val="clear" w:color="auto" w:fill="auto"/>
          </w:tcPr>
          <w:p w:rsidR="0038713A" w:rsidRPr="00A63BD0" w:rsidRDefault="0038713A" w:rsidP="0038713A">
            <w:pPr>
              <w:spacing w:after="0"/>
              <w:jc w:val="center"/>
              <w:rPr>
                <w:ins w:id="455" w:author="Yugin Vitaly" w:date="2020-08-18T17:35:00Z"/>
                <w:sz w:val="20"/>
              </w:rPr>
            </w:pPr>
            <w:ins w:id="456" w:author="Yugin Vitaly" w:date="2020-08-18T17:35:00Z">
              <w:r w:rsidRPr="00A63BD0">
                <w:rPr>
                  <w:sz w:val="20"/>
                </w:rPr>
                <w:t>S</w:t>
              </w:r>
            </w:ins>
          </w:p>
        </w:tc>
        <w:tc>
          <w:tcPr>
            <w:tcW w:w="1388" w:type="pct"/>
            <w:gridSpan w:val="2"/>
            <w:shd w:val="clear" w:color="auto" w:fill="auto"/>
          </w:tcPr>
          <w:p w:rsidR="0038713A" w:rsidRPr="00A63BD0" w:rsidRDefault="0038713A" w:rsidP="0038713A">
            <w:pPr>
              <w:spacing w:after="0"/>
              <w:jc w:val="both"/>
              <w:rPr>
                <w:ins w:id="457" w:author="Yugin Vitaly" w:date="2020-08-18T17:35:00Z"/>
                <w:sz w:val="20"/>
              </w:rPr>
            </w:pPr>
            <w:ins w:id="458" w:author="Yugin Vitaly" w:date="2020-08-18T17:35:00Z">
              <w:r w:rsidRPr="00A63BD0">
                <w:rPr>
                  <w:sz w:val="20"/>
                </w:rPr>
                <w:t>Требование заказчика</w:t>
              </w:r>
            </w:ins>
          </w:p>
        </w:tc>
        <w:tc>
          <w:tcPr>
            <w:tcW w:w="1389" w:type="pct"/>
            <w:gridSpan w:val="4"/>
            <w:shd w:val="clear" w:color="auto" w:fill="auto"/>
          </w:tcPr>
          <w:p w:rsidR="0038713A" w:rsidRPr="00A63BD0" w:rsidRDefault="0038713A" w:rsidP="0038713A">
            <w:pPr>
              <w:spacing w:after="0"/>
              <w:jc w:val="both"/>
              <w:rPr>
                <w:ins w:id="459" w:author="Yugin Vitaly" w:date="2020-08-18T17:35:00Z"/>
                <w:sz w:val="20"/>
              </w:rPr>
            </w:pPr>
            <w:ins w:id="460" w:author="Yugin Vitaly" w:date="2020-08-18T17:35:00Z">
              <w:r w:rsidRPr="00A63BD0">
                <w:rPr>
                  <w:sz w:val="20"/>
                </w:rPr>
                <w:t>Множественный элемент.</w:t>
              </w:r>
            </w:ins>
          </w:p>
        </w:tc>
      </w:tr>
      <w:tr w:rsidR="0038713A" w:rsidRPr="006B1628" w:rsidTr="0038713A">
        <w:trPr>
          <w:jc w:val="center"/>
          <w:ins w:id="461" w:author="Yugin Vitaly" w:date="2020-08-18T17:35:00Z"/>
        </w:trPr>
        <w:tc>
          <w:tcPr>
            <w:tcW w:w="5000" w:type="pct"/>
            <w:gridSpan w:val="10"/>
            <w:shd w:val="clear" w:color="auto" w:fill="auto"/>
            <w:vAlign w:val="center"/>
          </w:tcPr>
          <w:p w:rsidR="0038713A" w:rsidRPr="006B1628" w:rsidRDefault="0038713A" w:rsidP="0038713A">
            <w:pPr>
              <w:keepNext/>
              <w:spacing w:before="0" w:after="0"/>
              <w:contextualSpacing/>
              <w:jc w:val="center"/>
              <w:rPr>
                <w:ins w:id="462" w:author="Yugin Vitaly" w:date="2020-08-18T17:35:00Z"/>
                <w:b/>
                <w:sz w:val="20"/>
              </w:rPr>
            </w:pPr>
            <w:ins w:id="463" w:author="Yugin Vitaly" w:date="2020-08-18T17:35:00Z">
              <w:r w:rsidRPr="00A63BD0">
                <w:rPr>
                  <w:b/>
                  <w:bCs/>
                  <w:sz w:val="20"/>
                </w:rPr>
                <w:t>Требование заказчика</w:t>
              </w:r>
            </w:ins>
          </w:p>
        </w:tc>
      </w:tr>
      <w:tr w:rsidR="0038713A" w:rsidRPr="00301389" w:rsidTr="000520F6">
        <w:trPr>
          <w:jc w:val="center"/>
          <w:ins w:id="464" w:author="Yugin Vitaly" w:date="2020-08-18T17:35:00Z"/>
        </w:trPr>
        <w:tc>
          <w:tcPr>
            <w:tcW w:w="740" w:type="pct"/>
            <w:shd w:val="clear" w:color="auto" w:fill="auto"/>
          </w:tcPr>
          <w:p w:rsidR="0038713A" w:rsidRPr="00162C8B" w:rsidRDefault="0038713A" w:rsidP="0038713A">
            <w:pPr>
              <w:spacing w:before="0" w:after="0"/>
              <w:jc w:val="both"/>
              <w:rPr>
                <w:ins w:id="465" w:author="Yugin Vitaly" w:date="2020-08-18T17:35:00Z"/>
                <w:sz w:val="20"/>
              </w:rPr>
            </w:pPr>
            <w:ins w:id="466" w:author="Yugin Vitaly" w:date="2020-08-18T17:35:00Z">
              <w:r w:rsidRPr="00A63BD0">
                <w:rPr>
                  <w:b/>
                  <w:bCs/>
                  <w:sz w:val="20"/>
                </w:rPr>
                <w:t>customerRequirementInfo</w:t>
              </w:r>
            </w:ins>
          </w:p>
        </w:tc>
        <w:tc>
          <w:tcPr>
            <w:tcW w:w="785" w:type="pct"/>
            <w:shd w:val="clear" w:color="auto" w:fill="auto"/>
            <w:vAlign w:val="center"/>
          </w:tcPr>
          <w:p w:rsidR="0038713A" w:rsidRPr="00301389" w:rsidRDefault="0038713A" w:rsidP="0038713A">
            <w:pPr>
              <w:keepNext/>
              <w:spacing w:before="0" w:after="0"/>
              <w:contextualSpacing/>
              <w:rPr>
                <w:ins w:id="467" w:author="Yugin Vitaly" w:date="2020-08-18T17:35:00Z"/>
                <w:b/>
                <w:sz w:val="20"/>
              </w:rPr>
            </w:pPr>
          </w:p>
        </w:tc>
        <w:tc>
          <w:tcPr>
            <w:tcW w:w="173" w:type="pct"/>
            <w:shd w:val="clear" w:color="auto" w:fill="auto"/>
            <w:vAlign w:val="center"/>
          </w:tcPr>
          <w:p w:rsidR="0038713A" w:rsidRPr="00301389" w:rsidRDefault="0038713A" w:rsidP="0038713A">
            <w:pPr>
              <w:keepNext/>
              <w:spacing w:before="0" w:after="0"/>
              <w:contextualSpacing/>
              <w:jc w:val="center"/>
              <w:rPr>
                <w:ins w:id="468" w:author="Yugin Vitaly" w:date="2020-08-18T17:35:00Z"/>
                <w:b/>
                <w:sz w:val="20"/>
              </w:rPr>
            </w:pPr>
          </w:p>
        </w:tc>
        <w:tc>
          <w:tcPr>
            <w:tcW w:w="525" w:type="pct"/>
            <w:shd w:val="clear" w:color="auto" w:fill="auto"/>
            <w:vAlign w:val="center"/>
          </w:tcPr>
          <w:p w:rsidR="0038713A" w:rsidRPr="00301389" w:rsidRDefault="0038713A" w:rsidP="0038713A">
            <w:pPr>
              <w:keepNext/>
              <w:spacing w:before="0" w:after="0"/>
              <w:contextualSpacing/>
              <w:jc w:val="center"/>
              <w:rPr>
                <w:ins w:id="469" w:author="Yugin Vitaly" w:date="2020-08-18T17:35:00Z"/>
                <w:b/>
                <w:sz w:val="20"/>
              </w:rPr>
            </w:pPr>
          </w:p>
        </w:tc>
        <w:tc>
          <w:tcPr>
            <w:tcW w:w="1388" w:type="pct"/>
            <w:gridSpan w:val="2"/>
            <w:shd w:val="clear" w:color="auto" w:fill="auto"/>
            <w:vAlign w:val="center"/>
          </w:tcPr>
          <w:p w:rsidR="0038713A" w:rsidRPr="00301389" w:rsidRDefault="0038713A" w:rsidP="0038713A">
            <w:pPr>
              <w:keepNext/>
              <w:spacing w:before="0" w:after="0"/>
              <w:contextualSpacing/>
              <w:rPr>
                <w:ins w:id="470" w:author="Yugin Vitaly" w:date="2020-08-18T17:35:00Z"/>
                <w:b/>
                <w:sz w:val="20"/>
              </w:rPr>
            </w:pPr>
          </w:p>
        </w:tc>
        <w:tc>
          <w:tcPr>
            <w:tcW w:w="1389" w:type="pct"/>
            <w:gridSpan w:val="4"/>
            <w:shd w:val="clear" w:color="auto" w:fill="auto"/>
            <w:vAlign w:val="center"/>
          </w:tcPr>
          <w:p w:rsidR="0038713A" w:rsidRPr="00301389" w:rsidRDefault="0038713A" w:rsidP="0038713A">
            <w:pPr>
              <w:keepNext/>
              <w:spacing w:before="0" w:after="0"/>
              <w:contextualSpacing/>
              <w:rPr>
                <w:ins w:id="471" w:author="Yugin Vitaly" w:date="2020-08-18T17:35:00Z"/>
                <w:b/>
                <w:sz w:val="20"/>
              </w:rPr>
            </w:pPr>
          </w:p>
        </w:tc>
      </w:tr>
      <w:tr w:rsidR="0038713A" w:rsidRPr="00301389" w:rsidTr="000520F6">
        <w:trPr>
          <w:jc w:val="center"/>
          <w:ins w:id="472" w:author="Yugin Vitaly" w:date="2020-08-18T17:35:00Z"/>
        </w:trPr>
        <w:tc>
          <w:tcPr>
            <w:tcW w:w="740" w:type="pct"/>
            <w:shd w:val="clear" w:color="auto" w:fill="auto"/>
            <w:vAlign w:val="center"/>
          </w:tcPr>
          <w:p w:rsidR="0038713A" w:rsidRPr="00301389" w:rsidRDefault="0038713A" w:rsidP="0038713A">
            <w:pPr>
              <w:spacing w:before="0" w:after="0"/>
              <w:contextualSpacing/>
              <w:rPr>
                <w:ins w:id="473" w:author="Yugin Vitaly" w:date="2020-08-18T17:35:00Z"/>
                <w:sz w:val="20"/>
              </w:rPr>
            </w:pPr>
          </w:p>
        </w:tc>
        <w:tc>
          <w:tcPr>
            <w:tcW w:w="785" w:type="pct"/>
            <w:shd w:val="clear" w:color="auto" w:fill="auto"/>
          </w:tcPr>
          <w:p w:rsidR="0038713A" w:rsidRPr="00A63BD0" w:rsidRDefault="0038713A" w:rsidP="0038713A">
            <w:pPr>
              <w:spacing w:after="0"/>
              <w:jc w:val="both"/>
              <w:rPr>
                <w:ins w:id="474" w:author="Yugin Vitaly" w:date="2020-08-18T17:35:00Z"/>
                <w:sz w:val="20"/>
              </w:rPr>
            </w:pPr>
            <w:ins w:id="475" w:author="Yugin Vitaly" w:date="2020-08-18T17:35:00Z">
              <w:r w:rsidRPr="00A63BD0">
                <w:rPr>
                  <w:sz w:val="20"/>
                </w:rPr>
                <w:t>customer</w:t>
              </w:r>
            </w:ins>
          </w:p>
        </w:tc>
        <w:tc>
          <w:tcPr>
            <w:tcW w:w="173" w:type="pct"/>
            <w:shd w:val="clear" w:color="auto" w:fill="auto"/>
          </w:tcPr>
          <w:p w:rsidR="0038713A" w:rsidRPr="00A63BD0" w:rsidRDefault="0038713A" w:rsidP="0038713A">
            <w:pPr>
              <w:spacing w:after="0"/>
              <w:jc w:val="center"/>
              <w:rPr>
                <w:ins w:id="476" w:author="Yugin Vitaly" w:date="2020-08-18T17:35:00Z"/>
                <w:sz w:val="20"/>
              </w:rPr>
            </w:pPr>
            <w:ins w:id="477" w:author="Yugin Vitaly" w:date="2020-08-18T17:35:00Z">
              <w:r w:rsidRPr="00A63BD0">
                <w:rPr>
                  <w:sz w:val="20"/>
                </w:rPr>
                <w:t>О</w:t>
              </w:r>
            </w:ins>
          </w:p>
        </w:tc>
        <w:tc>
          <w:tcPr>
            <w:tcW w:w="525" w:type="pct"/>
            <w:shd w:val="clear" w:color="auto" w:fill="auto"/>
          </w:tcPr>
          <w:p w:rsidR="0038713A" w:rsidRPr="00A63BD0" w:rsidRDefault="0038713A" w:rsidP="0038713A">
            <w:pPr>
              <w:spacing w:after="0"/>
              <w:jc w:val="center"/>
              <w:rPr>
                <w:ins w:id="478" w:author="Yugin Vitaly" w:date="2020-08-18T17:35:00Z"/>
                <w:sz w:val="20"/>
              </w:rPr>
            </w:pPr>
            <w:ins w:id="479" w:author="Yugin Vitaly" w:date="2020-08-18T17:35:00Z">
              <w:r w:rsidRPr="00A63BD0">
                <w:rPr>
                  <w:sz w:val="20"/>
                </w:rPr>
                <w:t>S</w:t>
              </w:r>
            </w:ins>
          </w:p>
        </w:tc>
        <w:tc>
          <w:tcPr>
            <w:tcW w:w="1388" w:type="pct"/>
            <w:gridSpan w:val="2"/>
            <w:shd w:val="clear" w:color="auto" w:fill="auto"/>
          </w:tcPr>
          <w:p w:rsidR="0038713A" w:rsidRPr="00A63BD0" w:rsidRDefault="0038713A" w:rsidP="0038713A">
            <w:pPr>
              <w:spacing w:after="0"/>
              <w:jc w:val="both"/>
              <w:rPr>
                <w:ins w:id="480" w:author="Yugin Vitaly" w:date="2020-08-18T17:35:00Z"/>
                <w:sz w:val="20"/>
              </w:rPr>
            </w:pPr>
            <w:ins w:id="481" w:author="Yugin Vitaly" w:date="2020-08-18T17:35:00Z">
              <w:r w:rsidRPr="00A63BD0">
                <w:rPr>
                  <w:sz w:val="20"/>
                </w:rPr>
                <w:t>Организация заказчика данных требований</w:t>
              </w:r>
            </w:ins>
          </w:p>
        </w:tc>
        <w:tc>
          <w:tcPr>
            <w:tcW w:w="1389" w:type="pct"/>
            <w:gridSpan w:val="4"/>
            <w:shd w:val="clear" w:color="auto" w:fill="auto"/>
          </w:tcPr>
          <w:p w:rsidR="0038713A" w:rsidRPr="00162C8B" w:rsidRDefault="000520F6" w:rsidP="0038713A">
            <w:pPr>
              <w:spacing w:before="0" w:after="0"/>
              <w:jc w:val="both"/>
              <w:rPr>
                <w:ins w:id="482" w:author="Yugin Vitaly" w:date="2020-08-18T17:35:00Z"/>
                <w:sz w:val="20"/>
              </w:rPr>
            </w:pPr>
            <w:ins w:id="483" w:author="Yugin Vitaly" w:date="2020-08-18T17:36: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38713A" w:rsidRPr="00301389" w:rsidTr="000520F6">
        <w:trPr>
          <w:jc w:val="center"/>
          <w:ins w:id="484" w:author="Yugin Vitaly" w:date="2020-08-18T17:35:00Z"/>
        </w:trPr>
        <w:tc>
          <w:tcPr>
            <w:tcW w:w="740" w:type="pct"/>
            <w:shd w:val="clear" w:color="auto" w:fill="auto"/>
            <w:vAlign w:val="center"/>
          </w:tcPr>
          <w:p w:rsidR="0038713A" w:rsidRPr="00301389" w:rsidRDefault="0038713A" w:rsidP="0038713A">
            <w:pPr>
              <w:spacing w:before="0" w:after="0"/>
              <w:contextualSpacing/>
              <w:rPr>
                <w:ins w:id="485" w:author="Yugin Vitaly" w:date="2020-08-18T17:35:00Z"/>
                <w:sz w:val="20"/>
              </w:rPr>
            </w:pPr>
          </w:p>
        </w:tc>
        <w:tc>
          <w:tcPr>
            <w:tcW w:w="785" w:type="pct"/>
            <w:shd w:val="clear" w:color="auto" w:fill="auto"/>
          </w:tcPr>
          <w:p w:rsidR="0038713A" w:rsidRPr="00A63BD0" w:rsidRDefault="0038713A" w:rsidP="0038713A">
            <w:pPr>
              <w:spacing w:after="0"/>
              <w:jc w:val="both"/>
              <w:rPr>
                <w:ins w:id="486" w:author="Yugin Vitaly" w:date="2020-08-18T17:35:00Z"/>
                <w:sz w:val="20"/>
              </w:rPr>
            </w:pPr>
            <w:ins w:id="487" w:author="Yugin Vitaly" w:date="2020-08-18T17:35:00Z">
              <w:r w:rsidRPr="00A63BD0">
                <w:rPr>
                  <w:sz w:val="20"/>
                </w:rPr>
                <w:t>contractGuarantee</w:t>
              </w:r>
            </w:ins>
          </w:p>
        </w:tc>
        <w:tc>
          <w:tcPr>
            <w:tcW w:w="173" w:type="pct"/>
            <w:shd w:val="clear" w:color="auto" w:fill="auto"/>
          </w:tcPr>
          <w:p w:rsidR="0038713A" w:rsidRPr="00A63BD0" w:rsidRDefault="0038713A" w:rsidP="0038713A">
            <w:pPr>
              <w:spacing w:after="0"/>
              <w:jc w:val="center"/>
              <w:rPr>
                <w:ins w:id="488" w:author="Yugin Vitaly" w:date="2020-08-18T17:35:00Z"/>
                <w:sz w:val="20"/>
              </w:rPr>
            </w:pPr>
            <w:ins w:id="489" w:author="Yugin Vitaly" w:date="2020-08-18T17:35:00Z">
              <w:r w:rsidRPr="00A63BD0">
                <w:rPr>
                  <w:sz w:val="20"/>
                </w:rPr>
                <w:t>Н</w:t>
              </w:r>
            </w:ins>
          </w:p>
        </w:tc>
        <w:tc>
          <w:tcPr>
            <w:tcW w:w="525" w:type="pct"/>
            <w:shd w:val="clear" w:color="auto" w:fill="auto"/>
          </w:tcPr>
          <w:p w:rsidR="0038713A" w:rsidRPr="00A63BD0" w:rsidRDefault="0038713A" w:rsidP="0038713A">
            <w:pPr>
              <w:spacing w:after="0"/>
              <w:jc w:val="center"/>
              <w:rPr>
                <w:ins w:id="490" w:author="Yugin Vitaly" w:date="2020-08-18T17:35:00Z"/>
                <w:sz w:val="20"/>
              </w:rPr>
            </w:pPr>
            <w:ins w:id="491" w:author="Yugin Vitaly" w:date="2020-08-18T17:35:00Z">
              <w:r w:rsidRPr="00A63BD0">
                <w:rPr>
                  <w:sz w:val="20"/>
                </w:rPr>
                <w:t>S</w:t>
              </w:r>
            </w:ins>
          </w:p>
        </w:tc>
        <w:tc>
          <w:tcPr>
            <w:tcW w:w="1388" w:type="pct"/>
            <w:gridSpan w:val="2"/>
            <w:shd w:val="clear" w:color="auto" w:fill="auto"/>
          </w:tcPr>
          <w:p w:rsidR="0038713A" w:rsidRPr="00A63BD0" w:rsidRDefault="0038713A" w:rsidP="0038713A">
            <w:pPr>
              <w:spacing w:after="0"/>
              <w:jc w:val="both"/>
              <w:rPr>
                <w:ins w:id="492" w:author="Yugin Vitaly" w:date="2020-08-18T17:35:00Z"/>
                <w:sz w:val="20"/>
              </w:rPr>
            </w:pPr>
            <w:ins w:id="493" w:author="Yugin Vitaly" w:date="2020-08-18T17:35:00Z">
              <w:r w:rsidRPr="00A63BD0">
                <w:rPr>
                  <w:sz w:val="20"/>
                </w:rPr>
                <w:t>Обеспечение исполнения контракта</w:t>
              </w:r>
            </w:ins>
          </w:p>
        </w:tc>
        <w:tc>
          <w:tcPr>
            <w:tcW w:w="1389" w:type="pct"/>
            <w:gridSpan w:val="4"/>
            <w:shd w:val="clear" w:color="auto" w:fill="auto"/>
          </w:tcPr>
          <w:p w:rsidR="0038713A" w:rsidRPr="00162C8B" w:rsidRDefault="0038713A" w:rsidP="0038713A">
            <w:pPr>
              <w:spacing w:before="0" w:after="0"/>
              <w:jc w:val="both"/>
              <w:rPr>
                <w:ins w:id="494" w:author="Yugin Vitaly" w:date="2020-08-18T17:35:00Z"/>
                <w:sz w:val="20"/>
              </w:rPr>
            </w:pPr>
          </w:p>
        </w:tc>
      </w:tr>
      <w:tr w:rsidR="0038713A" w:rsidRPr="00301389" w:rsidTr="000520F6">
        <w:trPr>
          <w:jc w:val="center"/>
          <w:ins w:id="495" w:author="Yugin Vitaly" w:date="2020-08-18T17:35:00Z"/>
        </w:trPr>
        <w:tc>
          <w:tcPr>
            <w:tcW w:w="740" w:type="pct"/>
            <w:shd w:val="clear" w:color="auto" w:fill="auto"/>
            <w:vAlign w:val="center"/>
          </w:tcPr>
          <w:p w:rsidR="0038713A" w:rsidRPr="00301389" w:rsidRDefault="0038713A" w:rsidP="0038713A">
            <w:pPr>
              <w:spacing w:before="0" w:after="0"/>
              <w:contextualSpacing/>
              <w:rPr>
                <w:ins w:id="496" w:author="Yugin Vitaly" w:date="2020-08-18T17:35:00Z"/>
                <w:sz w:val="20"/>
              </w:rPr>
            </w:pPr>
          </w:p>
        </w:tc>
        <w:tc>
          <w:tcPr>
            <w:tcW w:w="785" w:type="pct"/>
            <w:shd w:val="clear" w:color="auto" w:fill="auto"/>
          </w:tcPr>
          <w:p w:rsidR="0038713A" w:rsidRPr="00A63BD0" w:rsidRDefault="0038713A" w:rsidP="0038713A">
            <w:pPr>
              <w:spacing w:after="0"/>
              <w:jc w:val="both"/>
              <w:rPr>
                <w:ins w:id="497" w:author="Yugin Vitaly" w:date="2020-08-18T17:35:00Z"/>
                <w:sz w:val="20"/>
              </w:rPr>
            </w:pPr>
            <w:ins w:id="498" w:author="Yugin Vitaly" w:date="2020-08-18T17:35:00Z">
              <w:r w:rsidRPr="004D6719">
                <w:rPr>
                  <w:sz w:val="20"/>
                </w:rPr>
                <w:t>unableProvideContractGuaranteeDocs</w:t>
              </w:r>
            </w:ins>
          </w:p>
        </w:tc>
        <w:tc>
          <w:tcPr>
            <w:tcW w:w="173" w:type="pct"/>
            <w:shd w:val="clear" w:color="auto" w:fill="auto"/>
          </w:tcPr>
          <w:p w:rsidR="0038713A" w:rsidRPr="00A63BD0" w:rsidRDefault="0038713A" w:rsidP="0038713A">
            <w:pPr>
              <w:spacing w:after="0"/>
              <w:jc w:val="center"/>
              <w:rPr>
                <w:ins w:id="499" w:author="Yugin Vitaly" w:date="2020-08-18T17:35:00Z"/>
                <w:sz w:val="20"/>
              </w:rPr>
            </w:pPr>
            <w:ins w:id="500" w:author="Yugin Vitaly" w:date="2020-08-18T17:35:00Z">
              <w:r w:rsidRPr="00C316CF">
                <w:rPr>
                  <w:sz w:val="20"/>
                </w:rPr>
                <w:t>Н</w:t>
              </w:r>
            </w:ins>
          </w:p>
        </w:tc>
        <w:tc>
          <w:tcPr>
            <w:tcW w:w="525" w:type="pct"/>
            <w:shd w:val="clear" w:color="auto" w:fill="auto"/>
          </w:tcPr>
          <w:p w:rsidR="0038713A" w:rsidRPr="00A63BD0" w:rsidRDefault="0038713A" w:rsidP="0038713A">
            <w:pPr>
              <w:spacing w:after="0"/>
              <w:jc w:val="center"/>
              <w:rPr>
                <w:ins w:id="501" w:author="Yugin Vitaly" w:date="2020-08-18T17:35:00Z"/>
                <w:sz w:val="20"/>
              </w:rPr>
            </w:pPr>
            <w:ins w:id="502" w:author="Yugin Vitaly" w:date="2020-08-18T17:35:00Z">
              <w:r w:rsidRPr="00C316CF">
                <w:rPr>
                  <w:sz w:val="20"/>
                </w:rPr>
                <w:t>S</w:t>
              </w:r>
            </w:ins>
          </w:p>
        </w:tc>
        <w:tc>
          <w:tcPr>
            <w:tcW w:w="1388" w:type="pct"/>
            <w:gridSpan w:val="2"/>
            <w:shd w:val="clear" w:color="auto" w:fill="auto"/>
          </w:tcPr>
          <w:p w:rsidR="0038713A" w:rsidRPr="00A63BD0" w:rsidRDefault="0038713A" w:rsidP="0038713A">
            <w:pPr>
              <w:spacing w:after="0"/>
              <w:jc w:val="both"/>
              <w:rPr>
                <w:ins w:id="503" w:author="Yugin Vitaly" w:date="2020-08-18T17:35:00Z"/>
                <w:sz w:val="20"/>
              </w:rPr>
            </w:pPr>
            <w:ins w:id="504" w:author="Yugin Vitaly" w:date="2020-08-18T17:35:00Z">
              <w:r w:rsidRPr="004D6719">
                <w:rPr>
                  <w:sz w:val="20"/>
                </w:rPr>
                <w:t>Отчет с обоснованием невозможности установления требования обеспечения контракта</w:t>
              </w:r>
            </w:ins>
          </w:p>
        </w:tc>
        <w:tc>
          <w:tcPr>
            <w:tcW w:w="1389" w:type="pct"/>
            <w:gridSpan w:val="4"/>
            <w:shd w:val="clear" w:color="auto" w:fill="auto"/>
          </w:tcPr>
          <w:p w:rsidR="0038713A" w:rsidRPr="004D6719" w:rsidRDefault="0038713A" w:rsidP="0038713A">
            <w:pPr>
              <w:spacing w:before="0" w:after="0"/>
              <w:rPr>
                <w:ins w:id="505" w:author="Yugin Vitaly" w:date="2020-08-18T17:35:00Z"/>
                <w:sz w:val="20"/>
              </w:rPr>
            </w:pPr>
            <w:ins w:id="506" w:author="Yugin Vitaly" w:date="2020-08-18T17:35:00Z">
              <w:r w:rsidRPr="004D6719">
                <w:rPr>
                  <w:sz w:val="20"/>
                </w:rPr>
                <w:t>Контролируется бизнес-контролем заполнение блока, если (И):</w:t>
              </w:r>
            </w:ins>
          </w:p>
          <w:p w:rsidR="0038713A" w:rsidRPr="004D6719" w:rsidRDefault="0038713A" w:rsidP="0038713A">
            <w:pPr>
              <w:spacing w:before="0" w:after="0"/>
              <w:rPr>
                <w:ins w:id="507" w:author="Yugin Vitaly" w:date="2020-08-18T17:35:00Z"/>
                <w:sz w:val="20"/>
              </w:rPr>
            </w:pPr>
            <w:ins w:id="508" w:author="Yugin Vitaly" w:date="2020-08-18T17:35:00Z">
              <w:r w:rsidRPr="004D6719">
                <w:rPr>
                  <w:sz w:val="20"/>
                </w:rPr>
                <w:t>-первая версия извещения размещена после выхода версии ЕИС 9.1;</w:t>
              </w:r>
            </w:ins>
          </w:p>
          <w:p w:rsidR="0038713A" w:rsidRPr="004D6719" w:rsidRDefault="0038713A" w:rsidP="0038713A">
            <w:pPr>
              <w:spacing w:before="0" w:after="0"/>
              <w:rPr>
                <w:ins w:id="509" w:author="Yugin Vitaly" w:date="2020-08-18T17:35:00Z"/>
                <w:sz w:val="20"/>
              </w:rPr>
            </w:pPr>
            <w:ins w:id="510" w:author="Yugin Vitaly" w:date="2020-08-18T17:35:00Z">
              <w:r w:rsidRPr="004D6719">
                <w:rPr>
                  <w:sz w:val="20"/>
                </w:rPr>
                <w:t>-не заполнен блок "Обеспечение исполнения контракта" (contractGuarantee);</w:t>
              </w:r>
            </w:ins>
          </w:p>
          <w:p w:rsidR="0038713A" w:rsidRPr="004D6719" w:rsidRDefault="0038713A" w:rsidP="0038713A">
            <w:pPr>
              <w:spacing w:before="0" w:after="0"/>
              <w:rPr>
                <w:ins w:id="511" w:author="Yugin Vitaly" w:date="2020-08-18T17:35:00Z"/>
                <w:sz w:val="20"/>
              </w:rPr>
            </w:pPr>
            <w:ins w:id="512" w:author="Yugin Vitaly" w:date="2020-08-18T17:35:00Z">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ins>
          </w:p>
          <w:p w:rsidR="0038713A" w:rsidRPr="001435D1" w:rsidRDefault="0038713A" w:rsidP="0038713A">
            <w:pPr>
              <w:spacing w:before="0" w:after="0"/>
              <w:jc w:val="both"/>
              <w:rPr>
                <w:ins w:id="513" w:author="Yugin Vitaly" w:date="2020-08-18T17:35:00Z"/>
                <w:sz w:val="20"/>
              </w:rPr>
            </w:pPr>
            <w:ins w:id="514" w:author="Yugin Vitaly" w:date="2020-08-18T17:35:00Z">
              <w:r w:rsidRPr="004D6719">
                <w:rPr>
                  <w:sz w:val="20"/>
                </w:rPr>
                <w:t>Федерального закона №44-ФЗ» (isSt111_1) равно «true»)</w:t>
              </w:r>
              <w:r>
                <w:rPr>
                  <w:sz w:val="20"/>
                </w:rPr>
                <w:t>.</w:t>
              </w:r>
            </w:ins>
          </w:p>
          <w:p w:rsidR="0038713A" w:rsidRPr="00A87CC9" w:rsidRDefault="000520F6" w:rsidP="0038713A">
            <w:pPr>
              <w:spacing w:before="0" w:after="0"/>
              <w:jc w:val="both"/>
              <w:rPr>
                <w:ins w:id="515" w:author="Yugin Vitaly" w:date="2020-08-18T17:35:00Z"/>
                <w:sz w:val="20"/>
              </w:rPr>
            </w:pPr>
            <w:ins w:id="516" w:author="Yugin Vitaly" w:date="2020-08-18T17:37: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38713A" w:rsidRPr="00301389" w:rsidTr="000520F6">
        <w:trPr>
          <w:jc w:val="center"/>
          <w:ins w:id="517" w:author="Yugin Vitaly" w:date="2020-08-18T17:35:00Z"/>
        </w:trPr>
        <w:tc>
          <w:tcPr>
            <w:tcW w:w="740" w:type="pct"/>
            <w:shd w:val="clear" w:color="auto" w:fill="auto"/>
            <w:vAlign w:val="center"/>
          </w:tcPr>
          <w:p w:rsidR="0038713A" w:rsidRPr="00301389" w:rsidRDefault="0038713A" w:rsidP="0038713A">
            <w:pPr>
              <w:spacing w:before="0" w:after="0"/>
              <w:contextualSpacing/>
              <w:rPr>
                <w:ins w:id="518" w:author="Yugin Vitaly" w:date="2020-08-18T17:35:00Z"/>
                <w:sz w:val="20"/>
              </w:rPr>
            </w:pPr>
          </w:p>
        </w:tc>
        <w:tc>
          <w:tcPr>
            <w:tcW w:w="785" w:type="pct"/>
            <w:shd w:val="clear" w:color="auto" w:fill="auto"/>
          </w:tcPr>
          <w:p w:rsidR="0038713A" w:rsidRPr="004D6719" w:rsidRDefault="0038713A" w:rsidP="0038713A">
            <w:pPr>
              <w:spacing w:after="0"/>
              <w:jc w:val="both"/>
              <w:rPr>
                <w:ins w:id="519" w:author="Yugin Vitaly" w:date="2020-08-18T17:35:00Z"/>
                <w:sz w:val="20"/>
              </w:rPr>
            </w:pPr>
            <w:ins w:id="520" w:author="Yugin Vitaly" w:date="2020-08-18T17:35:00Z">
              <w:r w:rsidRPr="00A87CC9">
                <w:rPr>
                  <w:sz w:val="20"/>
                </w:rPr>
                <w:t>provisionWarranty</w:t>
              </w:r>
            </w:ins>
          </w:p>
        </w:tc>
        <w:tc>
          <w:tcPr>
            <w:tcW w:w="173" w:type="pct"/>
            <w:shd w:val="clear" w:color="auto" w:fill="auto"/>
          </w:tcPr>
          <w:p w:rsidR="0038713A" w:rsidRPr="00C316CF" w:rsidRDefault="0038713A" w:rsidP="0038713A">
            <w:pPr>
              <w:spacing w:after="0"/>
              <w:jc w:val="center"/>
              <w:rPr>
                <w:ins w:id="521" w:author="Yugin Vitaly" w:date="2020-08-18T17:35:00Z"/>
                <w:sz w:val="20"/>
              </w:rPr>
            </w:pPr>
            <w:ins w:id="522" w:author="Yugin Vitaly" w:date="2020-08-18T17:35:00Z">
              <w:r>
                <w:rPr>
                  <w:sz w:val="20"/>
                </w:rPr>
                <w:t>Н</w:t>
              </w:r>
            </w:ins>
          </w:p>
        </w:tc>
        <w:tc>
          <w:tcPr>
            <w:tcW w:w="525" w:type="pct"/>
            <w:shd w:val="clear" w:color="auto" w:fill="auto"/>
          </w:tcPr>
          <w:p w:rsidR="0038713A" w:rsidRPr="00A87CC9" w:rsidRDefault="0038713A" w:rsidP="0038713A">
            <w:pPr>
              <w:spacing w:after="0"/>
              <w:jc w:val="center"/>
              <w:rPr>
                <w:ins w:id="523" w:author="Yugin Vitaly" w:date="2020-08-18T17:35:00Z"/>
                <w:sz w:val="20"/>
                <w:lang w:val="en-US"/>
              </w:rPr>
            </w:pPr>
            <w:ins w:id="524" w:author="Yugin Vitaly" w:date="2020-08-18T17:35:00Z">
              <w:r>
                <w:rPr>
                  <w:sz w:val="20"/>
                  <w:lang w:val="en-US"/>
                </w:rPr>
                <w:t>S</w:t>
              </w:r>
            </w:ins>
          </w:p>
        </w:tc>
        <w:tc>
          <w:tcPr>
            <w:tcW w:w="1388" w:type="pct"/>
            <w:gridSpan w:val="2"/>
            <w:shd w:val="clear" w:color="auto" w:fill="auto"/>
          </w:tcPr>
          <w:p w:rsidR="0038713A" w:rsidRPr="004D6719" w:rsidRDefault="0038713A" w:rsidP="0038713A">
            <w:pPr>
              <w:spacing w:after="0"/>
              <w:jc w:val="both"/>
              <w:rPr>
                <w:ins w:id="525" w:author="Yugin Vitaly" w:date="2020-08-18T17:35:00Z"/>
                <w:sz w:val="20"/>
              </w:rPr>
            </w:pPr>
            <w:ins w:id="526" w:author="Yugin Vitaly" w:date="2020-08-18T17:35:00Z">
              <w:r w:rsidRPr="00A87CC9">
                <w:rPr>
                  <w:sz w:val="20"/>
                </w:rPr>
                <w:t>Обеспечение гарантийных обязательств</w:t>
              </w:r>
            </w:ins>
          </w:p>
        </w:tc>
        <w:tc>
          <w:tcPr>
            <w:tcW w:w="1389" w:type="pct"/>
            <w:gridSpan w:val="4"/>
            <w:shd w:val="clear" w:color="auto" w:fill="auto"/>
          </w:tcPr>
          <w:p w:rsidR="0038713A" w:rsidRPr="004D6719" w:rsidRDefault="000520F6" w:rsidP="0038713A">
            <w:pPr>
              <w:spacing w:before="0" w:after="0"/>
              <w:rPr>
                <w:ins w:id="527" w:author="Yugin Vitaly" w:date="2020-08-18T17:35:00Z"/>
                <w:sz w:val="20"/>
              </w:rPr>
            </w:pPr>
            <w:ins w:id="528" w:author="Yugin Vitaly" w:date="2020-08-18T17:37: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38713A" w:rsidRPr="00301389" w:rsidTr="000520F6">
        <w:trPr>
          <w:jc w:val="center"/>
          <w:ins w:id="529" w:author="Yugin Vitaly" w:date="2020-08-18T17:35:00Z"/>
        </w:trPr>
        <w:tc>
          <w:tcPr>
            <w:tcW w:w="740" w:type="pct"/>
            <w:shd w:val="clear" w:color="auto" w:fill="auto"/>
            <w:vAlign w:val="center"/>
          </w:tcPr>
          <w:p w:rsidR="0038713A" w:rsidRPr="00301389" w:rsidRDefault="0038713A" w:rsidP="0038713A">
            <w:pPr>
              <w:spacing w:before="0" w:after="0"/>
              <w:contextualSpacing/>
              <w:rPr>
                <w:ins w:id="530" w:author="Yugin Vitaly" w:date="2020-08-18T17:35:00Z"/>
                <w:sz w:val="20"/>
              </w:rPr>
            </w:pPr>
          </w:p>
        </w:tc>
        <w:tc>
          <w:tcPr>
            <w:tcW w:w="785" w:type="pct"/>
            <w:shd w:val="clear" w:color="auto" w:fill="auto"/>
          </w:tcPr>
          <w:p w:rsidR="0038713A" w:rsidRPr="00A63BD0" w:rsidRDefault="0038713A" w:rsidP="0038713A">
            <w:pPr>
              <w:spacing w:after="0"/>
              <w:jc w:val="both"/>
              <w:rPr>
                <w:ins w:id="531" w:author="Yugin Vitaly" w:date="2020-08-18T17:35:00Z"/>
                <w:sz w:val="20"/>
              </w:rPr>
            </w:pPr>
            <w:ins w:id="532" w:author="Yugin Vitaly" w:date="2020-08-18T17:35:00Z">
              <w:r w:rsidRPr="00A63BD0">
                <w:rPr>
                  <w:sz w:val="20"/>
                </w:rPr>
                <w:t>addInfo</w:t>
              </w:r>
            </w:ins>
          </w:p>
        </w:tc>
        <w:tc>
          <w:tcPr>
            <w:tcW w:w="173" w:type="pct"/>
            <w:shd w:val="clear" w:color="auto" w:fill="auto"/>
          </w:tcPr>
          <w:p w:rsidR="0038713A" w:rsidRPr="00A63BD0" w:rsidRDefault="0038713A" w:rsidP="0038713A">
            <w:pPr>
              <w:spacing w:after="0"/>
              <w:jc w:val="center"/>
              <w:rPr>
                <w:ins w:id="533" w:author="Yugin Vitaly" w:date="2020-08-18T17:35:00Z"/>
                <w:sz w:val="20"/>
              </w:rPr>
            </w:pPr>
            <w:ins w:id="534" w:author="Yugin Vitaly" w:date="2020-08-18T17:35:00Z">
              <w:r w:rsidRPr="00A63BD0">
                <w:rPr>
                  <w:sz w:val="20"/>
                </w:rPr>
                <w:t>Н</w:t>
              </w:r>
            </w:ins>
          </w:p>
        </w:tc>
        <w:tc>
          <w:tcPr>
            <w:tcW w:w="525" w:type="pct"/>
            <w:shd w:val="clear" w:color="auto" w:fill="auto"/>
          </w:tcPr>
          <w:p w:rsidR="0038713A" w:rsidRPr="00A63BD0" w:rsidRDefault="0038713A" w:rsidP="0038713A">
            <w:pPr>
              <w:spacing w:after="0"/>
              <w:jc w:val="center"/>
              <w:rPr>
                <w:ins w:id="535" w:author="Yugin Vitaly" w:date="2020-08-18T17:35:00Z"/>
                <w:sz w:val="20"/>
              </w:rPr>
            </w:pPr>
            <w:ins w:id="536" w:author="Yugin Vitaly" w:date="2020-08-18T17:35:00Z">
              <w:r w:rsidRPr="00A63BD0">
                <w:rPr>
                  <w:sz w:val="20"/>
                </w:rPr>
                <w:t>T[1-2000]</w:t>
              </w:r>
            </w:ins>
          </w:p>
        </w:tc>
        <w:tc>
          <w:tcPr>
            <w:tcW w:w="1388" w:type="pct"/>
            <w:gridSpan w:val="2"/>
            <w:shd w:val="clear" w:color="auto" w:fill="auto"/>
          </w:tcPr>
          <w:p w:rsidR="0038713A" w:rsidRPr="00A63BD0" w:rsidRDefault="0038713A" w:rsidP="0038713A">
            <w:pPr>
              <w:spacing w:after="0"/>
              <w:jc w:val="both"/>
              <w:rPr>
                <w:ins w:id="537" w:author="Yugin Vitaly" w:date="2020-08-18T17:35:00Z"/>
                <w:sz w:val="20"/>
              </w:rPr>
            </w:pPr>
            <w:ins w:id="538" w:author="Yugin Vitaly" w:date="2020-08-18T17:35:00Z">
              <w:r w:rsidRPr="00A63BD0">
                <w:rPr>
                  <w:sz w:val="20"/>
                </w:rPr>
                <w:t>Дополнительная информация</w:t>
              </w:r>
            </w:ins>
          </w:p>
        </w:tc>
        <w:tc>
          <w:tcPr>
            <w:tcW w:w="1389" w:type="pct"/>
            <w:gridSpan w:val="4"/>
            <w:shd w:val="clear" w:color="auto" w:fill="auto"/>
          </w:tcPr>
          <w:p w:rsidR="0038713A" w:rsidRPr="00162C8B" w:rsidRDefault="0038713A" w:rsidP="0038713A">
            <w:pPr>
              <w:spacing w:before="0" w:after="0"/>
              <w:jc w:val="both"/>
              <w:rPr>
                <w:ins w:id="539" w:author="Yugin Vitaly" w:date="2020-08-18T17:35:00Z"/>
                <w:sz w:val="20"/>
              </w:rPr>
            </w:pPr>
          </w:p>
        </w:tc>
      </w:tr>
      <w:tr w:rsidR="0038713A" w:rsidRPr="00301389" w:rsidTr="000520F6">
        <w:trPr>
          <w:jc w:val="center"/>
          <w:ins w:id="540" w:author="Yugin Vitaly" w:date="2020-08-18T17:35:00Z"/>
        </w:trPr>
        <w:tc>
          <w:tcPr>
            <w:tcW w:w="740" w:type="pct"/>
            <w:shd w:val="clear" w:color="auto" w:fill="auto"/>
            <w:vAlign w:val="center"/>
          </w:tcPr>
          <w:p w:rsidR="0038713A" w:rsidRPr="00301389" w:rsidRDefault="0038713A" w:rsidP="0038713A">
            <w:pPr>
              <w:spacing w:before="0" w:after="0"/>
              <w:contextualSpacing/>
              <w:rPr>
                <w:ins w:id="541" w:author="Yugin Vitaly" w:date="2020-08-18T17:35:00Z"/>
                <w:sz w:val="20"/>
              </w:rPr>
            </w:pPr>
          </w:p>
        </w:tc>
        <w:tc>
          <w:tcPr>
            <w:tcW w:w="785" w:type="pct"/>
            <w:shd w:val="clear" w:color="auto" w:fill="auto"/>
          </w:tcPr>
          <w:p w:rsidR="0038713A" w:rsidRPr="00A63BD0" w:rsidRDefault="0038713A" w:rsidP="0038713A">
            <w:pPr>
              <w:spacing w:after="0"/>
              <w:jc w:val="both"/>
              <w:rPr>
                <w:ins w:id="542" w:author="Yugin Vitaly" w:date="2020-08-18T17:35:00Z"/>
                <w:sz w:val="20"/>
              </w:rPr>
            </w:pPr>
            <w:ins w:id="543" w:author="Yugin Vitaly" w:date="2020-08-18T17:35:00Z">
              <w:r w:rsidRPr="00434B31">
                <w:rPr>
                  <w:sz w:val="20"/>
                </w:rPr>
                <w:t>bankSupportContractRequiredInfo</w:t>
              </w:r>
            </w:ins>
          </w:p>
        </w:tc>
        <w:tc>
          <w:tcPr>
            <w:tcW w:w="173" w:type="pct"/>
            <w:shd w:val="clear" w:color="auto" w:fill="auto"/>
          </w:tcPr>
          <w:p w:rsidR="0038713A" w:rsidRPr="00A63BD0" w:rsidRDefault="0038713A" w:rsidP="0038713A">
            <w:pPr>
              <w:spacing w:after="0"/>
              <w:jc w:val="center"/>
              <w:rPr>
                <w:ins w:id="544" w:author="Yugin Vitaly" w:date="2020-08-18T17:35:00Z"/>
                <w:sz w:val="20"/>
              </w:rPr>
            </w:pPr>
            <w:ins w:id="545" w:author="Yugin Vitaly" w:date="2020-08-18T17:35:00Z">
              <w:r>
                <w:rPr>
                  <w:sz w:val="20"/>
                </w:rPr>
                <w:t>Н</w:t>
              </w:r>
            </w:ins>
          </w:p>
        </w:tc>
        <w:tc>
          <w:tcPr>
            <w:tcW w:w="525" w:type="pct"/>
            <w:shd w:val="clear" w:color="auto" w:fill="auto"/>
          </w:tcPr>
          <w:p w:rsidR="0038713A" w:rsidRPr="00A63BD0" w:rsidRDefault="0038713A" w:rsidP="0038713A">
            <w:pPr>
              <w:spacing w:after="0"/>
              <w:jc w:val="center"/>
              <w:rPr>
                <w:ins w:id="546" w:author="Yugin Vitaly" w:date="2020-08-18T17:35:00Z"/>
                <w:sz w:val="20"/>
              </w:rPr>
            </w:pPr>
            <w:ins w:id="547" w:author="Yugin Vitaly" w:date="2020-08-18T17:35:00Z">
              <w:r>
                <w:rPr>
                  <w:sz w:val="20"/>
                  <w:lang w:val="en-US"/>
                </w:rPr>
                <w:t>S</w:t>
              </w:r>
            </w:ins>
          </w:p>
        </w:tc>
        <w:tc>
          <w:tcPr>
            <w:tcW w:w="1388" w:type="pct"/>
            <w:gridSpan w:val="2"/>
            <w:shd w:val="clear" w:color="auto" w:fill="auto"/>
          </w:tcPr>
          <w:p w:rsidR="0038713A" w:rsidRPr="00A63BD0" w:rsidRDefault="0038713A" w:rsidP="0038713A">
            <w:pPr>
              <w:spacing w:after="0"/>
              <w:jc w:val="both"/>
              <w:rPr>
                <w:ins w:id="548" w:author="Yugin Vitaly" w:date="2020-08-18T17:35:00Z"/>
                <w:sz w:val="20"/>
              </w:rPr>
            </w:pPr>
            <w:ins w:id="549" w:author="Yugin Vitaly" w:date="2020-08-18T17:35:00Z">
              <w:r w:rsidRPr="00A87CC9">
                <w:rPr>
                  <w:sz w:val="20"/>
                </w:rPr>
                <w:t xml:space="preserve">Информации о банковском и (или) казначейском сопровождении контакта. </w:t>
              </w:r>
            </w:ins>
          </w:p>
        </w:tc>
        <w:tc>
          <w:tcPr>
            <w:tcW w:w="1389" w:type="pct"/>
            <w:gridSpan w:val="4"/>
            <w:shd w:val="clear" w:color="auto" w:fill="auto"/>
          </w:tcPr>
          <w:p w:rsidR="0038713A" w:rsidRDefault="0038713A" w:rsidP="0038713A">
            <w:pPr>
              <w:spacing w:before="0" w:after="0"/>
              <w:jc w:val="both"/>
              <w:rPr>
                <w:ins w:id="550" w:author="Yugin Vitaly" w:date="2020-08-18T17:38:00Z"/>
                <w:sz w:val="20"/>
              </w:rPr>
            </w:pPr>
            <w:ins w:id="551" w:author="Yugin Vitaly" w:date="2020-08-18T17:35:00Z">
              <w:r w:rsidRPr="00A87CC9">
                <w:rPr>
                  <w:sz w:val="20"/>
                </w:rPr>
                <w:t>Указание допустимо только для базовой версии извещения. Игнорируется при приеме изменений извещения</w:t>
              </w:r>
            </w:ins>
          </w:p>
          <w:p w:rsidR="000520F6" w:rsidRPr="00162C8B" w:rsidRDefault="000520F6" w:rsidP="0038713A">
            <w:pPr>
              <w:spacing w:before="0" w:after="0"/>
              <w:jc w:val="both"/>
              <w:rPr>
                <w:ins w:id="552" w:author="Yugin Vitaly" w:date="2020-08-18T17:35:00Z"/>
                <w:sz w:val="20"/>
              </w:rPr>
            </w:pPr>
            <w:ins w:id="553" w:author="Yugin Vitaly" w:date="2020-08-18T17:38: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6B1628" w:rsidTr="00C007ED">
        <w:trPr>
          <w:jc w:val="center"/>
          <w:ins w:id="554" w:author="Yugin Vitaly" w:date="2020-08-18T17:40:00Z"/>
        </w:trPr>
        <w:tc>
          <w:tcPr>
            <w:tcW w:w="5000" w:type="pct"/>
            <w:gridSpan w:val="10"/>
            <w:shd w:val="clear" w:color="auto" w:fill="auto"/>
            <w:vAlign w:val="center"/>
          </w:tcPr>
          <w:p w:rsidR="000520F6" w:rsidRPr="0095435E" w:rsidRDefault="000520F6" w:rsidP="00C007ED">
            <w:pPr>
              <w:keepNext/>
              <w:spacing w:before="0" w:after="0"/>
              <w:contextualSpacing/>
              <w:jc w:val="center"/>
              <w:rPr>
                <w:ins w:id="555" w:author="Yugin Vitaly" w:date="2020-08-18T17:40:00Z"/>
                <w:b/>
                <w:sz w:val="20"/>
              </w:rPr>
            </w:pPr>
            <w:ins w:id="556" w:author="Yugin Vitaly" w:date="2020-08-18T17:40:00Z">
              <w:r w:rsidRPr="00A63BD0">
                <w:rPr>
                  <w:b/>
                  <w:bCs/>
                  <w:sz w:val="20"/>
                </w:rPr>
                <w:t>Условия контракта</w:t>
              </w:r>
              <w:r w:rsidRPr="0095435E">
                <w:rPr>
                  <w:b/>
                  <w:bCs/>
                  <w:sz w:val="20"/>
                </w:rPr>
                <w:t xml:space="preserve"> </w:t>
              </w:r>
              <w:r>
                <w:rPr>
                  <w:b/>
                  <w:bCs/>
                  <w:sz w:val="20"/>
                </w:rPr>
                <w:t>на уровне требований заказчика</w:t>
              </w:r>
            </w:ins>
          </w:p>
        </w:tc>
      </w:tr>
      <w:tr w:rsidR="000520F6" w:rsidRPr="00301389" w:rsidTr="00AE6398">
        <w:trPr>
          <w:jc w:val="center"/>
          <w:ins w:id="557" w:author="Yugin Vitaly" w:date="2020-08-18T17:40:00Z"/>
        </w:trPr>
        <w:tc>
          <w:tcPr>
            <w:tcW w:w="740" w:type="pct"/>
            <w:shd w:val="clear" w:color="auto" w:fill="auto"/>
          </w:tcPr>
          <w:p w:rsidR="000520F6" w:rsidRPr="00162C8B" w:rsidRDefault="000520F6" w:rsidP="00C007ED">
            <w:pPr>
              <w:spacing w:before="0" w:after="0"/>
              <w:jc w:val="both"/>
              <w:rPr>
                <w:ins w:id="558" w:author="Yugin Vitaly" w:date="2020-08-18T17:40:00Z"/>
                <w:sz w:val="20"/>
              </w:rPr>
            </w:pPr>
            <w:ins w:id="559" w:author="Yugin Vitaly" w:date="2020-08-18T17:40:00Z">
              <w:r w:rsidRPr="00A63BD0">
                <w:rPr>
                  <w:b/>
                  <w:bCs/>
                  <w:sz w:val="20"/>
                </w:rPr>
                <w:t>contractConditio</w:t>
              </w:r>
              <w:r w:rsidRPr="00A63BD0">
                <w:rPr>
                  <w:b/>
                  <w:bCs/>
                  <w:sz w:val="20"/>
                </w:rPr>
                <w:lastRenderedPageBreak/>
                <w:t>nsInfo</w:t>
              </w:r>
            </w:ins>
          </w:p>
        </w:tc>
        <w:tc>
          <w:tcPr>
            <w:tcW w:w="785" w:type="pct"/>
            <w:shd w:val="clear" w:color="auto" w:fill="auto"/>
            <w:vAlign w:val="center"/>
          </w:tcPr>
          <w:p w:rsidR="000520F6" w:rsidRPr="00301389" w:rsidRDefault="000520F6" w:rsidP="00C007ED">
            <w:pPr>
              <w:keepNext/>
              <w:spacing w:before="0" w:after="0"/>
              <w:contextualSpacing/>
              <w:rPr>
                <w:ins w:id="560" w:author="Yugin Vitaly" w:date="2020-08-18T17:40:00Z"/>
                <w:b/>
                <w:sz w:val="20"/>
              </w:rPr>
            </w:pPr>
          </w:p>
        </w:tc>
        <w:tc>
          <w:tcPr>
            <w:tcW w:w="173" w:type="pct"/>
            <w:shd w:val="clear" w:color="auto" w:fill="auto"/>
            <w:vAlign w:val="center"/>
          </w:tcPr>
          <w:p w:rsidR="000520F6" w:rsidRPr="00301389" w:rsidRDefault="000520F6" w:rsidP="00C007ED">
            <w:pPr>
              <w:keepNext/>
              <w:spacing w:before="0" w:after="0"/>
              <w:contextualSpacing/>
              <w:jc w:val="center"/>
              <w:rPr>
                <w:ins w:id="561" w:author="Yugin Vitaly" w:date="2020-08-18T17:40:00Z"/>
                <w:b/>
                <w:sz w:val="20"/>
              </w:rPr>
            </w:pPr>
          </w:p>
        </w:tc>
        <w:tc>
          <w:tcPr>
            <w:tcW w:w="525" w:type="pct"/>
            <w:shd w:val="clear" w:color="auto" w:fill="auto"/>
            <w:vAlign w:val="center"/>
          </w:tcPr>
          <w:p w:rsidR="000520F6" w:rsidRPr="00301389" w:rsidRDefault="000520F6" w:rsidP="00C007ED">
            <w:pPr>
              <w:keepNext/>
              <w:spacing w:before="0" w:after="0"/>
              <w:contextualSpacing/>
              <w:jc w:val="center"/>
              <w:rPr>
                <w:ins w:id="562" w:author="Yugin Vitaly" w:date="2020-08-18T17:40:00Z"/>
                <w:b/>
                <w:sz w:val="20"/>
              </w:rPr>
            </w:pPr>
          </w:p>
        </w:tc>
        <w:tc>
          <w:tcPr>
            <w:tcW w:w="1388" w:type="pct"/>
            <w:gridSpan w:val="2"/>
            <w:shd w:val="clear" w:color="auto" w:fill="auto"/>
            <w:vAlign w:val="center"/>
          </w:tcPr>
          <w:p w:rsidR="000520F6" w:rsidRPr="00301389" w:rsidRDefault="000520F6" w:rsidP="00C007ED">
            <w:pPr>
              <w:keepNext/>
              <w:spacing w:before="0" w:after="0"/>
              <w:contextualSpacing/>
              <w:rPr>
                <w:ins w:id="563" w:author="Yugin Vitaly" w:date="2020-08-18T17:40:00Z"/>
                <w:b/>
                <w:sz w:val="20"/>
              </w:rPr>
            </w:pPr>
          </w:p>
        </w:tc>
        <w:tc>
          <w:tcPr>
            <w:tcW w:w="1389" w:type="pct"/>
            <w:gridSpan w:val="4"/>
            <w:shd w:val="clear" w:color="auto" w:fill="auto"/>
            <w:vAlign w:val="center"/>
          </w:tcPr>
          <w:p w:rsidR="000520F6" w:rsidRPr="00301389" w:rsidRDefault="000520F6" w:rsidP="00C007ED">
            <w:pPr>
              <w:keepNext/>
              <w:spacing w:before="0" w:after="0"/>
              <w:contextualSpacing/>
              <w:rPr>
                <w:ins w:id="564" w:author="Yugin Vitaly" w:date="2020-08-18T17:40:00Z"/>
                <w:b/>
                <w:sz w:val="20"/>
              </w:rPr>
            </w:pPr>
          </w:p>
        </w:tc>
      </w:tr>
      <w:tr w:rsidR="000520F6" w:rsidRPr="00301389" w:rsidTr="00AE6398">
        <w:trPr>
          <w:jc w:val="center"/>
          <w:ins w:id="565" w:author="Yugin Vitaly" w:date="2020-08-18T17:40:00Z"/>
        </w:trPr>
        <w:tc>
          <w:tcPr>
            <w:tcW w:w="740" w:type="pct"/>
            <w:shd w:val="clear" w:color="auto" w:fill="auto"/>
            <w:vAlign w:val="center"/>
          </w:tcPr>
          <w:p w:rsidR="000520F6" w:rsidRPr="00301389" w:rsidRDefault="000520F6" w:rsidP="00C007ED">
            <w:pPr>
              <w:spacing w:before="0" w:after="0"/>
              <w:contextualSpacing/>
              <w:rPr>
                <w:ins w:id="566" w:author="Yugin Vitaly" w:date="2020-08-18T17:40:00Z"/>
                <w:sz w:val="20"/>
              </w:rPr>
            </w:pPr>
          </w:p>
        </w:tc>
        <w:tc>
          <w:tcPr>
            <w:tcW w:w="785" w:type="pct"/>
            <w:shd w:val="clear" w:color="auto" w:fill="auto"/>
          </w:tcPr>
          <w:p w:rsidR="000520F6" w:rsidRPr="00A63BD0" w:rsidRDefault="000520F6" w:rsidP="00C007ED">
            <w:pPr>
              <w:spacing w:after="0"/>
              <w:jc w:val="both"/>
              <w:rPr>
                <w:ins w:id="567" w:author="Yugin Vitaly" w:date="2020-08-18T17:40:00Z"/>
                <w:sz w:val="20"/>
              </w:rPr>
            </w:pPr>
            <w:ins w:id="568" w:author="Yugin Vitaly" w:date="2020-08-18T17:40:00Z">
              <w:r w:rsidRPr="00A63BD0">
                <w:rPr>
                  <w:sz w:val="20"/>
                </w:rPr>
                <w:t>maxPriceInfo</w:t>
              </w:r>
            </w:ins>
          </w:p>
        </w:tc>
        <w:tc>
          <w:tcPr>
            <w:tcW w:w="173" w:type="pct"/>
            <w:shd w:val="clear" w:color="auto" w:fill="auto"/>
          </w:tcPr>
          <w:p w:rsidR="000520F6" w:rsidRPr="00A63BD0" w:rsidRDefault="000520F6" w:rsidP="00C007ED">
            <w:pPr>
              <w:spacing w:after="0"/>
              <w:jc w:val="center"/>
              <w:rPr>
                <w:ins w:id="569" w:author="Yugin Vitaly" w:date="2020-08-18T17:40:00Z"/>
                <w:sz w:val="20"/>
              </w:rPr>
            </w:pPr>
            <w:ins w:id="570" w:author="Yugin Vitaly" w:date="2020-08-18T17:40:00Z">
              <w:r w:rsidRPr="00A63BD0">
                <w:rPr>
                  <w:sz w:val="20"/>
                </w:rPr>
                <w:t>О</w:t>
              </w:r>
            </w:ins>
          </w:p>
        </w:tc>
        <w:tc>
          <w:tcPr>
            <w:tcW w:w="525" w:type="pct"/>
            <w:shd w:val="clear" w:color="auto" w:fill="auto"/>
          </w:tcPr>
          <w:p w:rsidR="000520F6" w:rsidRPr="00A63BD0" w:rsidRDefault="000520F6" w:rsidP="00C007ED">
            <w:pPr>
              <w:spacing w:after="0"/>
              <w:jc w:val="center"/>
              <w:rPr>
                <w:ins w:id="571" w:author="Yugin Vitaly" w:date="2020-08-18T17:40:00Z"/>
                <w:sz w:val="20"/>
              </w:rPr>
            </w:pPr>
            <w:ins w:id="572" w:author="Yugin Vitaly" w:date="2020-08-18T17:40:00Z">
              <w:r w:rsidRPr="00A63BD0">
                <w:rPr>
                  <w:sz w:val="20"/>
                </w:rPr>
                <w:t>S</w:t>
              </w:r>
            </w:ins>
          </w:p>
        </w:tc>
        <w:tc>
          <w:tcPr>
            <w:tcW w:w="1388" w:type="pct"/>
            <w:gridSpan w:val="2"/>
            <w:shd w:val="clear" w:color="auto" w:fill="auto"/>
          </w:tcPr>
          <w:p w:rsidR="000520F6" w:rsidRPr="00A63BD0" w:rsidRDefault="000520F6" w:rsidP="00C007ED">
            <w:pPr>
              <w:spacing w:after="0"/>
              <w:jc w:val="both"/>
              <w:rPr>
                <w:ins w:id="573" w:author="Yugin Vitaly" w:date="2020-08-18T17:40:00Z"/>
                <w:sz w:val="20"/>
              </w:rPr>
            </w:pPr>
            <w:ins w:id="574" w:author="Yugin Vitaly" w:date="2020-08-18T17:40:00Z">
              <w:r w:rsidRPr="00A63BD0">
                <w:rPr>
                  <w:sz w:val="20"/>
                </w:rPr>
                <w:t>Информация о начальной (максимальной) цене контракта</w:t>
              </w:r>
            </w:ins>
          </w:p>
        </w:tc>
        <w:tc>
          <w:tcPr>
            <w:tcW w:w="1389" w:type="pct"/>
            <w:gridSpan w:val="4"/>
            <w:shd w:val="clear" w:color="auto" w:fill="auto"/>
          </w:tcPr>
          <w:p w:rsidR="000520F6" w:rsidRPr="00A63BD0" w:rsidRDefault="000520F6" w:rsidP="00C007ED">
            <w:pPr>
              <w:spacing w:after="0"/>
              <w:jc w:val="both"/>
              <w:rPr>
                <w:ins w:id="575" w:author="Yugin Vitaly" w:date="2020-08-18T17:40:00Z"/>
                <w:sz w:val="20"/>
              </w:rPr>
            </w:pPr>
            <w:ins w:id="576" w:author="Yugin Vitaly" w:date="2020-08-18T17:41: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577" w:author="Yugin Vitaly" w:date="2020-08-18T17:40:00Z"/>
        </w:trPr>
        <w:tc>
          <w:tcPr>
            <w:tcW w:w="740" w:type="pct"/>
            <w:shd w:val="clear" w:color="auto" w:fill="auto"/>
            <w:vAlign w:val="center"/>
          </w:tcPr>
          <w:p w:rsidR="000520F6" w:rsidRPr="00301389" w:rsidRDefault="000520F6" w:rsidP="00C007ED">
            <w:pPr>
              <w:spacing w:before="0" w:after="0"/>
              <w:contextualSpacing/>
              <w:rPr>
                <w:ins w:id="578" w:author="Yugin Vitaly" w:date="2020-08-18T17:40:00Z"/>
                <w:sz w:val="20"/>
              </w:rPr>
            </w:pPr>
          </w:p>
        </w:tc>
        <w:tc>
          <w:tcPr>
            <w:tcW w:w="785" w:type="pct"/>
            <w:shd w:val="clear" w:color="auto" w:fill="auto"/>
          </w:tcPr>
          <w:p w:rsidR="000520F6" w:rsidRPr="00A63BD0" w:rsidRDefault="000520F6" w:rsidP="00C007ED">
            <w:pPr>
              <w:spacing w:after="0"/>
              <w:jc w:val="both"/>
              <w:rPr>
                <w:ins w:id="579" w:author="Yugin Vitaly" w:date="2020-08-18T17:40:00Z"/>
                <w:sz w:val="20"/>
              </w:rPr>
            </w:pPr>
            <w:ins w:id="580" w:author="Yugin Vitaly" w:date="2020-08-18T17:40:00Z">
              <w:r w:rsidRPr="0051570C">
                <w:rPr>
                  <w:sz w:val="20"/>
                </w:rPr>
                <w:t>maxPriceCurrency</w:t>
              </w:r>
            </w:ins>
          </w:p>
        </w:tc>
        <w:tc>
          <w:tcPr>
            <w:tcW w:w="173" w:type="pct"/>
            <w:shd w:val="clear" w:color="auto" w:fill="auto"/>
          </w:tcPr>
          <w:p w:rsidR="000520F6" w:rsidRPr="00A63BD0" w:rsidRDefault="000520F6" w:rsidP="00C007ED">
            <w:pPr>
              <w:spacing w:after="0"/>
              <w:jc w:val="center"/>
              <w:rPr>
                <w:ins w:id="581" w:author="Yugin Vitaly" w:date="2020-08-18T17:40:00Z"/>
                <w:sz w:val="20"/>
              </w:rPr>
            </w:pPr>
            <w:ins w:id="582" w:author="Yugin Vitaly" w:date="2020-08-18T17:40:00Z">
              <w:r w:rsidRPr="00C316CF">
                <w:rPr>
                  <w:sz w:val="20"/>
                </w:rPr>
                <w:t>О</w:t>
              </w:r>
            </w:ins>
          </w:p>
        </w:tc>
        <w:tc>
          <w:tcPr>
            <w:tcW w:w="525" w:type="pct"/>
            <w:shd w:val="clear" w:color="auto" w:fill="auto"/>
          </w:tcPr>
          <w:p w:rsidR="000520F6" w:rsidRPr="00A63BD0" w:rsidRDefault="000520F6" w:rsidP="00C007ED">
            <w:pPr>
              <w:spacing w:after="0"/>
              <w:jc w:val="center"/>
              <w:rPr>
                <w:ins w:id="583" w:author="Yugin Vitaly" w:date="2020-08-18T17:40:00Z"/>
                <w:sz w:val="20"/>
              </w:rPr>
            </w:pPr>
            <w:ins w:id="584" w:author="Yugin Vitaly" w:date="2020-08-18T17:40:00Z">
              <w:r w:rsidRPr="00C316CF">
                <w:rPr>
                  <w:sz w:val="20"/>
                </w:rPr>
                <w:t>T [ 1 - 21 ]</w:t>
              </w:r>
            </w:ins>
          </w:p>
        </w:tc>
        <w:tc>
          <w:tcPr>
            <w:tcW w:w="1388" w:type="pct"/>
            <w:gridSpan w:val="2"/>
            <w:shd w:val="clear" w:color="auto" w:fill="auto"/>
          </w:tcPr>
          <w:p w:rsidR="000520F6" w:rsidRPr="00A63BD0" w:rsidRDefault="000520F6" w:rsidP="00C007ED">
            <w:pPr>
              <w:spacing w:after="0"/>
              <w:jc w:val="both"/>
              <w:rPr>
                <w:ins w:id="585" w:author="Yugin Vitaly" w:date="2020-08-18T17:40:00Z"/>
                <w:sz w:val="20"/>
              </w:rPr>
            </w:pPr>
            <w:ins w:id="586" w:author="Yugin Vitaly" w:date="2020-08-18T17:40:00Z">
              <w:r w:rsidRPr="0042118A">
                <w:rPr>
                  <w:sz w:val="20"/>
                </w:rPr>
                <w:t>Начальная (максимальная) цена в валюте контра</w:t>
              </w:r>
              <w:r>
                <w:rPr>
                  <w:sz w:val="20"/>
                </w:rPr>
                <w:t>кта/Максимальная цена контракта</w:t>
              </w:r>
            </w:ins>
          </w:p>
        </w:tc>
        <w:tc>
          <w:tcPr>
            <w:tcW w:w="1389" w:type="pct"/>
            <w:gridSpan w:val="4"/>
            <w:shd w:val="clear" w:color="auto" w:fill="auto"/>
          </w:tcPr>
          <w:p w:rsidR="000520F6" w:rsidRDefault="000520F6" w:rsidP="00C007ED">
            <w:pPr>
              <w:spacing w:before="0" w:after="0"/>
              <w:rPr>
                <w:ins w:id="587" w:author="Yugin Vitaly" w:date="2020-08-18T17:40:00Z"/>
                <w:sz w:val="20"/>
              </w:rPr>
            </w:pPr>
            <w:ins w:id="588" w:author="Yugin Vitaly" w:date="2020-08-18T17:40:00Z">
              <w:r>
                <w:rPr>
                  <w:sz w:val="20"/>
                </w:rPr>
                <w:t>Допустимые значения</w:t>
              </w:r>
              <w:r w:rsidRPr="00C316CF">
                <w:rPr>
                  <w:sz w:val="20"/>
                </w:rPr>
                <w:t xml:space="preserve">: </w:t>
              </w:r>
              <w:r w:rsidRPr="0042118A">
                <w:rPr>
                  <w:sz w:val="20"/>
                </w:rPr>
                <w:t>(-</w:t>
              </w:r>
              <w:proofErr w:type="gramStart"/>
              <w:r>
                <w:rPr>
                  <w:sz w:val="20"/>
                </w:rPr>
                <w:t>)?(</w:t>
              </w:r>
              <w:proofErr w:type="gramEnd"/>
              <w:r>
                <w:rPr>
                  <w:sz w:val="20"/>
                </w:rPr>
                <w:t>-)\d+(\.\d{1,2})?</w:t>
              </w:r>
            </w:ins>
          </w:p>
          <w:p w:rsidR="000520F6" w:rsidRPr="0042118A" w:rsidRDefault="000520F6" w:rsidP="00C007ED">
            <w:pPr>
              <w:spacing w:before="0" w:after="0"/>
              <w:rPr>
                <w:ins w:id="589" w:author="Yugin Vitaly" w:date="2020-08-18T17:40:00Z"/>
                <w:sz w:val="20"/>
              </w:rPr>
            </w:pPr>
            <w:ins w:id="590" w:author="Yugin Vitaly" w:date="2020-08-18T17:40:00Z">
              <w:r w:rsidRPr="0042118A">
                <w:rPr>
                  <w:sz w:val="20"/>
                </w:rPr>
                <w:t>Заполняется автоматически по формуле:</w:t>
              </w:r>
            </w:ins>
          </w:p>
          <w:p w:rsidR="000520F6" w:rsidRPr="0042118A" w:rsidRDefault="000520F6" w:rsidP="00C007ED">
            <w:pPr>
              <w:spacing w:before="0" w:after="0"/>
              <w:rPr>
                <w:ins w:id="591" w:author="Yugin Vitaly" w:date="2020-08-18T17:40:00Z"/>
                <w:sz w:val="20"/>
              </w:rPr>
            </w:pPr>
            <w:ins w:id="592" w:author="Yugin Vitaly" w:date="2020-08-18T17:40:00Z">
              <w:r w:rsidRPr="0042118A">
                <w:rPr>
                  <w:sz w:val="20"/>
                </w:rPr>
                <w:t>Для валют с номиналом = 1 или номинал не указан:</w:t>
              </w:r>
            </w:ins>
          </w:p>
          <w:p w:rsidR="000520F6" w:rsidRPr="0042118A" w:rsidRDefault="000520F6" w:rsidP="00C007ED">
            <w:pPr>
              <w:spacing w:before="0" w:after="0"/>
              <w:rPr>
                <w:ins w:id="593" w:author="Yugin Vitaly" w:date="2020-08-18T17:40:00Z"/>
                <w:sz w:val="20"/>
              </w:rPr>
            </w:pPr>
            <w:ins w:id="594" w:author="Yugin Vitaly" w:date="2020-08-18T17:40:00Z">
              <w:r w:rsidRPr="0042118A">
                <w:rPr>
                  <w:sz w:val="20"/>
                </w:rPr>
                <w:t xml:space="preserve">maxPrice / currencyRate/rate, </w:t>
              </w:r>
              <w:proofErr w:type="gramStart"/>
              <w:r w:rsidRPr="0042118A">
                <w:rPr>
                  <w:sz w:val="20"/>
                </w:rPr>
                <w:t>где  currencyRate</w:t>
              </w:r>
              <w:proofErr w:type="gramEnd"/>
              <w:r w:rsidRPr="0042118A">
                <w:rPr>
                  <w:sz w:val="20"/>
                </w:rPr>
                <w:t>/rate - курс валюты по отношению к рублю на дату последнего сохранения извещения/изменения извещения (приема интеграционного пакета).</w:t>
              </w:r>
            </w:ins>
          </w:p>
          <w:p w:rsidR="000520F6" w:rsidRPr="0042118A" w:rsidRDefault="000520F6" w:rsidP="00C007ED">
            <w:pPr>
              <w:spacing w:before="0" w:after="0"/>
              <w:rPr>
                <w:ins w:id="595" w:author="Yugin Vitaly" w:date="2020-08-18T17:40:00Z"/>
                <w:sz w:val="20"/>
              </w:rPr>
            </w:pPr>
            <w:ins w:id="596" w:author="Yugin Vitaly" w:date="2020-08-18T17:40:00Z">
              <w:r w:rsidRPr="0042118A">
                <w:rPr>
                  <w:sz w:val="20"/>
                </w:rPr>
                <w:t>Для валют с номиналом не равным 1:</w:t>
              </w:r>
            </w:ins>
          </w:p>
          <w:p w:rsidR="000520F6" w:rsidRPr="002C7C2C" w:rsidRDefault="000520F6" w:rsidP="00C007ED">
            <w:pPr>
              <w:spacing w:after="0"/>
              <w:jc w:val="both"/>
              <w:rPr>
                <w:ins w:id="597" w:author="Yugin Vitaly" w:date="2020-08-18T17:40:00Z"/>
                <w:sz w:val="20"/>
              </w:rPr>
            </w:pPr>
            <w:ins w:id="598" w:author="Yugin Vitaly" w:date="2020-08-18T17:40:00Z">
              <w:r w:rsidRPr="0042118A">
                <w:rPr>
                  <w:sz w:val="20"/>
                </w:rPr>
                <w:t>maxPrice * «Номинал» (из справочника валют для соответствующей валюты) / currencyRate/rate</w:t>
              </w:r>
            </w:ins>
          </w:p>
        </w:tc>
      </w:tr>
      <w:tr w:rsidR="000520F6" w:rsidRPr="00301389" w:rsidTr="00AE6398">
        <w:trPr>
          <w:jc w:val="center"/>
          <w:ins w:id="599" w:author="Yugin Vitaly" w:date="2020-08-18T17:40:00Z"/>
        </w:trPr>
        <w:tc>
          <w:tcPr>
            <w:tcW w:w="740" w:type="pct"/>
            <w:shd w:val="clear" w:color="auto" w:fill="auto"/>
            <w:vAlign w:val="center"/>
          </w:tcPr>
          <w:p w:rsidR="000520F6" w:rsidRPr="00301389" w:rsidRDefault="000520F6" w:rsidP="00C007ED">
            <w:pPr>
              <w:spacing w:before="0" w:after="0"/>
              <w:contextualSpacing/>
              <w:rPr>
                <w:ins w:id="600" w:author="Yugin Vitaly" w:date="2020-08-18T17:40:00Z"/>
                <w:sz w:val="20"/>
              </w:rPr>
            </w:pPr>
          </w:p>
        </w:tc>
        <w:tc>
          <w:tcPr>
            <w:tcW w:w="785" w:type="pct"/>
            <w:shd w:val="clear" w:color="auto" w:fill="auto"/>
          </w:tcPr>
          <w:p w:rsidR="000520F6" w:rsidRPr="0051570C" w:rsidRDefault="000520F6" w:rsidP="00C007ED">
            <w:pPr>
              <w:spacing w:after="0"/>
              <w:jc w:val="both"/>
              <w:rPr>
                <w:ins w:id="601" w:author="Yugin Vitaly" w:date="2020-08-18T17:40:00Z"/>
                <w:sz w:val="20"/>
              </w:rPr>
            </w:pPr>
            <w:ins w:id="602" w:author="Yugin Vitaly" w:date="2020-08-18T17:40:00Z">
              <w:r w:rsidRPr="00953B37">
                <w:rPr>
                  <w:sz w:val="20"/>
                  <w:lang w:val="en-US"/>
                </w:rPr>
                <w:t>advancePaymentSum</w:t>
              </w:r>
            </w:ins>
          </w:p>
        </w:tc>
        <w:tc>
          <w:tcPr>
            <w:tcW w:w="173" w:type="pct"/>
            <w:shd w:val="clear" w:color="auto" w:fill="auto"/>
          </w:tcPr>
          <w:p w:rsidR="000520F6" w:rsidRPr="00C316CF" w:rsidRDefault="000520F6" w:rsidP="00C007ED">
            <w:pPr>
              <w:spacing w:after="0"/>
              <w:jc w:val="center"/>
              <w:rPr>
                <w:ins w:id="603" w:author="Yugin Vitaly" w:date="2020-08-18T17:40:00Z"/>
                <w:sz w:val="20"/>
              </w:rPr>
            </w:pPr>
            <w:ins w:id="604" w:author="Yugin Vitaly" w:date="2020-08-18T17:40:00Z">
              <w:r>
                <w:rPr>
                  <w:sz w:val="20"/>
                </w:rPr>
                <w:t>Н</w:t>
              </w:r>
            </w:ins>
          </w:p>
        </w:tc>
        <w:tc>
          <w:tcPr>
            <w:tcW w:w="525" w:type="pct"/>
            <w:shd w:val="clear" w:color="auto" w:fill="auto"/>
          </w:tcPr>
          <w:p w:rsidR="000520F6" w:rsidRPr="00C316CF" w:rsidRDefault="000520F6" w:rsidP="00C007ED">
            <w:pPr>
              <w:spacing w:after="0"/>
              <w:jc w:val="center"/>
              <w:rPr>
                <w:ins w:id="605" w:author="Yugin Vitaly" w:date="2020-08-18T17:40:00Z"/>
                <w:sz w:val="20"/>
              </w:rPr>
            </w:pPr>
            <w:ins w:id="606" w:author="Yugin Vitaly" w:date="2020-08-18T17:40:00Z">
              <w:r>
                <w:rPr>
                  <w:sz w:val="20"/>
                  <w:lang w:val="en-US"/>
                </w:rPr>
                <w:t>S</w:t>
              </w:r>
            </w:ins>
          </w:p>
        </w:tc>
        <w:tc>
          <w:tcPr>
            <w:tcW w:w="1388" w:type="pct"/>
            <w:gridSpan w:val="2"/>
            <w:shd w:val="clear" w:color="auto" w:fill="auto"/>
          </w:tcPr>
          <w:p w:rsidR="000520F6" w:rsidRPr="0042118A" w:rsidRDefault="000520F6" w:rsidP="00C007ED">
            <w:pPr>
              <w:spacing w:after="0"/>
              <w:jc w:val="both"/>
              <w:rPr>
                <w:ins w:id="607" w:author="Yugin Vitaly" w:date="2020-08-18T17:40:00Z"/>
                <w:sz w:val="20"/>
              </w:rPr>
            </w:pPr>
            <w:ins w:id="608" w:author="Yugin Vitaly" w:date="2020-08-18T17:40:00Z">
              <w:r w:rsidRPr="00953B37">
                <w:rPr>
                  <w:sz w:val="20"/>
                </w:rPr>
                <w:t>Предусмотрена выплата аванса</w:t>
              </w:r>
            </w:ins>
          </w:p>
        </w:tc>
        <w:tc>
          <w:tcPr>
            <w:tcW w:w="1389" w:type="pct"/>
            <w:gridSpan w:val="4"/>
            <w:shd w:val="clear" w:color="auto" w:fill="auto"/>
          </w:tcPr>
          <w:p w:rsidR="000520F6" w:rsidRDefault="000520F6" w:rsidP="00C007ED">
            <w:pPr>
              <w:spacing w:before="0" w:after="0"/>
              <w:rPr>
                <w:ins w:id="609" w:author="Yugin Vitaly" w:date="2020-08-18T17:40:00Z"/>
                <w:sz w:val="20"/>
              </w:rPr>
            </w:pPr>
            <w:ins w:id="610" w:author="Yugin Vitaly" w:date="2020-08-18T17:41: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611" w:author="Yugin Vitaly" w:date="2020-08-18T17:40:00Z"/>
        </w:trPr>
        <w:tc>
          <w:tcPr>
            <w:tcW w:w="740" w:type="pct"/>
            <w:shd w:val="clear" w:color="auto" w:fill="auto"/>
            <w:vAlign w:val="center"/>
          </w:tcPr>
          <w:p w:rsidR="000520F6" w:rsidRPr="00301389" w:rsidRDefault="000520F6" w:rsidP="00C007ED">
            <w:pPr>
              <w:spacing w:before="0" w:after="0"/>
              <w:contextualSpacing/>
              <w:rPr>
                <w:ins w:id="612" w:author="Yugin Vitaly" w:date="2020-08-18T17:40:00Z"/>
                <w:sz w:val="20"/>
              </w:rPr>
            </w:pPr>
          </w:p>
        </w:tc>
        <w:tc>
          <w:tcPr>
            <w:tcW w:w="785" w:type="pct"/>
            <w:shd w:val="clear" w:color="auto" w:fill="auto"/>
          </w:tcPr>
          <w:p w:rsidR="000520F6" w:rsidRPr="00A63BD0" w:rsidRDefault="000520F6" w:rsidP="00C007ED">
            <w:pPr>
              <w:spacing w:after="0"/>
              <w:jc w:val="both"/>
              <w:rPr>
                <w:ins w:id="613" w:author="Yugin Vitaly" w:date="2020-08-18T17:40:00Z"/>
                <w:sz w:val="20"/>
              </w:rPr>
            </w:pPr>
            <w:ins w:id="614" w:author="Yugin Vitaly" w:date="2020-08-18T17:40:00Z">
              <w:r w:rsidRPr="00A63BD0">
                <w:rPr>
                  <w:sz w:val="20"/>
                </w:rPr>
                <w:t>purchaseCode</w:t>
              </w:r>
            </w:ins>
          </w:p>
        </w:tc>
        <w:tc>
          <w:tcPr>
            <w:tcW w:w="173" w:type="pct"/>
            <w:shd w:val="clear" w:color="auto" w:fill="auto"/>
          </w:tcPr>
          <w:p w:rsidR="000520F6" w:rsidRPr="00357450" w:rsidRDefault="000520F6" w:rsidP="00C007ED">
            <w:pPr>
              <w:spacing w:after="0"/>
              <w:jc w:val="center"/>
              <w:rPr>
                <w:ins w:id="615" w:author="Yugin Vitaly" w:date="2020-08-18T17:40:00Z"/>
                <w:sz w:val="20"/>
                <w:lang w:val="en-US"/>
              </w:rPr>
            </w:pPr>
            <w:ins w:id="616" w:author="Yugin Vitaly" w:date="2020-08-18T17:40:00Z">
              <w:r>
                <w:rPr>
                  <w:sz w:val="20"/>
                  <w:lang w:val="en-US"/>
                </w:rPr>
                <w:t>O</w:t>
              </w:r>
            </w:ins>
          </w:p>
        </w:tc>
        <w:tc>
          <w:tcPr>
            <w:tcW w:w="525" w:type="pct"/>
            <w:shd w:val="clear" w:color="auto" w:fill="auto"/>
          </w:tcPr>
          <w:p w:rsidR="000520F6" w:rsidRPr="00A63BD0" w:rsidRDefault="000520F6" w:rsidP="00C007ED">
            <w:pPr>
              <w:spacing w:after="0"/>
              <w:jc w:val="center"/>
              <w:rPr>
                <w:ins w:id="617" w:author="Yugin Vitaly" w:date="2020-08-18T17:40:00Z"/>
                <w:sz w:val="20"/>
              </w:rPr>
            </w:pPr>
            <w:ins w:id="618" w:author="Yugin Vitaly" w:date="2020-08-18T17:40:00Z">
              <w:r w:rsidRPr="00A63BD0">
                <w:rPr>
                  <w:sz w:val="20"/>
                </w:rPr>
                <w:t>T</w:t>
              </w:r>
            </w:ins>
          </w:p>
        </w:tc>
        <w:tc>
          <w:tcPr>
            <w:tcW w:w="1388" w:type="pct"/>
            <w:gridSpan w:val="2"/>
            <w:shd w:val="clear" w:color="auto" w:fill="auto"/>
          </w:tcPr>
          <w:p w:rsidR="000520F6" w:rsidRPr="00A63BD0" w:rsidRDefault="000520F6" w:rsidP="00C007ED">
            <w:pPr>
              <w:spacing w:after="0"/>
              <w:jc w:val="both"/>
              <w:rPr>
                <w:ins w:id="619" w:author="Yugin Vitaly" w:date="2020-08-18T17:40:00Z"/>
                <w:sz w:val="20"/>
              </w:rPr>
            </w:pPr>
            <w:ins w:id="620" w:author="Yugin Vitaly" w:date="2020-08-18T17:40:00Z">
              <w:r>
                <w:rPr>
                  <w:sz w:val="20"/>
                </w:rPr>
                <w:t>Идентификационный код закупки</w:t>
              </w:r>
            </w:ins>
          </w:p>
        </w:tc>
        <w:tc>
          <w:tcPr>
            <w:tcW w:w="1389" w:type="pct"/>
            <w:gridSpan w:val="4"/>
            <w:shd w:val="clear" w:color="auto" w:fill="auto"/>
          </w:tcPr>
          <w:p w:rsidR="000520F6" w:rsidRDefault="000520F6" w:rsidP="00C007ED">
            <w:pPr>
              <w:spacing w:after="0"/>
              <w:jc w:val="both"/>
              <w:rPr>
                <w:ins w:id="621" w:author="Yugin Vitaly" w:date="2020-08-18T17:40:00Z"/>
                <w:sz w:val="20"/>
              </w:rPr>
            </w:pPr>
            <w:ins w:id="622" w:author="Yugin Vitaly" w:date="2020-08-18T17:40:00Z">
              <w:r>
                <w:rPr>
                  <w:sz w:val="20"/>
                </w:rPr>
                <w:t>Допустимые значения</w:t>
              </w:r>
              <w:r w:rsidRPr="00A63BD0">
                <w:rPr>
                  <w:sz w:val="20"/>
                </w:rPr>
                <w:t>: \</w:t>
              </w:r>
              <w:proofErr w:type="gramStart"/>
              <w:r w:rsidRPr="00A63BD0">
                <w:rPr>
                  <w:sz w:val="20"/>
                </w:rPr>
                <w:t>d{</w:t>
              </w:r>
              <w:proofErr w:type="gramEnd"/>
              <w:r w:rsidRPr="00A63BD0">
                <w:rPr>
                  <w:sz w:val="20"/>
                </w:rPr>
                <w:t>36}</w:t>
              </w:r>
            </w:ins>
          </w:p>
          <w:p w:rsidR="000520F6" w:rsidRPr="00A63BD0" w:rsidRDefault="000520F6" w:rsidP="00C007ED">
            <w:pPr>
              <w:spacing w:after="0"/>
              <w:jc w:val="both"/>
              <w:rPr>
                <w:ins w:id="623" w:author="Yugin Vitaly" w:date="2020-08-18T17:40:00Z"/>
                <w:sz w:val="20"/>
              </w:rPr>
            </w:pPr>
            <w:ins w:id="624" w:author="Yugin Vitaly" w:date="2020-08-18T17:40:00Z">
              <w:r w:rsidRPr="00357450">
                <w:rPr>
                  <w:sz w:val="20"/>
                </w:rPr>
                <w:t>При приеме значение  контролируется  на соответствие ИКЗ в позиции за исключением порядкового номера закупки (27-29 разряды)</w:t>
              </w:r>
            </w:ins>
          </w:p>
        </w:tc>
      </w:tr>
      <w:tr w:rsidR="000520F6" w:rsidRPr="00301389" w:rsidTr="00AE6398">
        <w:trPr>
          <w:jc w:val="center"/>
          <w:ins w:id="625" w:author="Yugin Vitaly" w:date="2020-08-18T17:40:00Z"/>
        </w:trPr>
        <w:tc>
          <w:tcPr>
            <w:tcW w:w="740" w:type="pct"/>
            <w:shd w:val="clear" w:color="auto" w:fill="auto"/>
            <w:vAlign w:val="center"/>
          </w:tcPr>
          <w:p w:rsidR="000520F6" w:rsidRPr="00301389" w:rsidRDefault="000520F6" w:rsidP="00C007ED">
            <w:pPr>
              <w:spacing w:before="0" w:after="0"/>
              <w:contextualSpacing/>
              <w:rPr>
                <w:ins w:id="626" w:author="Yugin Vitaly" w:date="2020-08-18T17:40:00Z"/>
                <w:sz w:val="20"/>
              </w:rPr>
            </w:pPr>
          </w:p>
        </w:tc>
        <w:tc>
          <w:tcPr>
            <w:tcW w:w="785" w:type="pct"/>
            <w:shd w:val="clear" w:color="auto" w:fill="auto"/>
          </w:tcPr>
          <w:p w:rsidR="000520F6" w:rsidRPr="00A63BD0" w:rsidRDefault="000520F6" w:rsidP="00C007ED">
            <w:pPr>
              <w:spacing w:after="0"/>
              <w:jc w:val="both"/>
              <w:rPr>
                <w:ins w:id="627" w:author="Yugin Vitaly" w:date="2020-08-18T17:40:00Z"/>
                <w:sz w:val="20"/>
              </w:rPr>
            </w:pPr>
            <w:ins w:id="628" w:author="Yugin Vitaly" w:date="2020-08-18T17:40:00Z">
              <w:r w:rsidRPr="00C963A0">
                <w:rPr>
                  <w:sz w:val="20"/>
                </w:rPr>
                <w:t>IKZInfo</w:t>
              </w:r>
            </w:ins>
          </w:p>
        </w:tc>
        <w:tc>
          <w:tcPr>
            <w:tcW w:w="173" w:type="pct"/>
            <w:shd w:val="clear" w:color="auto" w:fill="auto"/>
          </w:tcPr>
          <w:p w:rsidR="000520F6" w:rsidRPr="00A63BD0" w:rsidRDefault="000520F6" w:rsidP="00C007ED">
            <w:pPr>
              <w:spacing w:after="0"/>
              <w:jc w:val="center"/>
              <w:rPr>
                <w:ins w:id="629" w:author="Yugin Vitaly" w:date="2020-08-18T17:40:00Z"/>
                <w:sz w:val="20"/>
              </w:rPr>
            </w:pPr>
            <w:ins w:id="630" w:author="Yugin Vitaly" w:date="2020-08-18T17:40:00Z">
              <w:r w:rsidRPr="00A63BD0">
                <w:rPr>
                  <w:sz w:val="20"/>
                </w:rPr>
                <w:t>Н</w:t>
              </w:r>
            </w:ins>
          </w:p>
        </w:tc>
        <w:tc>
          <w:tcPr>
            <w:tcW w:w="525" w:type="pct"/>
            <w:shd w:val="clear" w:color="auto" w:fill="auto"/>
          </w:tcPr>
          <w:p w:rsidR="000520F6" w:rsidRPr="00A63BD0" w:rsidRDefault="000520F6" w:rsidP="00C007ED">
            <w:pPr>
              <w:spacing w:after="0"/>
              <w:jc w:val="center"/>
              <w:rPr>
                <w:ins w:id="631" w:author="Yugin Vitaly" w:date="2020-08-18T17:40:00Z"/>
                <w:sz w:val="20"/>
              </w:rPr>
            </w:pPr>
            <w:ins w:id="632" w:author="Yugin Vitaly" w:date="2020-08-18T17:40:00Z">
              <w:r w:rsidRPr="00A63BD0">
                <w:rPr>
                  <w:sz w:val="20"/>
                </w:rPr>
                <w:t>S</w:t>
              </w:r>
            </w:ins>
          </w:p>
        </w:tc>
        <w:tc>
          <w:tcPr>
            <w:tcW w:w="1388" w:type="pct"/>
            <w:gridSpan w:val="2"/>
            <w:shd w:val="clear" w:color="auto" w:fill="auto"/>
          </w:tcPr>
          <w:p w:rsidR="000520F6" w:rsidRPr="00A63BD0" w:rsidRDefault="000520F6" w:rsidP="00C007ED">
            <w:pPr>
              <w:spacing w:after="0"/>
              <w:jc w:val="both"/>
              <w:rPr>
                <w:ins w:id="633" w:author="Yugin Vitaly" w:date="2020-08-18T17:40:00Z"/>
                <w:sz w:val="20"/>
              </w:rPr>
            </w:pPr>
            <w:ins w:id="634" w:author="Yugin Vitaly" w:date="2020-08-18T17:40:00Z">
              <w:r w:rsidRPr="00C963A0">
                <w:rPr>
                  <w:sz w:val="20"/>
                </w:rPr>
                <w:t>Сведен</w:t>
              </w:r>
              <w:r>
                <w:rPr>
                  <w:sz w:val="20"/>
                </w:rPr>
                <w:t>ия для формирования ИКЗ закупки</w:t>
              </w:r>
            </w:ins>
          </w:p>
        </w:tc>
        <w:tc>
          <w:tcPr>
            <w:tcW w:w="1389" w:type="pct"/>
            <w:gridSpan w:val="4"/>
            <w:shd w:val="clear" w:color="auto" w:fill="auto"/>
          </w:tcPr>
          <w:p w:rsidR="000520F6" w:rsidRPr="00A63BD0" w:rsidRDefault="000520F6" w:rsidP="00C007ED">
            <w:pPr>
              <w:spacing w:after="0"/>
              <w:jc w:val="both"/>
              <w:rPr>
                <w:ins w:id="635" w:author="Yugin Vitaly" w:date="2020-08-18T17:40:00Z"/>
                <w:sz w:val="20"/>
              </w:rPr>
            </w:pPr>
            <w:ins w:id="636" w:author="Yugin Vitaly" w:date="2020-08-18T17:41: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637" w:author="Yugin Vitaly" w:date="2020-08-18T17:40:00Z"/>
        </w:trPr>
        <w:tc>
          <w:tcPr>
            <w:tcW w:w="740" w:type="pct"/>
            <w:shd w:val="clear" w:color="auto" w:fill="auto"/>
            <w:vAlign w:val="center"/>
          </w:tcPr>
          <w:p w:rsidR="000520F6" w:rsidRPr="00301389" w:rsidRDefault="000520F6" w:rsidP="00C007ED">
            <w:pPr>
              <w:spacing w:before="0" w:after="0"/>
              <w:contextualSpacing/>
              <w:rPr>
                <w:ins w:id="638" w:author="Yugin Vitaly" w:date="2020-08-18T17:40:00Z"/>
                <w:sz w:val="20"/>
              </w:rPr>
            </w:pPr>
          </w:p>
        </w:tc>
        <w:tc>
          <w:tcPr>
            <w:tcW w:w="785" w:type="pct"/>
            <w:shd w:val="clear" w:color="auto" w:fill="auto"/>
          </w:tcPr>
          <w:p w:rsidR="000520F6" w:rsidRPr="00A63BD0" w:rsidRDefault="000520F6" w:rsidP="00C007ED">
            <w:pPr>
              <w:spacing w:after="0"/>
              <w:jc w:val="both"/>
              <w:rPr>
                <w:ins w:id="639" w:author="Yugin Vitaly" w:date="2020-08-18T17:40:00Z"/>
                <w:sz w:val="20"/>
              </w:rPr>
            </w:pPr>
            <w:ins w:id="640" w:author="Yugin Vitaly" w:date="2020-08-18T17:40:00Z">
              <w:r w:rsidRPr="00161127">
                <w:rPr>
                  <w:sz w:val="20"/>
                </w:rPr>
                <w:t>tenderPlan2020Info</w:t>
              </w:r>
            </w:ins>
          </w:p>
        </w:tc>
        <w:tc>
          <w:tcPr>
            <w:tcW w:w="173" w:type="pct"/>
            <w:shd w:val="clear" w:color="auto" w:fill="auto"/>
          </w:tcPr>
          <w:p w:rsidR="000520F6" w:rsidRPr="00FF0714" w:rsidRDefault="000520F6" w:rsidP="00C007ED">
            <w:pPr>
              <w:spacing w:after="0"/>
              <w:jc w:val="center"/>
              <w:rPr>
                <w:ins w:id="641" w:author="Yugin Vitaly" w:date="2020-08-18T17:40:00Z"/>
                <w:sz w:val="20"/>
              </w:rPr>
            </w:pPr>
            <w:ins w:id="642" w:author="Yugin Vitaly" w:date="2020-08-18T17:40:00Z">
              <w:r>
                <w:rPr>
                  <w:sz w:val="20"/>
                </w:rPr>
                <w:t>Н</w:t>
              </w:r>
            </w:ins>
          </w:p>
        </w:tc>
        <w:tc>
          <w:tcPr>
            <w:tcW w:w="525" w:type="pct"/>
            <w:shd w:val="clear" w:color="auto" w:fill="auto"/>
          </w:tcPr>
          <w:p w:rsidR="000520F6" w:rsidRPr="00A63BD0" w:rsidRDefault="000520F6" w:rsidP="00C007ED">
            <w:pPr>
              <w:spacing w:after="0"/>
              <w:jc w:val="center"/>
              <w:rPr>
                <w:ins w:id="643" w:author="Yugin Vitaly" w:date="2020-08-18T17:40:00Z"/>
                <w:sz w:val="20"/>
              </w:rPr>
            </w:pPr>
            <w:ins w:id="644" w:author="Yugin Vitaly" w:date="2020-08-18T17:40:00Z">
              <w:r w:rsidRPr="00C316CF">
                <w:rPr>
                  <w:sz w:val="20"/>
                </w:rPr>
                <w:t>S</w:t>
              </w:r>
            </w:ins>
          </w:p>
        </w:tc>
        <w:tc>
          <w:tcPr>
            <w:tcW w:w="1388" w:type="pct"/>
            <w:gridSpan w:val="2"/>
            <w:shd w:val="clear" w:color="auto" w:fill="auto"/>
          </w:tcPr>
          <w:p w:rsidR="000520F6" w:rsidRPr="00A63BD0" w:rsidRDefault="000520F6" w:rsidP="00C007ED">
            <w:pPr>
              <w:spacing w:after="0"/>
              <w:jc w:val="both"/>
              <w:rPr>
                <w:ins w:id="645" w:author="Yugin Vitaly" w:date="2020-08-18T17:40:00Z"/>
                <w:sz w:val="20"/>
              </w:rPr>
            </w:pPr>
            <w:ins w:id="646" w:author="Yugin Vitaly" w:date="2020-08-18T17:40:00Z">
              <w:r w:rsidRPr="00161127">
                <w:rPr>
                  <w:sz w:val="20"/>
                </w:rPr>
                <w:t>Сведения о связи с позицией плана-графика закупок с 01.01.2020</w:t>
              </w:r>
            </w:ins>
          </w:p>
        </w:tc>
        <w:tc>
          <w:tcPr>
            <w:tcW w:w="1389" w:type="pct"/>
            <w:gridSpan w:val="4"/>
            <w:shd w:val="clear" w:color="auto" w:fill="auto"/>
          </w:tcPr>
          <w:p w:rsidR="000520F6" w:rsidRPr="00A63BD0" w:rsidRDefault="000520F6" w:rsidP="00C007ED">
            <w:pPr>
              <w:spacing w:after="0"/>
              <w:jc w:val="both"/>
              <w:rPr>
                <w:ins w:id="647" w:author="Yugin Vitaly" w:date="2020-08-18T17:40:00Z"/>
                <w:sz w:val="20"/>
              </w:rPr>
            </w:pPr>
            <w:ins w:id="648" w:author="Yugin Vitaly" w:date="2020-08-18T17:42: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649" w:author="Yugin Vitaly" w:date="2020-08-18T17:40:00Z"/>
        </w:trPr>
        <w:tc>
          <w:tcPr>
            <w:tcW w:w="740" w:type="pct"/>
            <w:shd w:val="clear" w:color="auto" w:fill="auto"/>
            <w:vAlign w:val="center"/>
          </w:tcPr>
          <w:p w:rsidR="000520F6" w:rsidRPr="00301389" w:rsidRDefault="000520F6" w:rsidP="00C007ED">
            <w:pPr>
              <w:spacing w:before="0" w:after="0"/>
              <w:contextualSpacing/>
              <w:rPr>
                <w:ins w:id="650" w:author="Yugin Vitaly" w:date="2020-08-18T17:40:00Z"/>
                <w:sz w:val="20"/>
              </w:rPr>
            </w:pPr>
          </w:p>
        </w:tc>
        <w:tc>
          <w:tcPr>
            <w:tcW w:w="785" w:type="pct"/>
            <w:shd w:val="clear" w:color="auto" w:fill="auto"/>
          </w:tcPr>
          <w:p w:rsidR="000520F6" w:rsidRPr="00A63BD0" w:rsidRDefault="000520F6" w:rsidP="00C007ED">
            <w:pPr>
              <w:spacing w:after="0"/>
              <w:jc w:val="both"/>
              <w:rPr>
                <w:ins w:id="651" w:author="Yugin Vitaly" w:date="2020-08-18T17:40:00Z"/>
                <w:sz w:val="20"/>
              </w:rPr>
            </w:pPr>
            <w:ins w:id="652" w:author="Yugin Vitaly" w:date="2020-08-18T17:40:00Z">
              <w:r w:rsidRPr="00161127">
                <w:rPr>
                  <w:sz w:val="20"/>
                </w:rPr>
                <w:t>contractExecutionPaymentPlan</w:t>
              </w:r>
            </w:ins>
          </w:p>
        </w:tc>
        <w:tc>
          <w:tcPr>
            <w:tcW w:w="173" w:type="pct"/>
            <w:shd w:val="clear" w:color="auto" w:fill="auto"/>
          </w:tcPr>
          <w:p w:rsidR="000520F6" w:rsidRPr="00A63BD0" w:rsidRDefault="000520F6" w:rsidP="00C007ED">
            <w:pPr>
              <w:spacing w:after="0"/>
              <w:jc w:val="center"/>
              <w:rPr>
                <w:ins w:id="653" w:author="Yugin Vitaly" w:date="2020-08-18T17:40:00Z"/>
                <w:sz w:val="20"/>
              </w:rPr>
            </w:pPr>
            <w:ins w:id="654" w:author="Yugin Vitaly" w:date="2020-08-18T17:40:00Z">
              <w:r>
                <w:rPr>
                  <w:sz w:val="20"/>
                </w:rPr>
                <w:t>О</w:t>
              </w:r>
            </w:ins>
          </w:p>
        </w:tc>
        <w:tc>
          <w:tcPr>
            <w:tcW w:w="525" w:type="pct"/>
            <w:shd w:val="clear" w:color="auto" w:fill="auto"/>
          </w:tcPr>
          <w:p w:rsidR="000520F6" w:rsidRPr="00A63BD0" w:rsidRDefault="000520F6" w:rsidP="00C007ED">
            <w:pPr>
              <w:spacing w:after="0"/>
              <w:jc w:val="center"/>
              <w:rPr>
                <w:ins w:id="655" w:author="Yugin Vitaly" w:date="2020-08-18T17:40:00Z"/>
                <w:sz w:val="20"/>
              </w:rPr>
            </w:pPr>
            <w:ins w:id="656" w:author="Yugin Vitaly" w:date="2020-08-18T17:40:00Z">
              <w:r w:rsidRPr="00C316CF">
                <w:rPr>
                  <w:sz w:val="20"/>
                </w:rPr>
                <w:t>S</w:t>
              </w:r>
            </w:ins>
          </w:p>
        </w:tc>
        <w:tc>
          <w:tcPr>
            <w:tcW w:w="1388" w:type="pct"/>
            <w:gridSpan w:val="2"/>
            <w:shd w:val="clear" w:color="auto" w:fill="auto"/>
          </w:tcPr>
          <w:p w:rsidR="000520F6" w:rsidRPr="00A63BD0" w:rsidRDefault="000520F6" w:rsidP="00C007ED">
            <w:pPr>
              <w:spacing w:after="0"/>
              <w:jc w:val="both"/>
              <w:rPr>
                <w:ins w:id="657" w:author="Yugin Vitaly" w:date="2020-08-18T17:40:00Z"/>
                <w:sz w:val="20"/>
              </w:rPr>
            </w:pPr>
            <w:ins w:id="658" w:author="Yugin Vitaly" w:date="2020-08-18T17:40:00Z">
              <w:r w:rsidRPr="00161127">
                <w:rPr>
                  <w:sz w:val="20"/>
                </w:rPr>
                <w:t>П</w:t>
              </w:r>
              <w:r>
                <w:rPr>
                  <w:sz w:val="20"/>
                </w:rPr>
                <w:t>лан оплаты исполнения контракта</w:t>
              </w:r>
            </w:ins>
          </w:p>
        </w:tc>
        <w:tc>
          <w:tcPr>
            <w:tcW w:w="1389" w:type="pct"/>
            <w:gridSpan w:val="4"/>
            <w:shd w:val="clear" w:color="auto" w:fill="auto"/>
          </w:tcPr>
          <w:p w:rsidR="000520F6" w:rsidRPr="00A63BD0" w:rsidRDefault="000520F6" w:rsidP="00C007ED">
            <w:pPr>
              <w:spacing w:after="0"/>
              <w:jc w:val="both"/>
              <w:rPr>
                <w:ins w:id="659" w:author="Yugin Vitaly" w:date="2020-08-18T17:40:00Z"/>
                <w:sz w:val="20"/>
              </w:rPr>
            </w:pPr>
            <w:ins w:id="660" w:author="Yugin Vitaly" w:date="2020-08-18T17:42:00Z">
              <w:r>
                <w:rPr>
                  <w:sz w:val="20"/>
                </w:rPr>
                <w:t xml:space="preserve">Состав см. состав соответствующего блока в документе </w:t>
              </w:r>
              <w:r w:rsidRPr="00ED33B6">
                <w:rPr>
                  <w:sz w:val="20"/>
                </w:rPr>
                <w:t>«</w:t>
              </w:r>
              <w:r w:rsidRPr="00CA43E0">
                <w:rPr>
                  <w:sz w:val="20"/>
                </w:rPr>
                <w:t xml:space="preserve">Извещение о проведении ЭЗК20 (запрос котировок в электронной форме с </w:t>
              </w:r>
              <w:r w:rsidRPr="00CA43E0">
                <w:rPr>
                  <w:sz w:val="20"/>
                </w:rPr>
                <w:lastRenderedPageBreak/>
                <w:t>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661" w:author="Yugin Vitaly" w:date="2020-08-18T17:40:00Z"/>
        </w:trPr>
        <w:tc>
          <w:tcPr>
            <w:tcW w:w="740" w:type="pct"/>
            <w:shd w:val="clear" w:color="auto" w:fill="auto"/>
            <w:vAlign w:val="center"/>
          </w:tcPr>
          <w:p w:rsidR="000520F6" w:rsidRPr="00301389" w:rsidRDefault="000520F6" w:rsidP="00C007ED">
            <w:pPr>
              <w:spacing w:before="0" w:after="0"/>
              <w:contextualSpacing/>
              <w:rPr>
                <w:ins w:id="662" w:author="Yugin Vitaly" w:date="2020-08-18T17:40:00Z"/>
                <w:sz w:val="20"/>
              </w:rPr>
            </w:pPr>
          </w:p>
        </w:tc>
        <w:tc>
          <w:tcPr>
            <w:tcW w:w="785" w:type="pct"/>
            <w:shd w:val="clear" w:color="auto" w:fill="auto"/>
          </w:tcPr>
          <w:p w:rsidR="000520F6" w:rsidRPr="00A63BD0" w:rsidRDefault="000520F6" w:rsidP="00C007ED">
            <w:pPr>
              <w:spacing w:after="0"/>
              <w:jc w:val="both"/>
              <w:rPr>
                <w:ins w:id="663" w:author="Yugin Vitaly" w:date="2020-08-18T17:40:00Z"/>
                <w:sz w:val="20"/>
              </w:rPr>
            </w:pPr>
            <w:ins w:id="664" w:author="Yugin Vitaly" w:date="2020-08-18T17:40:00Z">
              <w:r w:rsidRPr="00A63BD0">
                <w:rPr>
                  <w:sz w:val="20"/>
                </w:rPr>
                <w:t>BOInfo</w:t>
              </w:r>
            </w:ins>
          </w:p>
        </w:tc>
        <w:tc>
          <w:tcPr>
            <w:tcW w:w="173" w:type="pct"/>
            <w:shd w:val="clear" w:color="auto" w:fill="auto"/>
          </w:tcPr>
          <w:p w:rsidR="000520F6" w:rsidRPr="00A63BD0" w:rsidRDefault="000520F6" w:rsidP="00C007ED">
            <w:pPr>
              <w:spacing w:after="0"/>
              <w:jc w:val="center"/>
              <w:rPr>
                <w:ins w:id="665" w:author="Yugin Vitaly" w:date="2020-08-18T17:40:00Z"/>
                <w:sz w:val="20"/>
              </w:rPr>
            </w:pPr>
            <w:ins w:id="666" w:author="Yugin Vitaly" w:date="2020-08-18T17:40:00Z">
              <w:r w:rsidRPr="00A63BD0">
                <w:rPr>
                  <w:sz w:val="20"/>
                </w:rPr>
                <w:t>Н</w:t>
              </w:r>
            </w:ins>
          </w:p>
        </w:tc>
        <w:tc>
          <w:tcPr>
            <w:tcW w:w="525" w:type="pct"/>
            <w:shd w:val="clear" w:color="auto" w:fill="auto"/>
          </w:tcPr>
          <w:p w:rsidR="000520F6" w:rsidRPr="00A63BD0" w:rsidRDefault="000520F6" w:rsidP="00C007ED">
            <w:pPr>
              <w:spacing w:after="0"/>
              <w:jc w:val="center"/>
              <w:rPr>
                <w:ins w:id="667" w:author="Yugin Vitaly" w:date="2020-08-18T17:40:00Z"/>
                <w:sz w:val="20"/>
              </w:rPr>
            </w:pPr>
            <w:ins w:id="668" w:author="Yugin Vitaly" w:date="2020-08-18T17:40:00Z">
              <w:r w:rsidRPr="00A63BD0">
                <w:rPr>
                  <w:sz w:val="20"/>
                </w:rPr>
                <w:t>S</w:t>
              </w:r>
            </w:ins>
          </w:p>
        </w:tc>
        <w:tc>
          <w:tcPr>
            <w:tcW w:w="1388" w:type="pct"/>
            <w:gridSpan w:val="2"/>
            <w:shd w:val="clear" w:color="auto" w:fill="auto"/>
          </w:tcPr>
          <w:p w:rsidR="000520F6" w:rsidRPr="00A63BD0" w:rsidRDefault="000520F6" w:rsidP="00C007ED">
            <w:pPr>
              <w:spacing w:after="0"/>
              <w:jc w:val="both"/>
              <w:rPr>
                <w:ins w:id="669" w:author="Yugin Vitaly" w:date="2020-08-18T17:40:00Z"/>
                <w:sz w:val="20"/>
              </w:rPr>
            </w:pPr>
            <w:ins w:id="670" w:author="Yugin Vitaly" w:date="2020-08-18T17:40:00Z">
              <w:r w:rsidRPr="00A63BD0">
                <w:rPr>
                  <w:sz w:val="20"/>
                </w:rPr>
                <w:t>Информация о бюджетном обязательстве</w:t>
              </w:r>
            </w:ins>
          </w:p>
        </w:tc>
        <w:tc>
          <w:tcPr>
            <w:tcW w:w="1389" w:type="pct"/>
            <w:gridSpan w:val="4"/>
            <w:shd w:val="clear" w:color="auto" w:fill="auto"/>
          </w:tcPr>
          <w:p w:rsidR="000520F6" w:rsidRDefault="000520F6" w:rsidP="00C007ED">
            <w:pPr>
              <w:spacing w:after="0"/>
              <w:jc w:val="both"/>
              <w:rPr>
                <w:ins w:id="671" w:author="Yugin Vitaly" w:date="2020-08-18T17:43:00Z"/>
                <w:sz w:val="20"/>
              </w:rPr>
            </w:pPr>
            <w:ins w:id="672" w:author="Yugin Vitaly" w:date="2020-08-18T17:40:00Z">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ins>
          </w:p>
          <w:p w:rsidR="000520F6" w:rsidRPr="00A63BD0" w:rsidRDefault="000520F6" w:rsidP="00C007ED">
            <w:pPr>
              <w:spacing w:after="0"/>
              <w:jc w:val="both"/>
              <w:rPr>
                <w:ins w:id="673" w:author="Yugin Vitaly" w:date="2020-08-18T17:40:00Z"/>
                <w:sz w:val="20"/>
              </w:rPr>
            </w:pPr>
            <w:ins w:id="674" w:author="Yugin Vitaly" w:date="2020-08-18T17:43:00Z">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ins>
          </w:p>
        </w:tc>
      </w:tr>
      <w:tr w:rsidR="000520F6" w:rsidRPr="00301389" w:rsidTr="00AE6398">
        <w:trPr>
          <w:jc w:val="center"/>
          <w:ins w:id="675" w:author="Yugin Vitaly" w:date="2020-08-18T17:40:00Z"/>
        </w:trPr>
        <w:tc>
          <w:tcPr>
            <w:tcW w:w="740" w:type="pct"/>
            <w:shd w:val="clear" w:color="auto" w:fill="auto"/>
            <w:vAlign w:val="center"/>
          </w:tcPr>
          <w:p w:rsidR="000520F6" w:rsidRPr="00301389" w:rsidRDefault="000520F6" w:rsidP="00C007ED">
            <w:pPr>
              <w:spacing w:before="0" w:after="0"/>
              <w:contextualSpacing/>
              <w:rPr>
                <w:ins w:id="676" w:author="Yugin Vitaly" w:date="2020-08-18T17:40:00Z"/>
                <w:sz w:val="20"/>
              </w:rPr>
            </w:pPr>
          </w:p>
        </w:tc>
        <w:tc>
          <w:tcPr>
            <w:tcW w:w="785" w:type="pct"/>
            <w:shd w:val="clear" w:color="auto" w:fill="auto"/>
          </w:tcPr>
          <w:p w:rsidR="000520F6" w:rsidRPr="00A63BD0" w:rsidRDefault="000520F6" w:rsidP="00C007ED">
            <w:pPr>
              <w:spacing w:after="0"/>
              <w:jc w:val="both"/>
              <w:rPr>
                <w:ins w:id="677" w:author="Yugin Vitaly" w:date="2020-08-18T17:40:00Z"/>
                <w:sz w:val="20"/>
              </w:rPr>
            </w:pPr>
            <w:ins w:id="678" w:author="Yugin Vitaly" w:date="2020-08-18T17:40:00Z">
              <w:r w:rsidRPr="00A63BD0">
                <w:rPr>
                  <w:sz w:val="20"/>
                </w:rPr>
                <w:t>deliveryPlacesInfo</w:t>
              </w:r>
            </w:ins>
          </w:p>
        </w:tc>
        <w:tc>
          <w:tcPr>
            <w:tcW w:w="173" w:type="pct"/>
            <w:shd w:val="clear" w:color="auto" w:fill="auto"/>
          </w:tcPr>
          <w:p w:rsidR="000520F6" w:rsidRPr="00A63BD0" w:rsidRDefault="000520F6" w:rsidP="00C007ED">
            <w:pPr>
              <w:spacing w:after="0"/>
              <w:jc w:val="center"/>
              <w:rPr>
                <w:ins w:id="679" w:author="Yugin Vitaly" w:date="2020-08-18T17:40:00Z"/>
                <w:sz w:val="20"/>
              </w:rPr>
            </w:pPr>
            <w:ins w:id="680" w:author="Yugin Vitaly" w:date="2020-08-18T17:40:00Z">
              <w:r w:rsidRPr="00A63BD0">
                <w:rPr>
                  <w:sz w:val="20"/>
                </w:rPr>
                <w:t>О</w:t>
              </w:r>
            </w:ins>
          </w:p>
        </w:tc>
        <w:tc>
          <w:tcPr>
            <w:tcW w:w="525" w:type="pct"/>
            <w:shd w:val="clear" w:color="auto" w:fill="auto"/>
          </w:tcPr>
          <w:p w:rsidR="000520F6" w:rsidRPr="00A63BD0" w:rsidRDefault="000520F6" w:rsidP="00C007ED">
            <w:pPr>
              <w:spacing w:after="0"/>
              <w:jc w:val="center"/>
              <w:rPr>
                <w:ins w:id="681" w:author="Yugin Vitaly" w:date="2020-08-18T17:40:00Z"/>
                <w:sz w:val="20"/>
              </w:rPr>
            </w:pPr>
            <w:ins w:id="682" w:author="Yugin Vitaly" w:date="2020-08-18T17:40:00Z">
              <w:r w:rsidRPr="00A63BD0">
                <w:rPr>
                  <w:sz w:val="20"/>
                </w:rPr>
                <w:t>S</w:t>
              </w:r>
            </w:ins>
          </w:p>
        </w:tc>
        <w:tc>
          <w:tcPr>
            <w:tcW w:w="1388" w:type="pct"/>
            <w:gridSpan w:val="2"/>
            <w:shd w:val="clear" w:color="auto" w:fill="auto"/>
          </w:tcPr>
          <w:p w:rsidR="000520F6" w:rsidRPr="00A63BD0" w:rsidRDefault="000520F6" w:rsidP="00C007ED">
            <w:pPr>
              <w:spacing w:after="0"/>
              <w:jc w:val="both"/>
              <w:rPr>
                <w:ins w:id="683" w:author="Yugin Vitaly" w:date="2020-08-18T17:40:00Z"/>
                <w:sz w:val="20"/>
              </w:rPr>
            </w:pPr>
            <w:ins w:id="684" w:author="Yugin Vitaly" w:date="2020-08-18T17:43:00Z">
              <w:r w:rsidRPr="000520F6">
                <w:rPr>
                  <w:sz w:val="20"/>
                </w:rPr>
                <w:t>Места поставки товара, выполнения работы или оказания услуги по справочнику ОКТМО</w:t>
              </w:r>
            </w:ins>
          </w:p>
        </w:tc>
        <w:tc>
          <w:tcPr>
            <w:tcW w:w="1389" w:type="pct"/>
            <w:gridSpan w:val="4"/>
            <w:shd w:val="clear" w:color="auto" w:fill="auto"/>
          </w:tcPr>
          <w:p w:rsidR="000520F6" w:rsidRPr="00A63BD0" w:rsidRDefault="000520F6" w:rsidP="00C007ED">
            <w:pPr>
              <w:spacing w:after="0"/>
              <w:jc w:val="both"/>
              <w:rPr>
                <w:ins w:id="685" w:author="Yugin Vitaly" w:date="2020-08-18T17:40:00Z"/>
                <w:sz w:val="20"/>
              </w:rPr>
            </w:pPr>
          </w:p>
        </w:tc>
      </w:tr>
      <w:tr w:rsidR="000520F6" w:rsidRPr="00301389" w:rsidTr="00AE6398">
        <w:trPr>
          <w:jc w:val="center"/>
          <w:ins w:id="686" w:author="Yugin Vitaly" w:date="2020-08-18T17:40:00Z"/>
        </w:trPr>
        <w:tc>
          <w:tcPr>
            <w:tcW w:w="740" w:type="pct"/>
            <w:shd w:val="clear" w:color="auto" w:fill="auto"/>
            <w:vAlign w:val="center"/>
          </w:tcPr>
          <w:p w:rsidR="000520F6" w:rsidRPr="00301389" w:rsidRDefault="000520F6" w:rsidP="00C007ED">
            <w:pPr>
              <w:spacing w:before="0" w:after="0"/>
              <w:contextualSpacing/>
              <w:rPr>
                <w:ins w:id="687" w:author="Yugin Vitaly" w:date="2020-08-18T17:40:00Z"/>
                <w:sz w:val="20"/>
              </w:rPr>
            </w:pPr>
          </w:p>
        </w:tc>
        <w:tc>
          <w:tcPr>
            <w:tcW w:w="785" w:type="pct"/>
            <w:shd w:val="clear" w:color="auto" w:fill="auto"/>
          </w:tcPr>
          <w:p w:rsidR="000520F6" w:rsidRPr="000520F6" w:rsidRDefault="000520F6" w:rsidP="000520F6">
            <w:pPr>
              <w:spacing w:after="0"/>
              <w:jc w:val="both"/>
              <w:rPr>
                <w:ins w:id="688" w:author="Yugin Vitaly" w:date="2020-08-18T17:40:00Z"/>
                <w:sz w:val="20"/>
                <w:lang w:val="en-US"/>
              </w:rPr>
            </w:pPr>
            <w:ins w:id="689" w:author="Yugin Vitaly" w:date="2020-08-18T17:40:00Z">
              <w:r w:rsidRPr="00A63BD0">
                <w:rPr>
                  <w:sz w:val="20"/>
                </w:rPr>
                <w:t>deliveryT</w:t>
              </w:r>
            </w:ins>
            <w:ins w:id="690" w:author="Yugin Vitaly" w:date="2020-08-18T17:43:00Z">
              <w:r>
                <w:rPr>
                  <w:sz w:val="20"/>
                  <w:lang w:val="en-US"/>
                </w:rPr>
                <w:t>ime</w:t>
              </w:r>
            </w:ins>
          </w:p>
        </w:tc>
        <w:tc>
          <w:tcPr>
            <w:tcW w:w="173" w:type="pct"/>
            <w:shd w:val="clear" w:color="auto" w:fill="auto"/>
          </w:tcPr>
          <w:p w:rsidR="000520F6" w:rsidRPr="00A63BD0" w:rsidRDefault="000520F6" w:rsidP="00C007ED">
            <w:pPr>
              <w:spacing w:after="0"/>
              <w:jc w:val="center"/>
              <w:rPr>
                <w:ins w:id="691" w:author="Yugin Vitaly" w:date="2020-08-18T17:40:00Z"/>
                <w:sz w:val="20"/>
              </w:rPr>
            </w:pPr>
            <w:ins w:id="692" w:author="Yugin Vitaly" w:date="2020-08-18T17:40:00Z">
              <w:r w:rsidRPr="00A63BD0">
                <w:rPr>
                  <w:sz w:val="20"/>
                </w:rPr>
                <w:t>О</w:t>
              </w:r>
            </w:ins>
          </w:p>
        </w:tc>
        <w:tc>
          <w:tcPr>
            <w:tcW w:w="525" w:type="pct"/>
            <w:shd w:val="clear" w:color="auto" w:fill="auto"/>
          </w:tcPr>
          <w:p w:rsidR="000520F6" w:rsidRPr="000520F6" w:rsidRDefault="000520F6" w:rsidP="00C007ED">
            <w:pPr>
              <w:spacing w:after="0"/>
              <w:jc w:val="center"/>
              <w:rPr>
                <w:ins w:id="693" w:author="Yugin Vitaly" w:date="2020-08-18T17:40:00Z"/>
                <w:sz w:val="20"/>
                <w:lang w:val="en-US"/>
              </w:rPr>
            </w:pPr>
            <w:ins w:id="694" w:author="Yugin Vitaly" w:date="2020-08-18T17:44:00Z">
              <w:r>
                <w:rPr>
                  <w:sz w:val="20"/>
                  <w:lang w:val="en-US"/>
                </w:rPr>
                <w:t>N</w:t>
              </w:r>
            </w:ins>
          </w:p>
        </w:tc>
        <w:tc>
          <w:tcPr>
            <w:tcW w:w="1388" w:type="pct"/>
            <w:gridSpan w:val="2"/>
            <w:shd w:val="clear" w:color="auto" w:fill="auto"/>
          </w:tcPr>
          <w:p w:rsidR="000520F6" w:rsidRPr="00A63BD0" w:rsidRDefault="000520F6" w:rsidP="00C007ED">
            <w:pPr>
              <w:spacing w:after="0"/>
              <w:jc w:val="both"/>
              <w:rPr>
                <w:ins w:id="695" w:author="Yugin Vitaly" w:date="2020-08-18T17:40:00Z"/>
                <w:sz w:val="20"/>
              </w:rPr>
            </w:pPr>
            <w:ins w:id="696" w:author="Yugin Vitaly" w:date="2020-08-18T17:43:00Z">
              <w:r w:rsidRPr="000520F6">
                <w:rPr>
                  <w:sz w:val="20"/>
                </w:rPr>
                <w:t>Срок поставки товара (календарных дней)</w:t>
              </w:r>
            </w:ins>
          </w:p>
        </w:tc>
        <w:tc>
          <w:tcPr>
            <w:tcW w:w="1389" w:type="pct"/>
            <w:gridSpan w:val="4"/>
            <w:shd w:val="clear" w:color="auto" w:fill="auto"/>
          </w:tcPr>
          <w:p w:rsidR="000520F6" w:rsidRPr="00A63BD0" w:rsidRDefault="000520F6" w:rsidP="00C007ED">
            <w:pPr>
              <w:spacing w:after="0"/>
              <w:jc w:val="both"/>
              <w:rPr>
                <w:ins w:id="697" w:author="Yugin Vitaly" w:date="2020-08-18T17:40:00Z"/>
                <w:sz w:val="20"/>
              </w:rPr>
            </w:pPr>
          </w:p>
        </w:tc>
      </w:tr>
      <w:tr w:rsidR="000520F6" w:rsidRPr="00301389" w:rsidTr="00AE6398">
        <w:trPr>
          <w:jc w:val="center"/>
          <w:ins w:id="698" w:author="Yugin Vitaly" w:date="2020-08-18T17:40:00Z"/>
        </w:trPr>
        <w:tc>
          <w:tcPr>
            <w:tcW w:w="740" w:type="pct"/>
            <w:shd w:val="clear" w:color="auto" w:fill="auto"/>
            <w:vAlign w:val="center"/>
          </w:tcPr>
          <w:p w:rsidR="000520F6" w:rsidRPr="00301389" w:rsidRDefault="000520F6" w:rsidP="00C007ED">
            <w:pPr>
              <w:spacing w:before="0" w:after="0"/>
              <w:contextualSpacing/>
              <w:rPr>
                <w:ins w:id="699" w:author="Yugin Vitaly" w:date="2020-08-18T17:40:00Z"/>
                <w:sz w:val="20"/>
              </w:rPr>
            </w:pPr>
          </w:p>
        </w:tc>
        <w:tc>
          <w:tcPr>
            <w:tcW w:w="785" w:type="pct"/>
            <w:shd w:val="clear" w:color="auto" w:fill="auto"/>
          </w:tcPr>
          <w:p w:rsidR="000520F6" w:rsidRPr="00A63BD0" w:rsidRDefault="000520F6" w:rsidP="00C007ED">
            <w:pPr>
              <w:spacing w:after="0"/>
              <w:jc w:val="both"/>
              <w:rPr>
                <w:ins w:id="700" w:author="Yugin Vitaly" w:date="2020-08-18T17:40:00Z"/>
                <w:sz w:val="20"/>
              </w:rPr>
            </w:pPr>
            <w:ins w:id="701" w:author="Yugin Vitaly" w:date="2020-08-18T17:40:00Z">
              <w:r w:rsidRPr="00A63BD0">
                <w:rPr>
                  <w:sz w:val="20"/>
                </w:rPr>
                <w:t>oneSideRejection</w:t>
              </w:r>
            </w:ins>
          </w:p>
        </w:tc>
        <w:tc>
          <w:tcPr>
            <w:tcW w:w="173" w:type="pct"/>
            <w:shd w:val="clear" w:color="auto" w:fill="auto"/>
          </w:tcPr>
          <w:p w:rsidR="000520F6" w:rsidRPr="00A63BD0" w:rsidRDefault="000520F6" w:rsidP="00C007ED">
            <w:pPr>
              <w:spacing w:after="0"/>
              <w:jc w:val="center"/>
              <w:rPr>
                <w:ins w:id="702" w:author="Yugin Vitaly" w:date="2020-08-18T17:40:00Z"/>
                <w:sz w:val="20"/>
              </w:rPr>
            </w:pPr>
            <w:ins w:id="703" w:author="Yugin Vitaly" w:date="2020-08-18T17:40:00Z">
              <w:r w:rsidRPr="00A63BD0">
                <w:rPr>
                  <w:sz w:val="20"/>
                </w:rPr>
                <w:t>О</w:t>
              </w:r>
            </w:ins>
          </w:p>
        </w:tc>
        <w:tc>
          <w:tcPr>
            <w:tcW w:w="525" w:type="pct"/>
            <w:shd w:val="clear" w:color="auto" w:fill="auto"/>
          </w:tcPr>
          <w:p w:rsidR="000520F6" w:rsidRPr="00A63BD0" w:rsidRDefault="000520F6" w:rsidP="00C007ED">
            <w:pPr>
              <w:spacing w:after="0"/>
              <w:jc w:val="center"/>
              <w:rPr>
                <w:ins w:id="704" w:author="Yugin Vitaly" w:date="2020-08-18T17:40:00Z"/>
                <w:sz w:val="20"/>
              </w:rPr>
            </w:pPr>
            <w:ins w:id="705" w:author="Yugin Vitaly" w:date="2020-08-18T17:40:00Z">
              <w:r w:rsidRPr="00A63BD0">
                <w:rPr>
                  <w:sz w:val="20"/>
                </w:rPr>
                <w:t>T[1-2000]</w:t>
              </w:r>
            </w:ins>
          </w:p>
        </w:tc>
        <w:tc>
          <w:tcPr>
            <w:tcW w:w="1388" w:type="pct"/>
            <w:gridSpan w:val="2"/>
            <w:shd w:val="clear" w:color="auto" w:fill="auto"/>
          </w:tcPr>
          <w:p w:rsidR="000520F6" w:rsidRPr="00A63BD0" w:rsidRDefault="000520F6" w:rsidP="00C007ED">
            <w:pPr>
              <w:spacing w:after="0"/>
              <w:jc w:val="both"/>
              <w:rPr>
                <w:ins w:id="706" w:author="Yugin Vitaly" w:date="2020-08-18T17:40:00Z"/>
                <w:sz w:val="20"/>
              </w:rPr>
            </w:pPr>
            <w:ins w:id="707" w:author="Yugin Vitaly" w:date="2020-08-18T17:40:00Z">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ins>
          </w:p>
        </w:tc>
        <w:tc>
          <w:tcPr>
            <w:tcW w:w="1389" w:type="pct"/>
            <w:gridSpan w:val="4"/>
            <w:shd w:val="clear" w:color="auto" w:fill="auto"/>
          </w:tcPr>
          <w:p w:rsidR="000520F6" w:rsidRPr="00A63BD0" w:rsidRDefault="000520F6" w:rsidP="00C007ED">
            <w:pPr>
              <w:spacing w:after="0"/>
              <w:jc w:val="both"/>
              <w:rPr>
                <w:ins w:id="708" w:author="Yugin Vitaly" w:date="2020-08-18T17:40:00Z"/>
                <w:sz w:val="20"/>
              </w:rPr>
            </w:pPr>
          </w:p>
        </w:tc>
      </w:tr>
      <w:tr w:rsidR="00AE6398" w:rsidRPr="00301389" w:rsidTr="00C007ED">
        <w:trPr>
          <w:jc w:val="center"/>
          <w:ins w:id="709" w:author="Yugin Vitaly" w:date="2020-08-18T17:44:00Z"/>
        </w:trPr>
        <w:tc>
          <w:tcPr>
            <w:tcW w:w="5000" w:type="pct"/>
            <w:gridSpan w:val="10"/>
            <w:shd w:val="clear" w:color="auto" w:fill="auto"/>
            <w:vAlign w:val="center"/>
          </w:tcPr>
          <w:p w:rsidR="00AE6398" w:rsidRPr="00301389" w:rsidRDefault="00AE6398" w:rsidP="00C007ED">
            <w:pPr>
              <w:keepNext/>
              <w:spacing w:before="0" w:after="0"/>
              <w:contextualSpacing/>
              <w:jc w:val="center"/>
              <w:rPr>
                <w:ins w:id="710" w:author="Yugin Vitaly" w:date="2020-08-18T17:44:00Z"/>
                <w:b/>
                <w:sz w:val="20"/>
              </w:rPr>
            </w:pPr>
            <w:ins w:id="711" w:author="Yugin Vitaly" w:date="2020-08-18T17:44:00Z">
              <w:r w:rsidRPr="00AE6398">
                <w:rPr>
                  <w:b/>
                  <w:bCs/>
                  <w:sz w:val="20"/>
                </w:rPr>
                <w:t>Места поставки товара, выполнения работы или оказания услуги по справочнику ОКТМО</w:t>
              </w:r>
            </w:ins>
          </w:p>
        </w:tc>
      </w:tr>
      <w:tr w:rsidR="00AE6398" w:rsidRPr="00301389" w:rsidTr="00AE6398">
        <w:trPr>
          <w:jc w:val="center"/>
          <w:ins w:id="712" w:author="Yugin Vitaly" w:date="2020-08-18T17:44:00Z"/>
        </w:trPr>
        <w:tc>
          <w:tcPr>
            <w:tcW w:w="740" w:type="pct"/>
            <w:shd w:val="clear" w:color="auto" w:fill="auto"/>
          </w:tcPr>
          <w:p w:rsidR="00AE6398" w:rsidRPr="00162C8B" w:rsidRDefault="00AE6398" w:rsidP="00C007ED">
            <w:pPr>
              <w:spacing w:before="0" w:after="0"/>
              <w:jc w:val="both"/>
              <w:rPr>
                <w:ins w:id="713" w:author="Yugin Vitaly" w:date="2020-08-18T17:44:00Z"/>
                <w:sz w:val="20"/>
              </w:rPr>
            </w:pPr>
            <w:ins w:id="714" w:author="Yugin Vitaly" w:date="2020-08-18T17:44:00Z">
              <w:r w:rsidRPr="00C316CF">
                <w:rPr>
                  <w:b/>
                  <w:bCs/>
                  <w:sz w:val="20"/>
                </w:rPr>
                <w:t>deliveryPlacesInfo</w:t>
              </w:r>
            </w:ins>
          </w:p>
        </w:tc>
        <w:tc>
          <w:tcPr>
            <w:tcW w:w="785" w:type="pct"/>
            <w:shd w:val="clear" w:color="auto" w:fill="auto"/>
            <w:vAlign w:val="center"/>
          </w:tcPr>
          <w:p w:rsidR="00AE6398" w:rsidRPr="00301389" w:rsidRDefault="00AE6398" w:rsidP="00C007ED">
            <w:pPr>
              <w:keepNext/>
              <w:spacing w:before="0" w:after="0"/>
              <w:contextualSpacing/>
              <w:rPr>
                <w:ins w:id="715" w:author="Yugin Vitaly" w:date="2020-08-18T17:44:00Z"/>
                <w:b/>
                <w:sz w:val="20"/>
              </w:rPr>
            </w:pPr>
          </w:p>
        </w:tc>
        <w:tc>
          <w:tcPr>
            <w:tcW w:w="173" w:type="pct"/>
            <w:shd w:val="clear" w:color="auto" w:fill="auto"/>
            <w:vAlign w:val="center"/>
          </w:tcPr>
          <w:p w:rsidR="00AE6398" w:rsidRPr="00301389" w:rsidRDefault="00AE6398" w:rsidP="00C007ED">
            <w:pPr>
              <w:keepNext/>
              <w:spacing w:before="0" w:after="0"/>
              <w:contextualSpacing/>
              <w:jc w:val="center"/>
              <w:rPr>
                <w:ins w:id="716" w:author="Yugin Vitaly" w:date="2020-08-18T17:44:00Z"/>
                <w:b/>
                <w:sz w:val="20"/>
              </w:rPr>
            </w:pPr>
          </w:p>
        </w:tc>
        <w:tc>
          <w:tcPr>
            <w:tcW w:w="525" w:type="pct"/>
            <w:shd w:val="clear" w:color="auto" w:fill="auto"/>
            <w:vAlign w:val="center"/>
          </w:tcPr>
          <w:p w:rsidR="00AE6398" w:rsidRPr="00301389" w:rsidRDefault="00AE6398" w:rsidP="00C007ED">
            <w:pPr>
              <w:keepNext/>
              <w:spacing w:before="0" w:after="0"/>
              <w:contextualSpacing/>
              <w:jc w:val="center"/>
              <w:rPr>
                <w:ins w:id="717" w:author="Yugin Vitaly" w:date="2020-08-18T17:44:00Z"/>
                <w:b/>
                <w:sz w:val="20"/>
              </w:rPr>
            </w:pPr>
          </w:p>
        </w:tc>
        <w:tc>
          <w:tcPr>
            <w:tcW w:w="1388" w:type="pct"/>
            <w:gridSpan w:val="2"/>
            <w:shd w:val="clear" w:color="auto" w:fill="auto"/>
            <w:vAlign w:val="center"/>
          </w:tcPr>
          <w:p w:rsidR="00AE6398" w:rsidRPr="00301389" w:rsidRDefault="00AE6398" w:rsidP="00C007ED">
            <w:pPr>
              <w:keepNext/>
              <w:spacing w:before="0" w:after="0"/>
              <w:contextualSpacing/>
              <w:rPr>
                <w:ins w:id="718" w:author="Yugin Vitaly" w:date="2020-08-18T17:44:00Z"/>
                <w:b/>
                <w:sz w:val="20"/>
              </w:rPr>
            </w:pPr>
          </w:p>
        </w:tc>
        <w:tc>
          <w:tcPr>
            <w:tcW w:w="1389" w:type="pct"/>
            <w:gridSpan w:val="4"/>
            <w:shd w:val="clear" w:color="auto" w:fill="auto"/>
            <w:vAlign w:val="center"/>
          </w:tcPr>
          <w:p w:rsidR="00AE6398" w:rsidRPr="00301389" w:rsidRDefault="00AE6398" w:rsidP="00C007ED">
            <w:pPr>
              <w:keepNext/>
              <w:spacing w:before="0" w:after="0"/>
              <w:contextualSpacing/>
              <w:rPr>
                <w:ins w:id="719" w:author="Yugin Vitaly" w:date="2020-08-18T17:44:00Z"/>
                <w:b/>
                <w:sz w:val="20"/>
              </w:rPr>
            </w:pPr>
          </w:p>
        </w:tc>
      </w:tr>
      <w:tr w:rsidR="00AE6398" w:rsidRPr="00301389" w:rsidTr="00AE6398">
        <w:trPr>
          <w:jc w:val="center"/>
          <w:ins w:id="720" w:author="Yugin Vitaly" w:date="2020-08-18T17:44:00Z"/>
        </w:trPr>
        <w:tc>
          <w:tcPr>
            <w:tcW w:w="740" w:type="pct"/>
            <w:shd w:val="clear" w:color="auto" w:fill="auto"/>
            <w:vAlign w:val="center"/>
          </w:tcPr>
          <w:p w:rsidR="00AE6398" w:rsidRPr="00301389" w:rsidRDefault="00AE6398" w:rsidP="00C007ED">
            <w:pPr>
              <w:spacing w:before="0" w:after="0"/>
              <w:contextualSpacing/>
              <w:rPr>
                <w:ins w:id="721" w:author="Yugin Vitaly" w:date="2020-08-18T17:44:00Z"/>
                <w:sz w:val="20"/>
              </w:rPr>
            </w:pPr>
          </w:p>
        </w:tc>
        <w:tc>
          <w:tcPr>
            <w:tcW w:w="785" w:type="pct"/>
            <w:shd w:val="clear" w:color="auto" w:fill="auto"/>
          </w:tcPr>
          <w:p w:rsidR="00AE6398" w:rsidRPr="00C316CF" w:rsidRDefault="00AE6398" w:rsidP="00C007ED">
            <w:pPr>
              <w:spacing w:before="0" w:after="0"/>
              <w:rPr>
                <w:ins w:id="722" w:author="Yugin Vitaly" w:date="2020-08-18T17:44:00Z"/>
                <w:sz w:val="20"/>
              </w:rPr>
            </w:pPr>
            <w:ins w:id="723" w:author="Yugin Vitaly" w:date="2020-08-18T17:44:00Z">
              <w:r w:rsidRPr="00C316CF">
                <w:rPr>
                  <w:sz w:val="20"/>
                </w:rPr>
                <w:t>deliveryPlaceInfo</w:t>
              </w:r>
            </w:ins>
          </w:p>
        </w:tc>
        <w:tc>
          <w:tcPr>
            <w:tcW w:w="173" w:type="pct"/>
            <w:shd w:val="clear" w:color="auto" w:fill="auto"/>
          </w:tcPr>
          <w:p w:rsidR="00AE6398" w:rsidRPr="00C316CF" w:rsidRDefault="00AE6398" w:rsidP="00C007ED">
            <w:pPr>
              <w:spacing w:before="0" w:after="0"/>
              <w:jc w:val="center"/>
              <w:rPr>
                <w:ins w:id="724" w:author="Yugin Vitaly" w:date="2020-08-18T17:44:00Z"/>
                <w:sz w:val="20"/>
              </w:rPr>
            </w:pPr>
            <w:ins w:id="725" w:author="Yugin Vitaly" w:date="2020-08-18T17:44:00Z">
              <w:r w:rsidRPr="00C316CF">
                <w:rPr>
                  <w:sz w:val="20"/>
                </w:rPr>
                <w:t>О</w:t>
              </w:r>
            </w:ins>
          </w:p>
        </w:tc>
        <w:tc>
          <w:tcPr>
            <w:tcW w:w="525" w:type="pct"/>
            <w:shd w:val="clear" w:color="auto" w:fill="auto"/>
          </w:tcPr>
          <w:p w:rsidR="00AE6398" w:rsidRPr="00C316CF" w:rsidRDefault="00AE6398" w:rsidP="00C007ED">
            <w:pPr>
              <w:spacing w:before="0" w:after="0"/>
              <w:jc w:val="center"/>
              <w:rPr>
                <w:ins w:id="726" w:author="Yugin Vitaly" w:date="2020-08-18T17:44:00Z"/>
                <w:sz w:val="20"/>
              </w:rPr>
            </w:pPr>
            <w:ins w:id="727" w:author="Yugin Vitaly" w:date="2020-08-18T17:44:00Z">
              <w:r w:rsidRPr="00C316CF">
                <w:rPr>
                  <w:sz w:val="20"/>
                </w:rPr>
                <w:t>S</w:t>
              </w:r>
            </w:ins>
          </w:p>
        </w:tc>
        <w:tc>
          <w:tcPr>
            <w:tcW w:w="1388" w:type="pct"/>
            <w:gridSpan w:val="2"/>
            <w:shd w:val="clear" w:color="auto" w:fill="auto"/>
          </w:tcPr>
          <w:p w:rsidR="00AE6398" w:rsidRPr="00C316CF" w:rsidRDefault="00AE6398" w:rsidP="00AE6398">
            <w:pPr>
              <w:spacing w:before="0" w:after="0"/>
              <w:rPr>
                <w:ins w:id="728" w:author="Yugin Vitaly" w:date="2020-08-18T17:44:00Z"/>
                <w:sz w:val="20"/>
              </w:rPr>
            </w:pPr>
            <w:ins w:id="729" w:author="Yugin Vitaly" w:date="2020-08-18T17:44:00Z">
              <w:r w:rsidRPr="00C316CF">
                <w:rPr>
                  <w:sz w:val="20"/>
                </w:rPr>
                <w:t xml:space="preserve">Место доставки товара, выполнения работы или оказания услуги по справочнику </w:t>
              </w:r>
              <w:r>
                <w:rPr>
                  <w:sz w:val="20"/>
                </w:rPr>
                <w:t>ОКТМО</w:t>
              </w:r>
            </w:ins>
          </w:p>
        </w:tc>
        <w:tc>
          <w:tcPr>
            <w:tcW w:w="1389" w:type="pct"/>
            <w:gridSpan w:val="4"/>
            <w:shd w:val="clear" w:color="auto" w:fill="auto"/>
          </w:tcPr>
          <w:p w:rsidR="00AE6398" w:rsidRPr="00C316CF" w:rsidRDefault="00AE6398" w:rsidP="00C007ED">
            <w:pPr>
              <w:spacing w:before="0" w:after="0"/>
              <w:rPr>
                <w:ins w:id="730" w:author="Yugin Vitaly" w:date="2020-08-18T17:44:00Z"/>
                <w:sz w:val="20"/>
              </w:rPr>
            </w:pPr>
            <w:ins w:id="731" w:author="Yugin Vitaly" w:date="2020-08-18T17:44:00Z">
              <w:r w:rsidRPr="00C316CF">
                <w:rPr>
                  <w:sz w:val="20"/>
                </w:rPr>
                <w:t>Множественный элемент.</w:t>
              </w:r>
            </w:ins>
          </w:p>
        </w:tc>
      </w:tr>
      <w:tr w:rsidR="00AE6398" w:rsidRPr="00301389" w:rsidTr="00C007ED">
        <w:trPr>
          <w:jc w:val="center"/>
          <w:ins w:id="732" w:author="Yugin Vitaly" w:date="2020-08-18T17:44:00Z"/>
        </w:trPr>
        <w:tc>
          <w:tcPr>
            <w:tcW w:w="5000" w:type="pct"/>
            <w:gridSpan w:val="10"/>
            <w:shd w:val="clear" w:color="auto" w:fill="auto"/>
            <w:vAlign w:val="center"/>
          </w:tcPr>
          <w:p w:rsidR="00AE6398" w:rsidRPr="00301389" w:rsidRDefault="00AE6398" w:rsidP="00AE6398">
            <w:pPr>
              <w:keepNext/>
              <w:spacing w:before="0" w:after="0"/>
              <w:contextualSpacing/>
              <w:jc w:val="center"/>
              <w:rPr>
                <w:ins w:id="733" w:author="Yugin Vitaly" w:date="2020-08-18T17:44:00Z"/>
                <w:b/>
                <w:sz w:val="20"/>
              </w:rPr>
            </w:pPr>
            <w:ins w:id="734" w:author="Yugin Vitaly" w:date="2020-08-18T17:44:00Z">
              <w:r w:rsidRPr="00C316CF">
                <w:rPr>
                  <w:b/>
                  <w:bCs/>
                  <w:sz w:val="20"/>
                </w:rPr>
                <w:t xml:space="preserve">Место доставки товара, выполнения работы или оказания услуги по справочнику </w:t>
              </w:r>
              <w:r>
                <w:rPr>
                  <w:b/>
                  <w:bCs/>
                  <w:sz w:val="20"/>
                </w:rPr>
                <w:t>ОКТМО</w:t>
              </w:r>
            </w:ins>
          </w:p>
        </w:tc>
      </w:tr>
      <w:tr w:rsidR="00AE6398" w:rsidRPr="00301389" w:rsidTr="00AE6398">
        <w:trPr>
          <w:jc w:val="center"/>
          <w:ins w:id="735" w:author="Yugin Vitaly" w:date="2020-08-18T17:44:00Z"/>
        </w:trPr>
        <w:tc>
          <w:tcPr>
            <w:tcW w:w="740" w:type="pct"/>
            <w:shd w:val="clear" w:color="auto" w:fill="auto"/>
          </w:tcPr>
          <w:p w:rsidR="00AE6398" w:rsidRPr="00162C8B" w:rsidRDefault="00AE6398" w:rsidP="00C007ED">
            <w:pPr>
              <w:spacing w:before="0" w:after="0"/>
              <w:jc w:val="both"/>
              <w:rPr>
                <w:ins w:id="736" w:author="Yugin Vitaly" w:date="2020-08-18T17:44:00Z"/>
                <w:sz w:val="20"/>
              </w:rPr>
            </w:pPr>
            <w:ins w:id="737" w:author="Yugin Vitaly" w:date="2020-08-18T17:44:00Z">
              <w:r w:rsidRPr="00C316CF">
                <w:rPr>
                  <w:b/>
                  <w:bCs/>
                  <w:sz w:val="20"/>
                </w:rPr>
                <w:t>deliveryPlaceInfo</w:t>
              </w:r>
            </w:ins>
          </w:p>
        </w:tc>
        <w:tc>
          <w:tcPr>
            <w:tcW w:w="785" w:type="pct"/>
            <w:shd w:val="clear" w:color="auto" w:fill="auto"/>
            <w:vAlign w:val="center"/>
          </w:tcPr>
          <w:p w:rsidR="00AE6398" w:rsidRPr="00301389" w:rsidRDefault="00AE6398" w:rsidP="00C007ED">
            <w:pPr>
              <w:keepNext/>
              <w:spacing w:before="0" w:after="0"/>
              <w:contextualSpacing/>
              <w:rPr>
                <w:ins w:id="738" w:author="Yugin Vitaly" w:date="2020-08-18T17:44:00Z"/>
                <w:b/>
                <w:sz w:val="20"/>
              </w:rPr>
            </w:pPr>
          </w:p>
        </w:tc>
        <w:tc>
          <w:tcPr>
            <w:tcW w:w="173" w:type="pct"/>
            <w:shd w:val="clear" w:color="auto" w:fill="auto"/>
            <w:vAlign w:val="center"/>
          </w:tcPr>
          <w:p w:rsidR="00AE6398" w:rsidRPr="00301389" w:rsidRDefault="00AE6398" w:rsidP="00C007ED">
            <w:pPr>
              <w:keepNext/>
              <w:spacing w:before="0" w:after="0"/>
              <w:contextualSpacing/>
              <w:jc w:val="center"/>
              <w:rPr>
                <w:ins w:id="739" w:author="Yugin Vitaly" w:date="2020-08-18T17:44:00Z"/>
                <w:b/>
                <w:sz w:val="20"/>
              </w:rPr>
            </w:pPr>
          </w:p>
        </w:tc>
        <w:tc>
          <w:tcPr>
            <w:tcW w:w="525" w:type="pct"/>
            <w:shd w:val="clear" w:color="auto" w:fill="auto"/>
            <w:vAlign w:val="center"/>
          </w:tcPr>
          <w:p w:rsidR="00AE6398" w:rsidRPr="00301389" w:rsidRDefault="00AE6398" w:rsidP="00C007ED">
            <w:pPr>
              <w:keepNext/>
              <w:spacing w:before="0" w:after="0"/>
              <w:contextualSpacing/>
              <w:jc w:val="center"/>
              <w:rPr>
                <w:ins w:id="740" w:author="Yugin Vitaly" w:date="2020-08-18T17:44:00Z"/>
                <w:b/>
                <w:sz w:val="20"/>
              </w:rPr>
            </w:pPr>
          </w:p>
        </w:tc>
        <w:tc>
          <w:tcPr>
            <w:tcW w:w="1388" w:type="pct"/>
            <w:gridSpan w:val="2"/>
            <w:shd w:val="clear" w:color="auto" w:fill="auto"/>
            <w:vAlign w:val="center"/>
          </w:tcPr>
          <w:p w:rsidR="00AE6398" w:rsidRPr="00301389" w:rsidRDefault="00AE6398" w:rsidP="00C007ED">
            <w:pPr>
              <w:keepNext/>
              <w:spacing w:before="0" w:after="0"/>
              <w:contextualSpacing/>
              <w:rPr>
                <w:ins w:id="741" w:author="Yugin Vitaly" w:date="2020-08-18T17:44:00Z"/>
                <w:b/>
                <w:sz w:val="20"/>
              </w:rPr>
            </w:pPr>
          </w:p>
        </w:tc>
        <w:tc>
          <w:tcPr>
            <w:tcW w:w="1389" w:type="pct"/>
            <w:gridSpan w:val="4"/>
            <w:shd w:val="clear" w:color="auto" w:fill="auto"/>
            <w:vAlign w:val="center"/>
          </w:tcPr>
          <w:p w:rsidR="00AE6398" w:rsidRPr="00301389" w:rsidRDefault="00AE6398" w:rsidP="00C007ED">
            <w:pPr>
              <w:keepNext/>
              <w:spacing w:before="0" w:after="0"/>
              <w:contextualSpacing/>
              <w:rPr>
                <w:ins w:id="742" w:author="Yugin Vitaly" w:date="2020-08-18T17:44:00Z"/>
                <w:b/>
                <w:sz w:val="20"/>
              </w:rPr>
            </w:pPr>
          </w:p>
        </w:tc>
      </w:tr>
      <w:tr w:rsidR="00AE6398" w:rsidRPr="00301389" w:rsidTr="00AE6398">
        <w:trPr>
          <w:jc w:val="center"/>
          <w:ins w:id="743" w:author="Yugin Vitaly" w:date="2020-08-18T17:45:00Z"/>
        </w:trPr>
        <w:tc>
          <w:tcPr>
            <w:tcW w:w="740" w:type="pct"/>
            <w:shd w:val="clear" w:color="auto" w:fill="auto"/>
            <w:vAlign w:val="center"/>
          </w:tcPr>
          <w:p w:rsidR="00AE6398" w:rsidRPr="00301389" w:rsidRDefault="00AE6398" w:rsidP="00C007ED">
            <w:pPr>
              <w:spacing w:before="0" w:after="0"/>
              <w:contextualSpacing/>
              <w:rPr>
                <w:ins w:id="744" w:author="Yugin Vitaly" w:date="2020-08-18T17:45:00Z"/>
                <w:sz w:val="20"/>
              </w:rPr>
            </w:pPr>
          </w:p>
        </w:tc>
        <w:tc>
          <w:tcPr>
            <w:tcW w:w="785" w:type="pct"/>
            <w:shd w:val="clear" w:color="auto" w:fill="auto"/>
          </w:tcPr>
          <w:p w:rsidR="00AE6398" w:rsidRPr="00C316CF" w:rsidRDefault="00AE6398" w:rsidP="00C007ED">
            <w:pPr>
              <w:spacing w:before="0" w:after="0"/>
              <w:rPr>
                <w:ins w:id="745" w:author="Yugin Vitaly" w:date="2020-08-18T17:45:00Z"/>
                <w:sz w:val="20"/>
              </w:rPr>
            </w:pPr>
            <w:ins w:id="746" w:author="Yugin Vitaly" w:date="2020-08-18T17:45:00Z">
              <w:r>
                <w:rPr>
                  <w:sz w:val="20"/>
                </w:rPr>
                <w:t>ОКТМО</w:t>
              </w:r>
            </w:ins>
          </w:p>
        </w:tc>
        <w:tc>
          <w:tcPr>
            <w:tcW w:w="173" w:type="pct"/>
            <w:shd w:val="clear" w:color="auto" w:fill="auto"/>
          </w:tcPr>
          <w:p w:rsidR="00AE6398" w:rsidRPr="00C316CF" w:rsidRDefault="00AE6398" w:rsidP="00C007ED">
            <w:pPr>
              <w:spacing w:before="0" w:after="0"/>
              <w:jc w:val="center"/>
              <w:rPr>
                <w:ins w:id="747" w:author="Yugin Vitaly" w:date="2020-08-18T17:45:00Z"/>
                <w:sz w:val="20"/>
              </w:rPr>
            </w:pPr>
            <w:ins w:id="748" w:author="Yugin Vitaly" w:date="2020-08-18T17:45:00Z">
              <w:r>
                <w:rPr>
                  <w:sz w:val="20"/>
                </w:rPr>
                <w:t>О</w:t>
              </w:r>
            </w:ins>
          </w:p>
        </w:tc>
        <w:tc>
          <w:tcPr>
            <w:tcW w:w="525" w:type="pct"/>
            <w:shd w:val="clear" w:color="auto" w:fill="auto"/>
          </w:tcPr>
          <w:p w:rsidR="00AE6398" w:rsidRPr="00AE6398" w:rsidRDefault="00AE6398" w:rsidP="00C007ED">
            <w:pPr>
              <w:spacing w:before="0" w:after="0"/>
              <w:jc w:val="center"/>
              <w:rPr>
                <w:ins w:id="749" w:author="Yugin Vitaly" w:date="2020-08-18T17:45:00Z"/>
                <w:sz w:val="20"/>
                <w:lang w:val="en-US"/>
              </w:rPr>
            </w:pPr>
            <w:ins w:id="750" w:author="Yugin Vitaly" w:date="2020-08-18T17:45:00Z">
              <w:r>
                <w:rPr>
                  <w:sz w:val="20"/>
                  <w:lang w:val="en-US"/>
                </w:rPr>
                <w:t>S</w:t>
              </w:r>
            </w:ins>
          </w:p>
        </w:tc>
        <w:tc>
          <w:tcPr>
            <w:tcW w:w="1388" w:type="pct"/>
            <w:gridSpan w:val="2"/>
            <w:shd w:val="clear" w:color="auto" w:fill="auto"/>
          </w:tcPr>
          <w:p w:rsidR="00AE6398" w:rsidRPr="00962572" w:rsidRDefault="00AE6398" w:rsidP="00C007ED">
            <w:pPr>
              <w:spacing w:before="0" w:after="0"/>
              <w:rPr>
                <w:ins w:id="751" w:author="Yugin Vitaly" w:date="2020-08-18T17:45:00Z"/>
                <w:sz w:val="20"/>
              </w:rPr>
            </w:pPr>
            <w:ins w:id="752" w:author="Yugin Vitaly" w:date="2020-08-18T17:45:00Z">
              <w:r w:rsidRPr="00AE6398">
                <w:rPr>
                  <w:sz w:val="20"/>
                </w:rPr>
                <w:t>Территориально-муниципальное образование организации</w:t>
              </w:r>
            </w:ins>
            <w:ins w:id="753" w:author="Yugin Vitaly" w:date="2020-08-18T17:46:00Z">
              <w:r w:rsidR="00962572" w:rsidRPr="00962572">
                <w:rPr>
                  <w:sz w:val="20"/>
                </w:rPr>
                <w:t xml:space="preserve"> </w:t>
              </w:r>
              <w:r w:rsidR="00962572">
                <w:rPr>
                  <w:sz w:val="20"/>
                </w:rPr>
                <w:t>по ОКТМО</w:t>
              </w:r>
            </w:ins>
          </w:p>
        </w:tc>
        <w:tc>
          <w:tcPr>
            <w:tcW w:w="1389" w:type="pct"/>
            <w:gridSpan w:val="4"/>
            <w:shd w:val="clear" w:color="auto" w:fill="auto"/>
          </w:tcPr>
          <w:p w:rsidR="00AE6398" w:rsidRPr="00162C8B" w:rsidRDefault="00AE6398" w:rsidP="00C007ED">
            <w:pPr>
              <w:spacing w:before="0" w:after="0"/>
              <w:jc w:val="both"/>
              <w:rPr>
                <w:ins w:id="754" w:author="Yugin Vitaly" w:date="2020-08-18T17:45:00Z"/>
                <w:sz w:val="20"/>
              </w:rPr>
            </w:pPr>
          </w:p>
        </w:tc>
      </w:tr>
      <w:tr w:rsidR="00AE6398" w:rsidRPr="00301389" w:rsidTr="00AE6398">
        <w:trPr>
          <w:jc w:val="center"/>
          <w:ins w:id="755" w:author="Yugin Vitaly" w:date="2020-08-18T17:44:00Z"/>
        </w:trPr>
        <w:tc>
          <w:tcPr>
            <w:tcW w:w="740" w:type="pct"/>
            <w:shd w:val="clear" w:color="auto" w:fill="auto"/>
            <w:vAlign w:val="center"/>
          </w:tcPr>
          <w:p w:rsidR="00AE6398" w:rsidRPr="00301389" w:rsidRDefault="00AE6398" w:rsidP="00C007ED">
            <w:pPr>
              <w:spacing w:before="0" w:after="0"/>
              <w:contextualSpacing/>
              <w:rPr>
                <w:ins w:id="756" w:author="Yugin Vitaly" w:date="2020-08-18T17:44:00Z"/>
                <w:sz w:val="20"/>
              </w:rPr>
            </w:pPr>
          </w:p>
        </w:tc>
        <w:tc>
          <w:tcPr>
            <w:tcW w:w="785" w:type="pct"/>
            <w:shd w:val="clear" w:color="auto" w:fill="auto"/>
          </w:tcPr>
          <w:p w:rsidR="00AE6398" w:rsidRPr="00C316CF" w:rsidRDefault="00AE6398" w:rsidP="00C007ED">
            <w:pPr>
              <w:spacing w:before="0" w:after="0"/>
              <w:rPr>
                <w:ins w:id="757" w:author="Yugin Vitaly" w:date="2020-08-18T17:44:00Z"/>
                <w:sz w:val="20"/>
              </w:rPr>
            </w:pPr>
            <w:ins w:id="758" w:author="Yugin Vitaly" w:date="2020-08-18T17:44:00Z">
              <w:r w:rsidRPr="00C316CF">
                <w:rPr>
                  <w:sz w:val="20"/>
                </w:rPr>
                <w:t>deliveryPlace</w:t>
              </w:r>
            </w:ins>
          </w:p>
        </w:tc>
        <w:tc>
          <w:tcPr>
            <w:tcW w:w="173" w:type="pct"/>
            <w:shd w:val="clear" w:color="auto" w:fill="auto"/>
          </w:tcPr>
          <w:p w:rsidR="00AE6398" w:rsidRPr="00C316CF" w:rsidRDefault="00AE6398" w:rsidP="00C007ED">
            <w:pPr>
              <w:spacing w:before="0" w:after="0"/>
              <w:jc w:val="center"/>
              <w:rPr>
                <w:ins w:id="759" w:author="Yugin Vitaly" w:date="2020-08-18T17:44:00Z"/>
                <w:sz w:val="20"/>
              </w:rPr>
            </w:pPr>
            <w:ins w:id="760" w:author="Yugin Vitaly" w:date="2020-08-18T17:44:00Z">
              <w:r w:rsidRPr="00C316CF">
                <w:rPr>
                  <w:sz w:val="20"/>
                </w:rPr>
                <w:t>О</w:t>
              </w:r>
            </w:ins>
          </w:p>
        </w:tc>
        <w:tc>
          <w:tcPr>
            <w:tcW w:w="525" w:type="pct"/>
            <w:shd w:val="clear" w:color="auto" w:fill="auto"/>
          </w:tcPr>
          <w:p w:rsidR="00AE6398" w:rsidRPr="00C316CF" w:rsidRDefault="00AE6398" w:rsidP="00C007ED">
            <w:pPr>
              <w:spacing w:before="0" w:after="0"/>
              <w:jc w:val="center"/>
              <w:rPr>
                <w:ins w:id="761" w:author="Yugin Vitaly" w:date="2020-08-18T17:44:00Z"/>
                <w:sz w:val="20"/>
              </w:rPr>
            </w:pPr>
            <w:ins w:id="762" w:author="Yugin Vitaly" w:date="2020-08-18T17:44:00Z">
              <w:r w:rsidRPr="00C316CF">
                <w:rPr>
                  <w:sz w:val="20"/>
                </w:rPr>
                <w:t xml:space="preserve">T </w:t>
              </w:r>
              <w:r>
                <w:rPr>
                  <w:sz w:val="20"/>
                </w:rPr>
                <w:t>[1 - 2000]</w:t>
              </w:r>
            </w:ins>
          </w:p>
        </w:tc>
        <w:tc>
          <w:tcPr>
            <w:tcW w:w="1388" w:type="pct"/>
            <w:gridSpan w:val="2"/>
            <w:shd w:val="clear" w:color="auto" w:fill="auto"/>
          </w:tcPr>
          <w:p w:rsidR="00AE6398" w:rsidRPr="00C316CF" w:rsidRDefault="00AE6398" w:rsidP="00C007ED">
            <w:pPr>
              <w:spacing w:before="0" w:after="0"/>
              <w:rPr>
                <w:ins w:id="763" w:author="Yugin Vitaly" w:date="2020-08-18T17:44:00Z"/>
                <w:sz w:val="20"/>
              </w:rPr>
            </w:pPr>
            <w:ins w:id="764" w:author="Yugin Vitaly" w:date="2020-08-18T17:44:00Z">
              <w:r w:rsidRPr="00C316CF">
                <w:rPr>
                  <w:sz w:val="20"/>
                </w:rPr>
                <w:t>Место</w:t>
              </w:r>
            </w:ins>
          </w:p>
        </w:tc>
        <w:tc>
          <w:tcPr>
            <w:tcW w:w="1389" w:type="pct"/>
            <w:gridSpan w:val="4"/>
            <w:shd w:val="clear" w:color="auto" w:fill="auto"/>
          </w:tcPr>
          <w:p w:rsidR="00AE6398" w:rsidRPr="00162C8B" w:rsidRDefault="00AE6398" w:rsidP="00C007ED">
            <w:pPr>
              <w:spacing w:before="0" w:after="0"/>
              <w:jc w:val="both"/>
              <w:rPr>
                <w:ins w:id="765" w:author="Yugin Vitaly" w:date="2020-08-18T17:44:00Z"/>
                <w:sz w:val="20"/>
              </w:rPr>
            </w:pPr>
          </w:p>
        </w:tc>
      </w:tr>
      <w:tr w:rsidR="00AE6398" w:rsidRPr="00962572" w:rsidTr="00C007ED">
        <w:trPr>
          <w:jc w:val="center"/>
          <w:ins w:id="766" w:author="Yugin Vitaly" w:date="2020-08-18T17:45:00Z"/>
        </w:trPr>
        <w:tc>
          <w:tcPr>
            <w:tcW w:w="5000" w:type="pct"/>
            <w:gridSpan w:val="10"/>
            <w:shd w:val="clear" w:color="auto" w:fill="auto"/>
            <w:vAlign w:val="center"/>
          </w:tcPr>
          <w:p w:rsidR="00AE6398" w:rsidRPr="00962572" w:rsidRDefault="00962572" w:rsidP="00C007ED">
            <w:pPr>
              <w:keepNext/>
              <w:spacing w:before="0" w:after="0"/>
              <w:contextualSpacing/>
              <w:jc w:val="center"/>
              <w:rPr>
                <w:ins w:id="767" w:author="Yugin Vitaly" w:date="2020-08-18T17:45:00Z"/>
                <w:b/>
                <w:sz w:val="20"/>
              </w:rPr>
            </w:pPr>
            <w:ins w:id="768" w:author="Yugin Vitaly" w:date="2020-08-18T17:46:00Z">
              <w:r w:rsidRPr="005155A9">
                <w:rPr>
                  <w:b/>
                  <w:sz w:val="20"/>
                </w:rPr>
                <w:t>Территориально-муниципальное образование организации по ОКТМО</w:t>
              </w:r>
            </w:ins>
          </w:p>
        </w:tc>
      </w:tr>
      <w:tr w:rsidR="00AE6398" w:rsidRPr="00962572" w:rsidTr="00C007ED">
        <w:trPr>
          <w:jc w:val="center"/>
          <w:ins w:id="769" w:author="Yugin Vitaly" w:date="2020-08-18T17:45:00Z"/>
        </w:trPr>
        <w:tc>
          <w:tcPr>
            <w:tcW w:w="740" w:type="pct"/>
            <w:shd w:val="clear" w:color="auto" w:fill="auto"/>
          </w:tcPr>
          <w:p w:rsidR="00AE6398" w:rsidRPr="00F27BE9" w:rsidRDefault="00AE6398" w:rsidP="00C007ED">
            <w:pPr>
              <w:spacing w:before="0" w:after="0"/>
              <w:jc w:val="both"/>
              <w:rPr>
                <w:ins w:id="770" w:author="Yugin Vitaly" w:date="2020-08-18T17:45:00Z"/>
                <w:b/>
                <w:sz w:val="20"/>
              </w:rPr>
            </w:pPr>
            <w:ins w:id="771" w:author="Yugin Vitaly" w:date="2020-08-18T17:45:00Z">
              <w:r w:rsidRPr="00F27BE9">
                <w:rPr>
                  <w:b/>
                  <w:sz w:val="20"/>
                </w:rPr>
                <w:t>ОКТМО</w:t>
              </w:r>
            </w:ins>
          </w:p>
        </w:tc>
        <w:tc>
          <w:tcPr>
            <w:tcW w:w="785" w:type="pct"/>
            <w:shd w:val="clear" w:color="auto" w:fill="auto"/>
            <w:vAlign w:val="center"/>
          </w:tcPr>
          <w:p w:rsidR="00AE6398" w:rsidRPr="00962572" w:rsidRDefault="00AE6398" w:rsidP="00C007ED">
            <w:pPr>
              <w:keepNext/>
              <w:spacing w:before="0" w:after="0"/>
              <w:contextualSpacing/>
              <w:rPr>
                <w:ins w:id="772" w:author="Yugin Vitaly" w:date="2020-08-18T17:45:00Z"/>
                <w:b/>
                <w:sz w:val="20"/>
              </w:rPr>
            </w:pPr>
          </w:p>
        </w:tc>
        <w:tc>
          <w:tcPr>
            <w:tcW w:w="173" w:type="pct"/>
            <w:shd w:val="clear" w:color="auto" w:fill="auto"/>
            <w:vAlign w:val="center"/>
          </w:tcPr>
          <w:p w:rsidR="00AE6398" w:rsidRPr="00962572" w:rsidRDefault="00AE6398" w:rsidP="00C007ED">
            <w:pPr>
              <w:keepNext/>
              <w:spacing w:before="0" w:after="0"/>
              <w:contextualSpacing/>
              <w:jc w:val="center"/>
              <w:rPr>
                <w:ins w:id="773" w:author="Yugin Vitaly" w:date="2020-08-18T17:45:00Z"/>
                <w:b/>
                <w:sz w:val="20"/>
              </w:rPr>
            </w:pPr>
          </w:p>
        </w:tc>
        <w:tc>
          <w:tcPr>
            <w:tcW w:w="525" w:type="pct"/>
            <w:shd w:val="clear" w:color="auto" w:fill="auto"/>
            <w:vAlign w:val="center"/>
          </w:tcPr>
          <w:p w:rsidR="00AE6398" w:rsidRPr="005155A9" w:rsidRDefault="00AE6398" w:rsidP="00C007ED">
            <w:pPr>
              <w:keepNext/>
              <w:spacing w:before="0" w:after="0"/>
              <w:contextualSpacing/>
              <w:jc w:val="center"/>
              <w:rPr>
                <w:ins w:id="774" w:author="Yugin Vitaly" w:date="2020-08-18T17:45:00Z"/>
                <w:b/>
                <w:sz w:val="20"/>
              </w:rPr>
            </w:pPr>
          </w:p>
        </w:tc>
        <w:tc>
          <w:tcPr>
            <w:tcW w:w="1388" w:type="pct"/>
            <w:gridSpan w:val="2"/>
            <w:shd w:val="clear" w:color="auto" w:fill="auto"/>
            <w:vAlign w:val="center"/>
          </w:tcPr>
          <w:p w:rsidR="00AE6398" w:rsidRPr="00962572" w:rsidRDefault="00AE6398" w:rsidP="00C007ED">
            <w:pPr>
              <w:keepNext/>
              <w:spacing w:before="0" w:after="0"/>
              <w:contextualSpacing/>
              <w:rPr>
                <w:ins w:id="775" w:author="Yugin Vitaly" w:date="2020-08-18T17:45:00Z"/>
                <w:b/>
                <w:sz w:val="20"/>
              </w:rPr>
            </w:pPr>
          </w:p>
        </w:tc>
        <w:tc>
          <w:tcPr>
            <w:tcW w:w="1389" w:type="pct"/>
            <w:gridSpan w:val="4"/>
            <w:shd w:val="clear" w:color="auto" w:fill="auto"/>
            <w:vAlign w:val="center"/>
          </w:tcPr>
          <w:p w:rsidR="00AE6398" w:rsidRPr="00962572" w:rsidRDefault="00AE6398" w:rsidP="00C007ED">
            <w:pPr>
              <w:keepNext/>
              <w:spacing w:before="0" w:after="0"/>
              <w:contextualSpacing/>
              <w:rPr>
                <w:ins w:id="776" w:author="Yugin Vitaly" w:date="2020-08-18T17:45:00Z"/>
                <w:b/>
                <w:sz w:val="20"/>
              </w:rPr>
            </w:pPr>
          </w:p>
        </w:tc>
      </w:tr>
      <w:tr w:rsidR="00AE6398" w:rsidRPr="00301389" w:rsidTr="00C007ED">
        <w:trPr>
          <w:jc w:val="center"/>
          <w:ins w:id="777" w:author="Yugin Vitaly" w:date="2020-08-18T17:45:00Z"/>
        </w:trPr>
        <w:tc>
          <w:tcPr>
            <w:tcW w:w="740" w:type="pct"/>
            <w:shd w:val="clear" w:color="auto" w:fill="auto"/>
            <w:vAlign w:val="center"/>
          </w:tcPr>
          <w:p w:rsidR="00AE6398" w:rsidRPr="00301389" w:rsidRDefault="00AE6398" w:rsidP="00C007ED">
            <w:pPr>
              <w:spacing w:before="0" w:after="0"/>
              <w:contextualSpacing/>
              <w:rPr>
                <w:ins w:id="778" w:author="Yugin Vitaly" w:date="2020-08-18T17:45:00Z"/>
                <w:sz w:val="20"/>
              </w:rPr>
            </w:pPr>
          </w:p>
        </w:tc>
        <w:tc>
          <w:tcPr>
            <w:tcW w:w="785" w:type="pct"/>
            <w:shd w:val="clear" w:color="auto" w:fill="auto"/>
          </w:tcPr>
          <w:p w:rsidR="00AE6398" w:rsidRPr="005155A9" w:rsidRDefault="005155A9" w:rsidP="00C007ED">
            <w:pPr>
              <w:spacing w:before="0" w:after="0"/>
              <w:rPr>
                <w:ins w:id="779" w:author="Yugin Vitaly" w:date="2020-08-18T17:45:00Z"/>
                <w:sz w:val="20"/>
                <w:lang w:val="en-US"/>
              </w:rPr>
            </w:pPr>
            <w:ins w:id="780" w:author="Yugin Vitaly" w:date="2020-08-18T17:46:00Z">
              <w:r>
                <w:rPr>
                  <w:sz w:val="20"/>
                  <w:lang w:val="en-US"/>
                </w:rPr>
                <w:t>code</w:t>
              </w:r>
            </w:ins>
          </w:p>
        </w:tc>
        <w:tc>
          <w:tcPr>
            <w:tcW w:w="173" w:type="pct"/>
            <w:shd w:val="clear" w:color="auto" w:fill="auto"/>
          </w:tcPr>
          <w:p w:rsidR="00AE6398" w:rsidRPr="00C316CF" w:rsidRDefault="00AE6398" w:rsidP="00C007ED">
            <w:pPr>
              <w:spacing w:before="0" w:after="0"/>
              <w:jc w:val="center"/>
              <w:rPr>
                <w:ins w:id="781" w:author="Yugin Vitaly" w:date="2020-08-18T17:45:00Z"/>
                <w:sz w:val="20"/>
              </w:rPr>
            </w:pPr>
            <w:ins w:id="782" w:author="Yugin Vitaly" w:date="2020-08-18T17:45:00Z">
              <w:r>
                <w:rPr>
                  <w:sz w:val="20"/>
                </w:rPr>
                <w:t>О</w:t>
              </w:r>
            </w:ins>
          </w:p>
        </w:tc>
        <w:tc>
          <w:tcPr>
            <w:tcW w:w="525" w:type="pct"/>
            <w:shd w:val="clear" w:color="auto" w:fill="auto"/>
          </w:tcPr>
          <w:p w:rsidR="00AE6398" w:rsidRPr="00AE6398" w:rsidRDefault="005155A9" w:rsidP="005155A9">
            <w:pPr>
              <w:spacing w:before="0" w:after="0"/>
              <w:jc w:val="center"/>
              <w:rPr>
                <w:ins w:id="783" w:author="Yugin Vitaly" w:date="2020-08-18T17:45:00Z"/>
                <w:sz w:val="20"/>
                <w:lang w:val="en-US"/>
              </w:rPr>
            </w:pPr>
            <w:ins w:id="784" w:author="Yugin Vitaly" w:date="2020-08-18T17:47:00Z">
              <w:r w:rsidRPr="00C316CF">
                <w:rPr>
                  <w:sz w:val="20"/>
                </w:rPr>
                <w:t xml:space="preserve">T </w:t>
              </w:r>
              <w:r>
                <w:rPr>
                  <w:sz w:val="20"/>
                </w:rPr>
                <w:t xml:space="preserve">[1 - </w:t>
              </w:r>
              <w:r>
                <w:rPr>
                  <w:sz w:val="20"/>
                  <w:lang w:val="en-US"/>
                </w:rPr>
                <w:t>11</w:t>
              </w:r>
              <w:r>
                <w:rPr>
                  <w:sz w:val="20"/>
                </w:rPr>
                <w:t>]</w:t>
              </w:r>
            </w:ins>
          </w:p>
        </w:tc>
        <w:tc>
          <w:tcPr>
            <w:tcW w:w="1388" w:type="pct"/>
            <w:gridSpan w:val="2"/>
            <w:shd w:val="clear" w:color="auto" w:fill="auto"/>
          </w:tcPr>
          <w:p w:rsidR="00AE6398" w:rsidRPr="005155A9" w:rsidRDefault="005155A9" w:rsidP="00C007ED">
            <w:pPr>
              <w:spacing w:before="0" w:after="0"/>
              <w:rPr>
                <w:ins w:id="785" w:author="Yugin Vitaly" w:date="2020-08-18T17:45:00Z"/>
                <w:sz w:val="20"/>
              </w:rPr>
            </w:pPr>
            <w:ins w:id="786" w:author="Yugin Vitaly" w:date="2020-08-18T17:47:00Z">
              <w:r>
                <w:rPr>
                  <w:sz w:val="20"/>
                </w:rPr>
                <w:t>Код по ОКТМО</w:t>
              </w:r>
            </w:ins>
          </w:p>
        </w:tc>
        <w:tc>
          <w:tcPr>
            <w:tcW w:w="1389" w:type="pct"/>
            <w:gridSpan w:val="4"/>
            <w:shd w:val="clear" w:color="auto" w:fill="auto"/>
          </w:tcPr>
          <w:p w:rsidR="00AE6398" w:rsidRPr="00162C8B" w:rsidRDefault="00AE6398" w:rsidP="00C007ED">
            <w:pPr>
              <w:spacing w:before="0" w:after="0"/>
              <w:jc w:val="both"/>
              <w:rPr>
                <w:ins w:id="787" w:author="Yugin Vitaly" w:date="2020-08-18T17:45:00Z"/>
                <w:sz w:val="20"/>
              </w:rPr>
            </w:pPr>
          </w:p>
        </w:tc>
      </w:tr>
      <w:tr w:rsidR="00AE6398" w:rsidRPr="00301389" w:rsidTr="00C007ED">
        <w:trPr>
          <w:jc w:val="center"/>
          <w:ins w:id="788" w:author="Yugin Vitaly" w:date="2020-08-18T17:45:00Z"/>
        </w:trPr>
        <w:tc>
          <w:tcPr>
            <w:tcW w:w="740" w:type="pct"/>
            <w:shd w:val="clear" w:color="auto" w:fill="auto"/>
            <w:vAlign w:val="center"/>
          </w:tcPr>
          <w:p w:rsidR="00AE6398" w:rsidRPr="00301389" w:rsidRDefault="00AE6398" w:rsidP="00C007ED">
            <w:pPr>
              <w:spacing w:before="0" w:after="0"/>
              <w:contextualSpacing/>
              <w:rPr>
                <w:ins w:id="789" w:author="Yugin Vitaly" w:date="2020-08-18T17:45:00Z"/>
                <w:sz w:val="20"/>
              </w:rPr>
            </w:pPr>
          </w:p>
        </w:tc>
        <w:tc>
          <w:tcPr>
            <w:tcW w:w="785" w:type="pct"/>
            <w:shd w:val="clear" w:color="auto" w:fill="auto"/>
          </w:tcPr>
          <w:p w:rsidR="00AE6398" w:rsidRPr="005155A9" w:rsidRDefault="005155A9" w:rsidP="00C007ED">
            <w:pPr>
              <w:spacing w:before="0" w:after="0"/>
              <w:rPr>
                <w:ins w:id="790" w:author="Yugin Vitaly" w:date="2020-08-18T17:45:00Z"/>
                <w:sz w:val="20"/>
                <w:lang w:val="en-US"/>
              </w:rPr>
            </w:pPr>
            <w:ins w:id="791" w:author="Yugin Vitaly" w:date="2020-08-18T17:46:00Z">
              <w:r>
                <w:rPr>
                  <w:sz w:val="20"/>
                  <w:lang w:val="en-US"/>
                </w:rPr>
                <w:t>name</w:t>
              </w:r>
            </w:ins>
          </w:p>
        </w:tc>
        <w:tc>
          <w:tcPr>
            <w:tcW w:w="173" w:type="pct"/>
            <w:shd w:val="clear" w:color="auto" w:fill="auto"/>
          </w:tcPr>
          <w:p w:rsidR="00AE6398" w:rsidRPr="00C316CF" w:rsidRDefault="00AE6398" w:rsidP="00C007ED">
            <w:pPr>
              <w:spacing w:before="0" w:after="0"/>
              <w:jc w:val="center"/>
              <w:rPr>
                <w:ins w:id="792" w:author="Yugin Vitaly" w:date="2020-08-18T17:45:00Z"/>
                <w:sz w:val="20"/>
              </w:rPr>
            </w:pPr>
            <w:ins w:id="793" w:author="Yugin Vitaly" w:date="2020-08-18T17:45:00Z">
              <w:r w:rsidRPr="00C316CF">
                <w:rPr>
                  <w:sz w:val="20"/>
                </w:rPr>
                <w:t>О</w:t>
              </w:r>
            </w:ins>
          </w:p>
        </w:tc>
        <w:tc>
          <w:tcPr>
            <w:tcW w:w="525" w:type="pct"/>
            <w:shd w:val="clear" w:color="auto" w:fill="auto"/>
          </w:tcPr>
          <w:p w:rsidR="00AE6398" w:rsidRPr="00C316CF" w:rsidRDefault="00AE6398" w:rsidP="005155A9">
            <w:pPr>
              <w:spacing w:before="0" w:after="0"/>
              <w:jc w:val="center"/>
              <w:rPr>
                <w:ins w:id="794" w:author="Yugin Vitaly" w:date="2020-08-18T17:45:00Z"/>
                <w:sz w:val="20"/>
              </w:rPr>
            </w:pPr>
            <w:ins w:id="795" w:author="Yugin Vitaly" w:date="2020-08-18T17:45:00Z">
              <w:r w:rsidRPr="00C316CF">
                <w:rPr>
                  <w:sz w:val="20"/>
                </w:rPr>
                <w:t xml:space="preserve">T </w:t>
              </w:r>
              <w:r>
                <w:rPr>
                  <w:sz w:val="20"/>
                </w:rPr>
                <w:t xml:space="preserve">[1 - </w:t>
              </w:r>
            </w:ins>
            <w:ins w:id="796" w:author="Yugin Vitaly" w:date="2020-08-18T17:47:00Z">
              <w:r w:rsidR="005155A9">
                <w:rPr>
                  <w:sz w:val="20"/>
                </w:rPr>
                <w:t>1</w:t>
              </w:r>
            </w:ins>
            <w:ins w:id="797" w:author="Yugin Vitaly" w:date="2020-08-18T17:45:00Z">
              <w:r>
                <w:rPr>
                  <w:sz w:val="20"/>
                </w:rPr>
                <w:t>000]</w:t>
              </w:r>
            </w:ins>
          </w:p>
        </w:tc>
        <w:tc>
          <w:tcPr>
            <w:tcW w:w="1388" w:type="pct"/>
            <w:gridSpan w:val="2"/>
            <w:shd w:val="clear" w:color="auto" w:fill="auto"/>
          </w:tcPr>
          <w:p w:rsidR="00AE6398" w:rsidRPr="00C316CF" w:rsidRDefault="005155A9" w:rsidP="005155A9">
            <w:pPr>
              <w:spacing w:before="0" w:after="0"/>
              <w:rPr>
                <w:ins w:id="798" w:author="Yugin Vitaly" w:date="2020-08-18T17:45:00Z"/>
                <w:sz w:val="20"/>
              </w:rPr>
            </w:pPr>
            <w:ins w:id="799" w:author="Yugin Vitaly" w:date="2020-08-18T17:47:00Z">
              <w:r>
                <w:rPr>
                  <w:sz w:val="20"/>
                </w:rPr>
                <w:t>Полное наименование</w:t>
              </w:r>
            </w:ins>
          </w:p>
        </w:tc>
        <w:tc>
          <w:tcPr>
            <w:tcW w:w="1389" w:type="pct"/>
            <w:gridSpan w:val="4"/>
            <w:shd w:val="clear" w:color="auto" w:fill="auto"/>
          </w:tcPr>
          <w:p w:rsidR="00AE6398" w:rsidRPr="00162C8B" w:rsidRDefault="00AE6398" w:rsidP="00C007ED">
            <w:pPr>
              <w:spacing w:before="0" w:after="0"/>
              <w:jc w:val="both"/>
              <w:rPr>
                <w:ins w:id="800" w:author="Yugin Vitaly" w:date="2020-08-18T17:45:00Z"/>
                <w:sz w:val="20"/>
              </w:rPr>
            </w:pPr>
          </w:p>
        </w:tc>
      </w:tr>
      <w:tr w:rsidR="00A10D69" w:rsidRPr="00EF61D6" w:rsidTr="000520F6">
        <w:trPr>
          <w:gridAfter w:val="1"/>
          <w:wAfter w:w="11" w:type="pct"/>
          <w:jc w:val="center"/>
        </w:trPr>
        <w:tc>
          <w:tcPr>
            <w:tcW w:w="4989" w:type="pct"/>
            <w:gridSpan w:val="9"/>
            <w:shd w:val="clear" w:color="auto" w:fill="auto"/>
            <w:vAlign w:val="center"/>
          </w:tcPr>
          <w:p w:rsidR="00A10D69" w:rsidRPr="00EF61D6" w:rsidRDefault="00A10D69" w:rsidP="00F5172A">
            <w:pPr>
              <w:keepNext/>
              <w:spacing w:before="0" w:after="0"/>
              <w:contextualSpacing/>
              <w:jc w:val="center"/>
              <w:rPr>
                <w:b/>
                <w:sz w:val="20"/>
              </w:rPr>
            </w:pPr>
            <w:r w:rsidRPr="00A10D69">
              <w:rPr>
                <w:b/>
                <w:sz w:val="20"/>
              </w:rPr>
              <w:t>Объекты закупки</w:t>
            </w:r>
          </w:p>
        </w:tc>
      </w:tr>
      <w:tr w:rsidR="00A10D69" w:rsidRPr="00EF61D6" w:rsidTr="000520F6">
        <w:trPr>
          <w:gridAfter w:val="1"/>
          <w:wAfter w:w="11" w:type="pct"/>
          <w:jc w:val="center"/>
        </w:trPr>
        <w:tc>
          <w:tcPr>
            <w:tcW w:w="740" w:type="pct"/>
            <w:shd w:val="clear" w:color="auto" w:fill="auto"/>
          </w:tcPr>
          <w:p w:rsidR="00A10D69" w:rsidRPr="00424162" w:rsidRDefault="00A10D69" w:rsidP="00F5172A">
            <w:pPr>
              <w:spacing w:before="0" w:after="0"/>
              <w:jc w:val="both"/>
              <w:rPr>
                <w:b/>
                <w:sz w:val="20"/>
              </w:rPr>
            </w:pPr>
            <w:r w:rsidRPr="00A10D69">
              <w:rPr>
                <w:b/>
                <w:sz w:val="20"/>
              </w:rPr>
              <w:t>purchaseObjectsInfo</w:t>
            </w:r>
          </w:p>
        </w:tc>
        <w:tc>
          <w:tcPr>
            <w:tcW w:w="785" w:type="pct"/>
            <w:shd w:val="clear" w:color="auto" w:fill="auto"/>
          </w:tcPr>
          <w:p w:rsidR="00A10D69" w:rsidRPr="00424162" w:rsidRDefault="00A10D69" w:rsidP="00F5172A">
            <w:pPr>
              <w:spacing w:before="0" w:after="0"/>
              <w:jc w:val="both"/>
              <w:rPr>
                <w:b/>
                <w:sz w:val="20"/>
              </w:rPr>
            </w:pPr>
          </w:p>
        </w:tc>
        <w:tc>
          <w:tcPr>
            <w:tcW w:w="173" w:type="pct"/>
            <w:shd w:val="clear" w:color="auto" w:fill="auto"/>
          </w:tcPr>
          <w:p w:rsidR="00A10D69" w:rsidRPr="00424162" w:rsidRDefault="00A10D69" w:rsidP="00F5172A">
            <w:pPr>
              <w:spacing w:before="0" w:after="0"/>
              <w:jc w:val="both"/>
              <w:rPr>
                <w:b/>
                <w:sz w:val="20"/>
              </w:rPr>
            </w:pPr>
          </w:p>
        </w:tc>
        <w:tc>
          <w:tcPr>
            <w:tcW w:w="531" w:type="pct"/>
            <w:gridSpan w:val="2"/>
            <w:shd w:val="clear" w:color="auto" w:fill="auto"/>
          </w:tcPr>
          <w:p w:rsidR="00A10D69" w:rsidRPr="00424162" w:rsidRDefault="00A10D69" w:rsidP="00F5172A">
            <w:pPr>
              <w:spacing w:before="0" w:after="0"/>
              <w:jc w:val="both"/>
              <w:rPr>
                <w:b/>
                <w:sz w:val="20"/>
              </w:rPr>
            </w:pPr>
          </w:p>
        </w:tc>
        <w:tc>
          <w:tcPr>
            <w:tcW w:w="1390" w:type="pct"/>
            <w:gridSpan w:val="3"/>
            <w:shd w:val="clear" w:color="auto" w:fill="auto"/>
          </w:tcPr>
          <w:p w:rsidR="00A10D69" w:rsidRPr="00424162" w:rsidRDefault="00A10D69" w:rsidP="00F5172A">
            <w:pPr>
              <w:spacing w:before="0" w:after="0"/>
              <w:jc w:val="both"/>
              <w:rPr>
                <w:b/>
                <w:sz w:val="20"/>
              </w:rPr>
            </w:pPr>
          </w:p>
        </w:tc>
        <w:tc>
          <w:tcPr>
            <w:tcW w:w="1370" w:type="pct"/>
            <w:shd w:val="clear" w:color="auto" w:fill="auto"/>
            <w:vAlign w:val="center"/>
          </w:tcPr>
          <w:p w:rsidR="00A10D69" w:rsidRPr="00EF61D6" w:rsidRDefault="00A10D69" w:rsidP="00F5172A">
            <w:pPr>
              <w:keepNext/>
              <w:spacing w:before="0" w:after="0"/>
              <w:contextualSpacing/>
              <w:rPr>
                <w:b/>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purchaseObject</w:t>
            </w:r>
          </w:p>
        </w:tc>
        <w:tc>
          <w:tcPr>
            <w:tcW w:w="173" w:type="pct"/>
            <w:shd w:val="clear" w:color="auto" w:fill="auto"/>
          </w:tcPr>
          <w:p w:rsidR="00A10D69" w:rsidRPr="00A63BD0" w:rsidRDefault="00A10D69" w:rsidP="00F5172A">
            <w:pPr>
              <w:spacing w:before="0" w:after="0"/>
              <w:jc w:val="center"/>
              <w:rPr>
                <w:sz w:val="20"/>
              </w:rPr>
            </w:pPr>
            <w:r w:rsidRPr="00C316CF">
              <w:rPr>
                <w:sz w:val="20"/>
              </w:rPr>
              <w:t>О</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S</w:t>
            </w:r>
          </w:p>
        </w:tc>
        <w:tc>
          <w:tcPr>
            <w:tcW w:w="1390" w:type="pct"/>
            <w:gridSpan w:val="3"/>
            <w:shd w:val="clear" w:color="auto" w:fill="auto"/>
          </w:tcPr>
          <w:p w:rsidR="00A10D69" w:rsidRPr="00A63BD0" w:rsidRDefault="00A10D69" w:rsidP="00F5172A">
            <w:pPr>
              <w:spacing w:before="0" w:after="0"/>
              <w:jc w:val="both"/>
              <w:rPr>
                <w:sz w:val="20"/>
              </w:rPr>
            </w:pPr>
            <w:r w:rsidRPr="00C316CF">
              <w:rPr>
                <w:sz w:val="20"/>
              </w:rPr>
              <w:t>Объект закупки</w:t>
            </w:r>
          </w:p>
        </w:tc>
        <w:tc>
          <w:tcPr>
            <w:tcW w:w="1370" w:type="pct"/>
            <w:shd w:val="clear" w:color="auto" w:fill="auto"/>
          </w:tcPr>
          <w:p w:rsidR="00A10D69" w:rsidRDefault="00A10D69" w:rsidP="00F5172A">
            <w:pPr>
              <w:spacing w:before="0" w:after="0"/>
              <w:jc w:val="both"/>
              <w:rPr>
                <w:sz w:val="20"/>
              </w:rPr>
            </w:pPr>
            <w:r>
              <w:rPr>
                <w:sz w:val="20"/>
              </w:rPr>
              <w:t>Множественный элемент</w:t>
            </w:r>
          </w:p>
          <w:p w:rsidR="00A10D69" w:rsidRPr="00A63BD0" w:rsidRDefault="00A10D69" w:rsidP="00A10D69">
            <w:pPr>
              <w:spacing w:before="0" w:after="0"/>
              <w:jc w:val="both"/>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C316CF">
              <w:rPr>
                <w:sz w:val="20"/>
              </w:rPr>
              <w:t>totalSum</w:t>
            </w:r>
          </w:p>
        </w:tc>
        <w:tc>
          <w:tcPr>
            <w:tcW w:w="173" w:type="pct"/>
            <w:shd w:val="clear" w:color="auto" w:fill="auto"/>
          </w:tcPr>
          <w:p w:rsidR="00A10D69" w:rsidRPr="00A63BD0" w:rsidRDefault="00A10D69" w:rsidP="00F5172A">
            <w:pPr>
              <w:spacing w:before="0" w:after="0"/>
              <w:jc w:val="center"/>
              <w:rPr>
                <w:sz w:val="20"/>
              </w:rPr>
            </w:pPr>
            <w:r w:rsidRPr="00C316CF">
              <w:rPr>
                <w:sz w:val="20"/>
              </w:rPr>
              <w:t>Н</w:t>
            </w:r>
          </w:p>
        </w:tc>
        <w:tc>
          <w:tcPr>
            <w:tcW w:w="531" w:type="pct"/>
            <w:gridSpan w:val="2"/>
            <w:shd w:val="clear" w:color="auto" w:fill="auto"/>
          </w:tcPr>
          <w:p w:rsidR="00A10D69" w:rsidRPr="00A63BD0" w:rsidRDefault="00A10D69" w:rsidP="00F5172A">
            <w:pPr>
              <w:spacing w:before="0" w:after="0"/>
              <w:jc w:val="center"/>
              <w:rPr>
                <w:sz w:val="20"/>
              </w:rPr>
            </w:pPr>
            <w:r w:rsidRPr="00C316CF">
              <w:rPr>
                <w:sz w:val="20"/>
              </w:rPr>
              <w:t>T [ 1 - 21 ]</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Общая сумма позиций/Начальная сумма цен единиц товара, работы, услуги</w:t>
            </w:r>
          </w:p>
        </w:tc>
        <w:tc>
          <w:tcPr>
            <w:tcW w:w="1370" w:type="pct"/>
            <w:shd w:val="clear" w:color="auto" w:fill="auto"/>
          </w:tcPr>
          <w:p w:rsidR="00A10D69" w:rsidRPr="00A63BD0" w:rsidRDefault="00A10D69" w:rsidP="00F5172A">
            <w:pPr>
              <w:spacing w:before="0" w:after="0"/>
              <w:jc w:val="both"/>
              <w:rPr>
                <w:sz w:val="20"/>
              </w:rPr>
            </w:pPr>
          </w:p>
        </w:tc>
      </w:tr>
      <w:tr w:rsidR="00A10D69" w:rsidRPr="00301389" w:rsidTr="000520F6">
        <w:trPr>
          <w:gridAfter w:val="1"/>
          <w:wAfter w:w="11" w:type="pct"/>
          <w:jc w:val="center"/>
        </w:trPr>
        <w:tc>
          <w:tcPr>
            <w:tcW w:w="740" w:type="pct"/>
            <w:shd w:val="clear" w:color="auto" w:fill="auto"/>
          </w:tcPr>
          <w:p w:rsidR="00A10D69" w:rsidRPr="00A63BD0" w:rsidRDefault="00A10D69" w:rsidP="00F5172A">
            <w:pPr>
              <w:spacing w:before="0" w:after="0"/>
              <w:jc w:val="both"/>
              <w:rPr>
                <w:sz w:val="20"/>
              </w:rPr>
            </w:pPr>
          </w:p>
        </w:tc>
        <w:tc>
          <w:tcPr>
            <w:tcW w:w="785" w:type="pct"/>
            <w:shd w:val="clear" w:color="auto" w:fill="auto"/>
          </w:tcPr>
          <w:p w:rsidR="00A10D69" w:rsidRPr="00A63BD0" w:rsidRDefault="00A10D69" w:rsidP="00F5172A">
            <w:pPr>
              <w:spacing w:before="0" w:after="0"/>
              <w:jc w:val="both"/>
              <w:rPr>
                <w:sz w:val="20"/>
              </w:rPr>
            </w:pPr>
            <w:r w:rsidRPr="00E57B3E">
              <w:rPr>
                <w:sz w:val="20"/>
                <w:lang w:val="en-US"/>
              </w:rPr>
              <w:t>totalSumCurrency</w:t>
            </w:r>
          </w:p>
        </w:tc>
        <w:tc>
          <w:tcPr>
            <w:tcW w:w="173" w:type="pct"/>
            <w:shd w:val="clear" w:color="auto" w:fill="auto"/>
          </w:tcPr>
          <w:p w:rsidR="00A10D69" w:rsidRPr="00A63BD0" w:rsidRDefault="00A10D69" w:rsidP="00F5172A">
            <w:pPr>
              <w:spacing w:before="0" w:after="0"/>
              <w:jc w:val="center"/>
              <w:rPr>
                <w:sz w:val="20"/>
              </w:rPr>
            </w:pPr>
            <w:r>
              <w:rPr>
                <w:sz w:val="20"/>
              </w:rPr>
              <w:t>Н</w:t>
            </w:r>
          </w:p>
        </w:tc>
        <w:tc>
          <w:tcPr>
            <w:tcW w:w="531" w:type="pct"/>
            <w:gridSpan w:val="2"/>
            <w:shd w:val="clear" w:color="auto" w:fill="auto"/>
          </w:tcPr>
          <w:p w:rsidR="00A10D69" w:rsidRPr="00A63BD0" w:rsidRDefault="00A10D69" w:rsidP="00F5172A">
            <w:pPr>
              <w:spacing w:before="0" w:after="0"/>
              <w:jc w:val="center"/>
              <w:rPr>
                <w:sz w:val="20"/>
              </w:rPr>
            </w:pPr>
            <w:r>
              <w:rPr>
                <w:sz w:val="20"/>
                <w:lang w:val="en-US"/>
              </w:rPr>
              <w:t>T(1-21)</w:t>
            </w:r>
          </w:p>
        </w:tc>
        <w:tc>
          <w:tcPr>
            <w:tcW w:w="1390" w:type="pct"/>
            <w:gridSpan w:val="3"/>
            <w:shd w:val="clear" w:color="auto" w:fill="auto"/>
          </w:tcPr>
          <w:p w:rsidR="00A10D69" w:rsidRPr="00A63BD0" w:rsidRDefault="00A10D69" w:rsidP="00F5172A">
            <w:pPr>
              <w:spacing w:before="0" w:after="0"/>
              <w:jc w:val="both"/>
              <w:rPr>
                <w:sz w:val="20"/>
              </w:rPr>
            </w:pPr>
            <w:r w:rsidRPr="001E04CF">
              <w:rPr>
                <w:sz w:val="20"/>
              </w:rPr>
              <w:t xml:space="preserve">Общая сумма позиций/Начальная сумма цен единиц товара, </w:t>
            </w:r>
            <w:r w:rsidRPr="001E04CF">
              <w:rPr>
                <w:sz w:val="20"/>
              </w:rPr>
              <w:lastRenderedPageBreak/>
              <w:t>работы, услуги в валюте контракт</w:t>
            </w:r>
          </w:p>
        </w:tc>
        <w:tc>
          <w:tcPr>
            <w:tcW w:w="1370" w:type="pct"/>
            <w:shd w:val="clear" w:color="auto" w:fill="auto"/>
          </w:tcPr>
          <w:p w:rsidR="00A10D69" w:rsidRPr="00A63BD0" w:rsidRDefault="00A10D69" w:rsidP="00F5172A">
            <w:pPr>
              <w:spacing w:before="0" w:after="0"/>
              <w:jc w:val="both"/>
              <w:rPr>
                <w:sz w:val="20"/>
              </w:rPr>
            </w:pPr>
          </w:p>
        </w:tc>
      </w:tr>
    </w:tbl>
    <w:p w:rsidR="00FE45AB" w:rsidRDefault="00FE45AB" w:rsidP="00307C8D">
      <w:pPr>
        <w:spacing w:before="0" w:after="0"/>
        <w:contextualSpacing/>
        <w:rPr>
          <w:sz w:val="20"/>
        </w:rPr>
      </w:pPr>
    </w:p>
    <w:p w:rsidR="00F5172A" w:rsidRDefault="00F5172A" w:rsidP="009774DE">
      <w:pPr>
        <w:pStyle w:val="20"/>
      </w:pPr>
      <w:r w:rsidRPr="00F5172A">
        <w:t>Протокол подведения итогов определения поставщика ЭЗТ (Закупка товаров согласно ч.12 ст. 93 № 44-ФЗ)</w:t>
      </w:r>
    </w:p>
    <w:p w:rsidR="00F5172A" w:rsidRDefault="00F5172A" w:rsidP="00F5172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F5172A" w:rsidRPr="00301389" w:rsidTr="00F5172A">
        <w:trPr>
          <w:tblHeader/>
          <w:jc w:val="center"/>
        </w:trPr>
        <w:tc>
          <w:tcPr>
            <w:tcW w:w="743"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F5172A" w:rsidRPr="00301389" w:rsidRDefault="00F5172A" w:rsidP="00F5172A">
            <w:pPr>
              <w:keepNext/>
              <w:spacing w:before="0" w:after="0"/>
              <w:ind w:firstLine="5"/>
              <w:contextualSpacing/>
              <w:jc w:val="center"/>
              <w:rPr>
                <w:b/>
                <w:bCs/>
                <w:sz w:val="20"/>
              </w:rPr>
            </w:pPr>
            <w:r w:rsidRPr="00301389">
              <w:rPr>
                <w:b/>
                <w:bCs/>
                <w:sz w:val="20"/>
              </w:rPr>
              <w:t>Дополнительная информация</w:t>
            </w:r>
          </w:p>
        </w:tc>
      </w:tr>
      <w:tr w:rsidR="00F5172A" w:rsidRPr="00301389" w:rsidTr="00F5172A">
        <w:trPr>
          <w:jc w:val="center"/>
        </w:trPr>
        <w:tc>
          <w:tcPr>
            <w:tcW w:w="5000" w:type="pct"/>
            <w:gridSpan w:val="6"/>
            <w:shd w:val="clear" w:color="auto" w:fill="auto"/>
            <w:vAlign w:val="center"/>
          </w:tcPr>
          <w:p w:rsidR="00F5172A" w:rsidRPr="00301389" w:rsidRDefault="00F5172A" w:rsidP="00F5172A">
            <w:pPr>
              <w:keepNext/>
              <w:spacing w:before="0" w:after="0"/>
              <w:contextualSpacing/>
              <w:jc w:val="center"/>
              <w:rPr>
                <w:b/>
                <w:sz w:val="20"/>
              </w:rPr>
            </w:pPr>
            <w:r w:rsidRPr="00F5172A">
              <w:rPr>
                <w:b/>
                <w:bCs/>
                <w:sz w:val="20"/>
              </w:rPr>
              <w:t>Протокол подведения итогов определения поставщика ЭЗТ (Закупка товаров согласно ч.12 ст. 93 № 44-ФЗ)</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r>
              <w:rPr>
                <w:b/>
                <w:bCs/>
                <w:sz w:val="20"/>
                <w:lang w:val="en-US"/>
              </w:rPr>
              <w:t>epP</w:t>
            </w:r>
            <w:r w:rsidRPr="00F5172A">
              <w:rPr>
                <w:b/>
                <w:bCs/>
                <w:sz w:val="20"/>
                <w:lang w:val="en-US"/>
              </w:rPr>
              <w:t>rotocolEZT2020Final</w:t>
            </w:r>
          </w:p>
        </w:tc>
        <w:tc>
          <w:tcPr>
            <w:tcW w:w="790" w:type="pct"/>
            <w:shd w:val="clear" w:color="auto" w:fill="auto"/>
          </w:tcPr>
          <w:p w:rsidR="00F5172A" w:rsidRPr="00162C8B" w:rsidRDefault="00F5172A" w:rsidP="00F5172A">
            <w:pPr>
              <w:spacing w:before="0" w:after="0"/>
              <w:jc w:val="both"/>
              <w:rPr>
                <w:sz w:val="20"/>
              </w:rPr>
            </w:pPr>
          </w:p>
        </w:tc>
        <w:tc>
          <w:tcPr>
            <w:tcW w:w="198" w:type="pct"/>
            <w:shd w:val="clear" w:color="auto" w:fill="auto"/>
          </w:tcPr>
          <w:p w:rsidR="00F5172A" w:rsidRPr="00162C8B" w:rsidRDefault="00F5172A" w:rsidP="00F5172A">
            <w:pPr>
              <w:spacing w:before="0" w:after="0"/>
              <w:jc w:val="center"/>
              <w:rPr>
                <w:sz w:val="20"/>
              </w:rPr>
            </w:pPr>
          </w:p>
        </w:tc>
        <w:tc>
          <w:tcPr>
            <w:tcW w:w="495" w:type="pct"/>
            <w:shd w:val="clear" w:color="auto" w:fill="auto"/>
          </w:tcPr>
          <w:p w:rsidR="00F5172A" w:rsidRPr="00162C8B" w:rsidRDefault="00F5172A" w:rsidP="00F5172A">
            <w:pPr>
              <w:spacing w:before="0" w:after="0"/>
              <w:jc w:val="center"/>
              <w:rPr>
                <w:sz w:val="20"/>
              </w:rPr>
            </w:pPr>
          </w:p>
        </w:tc>
        <w:tc>
          <w:tcPr>
            <w:tcW w:w="1387" w:type="pct"/>
            <w:shd w:val="clear" w:color="auto" w:fill="auto"/>
          </w:tcPr>
          <w:p w:rsidR="00F5172A" w:rsidRPr="00162C8B" w:rsidRDefault="00F5172A" w:rsidP="00F5172A">
            <w:pPr>
              <w:spacing w:before="0" w:after="0"/>
              <w:jc w:val="both"/>
              <w:rPr>
                <w:sz w:val="20"/>
              </w:rPr>
            </w:pPr>
          </w:p>
        </w:tc>
        <w:tc>
          <w:tcPr>
            <w:tcW w:w="1387" w:type="pct"/>
            <w:shd w:val="clear" w:color="auto" w:fill="auto"/>
          </w:tcPr>
          <w:p w:rsidR="00F5172A" w:rsidRPr="00162C8B" w:rsidRDefault="00F5172A" w:rsidP="00F5172A">
            <w:pPr>
              <w:spacing w:before="0" w:after="0"/>
              <w:jc w:val="both"/>
              <w:rPr>
                <w:sz w:val="20"/>
              </w:rPr>
            </w:pP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162C8B" w:rsidRDefault="00F5172A" w:rsidP="00F5172A">
            <w:pPr>
              <w:spacing w:before="0" w:after="0"/>
              <w:jc w:val="both"/>
              <w:rPr>
                <w:sz w:val="20"/>
              </w:rPr>
            </w:pPr>
            <w:r w:rsidRPr="00162C8B">
              <w:rPr>
                <w:sz w:val="20"/>
              </w:rPr>
              <w:t>schemeVersion</w:t>
            </w:r>
          </w:p>
        </w:tc>
        <w:tc>
          <w:tcPr>
            <w:tcW w:w="198" w:type="pct"/>
            <w:shd w:val="clear" w:color="auto" w:fill="auto"/>
          </w:tcPr>
          <w:p w:rsidR="00F5172A" w:rsidRPr="00162C8B" w:rsidRDefault="00F5172A" w:rsidP="00F5172A">
            <w:pPr>
              <w:spacing w:before="0" w:after="0"/>
              <w:jc w:val="center"/>
              <w:rPr>
                <w:sz w:val="20"/>
              </w:rPr>
            </w:pPr>
            <w:r w:rsidRPr="00162C8B">
              <w:rPr>
                <w:sz w:val="20"/>
              </w:rPr>
              <w:t>О</w:t>
            </w:r>
          </w:p>
        </w:tc>
        <w:tc>
          <w:tcPr>
            <w:tcW w:w="495" w:type="pct"/>
            <w:shd w:val="clear" w:color="auto" w:fill="auto"/>
          </w:tcPr>
          <w:p w:rsidR="00F5172A" w:rsidRPr="00162C8B" w:rsidRDefault="00F5172A" w:rsidP="00F5172A">
            <w:pPr>
              <w:spacing w:before="0" w:after="0"/>
              <w:jc w:val="center"/>
              <w:rPr>
                <w:sz w:val="20"/>
              </w:rPr>
            </w:pPr>
            <w:r w:rsidRPr="00162C8B">
              <w:rPr>
                <w:sz w:val="20"/>
              </w:rPr>
              <w:t>T</w:t>
            </w:r>
          </w:p>
        </w:tc>
        <w:tc>
          <w:tcPr>
            <w:tcW w:w="1387" w:type="pct"/>
            <w:shd w:val="clear" w:color="auto" w:fill="auto"/>
          </w:tcPr>
          <w:p w:rsidR="00F5172A" w:rsidRPr="00162C8B" w:rsidRDefault="00F5172A" w:rsidP="00F5172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F5172A" w:rsidRPr="00301389" w:rsidRDefault="00F5172A" w:rsidP="00F5172A">
            <w:pPr>
              <w:spacing w:before="0" w:after="0"/>
              <w:contextualSpacing/>
              <w:rPr>
                <w:sz w:val="20"/>
              </w:rPr>
            </w:pPr>
            <w:r w:rsidRPr="00301389">
              <w:rPr>
                <w:sz w:val="20"/>
              </w:rPr>
              <w:t>Допустимые значения:</w:t>
            </w:r>
          </w:p>
          <w:p w:rsidR="00F5172A" w:rsidRPr="00301389" w:rsidRDefault="00F5172A" w:rsidP="00F5172A">
            <w:pPr>
              <w:spacing w:before="0" w:after="0"/>
              <w:contextualSpacing/>
              <w:rPr>
                <w:sz w:val="20"/>
              </w:rPr>
            </w:pPr>
            <w:r>
              <w:rPr>
                <w:sz w:val="20"/>
              </w:rPr>
              <w:t xml:space="preserve">8.2, 8.2.100, 8.3, 9.0, 9.1, 9.2, 9.3, 10.0, 10.1, </w:t>
            </w:r>
            <w:r w:rsidR="00346309">
              <w:rPr>
                <w:sz w:val="20"/>
              </w:rPr>
              <w:t>10.2, 10.2.310, 10.3</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N</w:t>
            </w:r>
          </w:p>
        </w:tc>
        <w:tc>
          <w:tcPr>
            <w:tcW w:w="1387" w:type="pct"/>
            <w:shd w:val="clear" w:color="auto" w:fill="auto"/>
          </w:tcPr>
          <w:p w:rsidR="00F5172A" w:rsidRPr="00C316CF" w:rsidRDefault="00F5172A" w:rsidP="00F5172A">
            <w:pPr>
              <w:spacing w:before="0" w:after="0"/>
              <w:rPr>
                <w:sz w:val="20"/>
              </w:rPr>
            </w:pPr>
            <w:r>
              <w:rPr>
                <w:sz w:val="20"/>
              </w:rPr>
              <w:t>Идентификатор документа ЕИС</w:t>
            </w:r>
          </w:p>
        </w:tc>
        <w:tc>
          <w:tcPr>
            <w:tcW w:w="1387" w:type="pct"/>
            <w:shd w:val="clear" w:color="auto" w:fill="auto"/>
          </w:tcPr>
          <w:p w:rsidR="00F5172A" w:rsidRDefault="00F5172A" w:rsidP="00F5172A">
            <w:pPr>
              <w:spacing w:before="0" w:after="0"/>
              <w:rPr>
                <w:sz w:val="20"/>
              </w:rPr>
            </w:pPr>
            <w:r w:rsidRPr="00C316CF">
              <w:rPr>
                <w:sz w:val="20"/>
              </w:rPr>
              <w:t xml:space="preserve">64-битное целое число. </w:t>
            </w:r>
          </w:p>
          <w:p w:rsidR="00F5172A" w:rsidRPr="00C316CF" w:rsidRDefault="00F5172A" w:rsidP="00F5172A">
            <w:pPr>
              <w:spacing w:before="0" w:after="0"/>
              <w:rPr>
                <w:sz w:val="20"/>
              </w:rPr>
            </w:pPr>
            <w:r w:rsidRPr="00C316CF">
              <w:rPr>
                <w:sz w:val="20"/>
              </w:rPr>
              <w:t>Игнорируется при приеме-передаче. Добавлено на развитие</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externalId</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T [ 1 - 40 ]</w:t>
            </w:r>
          </w:p>
        </w:tc>
        <w:tc>
          <w:tcPr>
            <w:tcW w:w="1387" w:type="pct"/>
            <w:shd w:val="clear" w:color="auto" w:fill="auto"/>
          </w:tcPr>
          <w:p w:rsidR="00F5172A" w:rsidRPr="00C316CF" w:rsidRDefault="00F5172A" w:rsidP="00F5172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F5172A" w:rsidRPr="00C316CF" w:rsidRDefault="00F5172A" w:rsidP="00F5172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versionNumber</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Pr>
                <w:sz w:val="20"/>
              </w:rPr>
              <w:t>N</w:t>
            </w:r>
          </w:p>
        </w:tc>
        <w:tc>
          <w:tcPr>
            <w:tcW w:w="1387" w:type="pct"/>
            <w:shd w:val="clear" w:color="auto" w:fill="auto"/>
          </w:tcPr>
          <w:p w:rsidR="00F5172A" w:rsidRPr="00C316CF" w:rsidRDefault="00F5172A" w:rsidP="00F5172A">
            <w:pPr>
              <w:spacing w:before="0" w:after="0"/>
              <w:rPr>
                <w:sz w:val="20"/>
              </w:rPr>
            </w:pPr>
            <w:r>
              <w:rPr>
                <w:sz w:val="20"/>
              </w:rPr>
              <w:t>Номер версии документа</w:t>
            </w:r>
          </w:p>
        </w:tc>
        <w:tc>
          <w:tcPr>
            <w:tcW w:w="1387" w:type="pct"/>
            <w:shd w:val="clear" w:color="auto" w:fill="auto"/>
          </w:tcPr>
          <w:p w:rsidR="00F5172A" w:rsidRDefault="00F5172A" w:rsidP="00F5172A">
            <w:pPr>
              <w:spacing w:before="0" w:after="0"/>
              <w:rPr>
                <w:sz w:val="20"/>
              </w:rPr>
            </w:pPr>
            <w:r>
              <w:rPr>
                <w:sz w:val="20"/>
              </w:rPr>
              <w:t>Допустимы только неотрицательные числа/</w:t>
            </w:r>
          </w:p>
          <w:p w:rsidR="00F5172A" w:rsidRPr="00C316CF" w:rsidRDefault="00F5172A" w:rsidP="00F5172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626863">
              <w:rPr>
                <w:sz w:val="20"/>
              </w:rPr>
              <w:t>foundationDocInfo</w:t>
            </w:r>
          </w:p>
        </w:tc>
        <w:tc>
          <w:tcPr>
            <w:tcW w:w="198" w:type="pct"/>
            <w:shd w:val="clear" w:color="auto" w:fill="auto"/>
          </w:tcPr>
          <w:p w:rsidR="00F5172A" w:rsidRPr="00FD3C60" w:rsidRDefault="00F5172A" w:rsidP="00F5172A">
            <w:pPr>
              <w:spacing w:before="0" w:after="0"/>
              <w:jc w:val="center"/>
              <w:rPr>
                <w:sz w:val="20"/>
              </w:rPr>
            </w:pPr>
            <w:r>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Pr>
                <w:sz w:val="20"/>
              </w:rPr>
              <w:t>Документ-основание</w:t>
            </w:r>
          </w:p>
        </w:tc>
        <w:tc>
          <w:tcPr>
            <w:tcW w:w="1387" w:type="pct"/>
            <w:shd w:val="clear" w:color="auto" w:fill="auto"/>
          </w:tcPr>
          <w:p w:rsidR="00F5172A" w:rsidRDefault="00F5172A" w:rsidP="00F5172A">
            <w:pPr>
              <w:spacing w:before="0" w:after="0"/>
              <w:rPr>
                <w:sz w:val="20"/>
              </w:rPr>
            </w:pPr>
            <w:r w:rsidRPr="00A81D56">
              <w:rPr>
                <w:sz w:val="20"/>
              </w:rPr>
              <w:t>Блок игнорируется при приеме, автоматически заполняется при передаче</w:t>
            </w:r>
          </w:p>
          <w:p w:rsidR="00F5172A" w:rsidRPr="00C316CF" w:rsidRDefault="00F5172A"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commonInfo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Общая информация</w:t>
            </w:r>
          </w:p>
        </w:tc>
        <w:tc>
          <w:tcPr>
            <w:tcW w:w="1387" w:type="pct"/>
            <w:shd w:val="clear" w:color="auto" w:fill="auto"/>
          </w:tcPr>
          <w:p w:rsidR="00F5172A" w:rsidRPr="00C316CF" w:rsidRDefault="00B72C5F" w:rsidP="00F5172A">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protocolPublisherInfo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F5172A" w:rsidRPr="00C316CF" w:rsidRDefault="009774DE" w:rsidP="00F5172A">
            <w:pPr>
              <w:spacing w:before="0" w:after="0"/>
              <w:rPr>
                <w:sz w:val="20"/>
              </w:rPr>
            </w:pPr>
            <w:r>
              <w:rPr>
                <w:sz w:val="20"/>
              </w:rPr>
              <w:t xml:space="preserve">Состав см. состав соответствующего блока в документе </w:t>
            </w:r>
            <w:r w:rsidRPr="00ED33B6">
              <w:rPr>
                <w:sz w:val="20"/>
              </w:rPr>
              <w:t>«</w:t>
            </w:r>
            <w:r w:rsidR="00BF0F2C" w:rsidRPr="00BF0F2C">
              <w:rPr>
                <w:sz w:val="20"/>
              </w:rPr>
              <w:t>Протокол подведения итогов определения поставщика (подрядчика, исполнителя) ЭЗК20 (запрос котировок в электронной форме c 01.10.2020 года)</w:t>
            </w:r>
            <w:r w:rsidRPr="00BF0F2C">
              <w:rPr>
                <w:sz w:val="20"/>
              </w:rPr>
              <w:t>» (</w:t>
            </w:r>
            <w:r w:rsidR="00BF0F2C" w:rsidRPr="00BF0F2C">
              <w:rPr>
                <w:sz w:val="20"/>
              </w:rPr>
              <w:t>epProtocolEZK2020Final</w:t>
            </w:r>
            <w:r w:rsidRPr="00BF0F2C">
              <w:rPr>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printFormInfo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Pr>
                <w:sz w:val="20"/>
              </w:rPr>
              <w:t>Печатная форма документа в ЕИС</w:t>
            </w:r>
          </w:p>
        </w:tc>
        <w:tc>
          <w:tcPr>
            <w:tcW w:w="1387" w:type="pct"/>
            <w:shd w:val="clear" w:color="auto" w:fill="auto"/>
          </w:tcPr>
          <w:p w:rsidR="00F5172A" w:rsidRDefault="00F5172A" w:rsidP="00F5172A">
            <w:pPr>
              <w:spacing w:before="0" w:after="0"/>
              <w:rPr>
                <w:sz w:val="20"/>
              </w:rPr>
            </w:pPr>
            <w:r w:rsidRPr="00C316CF">
              <w:rPr>
                <w:sz w:val="20"/>
              </w:rPr>
              <w:t xml:space="preserve">Элемент игнорируется при приёме. При передаче заполняется ссылкой на печатную форму и электронную подпись </w:t>
            </w:r>
            <w:r w:rsidRPr="00C316CF">
              <w:rPr>
                <w:sz w:val="20"/>
              </w:rPr>
              <w:lastRenderedPageBreak/>
              <w:t>размещенного в ЕИС документа</w:t>
            </w:r>
          </w:p>
          <w:p w:rsidR="00F5172A" w:rsidRPr="00C316CF" w:rsidRDefault="00F5172A" w:rsidP="00F5172A">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extPrintFormInfo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attachmentsInfo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Информация о прикрепленных документах</w:t>
            </w:r>
          </w:p>
        </w:tc>
        <w:tc>
          <w:tcPr>
            <w:tcW w:w="1387" w:type="pct"/>
            <w:shd w:val="clear" w:color="auto" w:fill="auto"/>
          </w:tcPr>
          <w:p w:rsidR="00F5172A" w:rsidRPr="00C316CF" w:rsidRDefault="00F5172A" w:rsidP="00F5172A">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modificationInfo</w:t>
            </w:r>
          </w:p>
        </w:tc>
        <w:tc>
          <w:tcPr>
            <w:tcW w:w="198" w:type="pct"/>
            <w:shd w:val="clear" w:color="auto" w:fill="auto"/>
          </w:tcPr>
          <w:p w:rsidR="00F5172A" w:rsidRPr="00C316CF" w:rsidRDefault="00F5172A" w:rsidP="00F5172A">
            <w:pPr>
              <w:spacing w:before="0" w:after="0"/>
              <w:jc w:val="center"/>
              <w:rPr>
                <w:sz w:val="20"/>
              </w:rPr>
            </w:pPr>
            <w:r w:rsidRPr="00C316CF">
              <w:rPr>
                <w:sz w:val="20"/>
              </w:rPr>
              <w:t>Н</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C316CF">
              <w:rPr>
                <w:sz w:val="20"/>
              </w:rPr>
              <w:t>Основание внесения изменений</w:t>
            </w:r>
          </w:p>
        </w:tc>
        <w:tc>
          <w:tcPr>
            <w:tcW w:w="1387" w:type="pct"/>
            <w:shd w:val="clear" w:color="auto" w:fill="auto"/>
          </w:tcPr>
          <w:p w:rsidR="00F5172A" w:rsidRPr="00C316CF" w:rsidRDefault="009774DE" w:rsidP="00F5172A">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F5172A" w:rsidRPr="00301389" w:rsidTr="00F5172A">
        <w:trPr>
          <w:jc w:val="center"/>
        </w:trPr>
        <w:tc>
          <w:tcPr>
            <w:tcW w:w="743" w:type="pct"/>
            <w:shd w:val="clear" w:color="auto" w:fill="auto"/>
            <w:vAlign w:val="center"/>
          </w:tcPr>
          <w:p w:rsidR="00F5172A" w:rsidRPr="00301389" w:rsidRDefault="00F5172A" w:rsidP="00F5172A">
            <w:pPr>
              <w:spacing w:before="0" w:after="0"/>
              <w:contextualSpacing/>
              <w:rPr>
                <w:sz w:val="20"/>
              </w:rPr>
            </w:pPr>
          </w:p>
        </w:tc>
        <w:tc>
          <w:tcPr>
            <w:tcW w:w="790" w:type="pct"/>
            <w:shd w:val="clear" w:color="auto" w:fill="auto"/>
          </w:tcPr>
          <w:p w:rsidR="00F5172A" w:rsidRPr="00C316CF" w:rsidRDefault="00F5172A" w:rsidP="00F5172A">
            <w:pPr>
              <w:spacing w:before="0" w:after="0"/>
              <w:rPr>
                <w:sz w:val="20"/>
              </w:rPr>
            </w:pPr>
            <w:r w:rsidRPr="00C316CF">
              <w:rPr>
                <w:sz w:val="20"/>
              </w:rPr>
              <w:t>protocolInfo</w:t>
            </w:r>
          </w:p>
        </w:tc>
        <w:tc>
          <w:tcPr>
            <w:tcW w:w="198" w:type="pct"/>
            <w:shd w:val="clear" w:color="auto" w:fill="auto"/>
          </w:tcPr>
          <w:p w:rsidR="00F5172A" w:rsidRPr="00C316CF" w:rsidRDefault="00F5172A" w:rsidP="00F5172A">
            <w:pPr>
              <w:spacing w:before="0" w:after="0"/>
              <w:jc w:val="center"/>
              <w:rPr>
                <w:sz w:val="20"/>
              </w:rPr>
            </w:pPr>
            <w:r w:rsidRPr="00C316CF">
              <w:rPr>
                <w:sz w:val="20"/>
              </w:rPr>
              <w:t>О</w:t>
            </w:r>
          </w:p>
        </w:tc>
        <w:tc>
          <w:tcPr>
            <w:tcW w:w="495" w:type="pct"/>
            <w:shd w:val="clear" w:color="auto" w:fill="auto"/>
          </w:tcPr>
          <w:p w:rsidR="00F5172A" w:rsidRPr="00C316CF" w:rsidRDefault="00F5172A" w:rsidP="00F5172A">
            <w:pPr>
              <w:spacing w:before="0" w:after="0"/>
              <w:jc w:val="center"/>
              <w:rPr>
                <w:sz w:val="20"/>
              </w:rPr>
            </w:pPr>
            <w:r w:rsidRPr="00C316CF">
              <w:rPr>
                <w:sz w:val="20"/>
              </w:rPr>
              <w:t>S</w:t>
            </w:r>
          </w:p>
        </w:tc>
        <w:tc>
          <w:tcPr>
            <w:tcW w:w="1387" w:type="pct"/>
            <w:shd w:val="clear" w:color="auto" w:fill="auto"/>
          </w:tcPr>
          <w:p w:rsidR="00F5172A" w:rsidRPr="00C316CF" w:rsidRDefault="00F5172A" w:rsidP="00F5172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F5172A" w:rsidRPr="00C316CF" w:rsidRDefault="00F5172A" w:rsidP="00F5172A">
            <w:pPr>
              <w:spacing w:before="0" w:after="0"/>
              <w:rPr>
                <w:sz w:val="20"/>
              </w:rPr>
            </w:pPr>
          </w:p>
        </w:tc>
      </w:tr>
      <w:tr w:rsidR="00AE68CA" w:rsidRPr="00301389" w:rsidTr="00D05C79">
        <w:trPr>
          <w:jc w:val="center"/>
        </w:trPr>
        <w:tc>
          <w:tcPr>
            <w:tcW w:w="5000" w:type="pct"/>
            <w:gridSpan w:val="6"/>
            <w:shd w:val="clear" w:color="auto" w:fill="auto"/>
            <w:vAlign w:val="center"/>
            <w:hideMark/>
          </w:tcPr>
          <w:p w:rsidR="00AE68CA" w:rsidRPr="00301389" w:rsidRDefault="00AE68CA" w:rsidP="00D05C79">
            <w:pPr>
              <w:keepNext/>
              <w:spacing w:before="0" w:after="0"/>
              <w:contextualSpacing/>
              <w:jc w:val="center"/>
              <w:rPr>
                <w:b/>
                <w:sz w:val="20"/>
              </w:rPr>
            </w:pPr>
            <w:r w:rsidRPr="00AE68CA">
              <w:rPr>
                <w:b/>
                <w:bCs/>
                <w:sz w:val="20"/>
              </w:rPr>
              <w:t>Информация о проведении  ЭЗТ (Закупка товаров согласно ч.12 ст. 93 № 44-ФЗ)</w:t>
            </w:r>
          </w:p>
        </w:tc>
      </w:tr>
      <w:tr w:rsidR="00AE68CA" w:rsidRPr="00301389" w:rsidTr="00D05C79">
        <w:trPr>
          <w:jc w:val="center"/>
        </w:trPr>
        <w:tc>
          <w:tcPr>
            <w:tcW w:w="743" w:type="pct"/>
            <w:shd w:val="clear" w:color="auto" w:fill="auto"/>
          </w:tcPr>
          <w:p w:rsidR="00AE68CA" w:rsidRPr="00162C8B" w:rsidRDefault="00AE68CA" w:rsidP="00D05C79">
            <w:pPr>
              <w:spacing w:before="0" w:after="0"/>
              <w:jc w:val="both"/>
              <w:rPr>
                <w:sz w:val="20"/>
              </w:rPr>
            </w:pPr>
            <w:r w:rsidRPr="00C316CF">
              <w:rPr>
                <w:b/>
                <w:bCs/>
                <w:sz w:val="20"/>
              </w:rPr>
              <w:t>protocolInfo</w:t>
            </w:r>
          </w:p>
        </w:tc>
        <w:tc>
          <w:tcPr>
            <w:tcW w:w="790" w:type="pct"/>
            <w:shd w:val="clear" w:color="auto" w:fill="auto"/>
            <w:vAlign w:val="center"/>
          </w:tcPr>
          <w:p w:rsidR="00AE68CA" w:rsidRPr="00301389" w:rsidRDefault="00AE68CA" w:rsidP="00D05C79">
            <w:pPr>
              <w:keepNext/>
              <w:spacing w:before="0" w:after="0"/>
              <w:contextualSpacing/>
              <w:rPr>
                <w:b/>
                <w:sz w:val="20"/>
              </w:rPr>
            </w:pPr>
          </w:p>
        </w:tc>
        <w:tc>
          <w:tcPr>
            <w:tcW w:w="198" w:type="pct"/>
            <w:shd w:val="clear" w:color="auto" w:fill="auto"/>
            <w:vAlign w:val="center"/>
          </w:tcPr>
          <w:p w:rsidR="00AE68CA" w:rsidRPr="00301389" w:rsidRDefault="00AE68CA" w:rsidP="00D05C79">
            <w:pPr>
              <w:keepNext/>
              <w:spacing w:before="0" w:after="0"/>
              <w:contextualSpacing/>
              <w:jc w:val="center"/>
              <w:rPr>
                <w:b/>
                <w:sz w:val="20"/>
              </w:rPr>
            </w:pPr>
          </w:p>
        </w:tc>
        <w:tc>
          <w:tcPr>
            <w:tcW w:w="495" w:type="pct"/>
            <w:shd w:val="clear" w:color="auto" w:fill="auto"/>
            <w:vAlign w:val="center"/>
          </w:tcPr>
          <w:p w:rsidR="00AE68CA" w:rsidRPr="00301389" w:rsidRDefault="00AE68CA" w:rsidP="00D05C79">
            <w:pPr>
              <w:keepNext/>
              <w:spacing w:before="0" w:after="0"/>
              <w:contextualSpacing/>
              <w:jc w:val="center"/>
              <w:rPr>
                <w:b/>
                <w:sz w:val="20"/>
              </w:rPr>
            </w:pPr>
          </w:p>
        </w:tc>
        <w:tc>
          <w:tcPr>
            <w:tcW w:w="1387" w:type="pct"/>
            <w:shd w:val="clear" w:color="auto" w:fill="auto"/>
            <w:vAlign w:val="center"/>
          </w:tcPr>
          <w:p w:rsidR="00AE68CA" w:rsidRPr="00301389" w:rsidRDefault="00AE68CA" w:rsidP="00D05C79">
            <w:pPr>
              <w:keepNext/>
              <w:spacing w:before="0" w:after="0"/>
              <w:contextualSpacing/>
              <w:rPr>
                <w:b/>
                <w:sz w:val="20"/>
              </w:rPr>
            </w:pPr>
          </w:p>
        </w:tc>
        <w:tc>
          <w:tcPr>
            <w:tcW w:w="1387" w:type="pct"/>
            <w:shd w:val="clear" w:color="auto" w:fill="auto"/>
            <w:vAlign w:val="center"/>
            <w:hideMark/>
          </w:tcPr>
          <w:p w:rsidR="00AE68CA" w:rsidRPr="00301389" w:rsidRDefault="00AE68CA" w:rsidP="00D05C79">
            <w:pPr>
              <w:keepNext/>
              <w:spacing w:before="0" w:after="0"/>
              <w:contextualSpacing/>
              <w:rPr>
                <w:b/>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427184">
              <w:rPr>
                <w:sz w:val="20"/>
              </w:rPr>
              <w:t>commissionInfo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427184">
              <w:rPr>
                <w:sz w:val="20"/>
              </w:rPr>
              <w:t>Информация о комиссии</w:t>
            </w:r>
          </w:p>
        </w:tc>
        <w:tc>
          <w:tcPr>
            <w:tcW w:w="1387" w:type="pct"/>
            <w:shd w:val="clear" w:color="auto" w:fill="auto"/>
          </w:tcPr>
          <w:p w:rsidR="00AE68CA" w:rsidRDefault="00AE68CA" w:rsidP="00D05C79">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applicationsInfo</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C316CF">
              <w:rPr>
                <w:sz w:val="20"/>
              </w:rPr>
              <w:t>Заявки</w:t>
            </w:r>
          </w:p>
        </w:tc>
        <w:tc>
          <w:tcPr>
            <w:tcW w:w="1387" w:type="pct"/>
            <w:shd w:val="clear" w:color="auto" w:fill="auto"/>
          </w:tcPr>
          <w:p w:rsidR="00AE68CA" w:rsidRPr="00162C8B" w:rsidRDefault="00AE68CA" w:rsidP="00D05C79">
            <w:pPr>
              <w:spacing w:before="0" w:after="0"/>
              <w:jc w:val="both"/>
              <w:rPr>
                <w:sz w:val="20"/>
              </w:rPr>
            </w:pPr>
          </w:p>
        </w:tc>
      </w:tr>
      <w:tr w:rsidR="00AE68CA" w:rsidRPr="00301389" w:rsidTr="00D05C79">
        <w:trPr>
          <w:jc w:val="center"/>
        </w:trPr>
        <w:tc>
          <w:tcPr>
            <w:tcW w:w="743" w:type="pct"/>
            <w:shd w:val="clear" w:color="auto" w:fill="auto"/>
            <w:vAlign w:val="center"/>
          </w:tcPr>
          <w:p w:rsidR="00AE68CA" w:rsidRPr="00301389" w:rsidRDefault="00AE68CA" w:rsidP="00D05C79">
            <w:pPr>
              <w:spacing w:before="0" w:after="0"/>
              <w:contextualSpacing/>
              <w:rPr>
                <w:sz w:val="20"/>
              </w:rPr>
            </w:pPr>
          </w:p>
        </w:tc>
        <w:tc>
          <w:tcPr>
            <w:tcW w:w="790" w:type="pct"/>
            <w:shd w:val="clear" w:color="auto" w:fill="auto"/>
          </w:tcPr>
          <w:p w:rsidR="00AE68CA" w:rsidRPr="00C316CF" w:rsidRDefault="00AE68CA" w:rsidP="00D05C79">
            <w:pPr>
              <w:spacing w:before="0" w:after="0"/>
              <w:rPr>
                <w:sz w:val="20"/>
              </w:rPr>
            </w:pPr>
            <w:r w:rsidRPr="00C316CF">
              <w:rPr>
                <w:sz w:val="20"/>
              </w:rPr>
              <w:t>abandonedReason</w:t>
            </w:r>
          </w:p>
        </w:tc>
        <w:tc>
          <w:tcPr>
            <w:tcW w:w="198" w:type="pct"/>
            <w:shd w:val="clear" w:color="auto" w:fill="auto"/>
          </w:tcPr>
          <w:p w:rsidR="00AE68CA" w:rsidRPr="00C316CF" w:rsidRDefault="00AE68CA" w:rsidP="00D05C79">
            <w:pPr>
              <w:spacing w:before="0" w:after="0"/>
              <w:jc w:val="center"/>
              <w:rPr>
                <w:sz w:val="20"/>
              </w:rPr>
            </w:pPr>
            <w:r w:rsidRPr="00C316CF">
              <w:rPr>
                <w:sz w:val="20"/>
              </w:rPr>
              <w:t>Н</w:t>
            </w:r>
          </w:p>
        </w:tc>
        <w:tc>
          <w:tcPr>
            <w:tcW w:w="495" w:type="pct"/>
            <w:shd w:val="clear" w:color="auto" w:fill="auto"/>
          </w:tcPr>
          <w:p w:rsidR="00AE68CA" w:rsidRPr="00C316CF" w:rsidRDefault="00AE68CA" w:rsidP="00D05C79">
            <w:pPr>
              <w:spacing w:before="0" w:after="0"/>
              <w:jc w:val="center"/>
              <w:rPr>
                <w:sz w:val="20"/>
              </w:rPr>
            </w:pPr>
            <w:r w:rsidRPr="00C316CF">
              <w:rPr>
                <w:sz w:val="20"/>
              </w:rPr>
              <w:t>S</w:t>
            </w:r>
          </w:p>
        </w:tc>
        <w:tc>
          <w:tcPr>
            <w:tcW w:w="1387" w:type="pct"/>
            <w:shd w:val="clear" w:color="auto" w:fill="auto"/>
          </w:tcPr>
          <w:p w:rsidR="00AE68CA" w:rsidRPr="00C316CF" w:rsidRDefault="00AE68CA" w:rsidP="00D05C79">
            <w:pPr>
              <w:spacing w:before="0" w:after="0"/>
              <w:rPr>
                <w:sz w:val="20"/>
              </w:rPr>
            </w:pPr>
            <w:r w:rsidRPr="00AE68CA">
              <w:rPr>
                <w:sz w:val="20"/>
              </w:rPr>
              <w:t>Признание ЭЗТ несостоявшимся</w:t>
            </w:r>
          </w:p>
        </w:tc>
        <w:tc>
          <w:tcPr>
            <w:tcW w:w="1387" w:type="pct"/>
            <w:shd w:val="clear" w:color="auto" w:fill="auto"/>
          </w:tcPr>
          <w:p w:rsidR="00AE68CA" w:rsidRPr="00AE68CA" w:rsidRDefault="00AE68CA" w:rsidP="00AE68CA">
            <w:pPr>
              <w:spacing w:before="0" w:after="0"/>
              <w:jc w:val="both"/>
              <w:rPr>
                <w:sz w:val="20"/>
              </w:rPr>
            </w:pPr>
          </w:p>
          <w:p w:rsidR="00AE68CA" w:rsidRDefault="00AE68CA" w:rsidP="00AE68CA">
            <w:pPr>
              <w:spacing w:before="0" w:after="0"/>
              <w:jc w:val="both"/>
              <w:rPr>
                <w:sz w:val="20"/>
              </w:rPr>
            </w:pPr>
            <w:r w:rsidRPr="00AE68CA">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"protocolEZT2020Finall" в поле objectName</w:t>
            </w:r>
          </w:p>
          <w:p w:rsidR="00AE68CA" w:rsidRDefault="00AE68CA" w:rsidP="00AE68CA">
            <w:pPr>
              <w:spacing w:before="0" w:after="0"/>
              <w:jc w:val="both"/>
              <w:rPr>
                <w:sz w:val="20"/>
              </w:rPr>
            </w:pPr>
          </w:p>
          <w:p w:rsidR="00AE68CA" w:rsidRPr="00162C8B" w:rsidRDefault="00AE68CA" w:rsidP="00AE68CA">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lastRenderedPageBreak/>
              <w:t>Заявки</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applicationsInfo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applicationInfo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Заявка</w:t>
            </w:r>
          </w:p>
        </w:tc>
        <w:tc>
          <w:tcPr>
            <w:tcW w:w="1387" w:type="pct"/>
            <w:shd w:val="clear" w:color="auto" w:fill="auto"/>
          </w:tcPr>
          <w:p w:rsidR="00866B47" w:rsidRPr="00A63BD0" w:rsidRDefault="00866B47" w:rsidP="00D05C79">
            <w:pPr>
              <w:spacing w:after="0"/>
              <w:jc w:val="both"/>
              <w:rPr>
                <w:sz w:val="20"/>
              </w:rPr>
            </w:pPr>
            <w:r w:rsidRPr="00A63BD0">
              <w:rPr>
                <w:sz w:val="20"/>
              </w:rPr>
              <w:t>Множественный элемент.</w:t>
            </w:r>
          </w:p>
        </w:tc>
      </w:tr>
      <w:tr w:rsidR="00866B47" w:rsidRPr="00301389" w:rsidTr="00D05C79">
        <w:trPr>
          <w:jc w:val="center"/>
        </w:trPr>
        <w:tc>
          <w:tcPr>
            <w:tcW w:w="5000" w:type="pct"/>
            <w:gridSpan w:val="6"/>
            <w:shd w:val="clear" w:color="auto" w:fill="auto"/>
            <w:vAlign w:val="center"/>
          </w:tcPr>
          <w:p w:rsidR="00866B47" w:rsidRPr="00301389" w:rsidRDefault="00866B47" w:rsidP="00D05C79">
            <w:pPr>
              <w:keepNext/>
              <w:spacing w:before="0" w:after="0"/>
              <w:contextualSpacing/>
              <w:jc w:val="center"/>
              <w:rPr>
                <w:b/>
                <w:sz w:val="20"/>
              </w:rPr>
            </w:pPr>
            <w:r w:rsidRPr="00A63BD0">
              <w:rPr>
                <w:b/>
                <w:bCs/>
                <w:sz w:val="20"/>
              </w:rPr>
              <w:t>Заявка</w:t>
            </w:r>
          </w:p>
        </w:tc>
      </w:tr>
      <w:tr w:rsidR="00866B47" w:rsidRPr="00301389" w:rsidTr="00D05C79">
        <w:trPr>
          <w:jc w:val="center"/>
        </w:trPr>
        <w:tc>
          <w:tcPr>
            <w:tcW w:w="743" w:type="pct"/>
            <w:shd w:val="clear" w:color="auto" w:fill="auto"/>
          </w:tcPr>
          <w:p w:rsidR="00866B47" w:rsidRPr="00162C8B" w:rsidRDefault="00866B47" w:rsidP="00D05C79">
            <w:pPr>
              <w:spacing w:before="0" w:after="0"/>
              <w:jc w:val="both"/>
              <w:rPr>
                <w:sz w:val="20"/>
              </w:rPr>
            </w:pPr>
            <w:r w:rsidRPr="00A63BD0">
              <w:rPr>
                <w:b/>
                <w:bCs/>
                <w:sz w:val="20"/>
              </w:rPr>
              <w:t>applicationInfo</w:t>
            </w:r>
          </w:p>
        </w:tc>
        <w:tc>
          <w:tcPr>
            <w:tcW w:w="790" w:type="pct"/>
            <w:shd w:val="clear" w:color="auto" w:fill="auto"/>
            <w:vAlign w:val="center"/>
          </w:tcPr>
          <w:p w:rsidR="00866B47" w:rsidRPr="00301389" w:rsidRDefault="00866B47" w:rsidP="00D05C79">
            <w:pPr>
              <w:keepNext/>
              <w:spacing w:before="0" w:after="0"/>
              <w:contextualSpacing/>
              <w:rPr>
                <w:b/>
                <w:sz w:val="20"/>
              </w:rPr>
            </w:pPr>
          </w:p>
        </w:tc>
        <w:tc>
          <w:tcPr>
            <w:tcW w:w="198" w:type="pct"/>
            <w:shd w:val="clear" w:color="auto" w:fill="auto"/>
            <w:vAlign w:val="center"/>
          </w:tcPr>
          <w:p w:rsidR="00866B47" w:rsidRPr="00301389" w:rsidRDefault="00866B47" w:rsidP="00D05C79">
            <w:pPr>
              <w:keepNext/>
              <w:spacing w:before="0" w:after="0"/>
              <w:contextualSpacing/>
              <w:jc w:val="center"/>
              <w:rPr>
                <w:b/>
                <w:sz w:val="20"/>
              </w:rPr>
            </w:pPr>
          </w:p>
        </w:tc>
        <w:tc>
          <w:tcPr>
            <w:tcW w:w="495" w:type="pct"/>
            <w:shd w:val="clear" w:color="auto" w:fill="auto"/>
            <w:vAlign w:val="center"/>
          </w:tcPr>
          <w:p w:rsidR="00866B47" w:rsidRPr="00301389" w:rsidRDefault="00866B47" w:rsidP="00D05C79">
            <w:pPr>
              <w:keepNext/>
              <w:spacing w:before="0" w:after="0"/>
              <w:contextualSpacing/>
              <w:jc w:val="center"/>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c>
          <w:tcPr>
            <w:tcW w:w="1387" w:type="pct"/>
            <w:shd w:val="clear" w:color="auto" w:fill="auto"/>
            <w:vAlign w:val="center"/>
          </w:tcPr>
          <w:p w:rsidR="00866B47" w:rsidRPr="00301389" w:rsidRDefault="00866B47" w:rsidP="00D05C79">
            <w:pPr>
              <w:keepNext/>
              <w:spacing w:before="0" w:after="0"/>
              <w:contextualSpacing/>
              <w:rPr>
                <w:b/>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commonInfo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Общая информация</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finalPrice</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T[1-</w:t>
            </w:r>
            <w:r>
              <w:rPr>
                <w:sz w:val="20"/>
              </w:rPr>
              <w:t>21</w:t>
            </w:r>
            <w:r w:rsidRPr="00A63BD0">
              <w:rPr>
                <w:sz w:val="20"/>
              </w:rPr>
              <w:t>]</w:t>
            </w:r>
          </w:p>
        </w:tc>
        <w:tc>
          <w:tcPr>
            <w:tcW w:w="1387" w:type="pct"/>
            <w:shd w:val="clear" w:color="auto" w:fill="auto"/>
          </w:tcPr>
          <w:p w:rsidR="00866B47" w:rsidRPr="00A63BD0" w:rsidRDefault="00866B47" w:rsidP="00D05C79">
            <w:pPr>
              <w:spacing w:after="0"/>
              <w:jc w:val="both"/>
              <w:rPr>
                <w:sz w:val="20"/>
              </w:rPr>
            </w:pPr>
            <w:r w:rsidRPr="00A63BD0">
              <w:rPr>
                <w:sz w:val="20"/>
              </w:rPr>
              <w:t>Сумма предложения участника</w:t>
            </w:r>
          </w:p>
        </w:tc>
        <w:tc>
          <w:tcPr>
            <w:tcW w:w="1387" w:type="pct"/>
            <w:shd w:val="clear" w:color="auto" w:fill="auto"/>
          </w:tcPr>
          <w:p w:rsidR="00866B47" w:rsidRDefault="00866B47" w:rsidP="00D05C79">
            <w:pPr>
              <w:spacing w:after="0"/>
              <w:jc w:val="both"/>
              <w:rPr>
                <w:sz w:val="20"/>
              </w:rPr>
            </w:pPr>
            <w:r>
              <w:rPr>
                <w:sz w:val="20"/>
              </w:rPr>
              <w:t>Допустимые значения</w:t>
            </w:r>
            <w:r w:rsidRPr="00A63BD0">
              <w:rPr>
                <w:sz w:val="20"/>
              </w:rPr>
              <w:t xml:space="preserve">: </w:t>
            </w:r>
          </w:p>
          <w:p w:rsidR="00866B47" w:rsidRPr="00A63BD0" w:rsidRDefault="00866B47" w:rsidP="00866B47">
            <w:pPr>
              <w:spacing w:after="0"/>
              <w:jc w:val="both"/>
              <w:rPr>
                <w:sz w:val="20"/>
              </w:rPr>
            </w:pPr>
            <w:r w:rsidRPr="00A63BD0">
              <w:rPr>
                <w:sz w:val="20"/>
              </w:rPr>
              <w:t>?</w:t>
            </w:r>
            <w:r>
              <w:rPr>
                <w:sz w:val="20"/>
              </w:rPr>
              <w:t>(-)\d+(\.\d{1,2})?</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FE5A6B">
              <w:rPr>
                <w:sz w:val="20"/>
              </w:rPr>
              <w:t>correspondenciesInfo</w:t>
            </w:r>
          </w:p>
        </w:tc>
        <w:tc>
          <w:tcPr>
            <w:tcW w:w="198" w:type="pct"/>
            <w:shd w:val="clear" w:color="auto" w:fill="auto"/>
          </w:tcPr>
          <w:p w:rsidR="00866B47" w:rsidRPr="00A63BD0" w:rsidRDefault="00866B47" w:rsidP="00D05C79">
            <w:pPr>
              <w:spacing w:after="0"/>
              <w:jc w:val="center"/>
              <w:rPr>
                <w:sz w:val="20"/>
              </w:rPr>
            </w:pPr>
            <w:r w:rsidRPr="00A63BD0">
              <w:rPr>
                <w:sz w:val="20"/>
              </w:rPr>
              <w:t>Н</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Соответствие участника преимуществам</w:t>
            </w:r>
          </w:p>
        </w:tc>
        <w:tc>
          <w:tcPr>
            <w:tcW w:w="1387" w:type="pct"/>
            <w:shd w:val="clear" w:color="auto" w:fill="auto"/>
          </w:tcPr>
          <w:p w:rsidR="00866B47" w:rsidRPr="00A63BD0" w:rsidRDefault="00866B47" w:rsidP="00D05C79">
            <w:pPr>
              <w:spacing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A63BD0" w:rsidRDefault="00866B47" w:rsidP="00D05C79">
            <w:pPr>
              <w:spacing w:after="0"/>
              <w:jc w:val="both"/>
              <w:rPr>
                <w:sz w:val="20"/>
              </w:rPr>
            </w:pPr>
            <w:r w:rsidRPr="00A63BD0">
              <w:rPr>
                <w:sz w:val="20"/>
              </w:rPr>
              <w:t>admittedInfo</w:t>
            </w:r>
          </w:p>
        </w:tc>
        <w:tc>
          <w:tcPr>
            <w:tcW w:w="198" w:type="pct"/>
            <w:shd w:val="clear" w:color="auto" w:fill="auto"/>
          </w:tcPr>
          <w:p w:rsidR="00866B47" w:rsidRPr="00A63BD0" w:rsidRDefault="00866B47" w:rsidP="00D05C79">
            <w:pPr>
              <w:spacing w:after="0"/>
              <w:jc w:val="center"/>
              <w:rPr>
                <w:sz w:val="20"/>
              </w:rPr>
            </w:pPr>
            <w:r w:rsidRPr="00A63BD0">
              <w:rPr>
                <w:sz w:val="20"/>
              </w:rPr>
              <w:t>О</w:t>
            </w:r>
          </w:p>
        </w:tc>
        <w:tc>
          <w:tcPr>
            <w:tcW w:w="495" w:type="pct"/>
            <w:shd w:val="clear" w:color="auto" w:fill="auto"/>
          </w:tcPr>
          <w:p w:rsidR="00866B47" w:rsidRPr="00A63BD0" w:rsidRDefault="00866B47" w:rsidP="00D05C79">
            <w:pPr>
              <w:spacing w:after="0"/>
              <w:jc w:val="center"/>
              <w:rPr>
                <w:sz w:val="20"/>
              </w:rPr>
            </w:pPr>
            <w:r w:rsidRPr="00A63BD0">
              <w:rPr>
                <w:sz w:val="20"/>
              </w:rPr>
              <w:t>S</w:t>
            </w:r>
          </w:p>
        </w:tc>
        <w:tc>
          <w:tcPr>
            <w:tcW w:w="1387" w:type="pct"/>
            <w:shd w:val="clear" w:color="auto" w:fill="auto"/>
          </w:tcPr>
          <w:p w:rsidR="00866B47" w:rsidRPr="00A63BD0" w:rsidRDefault="00866B47" w:rsidP="00D05C79">
            <w:pPr>
              <w:spacing w:after="0"/>
              <w:jc w:val="both"/>
              <w:rPr>
                <w:sz w:val="20"/>
              </w:rPr>
            </w:pPr>
            <w:r w:rsidRPr="00A63BD0">
              <w:rPr>
                <w:sz w:val="20"/>
              </w:rPr>
              <w:t>Информация о допуске заявки</w:t>
            </w:r>
          </w:p>
        </w:tc>
        <w:tc>
          <w:tcPr>
            <w:tcW w:w="1387" w:type="pct"/>
            <w:shd w:val="clear" w:color="auto" w:fill="auto"/>
          </w:tcPr>
          <w:p w:rsidR="00866B47" w:rsidRPr="00A63BD0" w:rsidRDefault="00866B47" w:rsidP="00D05C79">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D05C79" w:rsidRPr="00D05C79" w:rsidTr="00D05C79">
        <w:trPr>
          <w:jc w:val="center"/>
        </w:trPr>
        <w:tc>
          <w:tcPr>
            <w:tcW w:w="5000" w:type="pct"/>
            <w:gridSpan w:val="6"/>
            <w:shd w:val="clear" w:color="auto" w:fill="auto"/>
            <w:vAlign w:val="center"/>
            <w:hideMark/>
          </w:tcPr>
          <w:p w:rsidR="00D05C79" w:rsidRPr="00D05C79" w:rsidRDefault="00D05C79" w:rsidP="00D05C79">
            <w:pPr>
              <w:keepNext/>
              <w:spacing w:before="0" w:after="0"/>
              <w:contextualSpacing/>
              <w:jc w:val="center"/>
              <w:rPr>
                <w:b/>
                <w:sz w:val="20"/>
              </w:rPr>
            </w:pPr>
            <w:r w:rsidRPr="00D05C79">
              <w:rPr>
                <w:b/>
                <w:sz w:val="20"/>
              </w:rPr>
              <w:t>Соответствие участника преимуществам</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correspondenceInfo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hideMark/>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compatible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B</w:t>
            </w:r>
          </w:p>
        </w:tc>
        <w:tc>
          <w:tcPr>
            <w:tcW w:w="1387" w:type="pct"/>
            <w:shd w:val="clear" w:color="auto" w:fill="auto"/>
          </w:tcPr>
          <w:p w:rsidR="00D05C79" w:rsidRPr="00C316CF" w:rsidRDefault="00D05C79" w:rsidP="00D05C79">
            <w:pPr>
              <w:spacing w:before="0" w:after="0"/>
              <w:rPr>
                <w:sz w:val="20"/>
              </w:rPr>
            </w:pPr>
            <w:r w:rsidRPr="00C316CF">
              <w:rPr>
                <w:sz w:val="20"/>
              </w:rPr>
              <w:t>Флаг соответствия</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vMerge w:val="restart"/>
            <w:shd w:val="clear" w:color="auto" w:fill="auto"/>
            <w:vAlign w:val="center"/>
          </w:tcPr>
          <w:p w:rsidR="00D05C79" w:rsidRPr="00301389" w:rsidRDefault="00D05C79" w:rsidP="00D05C79">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05C79" w:rsidRPr="00C316CF" w:rsidRDefault="00D05C79" w:rsidP="00D05C79">
            <w:pPr>
              <w:spacing w:before="0" w:after="0"/>
              <w:rPr>
                <w:sz w:val="20"/>
              </w:rPr>
            </w:pPr>
            <w:r w:rsidRPr="00C316CF">
              <w:rPr>
                <w:sz w:val="20"/>
              </w:rPr>
              <w:t>preferenseInfo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w:t>
            </w:r>
          </w:p>
        </w:tc>
        <w:tc>
          <w:tcPr>
            <w:tcW w:w="1387" w:type="pct"/>
            <w:shd w:val="clear" w:color="auto" w:fill="auto"/>
          </w:tcPr>
          <w:p w:rsidR="00D05C79" w:rsidRPr="00162C8B" w:rsidRDefault="0001023E" w:rsidP="00D05C79">
            <w:pPr>
              <w:spacing w:before="0" w:after="0"/>
              <w:jc w:val="both"/>
              <w:rPr>
                <w:sz w:val="20"/>
              </w:rPr>
            </w:pPr>
            <w:ins w:id="801" w:author="Yugin Vitaly" w:date="2020-08-28T15:32:00Z">
              <w:r w:rsidRPr="0001023E">
                <w:rPr>
                  <w:sz w:val="20"/>
                </w:rPr>
                <w:t>Поле "Содержание требования" (content)" игнорируется при приеме, заполняется при передаче из извещения</w:t>
              </w:r>
            </w:ins>
          </w:p>
        </w:tc>
      </w:tr>
      <w:tr w:rsidR="00D05C79" w:rsidRPr="00301389" w:rsidTr="00D05C79">
        <w:trPr>
          <w:jc w:val="center"/>
        </w:trPr>
        <w:tc>
          <w:tcPr>
            <w:tcW w:w="743" w:type="pct"/>
            <w:vMerge/>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restrictionInfo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Ограничение</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Преимущество</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preferenseInfo</w:t>
            </w:r>
          </w:p>
        </w:tc>
        <w:tc>
          <w:tcPr>
            <w:tcW w:w="790" w:type="pct"/>
            <w:shd w:val="clear" w:color="auto" w:fill="auto"/>
            <w:vAlign w:val="center"/>
          </w:tcPr>
          <w:p w:rsidR="00D05C79" w:rsidRPr="00301389" w:rsidRDefault="00D05C79" w:rsidP="00D05C79">
            <w:pPr>
              <w:keepNext/>
              <w:spacing w:before="0" w:after="0"/>
              <w:contextualSpacing/>
              <w:rPr>
                <w:b/>
                <w:sz w:val="20"/>
              </w:rPr>
            </w:pPr>
          </w:p>
        </w:tc>
        <w:tc>
          <w:tcPr>
            <w:tcW w:w="198" w:type="pct"/>
            <w:shd w:val="clear" w:color="auto" w:fill="auto"/>
            <w:vAlign w:val="center"/>
          </w:tcPr>
          <w:p w:rsidR="00D05C79" w:rsidRPr="00301389" w:rsidRDefault="00D05C79" w:rsidP="00D05C79">
            <w:pPr>
              <w:keepNext/>
              <w:spacing w:before="0" w:after="0"/>
              <w:contextualSpacing/>
              <w:jc w:val="center"/>
              <w:rPr>
                <w:b/>
                <w:sz w:val="20"/>
              </w:rPr>
            </w:pPr>
          </w:p>
        </w:tc>
        <w:tc>
          <w:tcPr>
            <w:tcW w:w="495" w:type="pct"/>
            <w:shd w:val="clear" w:color="auto" w:fill="auto"/>
            <w:vAlign w:val="center"/>
          </w:tcPr>
          <w:p w:rsidR="00D05C79" w:rsidRPr="00301389" w:rsidRDefault="00D05C79" w:rsidP="00D05C79">
            <w:pPr>
              <w:keepNext/>
              <w:spacing w:before="0" w:after="0"/>
              <w:contextualSpacing/>
              <w:jc w:val="center"/>
              <w:rPr>
                <w:b/>
                <w:sz w:val="20"/>
              </w:rPr>
            </w:pPr>
          </w:p>
        </w:tc>
        <w:tc>
          <w:tcPr>
            <w:tcW w:w="1387" w:type="pct"/>
            <w:shd w:val="clear" w:color="auto" w:fill="auto"/>
            <w:vAlign w:val="center"/>
          </w:tcPr>
          <w:p w:rsidR="00D05C79" w:rsidRPr="00301389" w:rsidRDefault="00D05C79" w:rsidP="00D05C79">
            <w:pPr>
              <w:keepNext/>
              <w:spacing w:before="0" w:after="0"/>
              <w:contextualSpacing/>
              <w:rPr>
                <w:b/>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Преимущество (требование, ограничение)</w:t>
            </w:r>
          </w:p>
        </w:tc>
        <w:tc>
          <w:tcPr>
            <w:tcW w:w="1387" w:type="pct"/>
            <w:shd w:val="clear" w:color="auto" w:fill="auto"/>
          </w:tcPr>
          <w:p w:rsidR="00D05C79" w:rsidRPr="00C316CF" w:rsidRDefault="00D05C79" w:rsidP="00D05C79">
            <w:pPr>
              <w:spacing w:before="0" w:after="0"/>
              <w:rPr>
                <w:sz w:val="20"/>
              </w:rPr>
            </w:pPr>
          </w:p>
        </w:tc>
      </w:tr>
      <w:tr w:rsidR="00D05C79" w:rsidRPr="00301389" w:rsidTr="00D05C79">
        <w:trPr>
          <w:jc w:val="center"/>
        </w:trPr>
        <w:tc>
          <w:tcPr>
            <w:tcW w:w="743" w:type="pct"/>
            <w:shd w:val="clear" w:color="auto" w:fill="auto"/>
            <w:vAlign w:val="center"/>
          </w:tcPr>
          <w:p w:rsidR="00D05C79" w:rsidRPr="00301389" w:rsidRDefault="00D05C79" w:rsidP="00D05C79">
            <w:pPr>
              <w:spacing w:before="0" w:after="0"/>
              <w:contextualSpacing/>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prefValue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lang w:val="en-US"/>
              </w:rPr>
              <w:t>N</w:t>
            </w:r>
          </w:p>
        </w:tc>
        <w:tc>
          <w:tcPr>
            <w:tcW w:w="1387" w:type="pct"/>
            <w:shd w:val="clear" w:color="auto" w:fill="auto"/>
          </w:tcPr>
          <w:p w:rsidR="00D05C79" w:rsidRPr="00C316CF" w:rsidRDefault="00D05C79" w:rsidP="00D05C79">
            <w:pPr>
              <w:spacing w:before="0" w:after="0"/>
              <w:rPr>
                <w:sz w:val="20"/>
              </w:rPr>
            </w:pPr>
            <w:r w:rsidRPr="00C316CF">
              <w:rPr>
                <w:sz w:val="20"/>
              </w:rPr>
              <w:t>Величина преимущества</w:t>
            </w:r>
            <w:r>
              <w:rPr>
                <w:sz w:val="20"/>
              </w:rPr>
              <w:t xml:space="preserve"> (в %)</w:t>
            </w:r>
          </w:p>
        </w:tc>
        <w:tc>
          <w:tcPr>
            <w:tcW w:w="1387" w:type="pct"/>
            <w:shd w:val="clear" w:color="auto" w:fill="auto"/>
          </w:tcPr>
          <w:p w:rsidR="00D05C79" w:rsidRDefault="00D05C79" w:rsidP="00D05C79">
            <w:pPr>
              <w:spacing w:before="0" w:after="0"/>
              <w:rPr>
                <w:sz w:val="20"/>
              </w:rPr>
            </w:pPr>
            <w:r w:rsidRPr="00C316CF">
              <w:rPr>
                <w:sz w:val="20"/>
              </w:rPr>
              <w:t xml:space="preserve">64-битное с плавающей запятой. </w:t>
            </w:r>
          </w:p>
          <w:p w:rsidR="00D05C79" w:rsidRDefault="00D05C79" w:rsidP="00D05C79">
            <w:pPr>
              <w:spacing w:before="0" w:after="0"/>
              <w:rPr>
                <w:sz w:val="20"/>
              </w:rPr>
            </w:pPr>
            <w:r>
              <w:rPr>
                <w:sz w:val="20"/>
              </w:rPr>
              <w:t>Минимальное значение: 0</w:t>
            </w:r>
          </w:p>
          <w:p w:rsidR="00D05C79" w:rsidRPr="00C316CF" w:rsidRDefault="00D05C79" w:rsidP="00D05C79">
            <w:pPr>
              <w:spacing w:before="0" w:after="0"/>
              <w:rPr>
                <w:sz w:val="20"/>
              </w:rPr>
            </w:pPr>
            <w:r>
              <w:rPr>
                <w:sz w:val="20"/>
              </w:rPr>
              <w:t>Максимальное значение: 100</w:t>
            </w:r>
          </w:p>
        </w:tc>
      </w:tr>
      <w:tr w:rsidR="00D05C79" w:rsidRPr="00D17D51" w:rsidTr="00D05C79">
        <w:trPr>
          <w:jc w:val="center"/>
        </w:trPr>
        <w:tc>
          <w:tcPr>
            <w:tcW w:w="5000" w:type="pct"/>
            <w:gridSpan w:val="6"/>
            <w:shd w:val="clear" w:color="auto" w:fill="auto"/>
            <w:vAlign w:val="center"/>
            <w:hideMark/>
          </w:tcPr>
          <w:p w:rsidR="00D05C79" w:rsidRPr="00D17D51" w:rsidRDefault="00D05C79" w:rsidP="00D05C79">
            <w:pPr>
              <w:keepNext/>
              <w:spacing w:before="0" w:after="0"/>
              <w:contextualSpacing/>
              <w:jc w:val="center"/>
              <w:rPr>
                <w:b/>
                <w:sz w:val="20"/>
              </w:rPr>
            </w:pPr>
            <w:r w:rsidRPr="00D17D51">
              <w:rPr>
                <w:b/>
                <w:sz w:val="20"/>
              </w:rPr>
              <w:t>Преимущество (требование, 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preferenseRequirementInfo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shortName</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T [ 1 - 20 ]</w:t>
            </w:r>
          </w:p>
        </w:tc>
        <w:tc>
          <w:tcPr>
            <w:tcW w:w="1387" w:type="pct"/>
            <w:shd w:val="clear" w:color="auto" w:fill="auto"/>
          </w:tcPr>
          <w:p w:rsidR="00D05C79" w:rsidRPr="00C316CF" w:rsidRDefault="00D05C79" w:rsidP="00D05C79">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name</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sidRPr="00C316CF">
              <w:rPr>
                <w:sz w:val="20"/>
              </w:rPr>
              <w:t xml:space="preserve">T </w:t>
            </w:r>
            <w:r>
              <w:rPr>
                <w:sz w:val="20"/>
              </w:rPr>
              <w:t>[1 - 2000]</w:t>
            </w:r>
          </w:p>
        </w:tc>
        <w:tc>
          <w:tcPr>
            <w:tcW w:w="1387" w:type="pct"/>
            <w:shd w:val="clear" w:color="auto" w:fill="auto"/>
          </w:tcPr>
          <w:p w:rsidR="00D05C79" w:rsidRPr="00C316CF" w:rsidRDefault="00D05C79" w:rsidP="00D05C79">
            <w:pPr>
              <w:spacing w:before="0" w:after="0"/>
              <w:rPr>
                <w:sz w:val="20"/>
              </w:rPr>
            </w:pPr>
            <w:r w:rsidRPr="00C316CF">
              <w:rPr>
                <w:sz w:val="20"/>
              </w:rPr>
              <w:t>Наименование преимущества (требовани</w:t>
            </w:r>
            <w:r>
              <w:rPr>
                <w:sz w:val="20"/>
              </w:rPr>
              <w:t>я, ограничения)</w:t>
            </w:r>
          </w:p>
        </w:tc>
        <w:tc>
          <w:tcPr>
            <w:tcW w:w="1387" w:type="pct"/>
            <w:shd w:val="clear" w:color="auto" w:fill="auto"/>
          </w:tcPr>
          <w:p w:rsidR="00D05C79" w:rsidRPr="00162C8B" w:rsidRDefault="00D05C79" w:rsidP="00D05C79">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Требование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requirementInfo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w:t>
            </w:r>
            <w:r w:rsidRPr="00C316CF">
              <w:rPr>
                <w:sz w:val="20"/>
              </w:rPr>
              <w:lastRenderedPageBreak/>
              <w:t>entInfo</w:t>
            </w:r>
          </w:p>
        </w:tc>
        <w:tc>
          <w:tcPr>
            <w:tcW w:w="198" w:type="pct"/>
            <w:shd w:val="clear" w:color="auto" w:fill="auto"/>
          </w:tcPr>
          <w:p w:rsidR="00D05C79" w:rsidRPr="00C316CF" w:rsidRDefault="00D05C79" w:rsidP="00D05C79">
            <w:pPr>
              <w:spacing w:before="0" w:after="0"/>
              <w:jc w:val="center"/>
              <w:rPr>
                <w:sz w:val="20"/>
              </w:rPr>
            </w:pPr>
            <w:r w:rsidRPr="00C316CF">
              <w:rPr>
                <w:sz w:val="20"/>
              </w:rPr>
              <w:lastRenderedPageBreak/>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 xml:space="preserve">Состав блока см. </w:t>
            </w:r>
            <w:r w:rsidR="00B617A5">
              <w:rPr>
                <w:sz w:val="20"/>
              </w:rPr>
              <w:t xml:space="preserve">состав блока </w:t>
            </w:r>
            <w:r w:rsidR="00B617A5" w:rsidRPr="00B617A5">
              <w:rPr>
                <w:sz w:val="20"/>
              </w:rPr>
              <w:lastRenderedPageBreak/>
              <w:t>«Преимущество (требование, ограничение)» (</w:t>
            </w:r>
            <w:r w:rsidR="00B617A5" w:rsidRPr="00B617A5">
              <w:rPr>
                <w:bCs/>
                <w:sz w:val="20"/>
              </w:rPr>
              <w:t>preferenseRequirementInfo</w:t>
            </w:r>
            <w:r w:rsidR="00B617A5" w:rsidRPr="00B617A5">
              <w:rPr>
                <w:sz w:val="20"/>
              </w:rPr>
              <w:t xml:space="preserve">) </w:t>
            </w:r>
            <w:r>
              <w:rPr>
                <w:sz w:val="20"/>
              </w:rPr>
              <w:t>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[1 - 4000</w:t>
            </w:r>
            <w:r w:rsidRPr="00C316CF">
              <w:rPr>
                <w:sz w:val="20"/>
              </w:rPr>
              <w:t>]</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r w:rsidR="00D05C79" w:rsidRPr="00301389" w:rsidTr="00D05C79">
        <w:trPr>
          <w:jc w:val="center"/>
        </w:trPr>
        <w:tc>
          <w:tcPr>
            <w:tcW w:w="5000" w:type="pct"/>
            <w:gridSpan w:val="6"/>
            <w:shd w:val="clear" w:color="auto" w:fill="auto"/>
            <w:vAlign w:val="center"/>
            <w:hideMark/>
          </w:tcPr>
          <w:p w:rsidR="00D05C79" w:rsidRPr="00301389" w:rsidRDefault="00D05C79" w:rsidP="00D05C79">
            <w:pPr>
              <w:keepNext/>
              <w:spacing w:before="0" w:after="0"/>
              <w:contextualSpacing/>
              <w:jc w:val="center"/>
              <w:rPr>
                <w:b/>
                <w:sz w:val="20"/>
              </w:rPr>
            </w:pPr>
            <w:r w:rsidRPr="00C316CF">
              <w:rPr>
                <w:b/>
                <w:bCs/>
                <w:sz w:val="20"/>
              </w:rPr>
              <w:t>Ограничение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r w:rsidRPr="00C316CF">
              <w:rPr>
                <w:b/>
                <w:bCs/>
                <w:sz w:val="20"/>
              </w:rPr>
              <w:t>restrictionInfo</w:t>
            </w:r>
          </w:p>
        </w:tc>
        <w:tc>
          <w:tcPr>
            <w:tcW w:w="790" w:type="pct"/>
            <w:shd w:val="clear" w:color="auto" w:fill="auto"/>
          </w:tcPr>
          <w:p w:rsidR="00D05C79" w:rsidRPr="00C316CF" w:rsidRDefault="00D05C79" w:rsidP="00D05C79">
            <w:pPr>
              <w:spacing w:before="0" w:after="0"/>
              <w:rPr>
                <w:sz w:val="20"/>
              </w:rPr>
            </w:pPr>
          </w:p>
        </w:tc>
        <w:tc>
          <w:tcPr>
            <w:tcW w:w="198" w:type="pct"/>
            <w:shd w:val="clear" w:color="auto" w:fill="auto"/>
          </w:tcPr>
          <w:p w:rsidR="00D05C79" w:rsidRPr="00C316CF" w:rsidRDefault="00D05C79" w:rsidP="00D05C79">
            <w:pPr>
              <w:spacing w:before="0" w:after="0"/>
              <w:rPr>
                <w:sz w:val="20"/>
              </w:rPr>
            </w:pPr>
          </w:p>
        </w:tc>
        <w:tc>
          <w:tcPr>
            <w:tcW w:w="495" w:type="pct"/>
            <w:shd w:val="clear" w:color="auto" w:fill="auto"/>
          </w:tcPr>
          <w:p w:rsidR="00D05C79" w:rsidRPr="00C316CF" w:rsidRDefault="00D05C79" w:rsidP="00D05C79">
            <w:pPr>
              <w:spacing w:before="0" w:after="0"/>
              <w:rPr>
                <w:sz w:val="20"/>
              </w:rPr>
            </w:pPr>
          </w:p>
        </w:tc>
        <w:tc>
          <w:tcPr>
            <w:tcW w:w="1387" w:type="pct"/>
            <w:shd w:val="clear" w:color="auto" w:fill="auto"/>
          </w:tcPr>
          <w:p w:rsidR="00D05C79" w:rsidRPr="00C316CF" w:rsidRDefault="00D05C79" w:rsidP="00D05C79">
            <w:pPr>
              <w:spacing w:before="0" w:after="0"/>
              <w:rPr>
                <w:sz w:val="20"/>
              </w:rPr>
            </w:pPr>
          </w:p>
        </w:tc>
        <w:tc>
          <w:tcPr>
            <w:tcW w:w="1387" w:type="pct"/>
            <w:shd w:val="clear" w:color="auto" w:fill="auto"/>
            <w:vAlign w:val="center"/>
            <w:hideMark/>
          </w:tcPr>
          <w:p w:rsidR="00D05C79" w:rsidRPr="00301389" w:rsidRDefault="00D05C79" w:rsidP="00D05C79">
            <w:pPr>
              <w:keepNext/>
              <w:spacing w:before="0" w:after="0"/>
              <w:contextualSpacing/>
              <w:rPr>
                <w:b/>
                <w:sz w:val="20"/>
              </w:rPr>
            </w:pP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preferenseRequirementInfo</w:t>
            </w:r>
          </w:p>
        </w:tc>
        <w:tc>
          <w:tcPr>
            <w:tcW w:w="198" w:type="pct"/>
            <w:shd w:val="clear" w:color="auto" w:fill="auto"/>
          </w:tcPr>
          <w:p w:rsidR="00D05C79" w:rsidRPr="00C316CF" w:rsidRDefault="00D05C79" w:rsidP="00D05C79">
            <w:pPr>
              <w:spacing w:before="0" w:after="0"/>
              <w:jc w:val="center"/>
              <w:rPr>
                <w:sz w:val="20"/>
              </w:rPr>
            </w:pPr>
            <w:r w:rsidRPr="00C316CF">
              <w:rPr>
                <w:sz w:val="20"/>
              </w:rPr>
              <w:t>О</w:t>
            </w:r>
          </w:p>
        </w:tc>
        <w:tc>
          <w:tcPr>
            <w:tcW w:w="495" w:type="pct"/>
            <w:shd w:val="clear" w:color="auto" w:fill="auto"/>
          </w:tcPr>
          <w:p w:rsidR="00D05C79" w:rsidRPr="00C316CF" w:rsidRDefault="00D05C79" w:rsidP="00D05C79">
            <w:pPr>
              <w:spacing w:before="0" w:after="0"/>
              <w:jc w:val="center"/>
              <w:rPr>
                <w:sz w:val="20"/>
              </w:rPr>
            </w:pPr>
            <w:r w:rsidRPr="00C316CF">
              <w:rPr>
                <w:sz w:val="20"/>
              </w:rPr>
              <w:t>S</w:t>
            </w:r>
          </w:p>
        </w:tc>
        <w:tc>
          <w:tcPr>
            <w:tcW w:w="1387" w:type="pct"/>
            <w:shd w:val="clear" w:color="auto" w:fill="auto"/>
          </w:tcPr>
          <w:p w:rsidR="00D05C79" w:rsidRPr="00C316CF" w:rsidRDefault="00D05C79" w:rsidP="00D05C79">
            <w:pPr>
              <w:spacing w:before="0" w:after="0"/>
              <w:rPr>
                <w:sz w:val="20"/>
              </w:rPr>
            </w:pPr>
            <w:r w:rsidRPr="00C316CF">
              <w:rPr>
                <w:sz w:val="20"/>
              </w:rPr>
              <w:t>Требование (ограничение)</w:t>
            </w:r>
          </w:p>
        </w:tc>
        <w:tc>
          <w:tcPr>
            <w:tcW w:w="1387" w:type="pct"/>
            <w:shd w:val="clear" w:color="auto" w:fill="auto"/>
          </w:tcPr>
          <w:p w:rsidR="00D05C79" w:rsidRPr="00162C8B" w:rsidRDefault="00D05C79" w:rsidP="00D05C79">
            <w:pPr>
              <w:spacing w:before="0" w:after="0"/>
              <w:jc w:val="both"/>
              <w:rPr>
                <w:sz w:val="20"/>
              </w:rPr>
            </w:pPr>
            <w:r>
              <w:rPr>
                <w:sz w:val="20"/>
              </w:rPr>
              <w:t>Состав блока см. выше</w:t>
            </w:r>
          </w:p>
        </w:tc>
      </w:tr>
      <w:tr w:rsidR="00D05C79" w:rsidRPr="00301389" w:rsidTr="00D05C79">
        <w:trPr>
          <w:jc w:val="center"/>
        </w:trPr>
        <w:tc>
          <w:tcPr>
            <w:tcW w:w="743" w:type="pct"/>
            <w:shd w:val="clear" w:color="auto" w:fill="auto"/>
          </w:tcPr>
          <w:p w:rsidR="00D05C79" w:rsidRPr="00C316CF" w:rsidRDefault="00D05C79" w:rsidP="00D05C79">
            <w:pPr>
              <w:spacing w:before="0" w:after="0"/>
              <w:rPr>
                <w:sz w:val="20"/>
              </w:rPr>
            </w:pPr>
          </w:p>
        </w:tc>
        <w:tc>
          <w:tcPr>
            <w:tcW w:w="790" w:type="pct"/>
            <w:shd w:val="clear" w:color="auto" w:fill="auto"/>
          </w:tcPr>
          <w:p w:rsidR="00D05C79" w:rsidRPr="00C316CF" w:rsidRDefault="00D05C79" w:rsidP="00D05C79">
            <w:pPr>
              <w:spacing w:before="0" w:after="0"/>
              <w:rPr>
                <w:sz w:val="20"/>
              </w:rPr>
            </w:pPr>
            <w:r w:rsidRPr="00C316CF">
              <w:rPr>
                <w:sz w:val="20"/>
              </w:rPr>
              <w:t>content</w:t>
            </w:r>
          </w:p>
        </w:tc>
        <w:tc>
          <w:tcPr>
            <w:tcW w:w="198" w:type="pct"/>
            <w:shd w:val="clear" w:color="auto" w:fill="auto"/>
          </w:tcPr>
          <w:p w:rsidR="00D05C79" w:rsidRPr="00C316CF" w:rsidRDefault="00D05C79" w:rsidP="00D05C79">
            <w:pPr>
              <w:spacing w:before="0" w:after="0"/>
              <w:jc w:val="center"/>
              <w:rPr>
                <w:sz w:val="20"/>
              </w:rPr>
            </w:pPr>
            <w:r w:rsidRPr="00C316CF">
              <w:rPr>
                <w:sz w:val="20"/>
              </w:rPr>
              <w:t>Н</w:t>
            </w:r>
          </w:p>
        </w:tc>
        <w:tc>
          <w:tcPr>
            <w:tcW w:w="495" w:type="pct"/>
            <w:shd w:val="clear" w:color="auto" w:fill="auto"/>
          </w:tcPr>
          <w:p w:rsidR="00D05C79" w:rsidRPr="00C316CF" w:rsidRDefault="00D05C79" w:rsidP="00D05C79">
            <w:pPr>
              <w:spacing w:before="0" w:after="0"/>
              <w:jc w:val="center"/>
              <w:rPr>
                <w:sz w:val="20"/>
              </w:rPr>
            </w:pPr>
            <w:r>
              <w:rPr>
                <w:sz w:val="20"/>
              </w:rPr>
              <w:t>T [</w:t>
            </w:r>
            <w:r w:rsidRPr="00C316CF">
              <w:rPr>
                <w:sz w:val="20"/>
              </w:rPr>
              <w:t>1 - 4000 ]</w:t>
            </w:r>
          </w:p>
        </w:tc>
        <w:tc>
          <w:tcPr>
            <w:tcW w:w="1387" w:type="pct"/>
            <w:shd w:val="clear" w:color="auto" w:fill="auto"/>
          </w:tcPr>
          <w:p w:rsidR="00D05C79" w:rsidRPr="00C316CF" w:rsidRDefault="00D05C79" w:rsidP="00D05C79">
            <w:pPr>
              <w:spacing w:before="0" w:after="0"/>
              <w:rPr>
                <w:sz w:val="20"/>
              </w:rPr>
            </w:pPr>
            <w:r w:rsidRPr="00C316CF">
              <w:rPr>
                <w:sz w:val="20"/>
              </w:rPr>
              <w:t>Содержание требования (ограничения)</w:t>
            </w:r>
          </w:p>
        </w:tc>
        <w:tc>
          <w:tcPr>
            <w:tcW w:w="1387" w:type="pct"/>
            <w:shd w:val="clear" w:color="auto" w:fill="auto"/>
          </w:tcPr>
          <w:p w:rsidR="00D05C79" w:rsidRPr="00162C8B" w:rsidRDefault="00D05C79" w:rsidP="00D05C79">
            <w:pPr>
              <w:spacing w:before="0" w:after="0"/>
              <w:jc w:val="both"/>
              <w:rPr>
                <w:sz w:val="20"/>
              </w:rPr>
            </w:pPr>
          </w:p>
        </w:tc>
      </w:tr>
    </w:tbl>
    <w:p w:rsidR="00F5172A" w:rsidRDefault="00F5172A" w:rsidP="00307C8D">
      <w:pPr>
        <w:spacing w:before="0" w:after="0"/>
        <w:contextualSpacing/>
        <w:rPr>
          <w:sz w:val="20"/>
        </w:rPr>
      </w:pPr>
    </w:p>
    <w:p w:rsidR="00866B47" w:rsidRDefault="00D42CEA" w:rsidP="00D42CEA">
      <w:pPr>
        <w:pStyle w:val="20"/>
      </w:pPr>
      <w:r w:rsidRPr="00D42CEA">
        <w:t>Протокол подведения итогов определения поставщика ЭЗТ (Закупка товаров согласно ч.12 ст. 93 № 44-ФЗ) с информацией об участниках</w:t>
      </w:r>
    </w:p>
    <w:p w:rsidR="00866B47" w:rsidRDefault="00866B47" w:rsidP="00866B47">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66B47" w:rsidRPr="00301389" w:rsidTr="00D05C79">
        <w:trPr>
          <w:tblHeader/>
          <w:jc w:val="center"/>
        </w:trPr>
        <w:tc>
          <w:tcPr>
            <w:tcW w:w="743"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66B47" w:rsidRPr="00301389" w:rsidRDefault="00866B47" w:rsidP="00D05C79">
            <w:pPr>
              <w:keepNext/>
              <w:spacing w:before="0" w:after="0"/>
              <w:ind w:firstLine="5"/>
              <w:contextualSpacing/>
              <w:jc w:val="center"/>
              <w:rPr>
                <w:b/>
                <w:bCs/>
                <w:sz w:val="20"/>
              </w:rPr>
            </w:pPr>
            <w:r w:rsidRPr="00301389">
              <w:rPr>
                <w:b/>
                <w:bCs/>
                <w:sz w:val="20"/>
              </w:rPr>
              <w:t>Дополнительная информация</w:t>
            </w:r>
          </w:p>
        </w:tc>
      </w:tr>
      <w:tr w:rsidR="00866B47" w:rsidRPr="00301389" w:rsidTr="00D05C79">
        <w:trPr>
          <w:jc w:val="center"/>
        </w:trPr>
        <w:tc>
          <w:tcPr>
            <w:tcW w:w="5000" w:type="pct"/>
            <w:gridSpan w:val="6"/>
            <w:shd w:val="clear" w:color="auto" w:fill="auto"/>
            <w:vAlign w:val="center"/>
          </w:tcPr>
          <w:p w:rsidR="00866B47" w:rsidRPr="00301389" w:rsidRDefault="00D42CEA" w:rsidP="00D05C79">
            <w:pPr>
              <w:keepNext/>
              <w:spacing w:before="0" w:after="0"/>
              <w:contextualSpacing/>
              <w:jc w:val="center"/>
              <w:rPr>
                <w:b/>
                <w:sz w:val="20"/>
              </w:rPr>
            </w:pPr>
            <w:r w:rsidRPr="00D42CEA">
              <w:rPr>
                <w:b/>
                <w:bCs/>
                <w:sz w:val="20"/>
              </w:rPr>
              <w:t>Протокол подведения итогов определения поставщика ЭЗТ (Закупка товаров согласно ч.12 ст. 93 № 44-ФЗ) с информацией об участниках</w:t>
            </w:r>
          </w:p>
        </w:tc>
      </w:tr>
      <w:tr w:rsidR="00866B47" w:rsidRPr="00301389" w:rsidTr="00D05C79">
        <w:trPr>
          <w:jc w:val="center"/>
        </w:trPr>
        <w:tc>
          <w:tcPr>
            <w:tcW w:w="743" w:type="pct"/>
            <w:shd w:val="clear" w:color="auto" w:fill="auto"/>
            <w:vAlign w:val="center"/>
          </w:tcPr>
          <w:p w:rsidR="00866B47" w:rsidRPr="00301389" w:rsidRDefault="00866B47" w:rsidP="00D42CEA">
            <w:pPr>
              <w:spacing w:before="0" w:after="0"/>
              <w:contextualSpacing/>
              <w:rPr>
                <w:sz w:val="20"/>
              </w:rPr>
            </w:pPr>
            <w:r>
              <w:rPr>
                <w:b/>
                <w:bCs/>
                <w:sz w:val="20"/>
                <w:lang w:val="en-US"/>
              </w:rPr>
              <w:t>ep</w:t>
            </w:r>
            <w:r w:rsidR="00D42CEA">
              <w:rPr>
                <w:b/>
                <w:bCs/>
                <w:sz w:val="20"/>
                <w:lang w:val="en-US"/>
              </w:rPr>
              <w:t>P</w:t>
            </w:r>
            <w:r w:rsidR="00D42CEA" w:rsidRPr="00D42CEA">
              <w:rPr>
                <w:b/>
                <w:bCs/>
                <w:sz w:val="20"/>
                <w:lang w:val="en-US"/>
              </w:rPr>
              <w:t>rotocolEZT2020FinalPart</w:t>
            </w:r>
          </w:p>
        </w:tc>
        <w:tc>
          <w:tcPr>
            <w:tcW w:w="790" w:type="pct"/>
            <w:shd w:val="clear" w:color="auto" w:fill="auto"/>
          </w:tcPr>
          <w:p w:rsidR="00866B47" w:rsidRPr="00162C8B" w:rsidRDefault="00866B47" w:rsidP="00D05C79">
            <w:pPr>
              <w:spacing w:before="0" w:after="0"/>
              <w:jc w:val="both"/>
              <w:rPr>
                <w:sz w:val="20"/>
              </w:rPr>
            </w:pPr>
          </w:p>
        </w:tc>
        <w:tc>
          <w:tcPr>
            <w:tcW w:w="198" w:type="pct"/>
            <w:shd w:val="clear" w:color="auto" w:fill="auto"/>
          </w:tcPr>
          <w:p w:rsidR="00866B47" w:rsidRPr="00162C8B" w:rsidRDefault="00866B47" w:rsidP="00D05C79">
            <w:pPr>
              <w:spacing w:before="0" w:after="0"/>
              <w:jc w:val="center"/>
              <w:rPr>
                <w:sz w:val="20"/>
              </w:rPr>
            </w:pPr>
          </w:p>
        </w:tc>
        <w:tc>
          <w:tcPr>
            <w:tcW w:w="495" w:type="pct"/>
            <w:shd w:val="clear" w:color="auto" w:fill="auto"/>
          </w:tcPr>
          <w:p w:rsidR="00866B47" w:rsidRPr="00162C8B" w:rsidRDefault="00866B47" w:rsidP="00D05C79">
            <w:pPr>
              <w:spacing w:before="0" w:after="0"/>
              <w:jc w:val="center"/>
              <w:rPr>
                <w:sz w:val="20"/>
              </w:rPr>
            </w:pPr>
          </w:p>
        </w:tc>
        <w:tc>
          <w:tcPr>
            <w:tcW w:w="1387" w:type="pct"/>
            <w:shd w:val="clear" w:color="auto" w:fill="auto"/>
          </w:tcPr>
          <w:p w:rsidR="00866B47" w:rsidRPr="00162C8B" w:rsidRDefault="00866B47" w:rsidP="00D05C79">
            <w:pPr>
              <w:spacing w:before="0" w:after="0"/>
              <w:jc w:val="both"/>
              <w:rPr>
                <w:sz w:val="20"/>
              </w:rPr>
            </w:pPr>
          </w:p>
        </w:tc>
        <w:tc>
          <w:tcPr>
            <w:tcW w:w="1387" w:type="pct"/>
            <w:shd w:val="clear" w:color="auto" w:fill="auto"/>
          </w:tcPr>
          <w:p w:rsidR="00866B47" w:rsidRPr="00162C8B" w:rsidRDefault="00866B47" w:rsidP="00D05C79">
            <w:pPr>
              <w:spacing w:before="0" w:after="0"/>
              <w:jc w:val="both"/>
              <w:rPr>
                <w:sz w:val="20"/>
              </w:rPr>
            </w:pP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162C8B" w:rsidRDefault="00866B47" w:rsidP="00D05C79">
            <w:pPr>
              <w:spacing w:before="0" w:after="0"/>
              <w:jc w:val="both"/>
              <w:rPr>
                <w:sz w:val="20"/>
              </w:rPr>
            </w:pPr>
            <w:r w:rsidRPr="00162C8B">
              <w:rPr>
                <w:sz w:val="20"/>
              </w:rPr>
              <w:t>schemeVersion</w:t>
            </w:r>
          </w:p>
        </w:tc>
        <w:tc>
          <w:tcPr>
            <w:tcW w:w="198" w:type="pct"/>
            <w:shd w:val="clear" w:color="auto" w:fill="auto"/>
          </w:tcPr>
          <w:p w:rsidR="00866B47" w:rsidRPr="00162C8B" w:rsidRDefault="00866B47" w:rsidP="00D05C79">
            <w:pPr>
              <w:spacing w:before="0" w:after="0"/>
              <w:jc w:val="center"/>
              <w:rPr>
                <w:sz w:val="20"/>
              </w:rPr>
            </w:pPr>
            <w:r w:rsidRPr="00162C8B">
              <w:rPr>
                <w:sz w:val="20"/>
              </w:rPr>
              <w:t>О</w:t>
            </w:r>
          </w:p>
        </w:tc>
        <w:tc>
          <w:tcPr>
            <w:tcW w:w="495" w:type="pct"/>
            <w:shd w:val="clear" w:color="auto" w:fill="auto"/>
          </w:tcPr>
          <w:p w:rsidR="00866B47" w:rsidRPr="00162C8B" w:rsidRDefault="00866B47" w:rsidP="00D05C79">
            <w:pPr>
              <w:spacing w:before="0" w:after="0"/>
              <w:jc w:val="center"/>
              <w:rPr>
                <w:sz w:val="20"/>
              </w:rPr>
            </w:pPr>
            <w:r w:rsidRPr="00162C8B">
              <w:rPr>
                <w:sz w:val="20"/>
              </w:rPr>
              <w:t>T</w:t>
            </w:r>
          </w:p>
        </w:tc>
        <w:tc>
          <w:tcPr>
            <w:tcW w:w="1387" w:type="pct"/>
            <w:shd w:val="clear" w:color="auto" w:fill="auto"/>
          </w:tcPr>
          <w:p w:rsidR="00866B47" w:rsidRPr="00162C8B" w:rsidRDefault="00866B47"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66B47" w:rsidRPr="00301389" w:rsidRDefault="00866B47" w:rsidP="00D05C79">
            <w:pPr>
              <w:spacing w:before="0" w:after="0"/>
              <w:contextualSpacing/>
              <w:rPr>
                <w:sz w:val="20"/>
              </w:rPr>
            </w:pPr>
            <w:r w:rsidRPr="00301389">
              <w:rPr>
                <w:sz w:val="20"/>
              </w:rPr>
              <w:t>Допустимые значения:</w:t>
            </w:r>
          </w:p>
          <w:p w:rsidR="00866B47" w:rsidRPr="00301389" w:rsidRDefault="00866B47" w:rsidP="00D05C79">
            <w:pPr>
              <w:spacing w:before="0" w:after="0"/>
              <w:contextualSpacing/>
              <w:rPr>
                <w:sz w:val="20"/>
              </w:rPr>
            </w:pPr>
            <w:r>
              <w:rPr>
                <w:sz w:val="20"/>
              </w:rPr>
              <w:t xml:space="preserve">8.2, 8.2.100, 8.3, 9.0, 9.1, 9.2, 9.3, 10.0, 10.1, </w:t>
            </w:r>
            <w:r w:rsidR="00346309">
              <w:rPr>
                <w:sz w:val="20"/>
              </w:rPr>
              <w:t>10.2, 10.2.310, 10.3</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N</w:t>
            </w:r>
          </w:p>
        </w:tc>
        <w:tc>
          <w:tcPr>
            <w:tcW w:w="1387" w:type="pct"/>
            <w:shd w:val="clear" w:color="auto" w:fill="auto"/>
          </w:tcPr>
          <w:p w:rsidR="00866B47" w:rsidRPr="00C316CF" w:rsidRDefault="00866B47" w:rsidP="00D05C79">
            <w:pPr>
              <w:spacing w:before="0" w:after="0"/>
              <w:rPr>
                <w:sz w:val="20"/>
              </w:rPr>
            </w:pPr>
            <w:r>
              <w:rPr>
                <w:sz w:val="20"/>
              </w:rPr>
              <w:t>Идентификатор документа ЕИС</w:t>
            </w:r>
          </w:p>
        </w:tc>
        <w:tc>
          <w:tcPr>
            <w:tcW w:w="1387" w:type="pct"/>
            <w:shd w:val="clear" w:color="auto" w:fill="auto"/>
          </w:tcPr>
          <w:p w:rsidR="00866B47" w:rsidRDefault="00866B47" w:rsidP="00D05C79">
            <w:pPr>
              <w:spacing w:before="0" w:after="0"/>
              <w:rPr>
                <w:sz w:val="20"/>
              </w:rPr>
            </w:pPr>
            <w:r w:rsidRPr="00C316CF">
              <w:rPr>
                <w:sz w:val="20"/>
              </w:rPr>
              <w:t xml:space="preserve">64-битное целое число. </w:t>
            </w:r>
          </w:p>
          <w:p w:rsidR="00866B47" w:rsidRPr="00C316CF" w:rsidRDefault="00866B47" w:rsidP="00D05C79">
            <w:pPr>
              <w:spacing w:before="0" w:after="0"/>
              <w:rPr>
                <w:sz w:val="20"/>
              </w:rPr>
            </w:pPr>
            <w:r w:rsidRPr="00C316CF">
              <w:rPr>
                <w:sz w:val="20"/>
              </w:rPr>
              <w:t>Игнорируется при приеме-передаче. Добавлено на развитие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externalId</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T [ 1 - 40 ]</w:t>
            </w:r>
          </w:p>
        </w:tc>
        <w:tc>
          <w:tcPr>
            <w:tcW w:w="1387" w:type="pct"/>
            <w:shd w:val="clear" w:color="auto" w:fill="auto"/>
          </w:tcPr>
          <w:p w:rsidR="00866B47" w:rsidRPr="00C316CF" w:rsidRDefault="00866B47"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66B47" w:rsidRPr="00C316CF" w:rsidRDefault="00866B47" w:rsidP="00D05C7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versionNumber</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Pr>
                <w:sz w:val="20"/>
              </w:rPr>
              <w:t>N</w:t>
            </w:r>
          </w:p>
        </w:tc>
        <w:tc>
          <w:tcPr>
            <w:tcW w:w="1387" w:type="pct"/>
            <w:shd w:val="clear" w:color="auto" w:fill="auto"/>
          </w:tcPr>
          <w:p w:rsidR="00866B47" w:rsidRPr="00C316CF" w:rsidRDefault="00866B47" w:rsidP="00D05C79">
            <w:pPr>
              <w:spacing w:before="0" w:after="0"/>
              <w:rPr>
                <w:sz w:val="20"/>
              </w:rPr>
            </w:pPr>
            <w:r>
              <w:rPr>
                <w:sz w:val="20"/>
              </w:rPr>
              <w:t>Номер версии документа</w:t>
            </w:r>
          </w:p>
        </w:tc>
        <w:tc>
          <w:tcPr>
            <w:tcW w:w="1387" w:type="pct"/>
            <w:shd w:val="clear" w:color="auto" w:fill="auto"/>
          </w:tcPr>
          <w:p w:rsidR="00866B47" w:rsidRDefault="00866B47" w:rsidP="00D05C79">
            <w:pPr>
              <w:spacing w:before="0" w:after="0"/>
              <w:rPr>
                <w:sz w:val="20"/>
              </w:rPr>
            </w:pPr>
            <w:r>
              <w:rPr>
                <w:sz w:val="20"/>
              </w:rPr>
              <w:t>Допустимы только неотрицательные числа/</w:t>
            </w:r>
          </w:p>
          <w:p w:rsidR="00866B47" w:rsidRPr="00C316CF" w:rsidRDefault="00866B47" w:rsidP="00D05C7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626863">
              <w:rPr>
                <w:sz w:val="20"/>
              </w:rPr>
              <w:t>foundationDocInfo</w:t>
            </w:r>
          </w:p>
        </w:tc>
        <w:tc>
          <w:tcPr>
            <w:tcW w:w="198" w:type="pct"/>
            <w:shd w:val="clear" w:color="auto" w:fill="auto"/>
          </w:tcPr>
          <w:p w:rsidR="00866B47" w:rsidRPr="00FD3C60" w:rsidRDefault="00866B47" w:rsidP="00D05C79">
            <w:pPr>
              <w:spacing w:before="0" w:after="0"/>
              <w:jc w:val="center"/>
              <w:rPr>
                <w:sz w:val="20"/>
              </w:rPr>
            </w:pPr>
            <w:r>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Pr>
                <w:sz w:val="20"/>
              </w:rPr>
              <w:t>Документ-основание</w:t>
            </w:r>
          </w:p>
        </w:tc>
        <w:tc>
          <w:tcPr>
            <w:tcW w:w="1387" w:type="pct"/>
            <w:shd w:val="clear" w:color="auto" w:fill="auto"/>
          </w:tcPr>
          <w:p w:rsidR="00866B47" w:rsidRPr="00C316CF" w:rsidRDefault="00866B47" w:rsidP="00D05C79">
            <w:pPr>
              <w:spacing w:before="0" w:after="0"/>
              <w:rPr>
                <w:sz w:val="20"/>
              </w:rPr>
            </w:pPr>
            <w:r w:rsidRPr="00A81D56">
              <w:rPr>
                <w:sz w:val="20"/>
              </w:rPr>
              <w:t>Блок игнорируется при приеме, автоматически заполняется при передаче</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commonInfo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Общая информация</w:t>
            </w:r>
          </w:p>
        </w:tc>
        <w:tc>
          <w:tcPr>
            <w:tcW w:w="1387" w:type="pct"/>
            <w:shd w:val="clear" w:color="auto" w:fill="auto"/>
          </w:tcPr>
          <w:p w:rsidR="00866B47" w:rsidRPr="00C316CF" w:rsidRDefault="00866B47" w:rsidP="00D42CEA">
            <w:pPr>
              <w:spacing w:before="0" w:after="0"/>
              <w:rPr>
                <w:sz w:val="20"/>
              </w:rPr>
            </w:pPr>
            <w:r>
              <w:rPr>
                <w:sz w:val="20"/>
              </w:rPr>
              <w:t xml:space="preserve">Состав блока см. состав соответствующего блока в </w:t>
            </w:r>
            <w:r w:rsidRPr="00DB35E2">
              <w:rPr>
                <w:sz w:val="20"/>
              </w:rPr>
              <w:t>документе «</w:t>
            </w:r>
            <w:r w:rsidR="00D42CEA" w:rsidRPr="00D42CEA">
              <w:rPr>
                <w:sz w:val="20"/>
              </w:rPr>
              <w:t>Протокол подведения итогов определения поставщика ЭЗТ (Закупка товаров согласно ч.12 ст. 93 № 44-ФЗ)</w:t>
            </w:r>
            <w:r w:rsidR="00D42CEA">
              <w:rPr>
                <w:sz w:val="20"/>
              </w:rPr>
              <w:t>»</w:t>
            </w:r>
            <w:r w:rsidR="00D42CEA"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protocolPublisherInfo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66B47" w:rsidRPr="00C316CF" w:rsidRDefault="00D42CEA"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printFormInfo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Pr>
                <w:sz w:val="20"/>
              </w:rPr>
              <w:t>Печатная форма документа в ЕИС</w:t>
            </w:r>
          </w:p>
        </w:tc>
        <w:tc>
          <w:tcPr>
            <w:tcW w:w="1387" w:type="pct"/>
            <w:shd w:val="clear" w:color="auto" w:fill="auto"/>
          </w:tcPr>
          <w:p w:rsidR="00866B47" w:rsidRDefault="00866B47" w:rsidP="00D05C79">
            <w:pPr>
              <w:spacing w:before="0" w:after="0"/>
              <w:rPr>
                <w:sz w:val="20"/>
              </w:rPr>
            </w:pPr>
            <w:r w:rsidRPr="00C316CF">
              <w:rPr>
                <w:sz w:val="20"/>
              </w:rPr>
              <w:t xml:space="preserve">Элемент игнорируется при приёме. При передаче заполняется ссылкой на печатную </w:t>
            </w:r>
            <w:r w:rsidRPr="00C316CF">
              <w:rPr>
                <w:sz w:val="20"/>
              </w:rPr>
              <w:lastRenderedPageBreak/>
              <w:t>форму и электронную подпись размещенного в ЕИС документа</w:t>
            </w:r>
          </w:p>
          <w:p w:rsidR="00866B47" w:rsidRPr="00C316CF" w:rsidRDefault="00866B47" w:rsidP="00D05C79">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extPrintFormInfo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66B47" w:rsidRDefault="00866B47" w:rsidP="00D05C79">
            <w:pPr>
              <w:spacing w:before="0" w:after="0"/>
              <w:rPr>
                <w:ins w:id="802" w:author="Yugin Vitaly" w:date="2020-08-14T11:49:00Z"/>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D05C79">
            <w:pPr>
              <w:spacing w:before="0" w:after="0"/>
              <w:rPr>
                <w:sz w:val="20"/>
              </w:rPr>
            </w:pPr>
            <w:ins w:id="803" w:author="Yugin Vitaly" w:date="2020-08-14T11:49:00Z">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ins>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attachmentsInfo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modificationInfo</w:t>
            </w:r>
          </w:p>
        </w:tc>
        <w:tc>
          <w:tcPr>
            <w:tcW w:w="198" w:type="pct"/>
            <w:shd w:val="clear" w:color="auto" w:fill="auto"/>
          </w:tcPr>
          <w:p w:rsidR="00866B47" w:rsidRPr="00C316CF" w:rsidRDefault="00866B47" w:rsidP="00D05C79">
            <w:pPr>
              <w:spacing w:before="0" w:after="0"/>
              <w:jc w:val="center"/>
              <w:rPr>
                <w:sz w:val="20"/>
              </w:rPr>
            </w:pPr>
            <w:r w:rsidRPr="00C316CF">
              <w:rPr>
                <w:sz w:val="20"/>
              </w:rPr>
              <w:t>Н</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C316CF">
              <w:rPr>
                <w:sz w:val="20"/>
              </w:rPr>
              <w:t>Основание внесения изменений</w:t>
            </w:r>
          </w:p>
        </w:tc>
        <w:tc>
          <w:tcPr>
            <w:tcW w:w="1387" w:type="pct"/>
            <w:shd w:val="clear" w:color="auto" w:fill="auto"/>
          </w:tcPr>
          <w:p w:rsidR="00866B47" w:rsidRPr="00C316CF" w:rsidRDefault="00866B47"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316CF">
              <w:rPr>
                <w:sz w:val="20"/>
              </w:rPr>
              <w:t>protocolInfo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C316CF" w:rsidRDefault="00866B47" w:rsidP="00D05C79">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866B47" w:rsidRPr="00C316CF" w:rsidRDefault="00866B47" w:rsidP="00D05C79">
            <w:pPr>
              <w:spacing w:before="0" w:after="0"/>
              <w:rPr>
                <w:sz w:val="20"/>
              </w:rPr>
            </w:pPr>
            <w:r w:rsidRPr="00C316CF">
              <w:rPr>
                <w:sz w:val="20"/>
              </w:rPr>
              <w:t>В рамках блока должен быть заполнен блок applicationsInfo и/или abandonedReason</w:t>
            </w:r>
          </w:p>
        </w:tc>
      </w:tr>
      <w:tr w:rsidR="00866B47" w:rsidRPr="00301389" w:rsidTr="00D05C79">
        <w:trPr>
          <w:jc w:val="center"/>
        </w:trPr>
        <w:tc>
          <w:tcPr>
            <w:tcW w:w="743" w:type="pct"/>
            <w:shd w:val="clear" w:color="auto" w:fill="auto"/>
            <w:vAlign w:val="center"/>
          </w:tcPr>
          <w:p w:rsidR="00866B47" w:rsidRPr="00301389" w:rsidRDefault="00866B47" w:rsidP="00D05C79">
            <w:pPr>
              <w:spacing w:before="0" w:after="0"/>
              <w:contextualSpacing/>
              <w:rPr>
                <w:sz w:val="20"/>
              </w:rPr>
            </w:pPr>
          </w:p>
        </w:tc>
        <w:tc>
          <w:tcPr>
            <w:tcW w:w="790" w:type="pct"/>
            <w:shd w:val="clear" w:color="auto" w:fill="auto"/>
          </w:tcPr>
          <w:p w:rsidR="00866B47" w:rsidRPr="00C316CF" w:rsidRDefault="00866B47" w:rsidP="00D05C79">
            <w:pPr>
              <w:spacing w:before="0" w:after="0"/>
              <w:rPr>
                <w:sz w:val="20"/>
              </w:rPr>
            </w:pPr>
            <w:r w:rsidRPr="00C5608B">
              <w:rPr>
                <w:sz w:val="20"/>
              </w:rPr>
              <w:t>appParticipantsInfo</w:t>
            </w:r>
          </w:p>
        </w:tc>
        <w:tc>
          <w:tcPr>
            <w:tcW w:w="198" w:type="pct"/>
            <w:shd w:val="clear" w:color="auto" w:fill="auto"/>
          </w:tcPr>
          <w:p w:rsidR="00866B47" w:rsidRPr="00C316CF" w:rsidRDefault="00866B47" w:rsidP="00D05C79">
            <w:pPr>
              <w:spacing w:before="0" w:after="0"/>
              <w:jc w:val="center"/>
              <w:rPr>
                <w:sz w:val="20"/>
              </w:rPr>
            </w:pPr>
            <w:r w:rsidRPr="00C316CF">
              <w:rPr>
                <w:sz w:val="20"/>
              </w:rPr>
              <w:t>О</w:t>
            </w:r>
          </w:p>
        </w:tc>
        <w:tc>
          <w:tcPr>
            <w:tcW w:w="495" w:type="pct"/>
            <w:shd w:val="clear" w:color="auto" w:fill="auto"/>
          </w:tcPr>
          <w:p w:rsidR="00866B47" w:rsidRPr="00C316CF" w:rsidRDefault="00866B47" w:rsidP="00D05C79">
            <w:pPr>
              <w:spacing w:before="0" w:after="0"/>
              <w:jc w:val="center"/>
              <w:rPr>
                <w:sz w:val="20"/>
              </w:rPr>
            </w:pPr>
            <w:r w:rsidRPr="00C316CF">
              <w:rPr>
                <w:sz w:val="20"/>
              </w:rPr>
              <w:t>S</w:t>
            </w:r>
          </w:p>
        </w:tc>
        <w:tc>
          <w:tcPr>
            <w:tcW w:w="1387" w:type="pct"/>
            <w:shd w:val="clear" w:color="auto" w:fill="auto"/>
          </w:tcPr>
          <w:p w:rsidR="00866B47" w:rsidRPr="009C2A3B" w:rsidRDefault="00866B47" w:rsidP="00D05C79">
            <w:pPr>
              <w:spacing w:before="0" w:after="0"/>
              <w:rPr>
                <w:sz w:val="20"/>
              </w:rPr>
            </w:pPr>
            <w:r w:rsidRPr="00C5608B">
              <w:rPr>
                <w:sz w:val="20"/>
              </w:rPr>
              <w:t>Сведения об участниках закупки</w:t>
            </w:r>
          </w:p>
        </w:tc>
        <w:tc>
          <w:tcPr>
            <w:tcW w:w="1387" w:type="pct"/>
            <w:shd w:val="clear" w:color="auto" w:fill="auto"/>
          </w:tcPr>
          <w:p w:rsidR="00866B47"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bl>
    <w:p w:rsidR="00B261D1" w:rsidRDefault="00B261D1" w:rsidP="00B261D1">
      <w:pPr>
        <w:spacing w:before="0" w:after="0"/>
        <w:contextualSpacing/>
        <w:rPr>
          <w:sz w:val="20"/>
        </w:rPr>
      </w:pPr>
    </w:p>
    <w:p w:rsidR="00B261D1" w:rsidRDefault="00B261D1" w:rsidP="00B261D1">
      <w:pPr>
        <w:pStyle w:val="20"/>
      </w:pPr>
      <w:r w:rsidRPr="00B261D1">
        <w:t>Уведомление об отсутствии заявок</w:t>
      </w:r>
    </w:p>
    <w:p w:rsidR="00B261D1" w:rsidRDefault="00B261D1" w:rsidP="00B261D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261D1" w:rsidRPr="00301389" w:rsidTr="00D05C79">
        <w:trPr>
          <w:tblHeader/>
          <w:jc w:val="center"/>
        </w:trPr>
        <w:tc>
          <w:tcPr>
            <w:tcW w:w="743"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261D1" w:rsidRPr="00301389" w:rsidRDefault="00B261D1" w:rsidP="00D05C79">
            <w:pPr>
              <w:keepNext/>
              <w:spacing w:before="0" w:after="0"/>
              <w:ind w:firstLine="5"/>
              <w:contextualSpacing/>
              <w:jc w:val="center"/>
              <w:rPr>
                <w:b/>
                <w:bCs/>
                <w:sz w:val="20"/>
              </w:rPr>
            </w:pPr>
            <w:r w:rsidRPr="00301389">
              <w:rPr>
                <w:b/>
                <w:bCs/>
                <w:sz w:val="20"/>
              </w:rPr>
              <w:t>Дополнительная информация</w:t>
            </w:r>
          </w:p>
        </w:tc>
      </w:tr>
      <w:tr w:rsidR="00B261D1" w:rsidRPr="00301389" w:rsidTr="00D05C79">
        <w:trPr>
          <w:jc w:val="center"/>
        </w:trPr>
        <w:tc>
          <w:tcPr>
            <w:tcW w:w="5000" w:type="pct"/>
            <w:gridSpan w:val="6"/>
            <w:shd w:val="clear" w:color="auto" w:fill="auto"/>
            <w:vAlign w:val="center"/>
          </w:tcPr>
          <w:p w:rsidR="00B261D1" w:rsidRPr="00301389" w:rsidRDefault="00B261D1" w:rsidP="00D05C79">
            <w:pPr>
              <w:keepNext/>
              <w:spacing w:before="0" w:after="0"/>
              <w:contextualSpacing/>
              <w:jc w:val="center"/>
              <w:rPr>
                <w:b/>
                <w:sz w:val="20"/>
              </w:rPr>
            </w:pPr>
            <w:r w:rsidRPr="00B261D1">
              <w:rPr>
                <w:b/>
                <w:bCs/>
                <w:sz w:val="20"/>
              </w:rPr>
              <w:t>Уведомление об отсутствии заявок</w:t>
            </w:r>
          </w:p>
        </w:tc>
      </w:tr>
      <w:tr w:rsidR="00B261D1" w:rsidRPr="00301389" w:rsidTr="00D05C79">
        <w:trPr>
          <w:jc w:val="center"/>
        </w:trPr>
        <w:tc>
          <w:tcPr>
            <w:tcW w:w="743" w:type="pct"/>
            <w:shd w:val="clear" w:color="auto" w:fill="auto"/>
            <w:vAlign w:val="center"/>
          </w:tcPr>
          <w:p w:rsidR="00B261D1" w:rsidRPr="00301389" w:rsidRDefault="00B261D1" w:rsidP="00B261D1">
            <w:pPr>
              <w:spacing w:before="0" w:after="0"/>
              <w:contextualSpacing/>
              <w:rPr>
                <w:sz w:val="20"/>
              </w:rPr>
            </w:pPr>
            <w:r>
              <w:rPr>
                <w:b/>
                <w:bCs/>
                <w:sz w:val="20"/>
                <w:lang w:val="en-US"/>
              </w:rPr>
              <w:t>epN</w:t>
            </w:r>
            <w:r w:rsidRPr="00B261D1">
              <w:rPr>
                <w:b/>
                <w:bCs/>
                <w:sz w:val="20"/>
                <w:lang w:val="en-US"/>
              </w:rPr>
              <w:t>oticeApplicationsAbsence</w:t>
            </w:r>
          </w:p>
        </w:tc>
        <w:tc>
          <w:tcPr>
            <w:tcW w:w="790" w:type="pct"/>
            <w:shd w:val="clear" w:color="auto" w:fill="auto"/>
          </w:tcPr>
          <w:p w:rsidR="00B261D1" w:rsidRPr="00162C8B" w:rsidRDefault="00B261D1" w:rsidP="00D05C79">
            <w:pPr>
              <w:spacing w:before="0" w:after="0"/>
              <w:jc w:val="both"/>
              <w:rPr>
                <w:sz w:val="20"/>
              </w:rPr>
            </w:pPr>
          </w:p>
        </w:tc>
        <w:tc>
          <w:tcPr>
            <w:tcW w:w="198" w:type="pct"/>
            <w:shd w:val="clear" w:color="auto" w:fill="auto"/>
          </w:tcPr>
          <w:p w:rsidR="00B261D1" w:rsidRPr="00162C8B" w:rsidRDefault="00B261D1" w:rsidP="00D05C79">
            <w:pPr>
              <w:spacing w:before="0" w:after="0"/>
              <w:jc w:val="center"/>
              <w:rPr>
                <w:sz w:val="20"/>
              </w:rPr>
            </w:pPr>
          </w:p>
        </w:tc>
        <w:tc>
          <w:tcPr>
            <w:tcW w:w="495" w:type="pct"/>
            <w:shd w:val="clear" w:color="auto" w:fill="auto"/>
          </w:tcPr>
          <w:p w:rsidR="00B261D1" w:rsidRPr="00162C8B" w:rsidRDefault="00B261D1" w:rsidP="00D05C79">
            <w:pPr>
              <w:spacing w:before="0" w:after="0"/>
              <w:jc w:val="center"/>
              <w:rPr>
                <w:sz w:val="20"/>
              </w:rPr>
            </w:pPr>
          </w:p>
        </w:tc>
        <w:tc>
          <w:tcPr>
            <w:tcW w:w="1387" w:type="pct"/>
            <w:shd w:val="clear" w:color="auto" w:fill="auto"/>
          </w:tcPr>
          <w:p w:rsidR="00B261D1" w:rsidRPr="00162C8B" w:rsidRDefault="00B261D1" w:rsidP="00D05C79">
            <w:pPr>
              <w:spacing w:before="0" w:after="0"/>
              <w:jc w:val="both"/>
              <w:rPr>
                <w:sz w:val="20"/>
              </w:rPr>
            </w:pPr>
          </w:p>
        </w:tc>
        <w:tc>
          <w:tcPr>
            <w:tcW w:w="1387" w:type="pct"/>
            <w:shd w:val="clear" w:color="auto" w:fill="auto"/>
          </w:tcPr>
          <w:p w:rsidR="00B261D1" w:rsidRPr="00162C8B" w:rsidRDefault="00B261D1" w:rsidP="00D05C79">
            <w:pPr>
              <w:spacing w:before="0" w:after="0"/>
              <w:jc w:val="both"/>
              <w:rPr>
                <w:sz w:val="20"/>
              </w:rPr>
            </w:pP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162C8B" w:rsidRDefault="00B261D1" w:rsidP="00D05C79">
            <w:pPr>
              <w:spacing w:before="0" w:after="0"/>
              <w:jc w:val="both"/>
              <w:rPr>
                <w:sz w:val="20"/>
              </w:rPr>
            </w:pPr>
            <w:r w:rsidRPr="00162C8B">
              <w:rPr>
                <w:sz w:val="20"/>
              </w:rPr>
              <w:t>schemeVersion</w:t>
            </w:r>
          </w:p>
        </w:tc>
        <w:tc>
          <w:tcPr>
            <w:tcW w:w="198" w:type="pct"/>
            <w:shd w:val="clear" w:color="auto" w:fill="auto"/>
          </w:tcPr>
          <w:p w:rsidR="00B261D1" w:rsidRPr="00162C8B" w:rsidRDefault="00B261D1" w:rsidP="00D05C79">
            <w:pPr>
              <w:spacing w:before="0" w:after="0"/>
              <w:jc w:val="center"/>
              <w:rPr>
                <w:sz w:val="20"/>
              </w:rPr>
            </w:pPr>
            <w:r w:rsidRPr="00162C8B">
              <w:rPr>
                <w:sz w:val="20"/>
              </w:rPr>
              <w:t>О</w:t>
            </w:r>
          </w:p>
        </w:tc>
        <w:tc>
          <w:tcPr>
            <w:tcW w:w="495" w:type="pct"/>
            <w:shd w:val="clear" w:color="auto" w:fill="auto"/>
          </w:tcPr>
          <w:p w:rsidR="00B261D1" w:rsidRPr="00162C8B" w:rsidRDefault="00B261D1" w:rsidP="00D05C79">
            <w:pPr>
              <w:spacing w:before="0" w:after="0"/>
              <w:jc w:val="center"/>
              <w:rPr>
                <w:sz w:val="20"/>
              </w:rPr>
            </w:pPr>
            <w:r w:rsidRPr="00162C8B">
              <w:rPr>
                <w:sz w:val="20"/>
              </w:rPr>
              <w:t>T</w:t>
            </w:r>
          </w:p>
        </w:tc>
        <w:tc>
          <w:tcPr>
            <w:tcW w:w="1387" w:type="pct"/>
            <w:shd w:val="clear" w:color="auto" w:fill="auto"/>
          </w:tcPr>
          <w:p w:rsidR="00B261D1" w:rsidRPr="00162C8B" w:rsidRDefault="00B261D1" w:rsidP="00D05C79">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261D1" w:rsidRPr="00301389" w:rsidRDefault="00B261D1" w:rsidP="00D05C79">
            <w:pPr>
              <w:spacing w:before="0" w:after="0"/>
              <w:contextualSpacing/>
              <w:rPr>
                <w:sz w:val="20"/>
              </w:rPr>
            </w:pPr>
            <w:r w:rsidRPr="00301389">
              <w:rPr>
                <w:sz w:val="20"/>
              </w:rPr>
              <w:t>Допустимые значения:</w:t>
            </w:r>
          </w:p>
          <w:p w:rsidR="00B261D1" w:rsidRPr="00301389" w:rsidRDefault="00B261D1" w:rsidP="00D05C79">
            <w:pPr>
              <w:spacing w:before="0" w:after="0"/>
              <w:contextualSpacing/>
              <w:rPr>
                <w:sz w:val="20"/>
              </w:rPr>
            </w:pPr>
            <w:r>
              <w:rPr>
                <w:sz w:val="20"/>
              </w:rPr>
              <w:t xml:space="preserve">8.2, 8.2.100, 8.3, 9.0, 9.1, 9.2, 9.3, 10.0, 10.1, </w:t>
            </w:r>
            <w:r w:rsidR="00346309">
              <w:rPr>
                <w:sz w:val="20"/>
              </w:rPr>
              <w:t>10.2, 10.2.310, 10.3</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N</w:t>
            </w:r>
          </w:p>
        </w:tc>
        <w:tc>
          <w:tcPr>
            <w:tcW w:w="1387" w:type="pct"/>
            <w:shd w:val="clear" w:color="auto" w:fill="auto"/>
          </w:tcPr>
          <w:p w:rsidR="00B261D1" w:rsidRPr="00C316CF" w:rsidRDefault="00B261D1" w:rsidP="00D05C79">
            <w:pPr>
              <w:spacing w:before="0" w:after="0"/>
              <w:rPr>
                <w:sz w:val="20"/>
              </w:rPr>
            </w:pPr>
            <w:r>
              <w:rPr>
                <w:sz w:val="20"/>
              </w:rPr>
              <w:t>Идентификатор документа ЕИС</w:t>
            </w:r>
          </w:p>
        </w:tc>
        <w:tc>
          <w:tcPr>
            <w:tcW w:w="1387" w:type="pct"/>
            <w:shd w:val="clear" w:color="auto" w:fill="auto"/>
          </w:tcPr>
          <w:p w:rsidR="00B261D1" w:rsidRDefault="00B261D1" w:rsidP="00D05C79">
            <w:pPr>
              <w:spacing w:before="0" w:after="0"/>
              <w:rPr>
                <w:sz w:val="20"/>
              </w:rPr>
            </w:pPr>
            <w:r w:rsidRPr="00C316CF">
              <w:rPr>
                <w:sz w:val="20"/>
              </w:rPr>
              <w:t xml:space="preserve">64-битное целое число. </w:t>
            </w:r>
          </w:p>
          <w:p w:rsidR="00B261D1" w:rsidRPr="00C316CF" w:rsidRDefault="00B261D1" w:rsidP="00D05C79">
            <w:pPr>
              <w:spacing w:before="0" w:after="0"/>
              <w:rPr>
                <w:sz w:val="20"/>
              </w:rPr>
            </w:pPr>
            <w:r w:rsidRPr="00C316CF">
              <w:rPr>
                <w:sz w:val="20"/>
              </w:rPr>
              <w:t>Игнорируется при приеме-передаче. Добавлено на развитие</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externalId</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T [ 1 - 40 ]</w:t>
            </w:r>
          </w:p>
        </w:tc>
        <w:tc>
          <w:tcPr>
            <w:tcW w:w="1387" w:type="pct"/>
            <w:shd w:val="clear" w:color="auto" w:fill="auto"/>
          </w:tcPr>
          <w:p w:rsidR="00B261D1" w:rsidRPr="00C316CF" w:rsidRDefault="00B261D1" w:rsidP="00D05C79">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261D1" w:rsidRPr="00C316CF" w:rsidRDefault="00B261D1" w:rsidP="00D05C79">
            <w:pPr>
              <w:spacing w:before="0" w:after="0"/>
              <w:rPr>
                <w:sz w:val="20"/>
              </w:rPr>
            </w:pPr>
            <w:r w:rsidRPr="00C316CF">
              <w:rPr>
                <w:sz w:val="20"/>
              </w:rPr>
              <w:t xml:space="preserve">При приеме контролируется уникальность номера в рамках </w:t>
            </w:r>
            <w:r w:rsidRPr="00C316CF">
              <w:rPr>
                <w:sz w:val="20"/>
              </w:rPr>
              <w:lastRenderedPageBreak/>
              <w:t>организации, размещающей закупку</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versionNumber</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Pr>
                <w:sz w:val="20"/>
              </w:rPr>
              <w:t>N</w:t>
            </w:r>
          </w:p>
        </w:tc>
        <w:tc>
          <w:tcPr>
            <w:tcW w:w="1387" w:type="pct"/>
            <w:shd w:val="clear" w:color="auto" w:fill="auto"/>
          </w:tcPr>
          <w:p w:rsidR="00B261D1" w:rsidRPr="00C316CF" w:rsidRDefault="00B261D1" w:rsidP="00D05C79">
            <w:pPr>
              <w:spacing w:before="0" w:after="0"/>
              <w:rPr>
                <w:sz w:val="20"/>
              </w:rPr>
            </w:pPr>
            <w:r>
              <w:rPr>
                <w:sz w:val="20"/>
              </w:rPr>
              <w:t>Номер версии документа</w:t>
            </w:r>
          </w:p>
        </w:tc>
        <w:tc>
          <w:tcPr>
            <w:tcW w:w="1387" w:type="pct"/>
            <w:shd w:val="clear" w:color="auto" w:fill="auto"/>
          </w:tcPr>
          <w:p w:rsidR="00B261D1" w:rsidRDefault="00B261D1" w:rsidP="00D05C79">
            <w:pPr>
              <w:spacing w:before="0" w:after="0"/>
              <w:rPr>
                <w:sz w:val="20"/>
              </w:rPr>
            </w:pPr>
            <w:r>
              <w:rPr>
                <w:sz w:val="20"/>
              </w:rPr>
              <w:t>Допустимы только неотрицательные числа/</w:t>
            </w:r>
          </w:p>
          <w:p w:rsidR="00B261D1" w:rsidRPr="00C316CF" w:rsidRDefault="00B261D1" w:rsidP="00D05C7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626863">
              <w:rPr>
                <w:sz w:val="20"/>
              </w:rPr>
              <w:t>foundationDocInfo</w:t>
            </w:r>
          </w:p>
        </w:tc>
        <w:tc>
          <w:tcPr>
            <w:tcW w:w="198" w:type="pct"/>
            <w:shd w:val="clear" w:color="auto" w:fill="auto"/>
          </w:tcPr>
          <w:p w:rsidR="00B261D1" w:rsidRPr="00FD3C60" w:rsidRDefault="00B261D1" w:rsidP="00D05C79">
            <w:pPr>
              <w:spacing w:before="0" w:after="0"/>
              <w:jc w:val="center"/>
              <w:rPr>
                <w:sz w:val="20"/>
              </w:rPr>
            </w:pPr>
            <w:r>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Pr>
                <w:sz w:val="20"/>
              </w:rPr>
              <w:t>Документ-основание</w:t>
            </w:r>
          </w:p>
        </w:tc>
        <w:tc>
          <w:tcPr>
            <w:tcW w:w="1387" w:type="pct"/>
            <w:shd w:val="clear" w:color="auto" w:fill="auto"/>
          </w:tcPr>
          <w:p w:rsidR="00B261D1" w:rsidRPr="00C316CF" w:rsidRDefault="00B261D1" w:rsidP="00D05C79">
            <w:pPr>
              <w:spacing w:before="0" w:after="0"/>
              <w:rPr>
                <w:sz w:val="20"/>
              </w:rPr>
            </w:pPr>
            <w:r w:rsidRPr="00A81D56">
              <w:rPr>
                <w:sz w:val="20"/>
              </w:rPr>
              <w:t>Блок игнорируется при приеме, автоматически заполняется при передаче</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commonInfo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Общая информация</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protocolPublisherInfo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printFormInfo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Pr>
                <w:sz w:val="20"/>
              </w:rPr>
              <w:t>Печатная форма документа в ЕИС</w:t>
            </w:r>
          </w:p>
        </w:tc>
        <w:tc>
          <w:tcPr>
            <w:tcW w:w="1387" w:type="pct"/>
            <w:shd w:val="clear" w:color="auto" w:fill="auto"/>
          </w:tcPr>
          <w:p w:rsidR="00B261D1" w:rsidRDefault="00B261D1" w:rsidP="00D05C7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extPrintFormInfo</w:t>
            </w:r>
          </w:p>
        </w:tc>
        <w:tc>
          <w:tcPr>
            <w:tcW w:w="198" w:type="pct"/>
            <w:shd w:val="clear" w:color="auto" w:fill="auto"/>
          </w:tcPr>
          <w:p w:rsidR="00B261D1" w:rsidRPr="00C316CF" w:rsidRDefault="00B261D1" w:rsidP="00D05C79">
            <w:pPr>
              <w:spacing w:before="0" w:after="0"/>
              <w:jc w:val="center"/>
              <w:rPr>
                <w:sz w:val="20"/>
              </w:rPr>
            </w:pPr>
            <w:r w:rsidRPr="00C316CF">
              <w:rPr>
                <w:sz w:val="20"/>
              </w:rPr>
              <w:t>О</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attachmentsInfo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Информация о прикрепленных документах</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261D1" w:rsidRPr="00301389" w:rsidTr="00D05C79">
        <w:trPr>
          <w:jc w:val="center"/>
        </w:trPr>
        <w:tc>
          <w:tcPr>
            <w:tcW w:w="743" w:type="pct"/>
            <w:shd w:val="clear" w:color="auto" w:fill="auto"/>
            <w:vAlign w:val="center"/>
          </w:tcPr>
          <w:p w:rsidR="00B261D1" w:rsidRPr="00301389" w:rsidRDefault="00B261D1" w:rsidP="00D05C79">
            <w:pPr>
              <w:spacing w:before="0" w:after="0"/>
              <w:contextualSpacing/>
              <w:rPr>
                <w:sz w:val="20"/>
              </w:rPr>
            </w:pPr>
          </w:p>
        </w:tc>
        <w:tc>
          <w:tcPr>
            <w:tcW w:w="790" w:type="pct"/>
            <w:shd w:val="clear" w:color="auto" w:fill="auto"/>
          </w:tcPr>
          <w:p w:rsidR="00B261D1" w:rsidRPr="00C316CF" w:rsidRDefault="00B261D1" w:rsidP="00D05C79">
            <w:pPr>
              <w:spacing w:before="0" w:after="0"/>
              <w:rPr>
                <w:sz w:val="20"/>
              </w:rPr>
            </w:pPr>
            <w:r w:rsidRPr="00C316CF">
              <w:rPr>
                <w:sz w:val="20"/>
              </w:rPr>
              <w:t>modificationInfo</w:t>
            </w:r>
          </w:p>
        </w:tc>
        <w:tc>
          <w:tcPr>
            <w:tcW w:w="198" w:type="pct"/>
            <w:shd w:val="clear" w:color="auto" w:fill="auto"/>
          </w:tcPr>
          <w:p w:rsidR="00B261D1" w:rsidRPr="00C316CF" w:rsidRDefault="00B261D1" w:rsidP="00D05C79">
            <w:pPr>
              <w:spacing w:before="0" w:after="0"/>
              <w:jc w:val="center"/>
              <w:rPr>
                <w:sz w:val="20"/>
              </w:rPr>
            </w:pPr>
            <w:r w:rsidRPr="00C316CF">
              <w:rPr>
                <w:sz w:val="20"/>
              </w:rPr>
              <w:t>Н</w:t>
            </w:r>
          </w:p>
        </w:tc>
        <w:tc>
          <w:tcPr>
            <w:tcW w:w="495" w:type="pct"/>
            <w:shd w:val="clear" w:color="auto" w:fill="auto"/>
          </w:tcPr>
          <w:p w:rsidR="00B261D1" w:rsidRPr="00C316CF" w:rsidRDefault="00B261D1" w:rsidP="00D05C79">
            <w:pPr>
              <w:spacing w:before="0" w:after="0"/>
              <w:jc w:val="center"/>
              <w:rPr>
                <w:sz w:val="20"/>
              </w:rPr>
            </w:pPr>
            <w:r w:rsidRPr="00C316CF">
              <w:rPr>
                <w:sz w:val="20"/>
              </w:rPr>
              <w:t>S</w:t>
            </w:r>
          </w:p>
        </w:tc>
        <w:tc>
          <w:tcPr>
            <w:tcW w:w="1387" w:type="pct"/>
            <w:shd w:val="clear" w:color="auto" w:fill="auto"/>
          </w:tcPr>
          <w:p w:rsidR="00B261D1" w:rsidRPr="00C316CF" w:rsidRDefault="00B261D1" w:rsidP="00D05C79">
            <w:pPr>
              <w:spacing w:before="0" w:after="0"/>
              <w:rPr>
                <w:sz w:val="20"/>
              </w:rPr>
            </w:pPr>
            <w:r w:rsidRPr="00C316CF">
              <w:rPr>
                <w:sz w:val="20"/>
              </w:rPr>
              <w:t>Основание внесения изменений</w:t>
            </w:r>
          </w:p>
        </w:tc>
        <w:tc>
          <w:tcPr>
            <w:tcW w:w="1387" w:type="pct"/>
            <w:shd w:val="clear" w:color="auto" w:fill="auto"/>
          </w:tcPr>
          <w:p w:rsidR="00B261D1" w:rsidRPr="00C316CF" w:rsidRDefault="00B261D1" w:rsidP="00D05C79">
            <w:pPr>
              <w:spacing w:before="0" w:after="0"/>
              <w:rPr>
                <w:sz w:val="20"/>
              </w:rPr>
            </w:pPr>
            <w:r>
              <w:rPr>
                <w:sz w:val="20"/>
              </w:rPr>
              <w:t xml:space="preserve">Состав блока см. состав соответствующего блока в </w:t>
            </w:r>
            <w:r w:rsidRPr="00DB35E2">
              <w:rPr>
                <w:sz w:val="20"/>
              </w:rPr>
              <w:t xml:space="preserve">документе «Протокол подведения итогов определения поставщика (подрядчика, исполнителя) ЭЗК20 (запрос котировок в электронной форме c 01.10.2020 года)» </w:t>
            </w:r>
            <w:r w:rsidRPr="00DB35E2">
              <w:rPr>
                <w:sz w:val="20"/>
              </w:rPr>
              <w:lastRenderedPageBreak/>
              <w:t>(protocolEZK2020Final)</w:t>
            </w:r>
          </w:p>
        </w:tc>
      </w:tr>
    </w:tbl>
    <w:p w:rsidR="00B261D1" w:rsidRDefault="00B261D1" w:rsidP="00307C8D">
      <w:pPr>
        <w:spacing w:before="0" w:after="0"/>
        <w:contextualSpacing/>
        <w:rPr>
          <w:sz w:val="20"/>
        </w:rPr>
      </w:pPr>
    </w:p>
    <w:p w:rsidR="00185452" w:rsidRPr="006B1628" w:rsidRDefault="00185452" w:rsidP="00185452">
      <w:pPr>
        <w:pStyle w:val="20"/>
      </w:pPr>
      <w:r w:rsidRPr="00185452">
        <w:t>Извещение о проведении ЭА20 (аукцион в элект</w:t>
      </w:r>
      <w:r w:rsidR="00DA7991">
        <w:t>ронной форме с 01.10.2020 года)</w:t>
      </w:r>
    </w:p>
    <w:tbl>
      <w:tblPr>
        <w:tblW w:w="50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59"/>
        <w:gridCol w:w="1652"/>
        <w:gridCol w:w="6"/>
        <w:gridCol w:w="363"/>
        <w:gridCol w:w="1108"/>
        <w:gridCol w:w="15"/>
        <w:gridCol w:w="2905"/>
        <w:gridCol w:w="21"/>
        <w:gridCol w:w="6"/>
        <w:gridCol w:w="11"/>
        <w:gridCol w:w="2880"/>
        <w:gridCol w:w="23"/>
      </w:tblGrid>
      <w:tr w:rsidR="00185452" w:rsidRPr="00301389" w:rsidTr="0086113A">
        <w:trPr>
          <w:gridAfter w:val="1"/>
          <w:wAfter w:w="11" w:type="pct"/>
          <w:tblHeader/>
          <w:jc w:val="center"/>
        </w:trPr>
        <w:tc>
          <w:tcPr>
            <w:tcW w:w="739"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Код элемента</w:t>
            </w:r>
          </w:p>
        </w:tc>
        <w:tc>
          <w:tcPr>
            <w:tcW w:w="783" w:type="pct"/>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Содерж. элемента</w:t>
            </w:r>
          </w:p>
        </w:tc>
        <w:tc>
          <w:tcPr>
            <w:tcW w:w="175"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Тип</w:t>
            </w:r>
          </w:p>
        </w:tc>
        <w:tc>
          <w:tcPr>
            <w:tcW w:w="532"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Формат</w:t>
            </w:r>
          </w:p>
        </w:tc>
        <w:tc>
          <w:tcPr>
            <w:tcW w:w="1390" w:type="pct"/>
            <w:gridSpan w:val="3"/>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Наименование</w:t>
            </w:r>
          </w:p>
        </w:tc>
        <w:tc>
          <w:tcPr>
            <w:tcW w:w="1370" w:type="pct"/>
            <w:gridSpan w:val="2"/>
            <w:shd w:val="clear" w:color="auto" w:fill="D9D9D9"/>
            <w:vAlign w:val="center"/>
            <w:hideMark/>
          </w:tcPr>
          <w:p w:rsidR="00185452" w:rsidRPr="00301389" w:rsidRDefault="00185452" w:rsidP="0052545B">
            <w:pPr>
              <w:keepNext/>
              <w:spacing w:before="0" w:after="0"/>
              <w:ind w:firstLine="5"/>
              <w:contextualSpacing/>
              <w:jc w:val="center"/>
              <w:rPr>
                <w:b/>
                <w:bCs/>
                <w:sz w:val="20"/>
              </w:rPr>
            </w:pPr>
            <w:r w:rsidRPr="00301389">
              <w:rPr>
                <w:b/>
                <w:bCs/>
                <w:sz w:val="20"/>
              </w:rPr>
              <w:t>Дополнительная информация</w:t>
            </w:r>
          </w:p>
        </w:tc>
      </w:tr>
      <w:tr w:rsidR="00185452" w:rsidRPr="0095598C" w:rsidTr="0086113A">
        <w:trPr>
          <w:gridAfter w:val="1"/>
          <w:wAfter w:w="11" w:type="pct"/>
          <w:jc w:val="center"/>
        </w:trPr>
        <w:tc>
          <w:tcPr>
            <w:tcW w:w="4989" w:type="pct"/>
            <w:gridSpan w:val="11"/>
            <w:shd w:val="clear" w:color="auto" w:fill="auto"/>
            <w:vAlign w:val="center"/>
          </w:tcPr>
          <w:p w:rsidR="00185452" w:rsidRPr="0095598C" w:rsidRDefault="00185452" w:rsidP="0052545B">
            <w:pPr>
              <w:keepNext/>
              <w:spacing w:before="0" w:after="0"/>
              <w:contextualSpacing/>
              <w:jc w:val="center"/>
              <w:rPr>
                <w:b/>
                <w:sz w:val="20"/>
              </w:rPr>
            </w:pPr>
            <w:r w:rsidRPr="00185452">
              <w:rPr>
                <w:b/>
                <w:sz w:val="20"/>
              </w:rPr>
              <w:t>Извещение о проведении ЭА20 (аукцион в элект</w:t>
            </w:r>
            <w:r w:rsidR="002E2974">
              <w:rPr>
                <w:b/>
                <w:sz w:val="20"/>
              </w:rPr>
              <w:t>ронной форме с 01.10.2020 года)</w:t>
            </w:r>
          </w:p>
        </w:tc>
      </w:tr>
      <w:tr w:rsidR="00185452" w:rsidRPr="006B1628" w:rsidTr="0086113A">
        <w:trPr>
          <w:gridAfter w:val="1"/>
          <w:wAfter w:w="11" w:type="pct"/>
          <w:jc w:val="center"/>
        </w:trPr>
        <w:tc>
          <w:tcPr>
            <w:tcW w:w="739" w:type="pct"/>
            <w:shd w:val="clear" w:color="auto" w:fill="auto"/>
            <w:vAlign w:val="center"/>
          </w:tcPr>
          <w:p w:rsidR="00185452" w:rsidRPr="0095598C" w:rsidRDefault="00185452" w:rsidP="00185452">
            <w:pPr>
              <w:spacing w:before="0" w:after="0"/>
              <w:contextualSpacing/>
              <w:rPr>
                <w:sz w:val="20"/>
                <w:lang w:val="en-US"/>
              </w:rPr>
            </w:pPr>
            <w:r>
              <w:rPr>
                <w:b/>
                <w:bCs/>
                <w:sz w:val="20"/>
                <w:lang w:val="en-US"/>
              </w:rPr>
              <w:t>epN</w:t>
            </w:r>
            <w:r w:rsidRPr="00185452">
              <w:rPr>
                <w:b/>
                <w:bCs/>
                <w:sz w:val="20"/>
                <w:lang w:val="en-US"/>
              </w:rPr>
              <w:t>otificationEF2020</w:t>
            </w:r>
          </w:p>
        </w:tc>
        <w:tc>
          <w:tcPr>
            <w:tcW w:w="783" w:type="pct"/>
            <w:shd w:val="clear" w:color="auto" w:fill="auto"/>
          </w:tcPr>
          <w:p w:rsidR="00185452" w:rsidRPr="006B1628" w:rsidRDefault="00185452" w:rsidP="0052545B">
            <w:pPr>
              <w:spacing w:before="0" w:after="0"/>
              <w:jc w:val="both"/>
              <w:rPr>
                <w:sz w:val="20"/>
              </w:rPr>
            </w:pPr>
          </w:p>
        </w:tc>
        <w:tc>
          <w:tcPr>
            <w:tcW w:w="175" w:type="pct"/>
            <w:gridSpan w:val="2"/>
            <w:shd w:val="clear" w:color="auto" w:fill="auto"/>
          </w:tcPr>
          <w:p w:rsidR="00185452" w:rsidRPr="006B1628" w:rsidRDefault="00185452" w:rsidP="0052545B">
            <w:pPr>
              <w:spacing w:before="0" w:after="0"/>
              <w:jc w:val="center"/>
              <w:rPr>
                <w:sz w:val="20"/>
              </w:rPr>
            </w:pPr>
          </w:p>
        </w:tc>
        <w:tc>
          <w:tcPr>
            <w:tcW w:w="532" w:type="pct"/>
            <w:gridSpan w:val="2"/>
            <w:shd w:val="clear" w:color="auto" w:fill="auto"/>
          </w:tcPr>
          <w:p w:rsidR="00185452" w:rsidRPr="006B1628" w:rsidRDefault="00185452" w:rsidP="0052545B">
            <w:pPr>
              <w:spacing w:before="0" w:after="0"/>
              <w:jc w:val="center"/>
              <w:rPr>
                <w:sz w:val="20"/>
              </w:rPr>
            </w:pPr>
          </w:p>
        </w:tc>
        <w:tc>
          <w:tcPr>
            <w:tcW w:w="1390" w:type="pct"/>
            <w:gridSpan w:val="3"/>
            <w:shd w:val="clear" w:color="auto" w:fill="auto"/>
          </w:tcPr>
          <w:p w:rsidR="00185452" w:rsidRPr="006B1628" w:rsidRDefault="00185452" w:rsidP="0052545B">
            <w:pPr>
              <w:spacing w:before="0" w:after="0"/>
              <w:jc w:val="both"/>
              <w:rPr>
                <w:sz w:val="20"/>
              </w:rPr>
            </w:pPr>
          </w:p>
        </w:tc>
        <w:tc>
          <w:tcPr>
            <w:tcW w:w="1370" w:type="pct"/>
            <w:gridSpan w:val="2"/>
            <w:shd w:val="clear" w:color="auto" w:fill="auto"/>
          </w:tcPr>
          <w:p w:rsidR="00185452" w:rsidRPr="006B1628" w:rsidRDefault="00185452" w:rsidP="0052545B">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162C8B" w:rsidRDefault="00185452" w:rsidP="0052545B">
            <w:pPr>
              <w:spacing w:before="0" w:after="0"/>
              <w:jc w:val="both"/>
              <w:rPr>
                <w:sz w:val="20"/>
              </w:rPr>
            </w:pPr>
            <w:r w:rsidRPr="00162C8B">
              <w:rPr>
                <w:sz w:val="20"/>
              </w:rPr>
              <w:t>schemeVersion</w:t>
            </w:r>
          </w:p>
        </w:tc>
        <w:tc>
          <w:tcPr>
            <w:tcW w:w="175" w:type="pct"/>
            <w:gridSpan w:val="2"/>
            <w:shd w:val="clear" w:color="auto" w:fill="auto"/>
          </w:tcPr>
          <w:p w:rsidR="00185452" w:rsidRPr="00162C8B" w:rsidRDefault="00185452" w:rsidP="0052545B">
            <w:pPr>
              <w:spacing w:before="0" w:after="0"/>
              <w:jc w:val="center"/>
              <w:rPr>
                <w:sz w:val="20"/>
              </w:rPr>
            </w:pPr>
            <w:r w:rsidRPr="00162C8B">
              <w:rPr>
                <w:sz w:val="20"/>
              </w:rPr>
              <w:t>О</w:t>
            </w:r>
          </w:p>
        </w:tc>
        <w:tc>
          <w:tcPr>
            <w:tcW w:w="532" w:type="pct"/>
            <w:gridSpan w:val="2"/>
            <w:shd w:val="clear" w:color="auto" w:fill="auto"/>
          </w:tcPr>
          <w:p w:rsidR="00185452" w:rsidRPr="00162C8B" w:rsidRDefault="00185452" w:rsidP="0052545B">
            <w:pPr>
              <w:spacing w:before="0" w:after="0"/>
              <w:jc w:val="center"/>
              <w:rPr>
                <w:sz w:val="20"/>
              </w:rPr>
            </w:pPr>
            <w:r w:rsidRPr="00162C8B">
              <w:rPr>
                <w:sz w:val="20"/>
              </w:rPr>
              <w:t>T</w:t>
            </w:r>
          </w:p>
        </w:tc>
        <w:tc>
          <w:tcPr>
            <w:tcW w:w="1390" w:type="pct"/>
            <w:gridSpan w:val="3"/>
            <w:shd w:val="clear" w:color="auto" w:fill="auto"/>
          </w:tcPr>
          <w:p w:rsidR="00185452" w:rsidRPr="00162C8B" w:rsidRDefault="00185452" w:rsidP="0052545B">
            <w:pPr>
              <w:spacing w:before="0" w:after="0"/>
              <w:jc w:val="both"/>
              <w:rPr>
                <w:sz w:val="20"/>
              </w:rPr>
            </w:pPr>
            <w:r w:rsidRPr="00301389">
              <w:rPr>
                <w:sz w:val="20"/>
              </w:rPr>
              <w:t>Атрибут. Принимаемый номер версии схемы элемента</w:t>
            </w:r>
          </w:p>
        </w:tc>
        <w:tc>
          <w:tcPr>
            <w:tcW w:w="1370" w:type="pct"/>
            <w:gridSpan w:val="2"/>
            <w:shd w:val="clear" w:color="auto" w:fill="auto"/>
            <w:vAlign w:val="center"/>
          </w:tcPr>
          <w:p w:rsidR="00185452" w:rsidRPr="00301389" w:rsidRDefault="00185452" w:rsidP="0052545B">
            <w:pPr>
              <w:spacing w:before="0" w:after="0"/>
              <w:contextualSpacing/>
              <w:rPr>
                <w:sz w:val="20"/>
              </w:rPr>
            </w:pPr>
            <w:r w:rsidRPr="00301389">
              <w:rPr>
                <w:sz w:val="20"/>
              </w:rPr>
              <w:t>Допустимые значения:</w:t>
            </w:r>
          </w:p>
          <w:p w:rsidR="00185452" w:rsidRPr="00301389" w:rsidRDefault="00185452" w:rsidP="0052545B">
            <w:pPr>
              <w:spacing w:before="0" w:after="0"/>
              <w:contextualSpacing/>
              <w:rPr>
                <w:sz w:val="20"/>
              </w:rPr>
            </w:pPr>
            <w:r>
              <w:rPr>
                <w:sz w:val="20"/>
              </w:rPr>
              <w:t>10.3</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N</w:t>
            </w:r>
          </w:p>
        </w:tc>
        <w:tc>
          <w:tcPr>
            <w:tcW w:w="1390" w:type="pct"/>
            <w:gridSpan w:val="3"/>
            <w:shd w:val="clear" w:color="auto" w:fill="auto"/>
          </w:tcPr>
          <w:p w:rsidR="00185452" w:rsidRPr="00C316CF" w:rsidRDefault="00185452" w:rsidP="0052545B">
            <w:pPr>
              <w:spacing w:before="0" w:after="0"/>
              <w:rPr>
                <w:sz w:val="20"/>
              </w:rPr>
            </w:pPr>
            <w:r>
              <w:rPr>
                <w:sz w:val="20"/>
              </w:rPr>
              <w:t>Идентификатор документа ЕИС</w:t>
            </w:r>
          </w:p>
        </w:tc>
        <w:tc>
          <w:tcPr>
            <w:tcW w:w="1370" w:type="pct"/>
            <w:gridSpan w:val="2"/>
            <w:shd w:val="clear" w:color="auto" w:fill="auto"/>
          </w:tcPr>
          <w:p w:rsidR="00185452" w:rsidRDefault="00185452" w:rsidP="0052545B">
            <w:pPr>
              <w:spacing w:before="0" w:after="0"/>
              <w:rPr>
                <w:sz w:val="20"/>
              </w:rPr>
            </w:pPr>
            <w:r w:rsidRPr="00C316CF">
              <w:rPr>
                <w:sz w:val="20"/>
              </w:rPr>
              <w:t xml:space="preserve">64-битное целое число. </w:t>
            </w:r>
          </w:p>
          <w:p w:rsidR="00185452" w:rsidRPr="00C316CF" w:rsidRDefault="00185452" w:rsidP="0052545B">
            <w:pPr>
              <w:spacing w:before="0" w:after="0"/>
              <w:rPr>
                <w:sz w:val="20"/>
              </w:rPr>
            </w:pPr>
            <w:r w:rsidRPr="00C316CF">
              <w:rPr>
                <w:sz w:val="20"/>
              </w:rPr>
              <w:t>Обязателен для заполнения при приеме изменения проекта документа</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externalId</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T [ 1 - 40 ]</w:t>
            </w:r>
          </w:p>
        </w:tc>
        <w:tc>
          <w:tcPr>
            <w:tcW w:w="1390" w:type="pct"/>
            <w:gridSpan w:val="3"/>
            <w:shd w:val="clear" w:color="auto" w:fill="auto"/>
          </w:tcPr>
          <w:p w:rsidR="00185452" w:rsidRPr="00C316CF" w:rsidRDefault="00185452" w:rsidP="0052545B">
            <w:pPr>
              <w:spacing w:before="0" w:after="0"/>
              <w:rPr>
                <w:sz w:val="20"/>
              </w:rPr>
            </w:pPr>
            <w:r w:rsidRPr="00C316CF">
              <w:rPr>
                <w:sz w:val="20"/>
              </w:rPr>
              <w:t>В</w:t>
            </w:r>
            <w:r>
              <w:rPr>
                <w:sz w:val="20"/>
              </w:rPr>
              <w:t>нешний идентификатор документа</w:t>
            </w:r>
          </w:p>
        </w:tc>
        <w:tc>
          <w:tcPr>
            <w:tcW w:w="1370" w:type="pct"/>
            <w:gridSpan w:val="2"/>
            <w:shd w:val="clear" w:color="auto" w:fill="auto"/>
          </w:tcPr>
          <w:p w:rsidR="00185452" w:rsidRPr="00C316CF" w:rsidRDefault="00185452" w:rsidP="0052545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versionNumber</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Pr>
                <w:sz w:val="20"/>
              </w:rPr>
              <w:t>N</w:t>
            </w:r>
          </w:p>
        </w:tc>
        <w:tc>
          <w:tcPr>
            <w:tcW w:w="1390" w:type="pct"/>
            <w:gridSpan w:val="3"/>
            <w:shd w:val="clear" w:color="auto" w:fill="auto"/>
          </w:tcPr>
          <w:p w:rsidR="00185452" w:rsidRPr="00C316CF" w:rsidRDefault="00185452" w:rsidP="0052545B">
            <w:pPr>
              <w:spacing w:before="0" w:after="0"/>
              <w:rPr>
                <w:sz w:val="20"/>
              </w:rPr>
            </w:pPr>
            <w:r w:rsidRPr="00C316CF">
              <w:rPr>
                <w:sz w:val="20"/>
              </w:rPr>
              <w:t>Номер версии документа</w:t>
            </w:r>
          </w:p>
        </w:tc>
        <w:tc>
          <w:tcPr>
            <w:tcW w:w="1370" w:type="pct"/>
            <w:gridSpan w:val="2"/>
            <w:shd w:val="clear" w:color="auto" w:fill="auto"/>
          </w:tcPr>
          <w:p w:rsidR="00185452" w:rsidRDefault="00185452" w:rsidP="0052545B">
            <w:pPr>
              <w:spacing w:before="0" w:after="0"/>
              <w:rPr>
                <w:sz w:val="20"/>
              </w:rPr>
            </w:pPr>
            <w:r w:rsidRPr="00C316CF">
              <w:rPr>
                <w:sz w:val="20"/>
              </w:rPr>
              <w:t xml:space="preserve">32-битное целое число. </w:t>
            </w:r>
          </w:p>
          <w:p w:rsidR="00185452" w:rsidRDefault="00185452" w:rsidP="0052545B">
            <w:pPr>
              <w:spacing w:before="0" w:after="0"/>
              <w:rPr>
                <w:sz w:val="20"/>
              </w:rPr>
            </w:pPr>
            <w:r>
              <w:rPr>
                <w:sz w:val="20"/>
              </w:rPr>
              <w:t>Допустимы только неотрицательные числа</w:t>
            </w:r>
          </w:p>
          <w:p w:rsidR="00185452" w:rsidRPr="00B3157E" w:rsidRDefault="00185452" w:rsidP="0052545B">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185452" w:rsidRPr="00C316CF" w:rsidRDefault="00185452" w:rsidP="0052545B">
            <w:pPr>
              <w:spacing w:before="0" w:after="0"/>
              <w:rPr>
                <w:sz w:val="20"/>
              </w:rPr>
            </w:pPr>
            <w:r w:rsidRPr="00B3157E">
              <w:rPr>
                <w:sz w:val="20"/>
              </w:rPr>
              <w:t>При приеме изменений документа контролируется последовательность нумерации</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commonInfo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Общая информация</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purchaseResponsibleInfo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Информация об организации, осуществляющей размещение</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Pr>
                <w:sz w:val="20"/>
              </w:rPr>
              <w:t>Печатная форма документа</w:t>
            </w:r>
          </w:p>
        </w:tc>
        <w:tc>
          <w:tcPr>
            <w:tcW w:w="1370" w:type="pct"/>
            <w:gridSpan w:val="2"/>
            <w:shd w:val="clear" w:color="auto" w:fill="auto"/>
          </w:tcPr>
          <w:p w:rsidR="00185452" w:rsidRDefault="00185452" w:rsidP="0052545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extPrintFormInfo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Электронный документ, полученный из внешней системы</w:t>
            </w:r>
          </w:p>
        </w:tc>
        <w:tc>
          <w:tcPr>
            <w:tcW w:w="1370" w:type="pct"/>
            <w:gridSpan w:val="2"/>
            <w:shd w:val="clear" w:color="auto" w:fill="auto"/>
          </w:tcPr>
          <w:p w:rsidR="00185452" w:rsidRDefault="00185452" w:rsidP="0052545B">
            <w:pPr>
              <w:spacing w:before="0" w:after="0"/>
              <w:rPr>
                <w:sz w:val="20"/>
              </w:rPr>
            </w:pPr>
            <w:r w:rsidRPr="00E847A7">
              <w:rPr>
                <w:sz w:val="20"/>
              </w:rPr>
              <w:t>Игнорируется при приеме-передаче, добавлено на развити</w:t>
            </w:r>
            <w:r>
              <w:rPr>
                <w:sz w:val="20"/>
              </w:rPr>
              <w:t>е</w:t>
            </w:r>
          </w:p>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xml:space="preserve">» </w:t>
            </w:r>
            <w:r w:rsidRPr="00CA43E0">
              <w:rPr>
                <w:bCs/>
                <w:sz w:val="20"/>
              </w:rPr>
              <w:lastRenderedPageBreak/>
              <w:t>(</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attachmentsInfo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Вложенные файлы</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notificationInfo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О</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AC0F8B" w:rsidRDefault="00DA7991" w:rsidP="0052545B">
            <w:pPr>
              <w:spacing w:before="0" w:after="0"/>
              <w:rPr>
                <w:sz w:val="20"/>
              </w:rPr>
            </w:pPr>
            <w:r w:rsidRPr="00DA7991">
              <w:rPr>
                <w:bCs/>
                <w:sz w:val="20"/>
              </w:rPr>
              <w:t>Информация о проведении ЭА20 (аукцион в электронной форме с 01.10.2020 года)</w:t>
            </w:r>
          </w:p>
        </w:tc>
        <w:tc>
          <w:tcPr>
            <w:tcW w:w="1370" w:type="pct"/>
            <w:gridSpan w:val="2"/>
            <w:shd w:val="clear" w:color="auto" w:fill="auto"/>
          </w:tcPr>
          <w:p w:rsidR="00185452" w:rsidRPr="00C316CF" w:rsidRDefault="00185452" w:rsidP="0052545B">
            <w:pPr>
              <w:spacing w:before="0" w:after="0"/>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C316CF" w:rsidRDefault="00185452" w:rsidP="0052545B">
            <w:pPr>
              <w:spacing w:before="0" w:after="0"/>
              <w:rPr>
                <w:sz w:val="20"/>
              </w:rPr>
            </w:pPr>
            <w:r w:rsidRPr="00C316CF">
              <w:rPr>
                <w:sz w:val="20"/>
              </w:rPr>
              <w:t>modificationInfo</w:t>
            </w:r>
          </w:p>
        </w:tc>
        <w:tc>
          <w:tcPr>
            <w:tcW w:w="175" w:type="pct"/>
            <w:gridSpan w:val="2"/>
            <w:shd w:val="clear" w:color="auto" w:fill="auto"/>
          </w:tcPr>
          <w:p w:rsidR="00185452" w:rsidRPr="00C316CF" w:rsidRDefault="00185452" w:rsidP="0052545B">
            <w:pPr>
              <w:spacing w:before="0" w:after="0"/>
              <w:jc w:val="center"/>
              <w:rPr>
                <w:sz w:val="20"/>
              </w:rPr>
            </w:pPr>
            <w:r w:rsidRPr="00C316CF">
              <w:rPr>
                <w:sz w:val="20"/>
              </w:rPr>
              <w:t>Н</w:t>
            </w:r>
          </w:p>
        </w:tc>
        <w:tc>
          <w:tcPr>
            <w:tcW w:w="532" w:type="pct"/>
            <w:gridSpan w:val="2"/>
            <w:shd w:val="clear" w:color="auto" w:fill="auto"/>
          </w:tcPr>
          <w:p w:rsidR="00185452" w:rsidRPr="00C316CF" w:rsidRDefault="00185452" w:rsidP="0052545B">
            <w:pPr>
              <w:spacing w:before="0" w:after="0"/>
              <w:jc w:val="center"/>
              <w:rPr>
                <w:sz w:val="20"/>
              </w:rPr>
            </w:pPr>
            <w:r w:rsidRPr="00C316CF">
              <w:rPr>
                <w:sz w:val="20"/>
              </w:rPr>
              <w:t>S</w:t>
            </w:r>
          </w:p>
        </w:tc>
        <w:tc>
          <w:tcPr>
            <w:tcW w:w="1390" w:type="pct"/>
            <w:gridSpan w:val="3"/>
            <w:shd w:val="clear" w:color="auto" w:fill="auto"/>
          </w:tcPr>
          <w:p w:rsidR="00185452" w:rsidRPr="00C316CF" w:rsidRDefault="00185452" w:rsidP="0052545B">
            <w:pPr>
              <w:spacing w:before="0" w:after="0"/>
              <w:rPr>
                <w:sz w:val="20"/>
              </w:rPr>
            </w:pPr>
            <w:r w:rsidRPr="00C316CF">
              <w:rPr>
                <w:sz w:val="20"/>
              </w:rPr>
              <w:t>Основание внесения изменений</w:t>
            </w:r>
          </w:p>
        </w:tc>
        <w:tc>
          <w:tcPr>
            <w:tcW w:w="1370" w:type="pct"/>
            <w:gridSpan w:val="2"/>
            <w:shd w:val="clear" w:color="auto" w:fill="auto"/>
          </w:tcPr>
          <w:p w:rsidR="00185452" w:rsidRPr="00C316CF" w:rsidRDefault="00185452" w:rsidP="0052545B">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185452" w:rsidRPr="006B1628" w:rsidTr="0086113A">
        <w:trPr>
          <w:gridAfter w:val="1"/>
          <w:wAfter w:w="11" w:type="pct"/>
          <w:jc w:val="center"/>
        </w:trPr>
        <w:tc>
          <w:tcPr>
            <w:tcW w:w="4989" w:type="pct"/>
            <w:gridSpan w:val="11"/>
            <w:shd w:val="clear" w:color="auto" w:fill="auto"/>
            <w:vAlign w:val="center"/>
          </w:tcPr>
          <w:p w:rsidR="00185452" w:rsidRPr="006B1628" w:rsidRDefault="00DA7991" w:rsidP="0052545B">
            <w:pPr>
              <w:keepNext/>
              <w:spacing w:before="0" w:after="0"/>
              <w:contextualSpacing/>
              <w:jc w:val="center"/>
              <w:rPr>
                <w:b/>
                <w:sz w:val="20"/>
              </w:rPr>
            </w:pPr>
            <w:r w:rsidRPr="00DA7991">
              <w:rPr>
                <w:b/>
                <w:bCs/>
                <w:sz w:val="20"/>
              </w:rPr>
              <w:t>Информация о проведении ЭА20 (аукцион в электронной форме с 01.10.2020 года)</w:t>
            </w:r>
          </w:p>
        </w:tc>
      </w:tr>
      <w:tr w:rsidR="00185452" w:rsidRPr="00301389" w:rsidTr="0086113A">
        <w:trPr>
          <w:gridAfter w:val="1"/>
          <w:wAfter w:w="11" w:type="pct"/>
          <w:jc w:val="center"/>
        </w:trPr>
        <w:tc>
          <w:tcPr>
            <w:tcW w:w="739" w:type="pct"/>
            <w:shd w:val="clear" w:color="auto" w:fill="auto"/>
          </w:tcPr>
          <w:p w:rsidR="00185452" w:rsidRPr="00162C8B" w:rsidRDefault="00185452" w:rsidP="0052545B">
            <w:pPr>
              <w:spacing w:before="0" w:after="0"/>
              <w:jc w:val="both"/>
              <w:rPr>
                <w:sz w:val="20"/>
              </w:rPr>
            </w:pPr>
            <w:r w:rsidRPr="00A63BD0">
              <w:rPr>
                <w:b/>
                <w:bCs/>
                <w:sz w:val="20"/>
              </w:rPr>
              <w:t>notificationInfo</w:t>
            </w:r>
          </w:p>
        </w:tc>
        <w:tc>
          <w:tcPr>
            <w:tcW w:w="783" w:type="pct"/>
            <w:shd w:val="clear" w:color="auto" w:fill="auto"/>
            <w:vAlign w:val="center"/>
          </w:tcPr>
          <w:p w:rsidR="00185452" w:rsidRPr="00301389" w:rsidRDefault="00185452" w:rsidP="0052545B">
            <w:pPr>
              <w:keepNext/>
              <w:spacing w:before="0" w:after="0"/>
              <w:contextualSpacing/>
              <w:rPr>
                <w:b/>
                <w:sz w:val="20"/>
              </w:rPr>
            </w:pPr>
          </w:p>
        </w:tc>
        <w:tc>
          <w:tcPr>
            <w:tcW w:w="175"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532" w:type="pct"/>
            <w:gridSpan w:val="2"/>
            <w:shd w:val="clear" w:color="auto" w:fill="auto"/>
            <w:vAlign w:val="center"/>
          </w:tcPr>
          <w:p w:rsidR="00185452" w:rsidRPr="00301389" w:rsidRDefault="00185452" w:rsidP="0052545B">
            <w:pPr>
              <w:keepNext/>
              <w:spacing w:before="0" w:after="0"/>
              <w:contextualSpacing/>
              <w:jc w:val="center"/>
              <w:rPr>
                <w:b/>
                <w:sz w:val="20"/>
              </w:rPr>
            </w:pPr>
          </w:p>
        </w:tc>
        <w:tc>
          <w:tcPr>
            <w:tcW w:w="1387" w:type="pct"/>
            <w:gridSpan w:val="2"/>
            <w:shd w:val="clear" w:color="auto" w:fill="auto"/>
            <w:vAlign w:val="center"/>
          </w:tcPr>
          <w:p w:rsidR="00185452" w:rsidRPr="00301389" w:rsidRDefault="00185452" w:rsidP="0052545B">
            <w:pPr>
              <w:keepNext/>
              <w:spacing w:before="0" w:after="0"/>
              <w:contextualSpacing/>
              <w:rPr>
                <w:b/>
                <w:sz w:val="20"/>
              </w:rPr>
            </w:pPr>
          </w:p>
        </w:tc>
        <w:tc>
          <w:tcPr>
            <w:tcW w:w="1373" w:type="pct"/>
            <w:gridSpan w:val="3"/>
            <w:shd w:val="clear" w:color="auto" w:fill="auto"/>
            <w:vAlign w:val="center"/>
          </w:tcPr>
          <w:p w:rsidR="00185452" w:rsidRPr="00301389" w:rsidRDefault="00185452" w:rsidP="0052545B">
            <w:pPr>
              <w:keepNext/>
              <w:spacing w:before="0" w:after="0"/>
              <w:contextualSpacing/>
              <w:rPr>
                <w:b/>
                <w:sz w:val="20"/>
              </w:rPr>
            </w:pPr>
          </w:p>
        </w:tc>
      </w:tr>
      <w:tr w:rsidR="00536289" w:rsidRPr="00301389" w:rsidTr="0086113A">
        <w:trPr>
          <w:gridAfter w:val="1"/>
          <w:wAfter w:w="11" w:type="pct"/>
          <w:jc w:val="center"/>
        </w:trPr>
        <w:tc>
          <w:tcPr>
            <w:tcW w:w="739" w:type="pct"/>
            <w:shd w:val="clear" w:color="auto" w:fill="auto"/>
            <w:vAlign w:val="center"/>
          </w:tcPr>
          <w:p w:rsidR="00536289" w:rsidRPr="00301389" w:rsidRDefault="00536289" w:rsidP="00536289">
            <w:pPr>
              <w:spacing w:before="0" w:after="0"/>
              <w:contextualSpacing/>
              <w:rPr>
                <w:sz w:val="20"/>
              </w:rPr>
            </w:pPr>
          </w:p>
        </w:tc>
        <w:tc>
          <w:tcPr>
            <w:tcW w:w="783" w:type="pct"/>
            <w:shd w:val="clear" w:color="auto" w:fill="auto"/>
          </w:tcPr>
          <w:p w:rsidR="00536289" w:rsidRPr="00A63BD0" w:rsidRDefault="00536289" w:rsidP="00536289">
            <w:pPr>
              <w:spacing w:after="0"/>
              <w:jc w:val="both"/>
              <w:rPr>
                <w:sz w:val="20"/>
              </w:rPr>
            </w:pPr>
            <w:r w:rsidRPr="00536289">
              <w:rPr>
                <w:sz w:val="20"/>
              </w:rPr>
              <w:t>procedureInfo</w:t>
            </w:r>
          </w:p>
        </w:tc>
        <w:tc>
          <w:tcPr>
            <w:tcW w:w="175" w:type="pct"/>
            <w:gridSpan w:val="2"/>
            <w:shd w:val="clear" w:color="auto" w:fill="auto"/>
          </w:tcPr>
          <w:p w:rsidR="00536289" w:rsidRPr="00A63BD0" w:rsidRDefault="00536289" w:rsidP="00536289">
            <w:pPr>
              <w:spacing w:after="0"/>
              <w:jc w:val="center"/>
              <w:rPr>
                <w:sz w:val="20"/>
              </w:rPr>
            </w:pPr>
            <w:r w:rsidRPr="00A63BD0">
              <w:rPr>
                <w:sz w:val="20"/>
              </w:rPr>
              <w:t>О</w:t>
            </w:r>
          </w:p>
        </w:tc>
        <w:tc>
          <w:tcPr>
            <w:tcW w:w="532" w:type="pct"/>
            <w:gridSpan w:val="2"/>
            <w:shd w:val="clear" w:color="auto" w:fill="auto"/>
          </w:tcPr>
          <w:p w:rsidR="00536289" w:rsidRPr="00A63BD0" w:rsidRDefault="00536289" w:rsidP="00536289">
            <w:pPr>
              <w:spacing w:after="0"/>
              <w:jc w:val="center"/>
              <w:rPr>
                <w:sz w:val="20"/>
              </w:rPr>
            </w:pPr>
            <w:r w:rsidRPr="00A63BD0">
              <w:rPr>
                <w:sz w:val="20"/>
              </w:rPr>
              <w:t>S</w:t>
            </w:r>
          </w:p>
        </w:tc>
        <w:tc>
          <w:tcPr>
            <w:tcW w:w="1387" w:type="pct"/>
            <w:gridSpan w:val="2"/>
            <w:shd w:val="clear" w:color="auto" w:fill="auto"/>
          </w:tcPr>
          <w:p w:rsidR="00536289" w:rsidRPr="00A63BD0" w:rsidRDefault="00536289" w:rsidP="00536289">
            <w:pPr>
              <w:spacing w:after="0"/>
              <w:jc w:val="both"/>
              <w:rPr>
                <w:sz w:val="20"/>
              </w:rPr>
            </w:pPr>
            <w:r w:rsidRPr="00536289">
              <w:rPr>
                <w:sz w:val="20"/>
              </w:rPr>
              <w:t>Информация о процедуре закупки</w:t>
            </w:r>
          </w:p>
        </w:tc>
        <w:tc>
          <w:tcPr>
            <w:tcW w:w="1373" w:type="pct"/>
            <w:gridSpan w:val="3"/>
            <w:shd w:val="clear" w:color="auto" w:fill="auto"/>
          </w:tcPr>
          <w:p w:rsidR="00536289" w:rsidRPr="00162C8B" w:rsidRDefault="00536289" w:rsidP="00536289">
            <w:pPr>
              <w:spacing w:before="0" w:after="0"/>
              <w:jc w:val="both"/>
              <w:rPr>
                <w:sz w:val="20"/>
              </w:rPr>
            </w:pPr>
          </w:p>
        </w:tc>
      </w:tr>
      <w:tr w:rsidR="00185452" w:rsidRPr="00301389" w:rsidTr="0086113A">
        <w:trPr>
          <w:gridAfter w:val="1"/>
          <w:wAfter w:w="11" w:type="pct"/>
          <w:jc w:val="center"/>
        </w:trPr>
        <w:tc>
          <w:tcPr>
            <w:tcW w:w="739" w:type="pct"/>
            <w:shd w:val="clear" w:color="auto" w:fill="auto"/>
            <w:vAlign w:val="center"/>
          </w:tcPr>
          <w:p w:rsidR="00185452" w:rsidRPr="00301389" w:rsidRDefault="00185452" w:rsidP="0052545B">
            <w:pPr>
              <w:spacing w:before="0" w:after="0"/>
              <w:contextualSpacing/>
              <w:rPr>
                <w:sz w:val="20"/>
              </w:rPr>
            </w:pPr>
          </w:p>
        </w:tc>
        <w:tc>
          <w:tcPr>
            <w:tcW w:w="783" w:type="pct"/>
            <w:shd w:val="clear" w:color="auto" w:fill="auto"/>
          </w:tcPr>
          <w:p w:rsidR="00185452" w:rsidRPr="00A63BD0" w:rsidRDefault="00185452" w:rsidP="0052545B">
            <w:pPr>
              <w:spacing w:after="0"/>
              <w:jc w:val="both"/>
              <w:rPr>
                <w:sz w:val="20"/>
              </w:rPr>
            </w:pPr>
            <w:r w:rsidRPr="00A63BD0">
              <w:rPr>
                <w:sz w:val="20"/>
              </w:rPr>
              <w:t>contractConditionsInfo</w:t>
            </w:r>
          </w:p>
        </w:tc>
        <w:tc>
          <w:tcPr>
            <w:tcW w:w="175" w:type="pct"/>
            <w:gridSpan w:val="2"/>
            <w:shd w:val="clear" w:color="auto" w:fill="auto"/>
          </w:tcPr>
          <w:p w:rsidR="00185452" w:rsidRPr="00A63BD0" w:rsidRDefault="00185452" w:rsidP="0052545B">
            <w:pPr>
              <w:spacing w:after="0"/>
              <w:jc w:val="center"/>
              <w:rPr>
                <w:sz w:val="20"/>
              </w:rPr>
            </w:pPr>
            <w:r w:rsidRPr="00A63BD0">
              <w:rPr>
                <w:sz w:val="20"/>
              </w:rPr>
              <w:t>О</w:t>
            </w:r>
          </w:p>
        </w:tc>
        <w:tc>
          <w:tcPr>
            <w:tcW w:w="532" w:type="pct"/>
            <w:gridSpan w:val="2"/>
            <w:shd w:val="clear" w:color="auto" w:fill="auto"/>
          </w:tcPr>
          <w:p w:rsidR="00185452" w:rsidRPr="00A63BD0" w:rsidRDefault="00185452" w:rsidP="0052545B">
            <w:pPr>
              <w:spacing w:after="0"/>
              <w:jc w:val="center"/>
              <w:rPr>
                <w:sz w:val="20"/>
              </w:rPr>
            </w:pPr>
            <w:r w:rsidRPr="00A63BD0">
              <w:rPr>
                <w:sz w:val="20"/>
              </w:rPr>
              <w:t>S</w:t>
            </w:r>
          </w:p>
        </w:tc>
        <w:tc>
          <w:tcPr>
            <w:tcW w:w="1387" w:type="pct"/>
            <w:gridSpan w:val="2"/>
            <w:shd w:val="clear" w:color="auto" w:fill="auto"/>
          </w:tcPr>
          <w:p w:rsidR="00185452" w:rsidRPr="00A63BD0" w:rsidRDefault="00185452" w:rsidP="0052545B">
            <w:pPr>
              <w:spacing w:after="0"/>
              <w:jc w:val="both"/>
              <w:rPr>
                <w:sz w:val="20"/>
              </w:rPr>
            </w:pPr>
            <w:r w:rsidRPr="00A63BD0">
              <w:rPr>
                <w:sz w:val="20"/>
              </w:rPr>
              <w:t>Условия контракта</w:t>
            </w:r>
          </w:p>
        </w:tc>
        <w:tc>
          <w:tcPr>
            <w:tcW w:w="1373" w:type="pct"/>
            <w:gridSpan w:val="3"/>
            <w:shd w:val="clear" w:color="auto" w:fill="auto"/>
          </w:tcPr>
          <w:p w:rsidR="00185452" w:rsidRPr="00162C8B" w:rsidRDefault="00185452" w:rsidP="0052545B">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customerRequirementsInfo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 заказчиков</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purchaseObjectsInfo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О</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Объекты закупки</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preferensesInfo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Преимущества</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requirementsInfo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Требования</w:t>
            </w:r>
          </w:p>
        </w:tc>
        <w:tc>
          <w:tcPr>
            <w:tcW w:w="1373" w:type="pct"/>
            <w:gridSpan w:val="3"/>
            <w:shd w:val="clear" w:color="auto" w:fill="auto"/>
          </w:tcPr>
          <w:p w:rsidR="00FB7E56" w:rsidRPr="00162C8B" w:rsidRDefault="00FB7E56" w:rsidP="00FB7E56">
            <w:pPr>
              <w:spacing w:before="0" w:after="0"/>
              <w:jc w:val="both"/>
              <w:rPr>
                <w:sz w:val="20"/>
              </w:rPr>
            </w:pPr>
            <w:del w:id="804" w:author="Yugin Vitaly" w:date="2020-09-16T18:30:00Z">
              <w:r w:rsidDel="0086113A">
                <w:rPr>
                  <w:sz w:val="20"/>
                </w:rPr>
                <w:delText xml:space="preserve">Состав блока см. состав соответствующего блока в документе </w:delText>
              </w:r>
              <w:r w:rsidRPr="00ED33B6" w:rsidDel="0086113A">
                <w:rPr>
                  <w:sz w:val="20"/>
                </w:rPr>
                <w:delText>«</w:delText>
              </w:r>
              <w:r w:rsidRPr="00CA43E0" w:rsidDel="0086113A">
                <w:rPr>
                  <w:sz w:val="20"/>
                </w:rPr>
                <w:delText>Извещение о проведении ЭЗК20 (запрос котировок в электронной форме с 01.10.2020 года)</w:delText>
              </w:r>
              <w:r w:rsidRPr="00CA43E0" w:rsidDel="0086113A">
                <w:rPr>
                  <w:bCs/>
                  <w:sz w:val="20"/>
                </w:rPr>
                <w:delText>» (</w:delText>
              </w:r>
              <w:r w:rsidRPr="00CA43E0" w:rsidDel="0086113A">
                <w:rPr>
                  <w:bCs/>
                  <w:sz w:val="20"/>
                  <w:lang w:val="en-US"/>
                </w:rPr>
                <w:delText>epN</w:delText>
              </w:r>
              <w:r w:rsidRPr="00CA43E0" w:rsidDel="0086113A">
                <w:rPr>
                  <w:bCs/>
                  <w:sz w:val="20"/>
                </w:rPr>
                <w:delText>otificationEZK2020)</w:delText>
              </w:r>
            </w:del>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A63BD0">
              <w:rPr>
                <w:sz w:val="20"/>
              </w:rPr>
              <w:t>restrictionsInfo</w:t>
            </w:r>
          </w:p>
        </w:tc>
        <w:tc>
          <w:tcPr>
            <w:tcW w:w="175" w:type="pct"/>
            <w:gridSpan w:val="2"/>
            <w:shd w:val="clear" w:color="auto" w:fill="auto"/>
          </w:tcPr>
          <w:p w:rsidR="00FB7E56" w:rsidRPr="00A63BD0" w:rsidRDefault="00FB7E56" w:rsidP="00FB7E56">
            <w:pPr>
              <w:spacing w:after="0"/>
              <w:jc w:val="center"/>
              <w:rPr>
                <w:sz w:val="20"/>
              </w:rPr>
            </w:pPr>
            <w:r w:rsidRPr="00A63BD0">
              <w:rPr>
                <w:sz w:val="20"/>
              </w:rPr>
              <w:t>Н</w:t>
            </w:r>
          </w:p>
        </w:tc>
        <w:tc>
          <w:tcPr>
            <w:tcW w:w="532" w:type="pct"/>
            <w:gridSpan w:val="2"/>
            <w:shd w:val="clear" w:color="auto" w:fill="auto"/>
          </w:tcPr>
          <w:p w:rsidR="00FB7E56" w:rsidRPr="00A63BD0" w:rsidRDefault="00FB7E56" w:rsidP="00FB7E56">
            <w:pPr>
              <w:spacing w:after="0"/>
              <w:jc w:val="center"/>
              <w:rPr>
                <w:sz w:val="20"/>
              </w:rPr>
            </w:pPr>
            <w:r w:rsidRPr="00A63BD0">
              <w:rPr>
                <w:sz w:val="20"/>
              </w:rPr>
              <w:t>S</w:t>
            </w:r>
          </w:p>
        </w:tc>
        <w:tc>
          <w:tcPr>
            <w:tcW w:w="1387" w:type="pct"/>
            <w:gridSpan w:val="2"/>
            <w:shd w:val="clear" w:color="auto" w:fill="auto"/>
          </w:tcPr>
          <w:p w:rsidR="00FB7E56" w:rsidRPr="00A63BD0" w:rsidRDefault="00FB7E56" w:rsidP="00FB7E56">
            <w:pPr>
              <w:spacing w:after="0"/>
              <w:jc w:val="both"/>
              <w:rPr>
                <w:sz w:val="20"/>
              </w:rPr>
            </w:pPr>
            <w:r w:rsidRPr="00A63BD0">
              <w:rPr>
                <w:sz w:val="20"/>
              </w:rPr>
              <w:t>Ограничения</w:t>
            </w:r>
          </w:p>
        </w:tc>
        <w:tc>
          <w:tcPr>
            <w:tcW w:w="1373" w:type="pct"/>
            <w:gridSpan w:val="3"/>
            <w:shd w:val="clear" w:color="auto" w:fill="auto"/>
          </w:tcPr>
          <w:p w:rsidR="00FB7E56" w:rsidRPr="00162C8B" w:rsidRDefault="00FB7E56" w:rsidP="00FB7E56">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B7E56" w:rsidP="00FB7E56">
            <w:pPr>
              <w:spacing w:after="0"/>
              <w:jc w:val="both"/>
              <w:rPr>
                <w:sz w:val="20"/>
              </w:rPr>
            </w:pPr>
            <w:r w:rsidRPr="00536289">
              <w:rPr>
                <w:sz w:val="20"/>
              </w:rPr>
              <w:t>flags</w:t>
            </w:r>
          </w:p>
        </w:tc>
        <w:tc>
          <w:tcPr>
            <w:tcW w:w="175" w:type="pct"/>
            <w:gridSpan w:val="2"/>
            <w:shd w:val="clear" w:color="auto" w:fill="auto"/>
          </w:tcPr>
          <w:p w:rsidR="00FB7E56" w:rsidRPr="00FF48FF" w:rsidRDefault="00FF48FF" w:rsidP="00FB7E56">
            <w:pPr>
              <w:spacing w:after="0"/>
              <w:jc w:val="center"/>
              <w:rPr>
                <w:sz w:val="20"/>
              </w:rPr>
            </w:pPr>
            <w:r>
              <w:rPr>
                <w:sz w:val="20"/>
              </w:rPr>
              <w:t>О</w:t>
            </w:r>
          </w:p>
        </w:tc>
        <w:tc>
          <w:tcPr>
            <w:tcW w:w="532" w:type="pct"/>
            <w:gridSpan w:val="2"/>
            <w:shd w:val="clear" w:color="auto" w:fill="auto"/>
          </w:tcPr>
          <w:p w:rsidR="00FB7E56" w:rsidRPr="00FF48FF" w:rsidRDefault="00FF48FF" w:rsidP="00FB7E56">
            <w:pPr>
              <w:spacing w:after="0"/>
              <w:jc w:val="center"/>
              <w:rPr>
                <w:sz w:val="20"/>
                <w:lang w:val="en-US"/>
              </w:rPr>
            </w:pPr>
            <w:r>
              <w:rPr>
                <w:sz w:val="20"/>
                <w:lang w:val="en-US"/>
              </w:rPr>
              <w:t>S</w:t>
            </w:r>
          </w:p>
        </w:tc>
        <w:tc>
          <w:tcPr>
            <w:tcW w:w="1387" w:type="pct"/>
            <w:gridSpan w:val="2"/>
            <w:shd w:val="clear" w:color="auto" w:fill="auto"/>
          </w:tcPr>
          <w:p w:rsidR="00FB7E56" w:rsidRPr="00A63BD0" w:rsidRDefault="00FB7E56" w:rsidP="00FB7E56">
            <w:pPr>
              <w:spacing w:after="0"/>
              <w:jc w:val="both"/>
              <w:rPr>
                <w:sz w:val="20"/>
              </w:rPr>
            </w:pPr>
            <w:r w:rsidRPr="00536289">
              <w:rPr>
                <w:sz w:val="20"/>
              </w:rPr>
              <w:t>Логические признаки извещения</w:t>
            </w:r>
          </w:p>
        </w:tc>
        <w:tc>
          <w:tcPr>
            <w:tcW w:w="1373" w:type="pct"/>
            <w:gridSpan w:val="3"/>
            <w:shd w:val="clear" w:color="auto" w:fill="auto"/>
          </w:tcPr>
          <w:p w:rsidR="00FB7E56" w:rsidRPr="00162C8B" w:rsidRDefault="00FB7E56" w:rsidP="00FB7E56">
            <w:pPr>
              <w:spacing w:before="0" w:after="0"/>
              <w:jc w:val="both"/>
              <w:rPr>
                <w:sz w:val="20"/>
              </w:rPr>
            </w:pPr>
          </w:p>
        </w:tc>
      </w:tr>
      <w:tr w:rsidR="00FB7E56" w:rsidRPr="006B1628" w:rsidTr="0086113A">
        <w:trPr>
          <w:gridAfter w:val="1"/>
          <w:wAfter w:w="11" w:type="pct"/>
          <w:jc w:val="center"/>
        </w:trPr>
        <w:tc>
          <w:tcPr>
            <w:tcW w:w="4989" w:type="pct"/>
            <w:gridSpan w:val="11"/>
            <w:shd w:val="clear" w:color="auto" w:fill="auto"/>
            <w:vAlign w:val="center"/>
          </w:tcPr>
          <w:p w:rsidR="00FB7E56" w:rsidRPr="006B1628" w:rsidRDefault="00FF48FF" w:rsidP="00CE390E">
            <w:pPr>
              <w:keepNext/>
              <w:spacing w:before="0" w:after="0"/>
              <w:contextualSpacing/>
              <w:jc w:val="center"/>
              <w:rPr>
                <w:b/>
                <w:sz w:val="20"/>
              </w:rPr>
            </w:pPr>
            <w:r w:rsidRPr="00FF48FF">
              <w:rPr>
                <w:b/>
                <w:bCs/>
                <w:sz w:val="20"/>
              </w:rPr>
              <w:lastRenderedPageBreak/>
              <w:t>Информация о процедуре закупки</w:t>
            </w:r>
          </w:p>
        </w:tc>
      </w:tr>
      <w:tr w:rsidR="00FB7E56" w:rsidRPr="00301389" w:rsidTr="0086113A">
        <w:trPr>
          <w:gridAfter w:val="1"/>
          <w:wAfter w:w="11" w:type="pct"/>
          <w:jc w:val="center"/>
        </w:trPr>
        <w:tc>
          <w:tcPr>
            <w:tcW w:w="739" w:type="pct"/>
            <w:shd w:val="clear" w:color="auto" w:fill="auto"/>
          </w:tcPr>
          <w:p w:rsidR="00FB7E56" w:rsidRPr="00162C8B" w:rsidRDefault="00FF48FF" w:rsidP="00CE390E">
            <w:pPr>
              <w:spacing w:before="0" w:after="0"/>
              <w:jc w:val="both"/>
              <w:rPr>
                <w:sz w:val="20"/>
              </w:rPr>
            </w:pPr>
            <w:r w:rsidRPr="00FF48FF">
              <w:rPr>
                <w:b/>
                <w:bCs/>
                <w:sz w:val="20"/>
              </w:rPr>
              <w:t>procedureInfo</w:t>
            </w:r>
          </w:p>
        </w:tc>
        <w:tc>
          <w:tcPr>
            <w:tcW w:w="783" w:type="pct"/>
            <w:shd w:val="clear" w:color="auto" w:fill="auto"/>
            <w:vAlign w:val="center"/>
          </w:tcPr>
          <w:p w:rsidR="00FB7E56" w:rsidRPr="00301389" w:rsidRDefault="00FB7E56" w:rsidP="00CE390E">
            <w:pPr>
              <w:keepNext/>
              <w:spacing w:before="0" w:after="0"/>
              <w:contextualSpacing/>
              <w:rPr>
                <w:b/>
                <w:sz w:val="20"/>
              </w:rPr>
            </w:pPr>
          </w:p>
        </w:tc>
        <w:tc>
          <w:tcPr>
            <w:tcW w:w="175"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532" w:type="pct"/>
            <w:gridSpan w:val="2"/>
            <w:shd w:val="clear" w:color="auto" w:fill="auto"/>
            <w:vAlign w:val="center"/>
          </w:tcPr>
          <w:p w:rsidR="00FB7E56" w:rsidRPr="00301389" w:rsidRDefault="00FB7E56" w:rsidP="00CE390E">
            <w:pPr>
              <w:keepNext/>
              <w:spacing w:before="0" w:after="0"/>
              <w:contextualSpacing/>
              <w:jc w:val="center"/>
              <w:rPr>
                <w:b/>
                <w:sz w:val="20"/>
              </w:rPr>
            </w:pPr>
          </w:p>
        </w:tc>
        <w:tc>
          <w:tcPr>
            <w:tcW w:w="1387" w:type="pct"/>
            <w:gridSpan w:val="2"/>
            <w:shd w:val="clear" w:color="auto" w:fill="auto"/>
            <w:vAlign w:val="center"/>
          </w:tcPr>
          <w:p w:rsidR="00FB7E56" w:rsidRPr="00301389" w:rsidRDefault="00FB7E56" w:rsidP="00CE390E">
            <w:pPr>
              <w:keepNext/>
              <w:spacing w:before="0" w:after="0"/>
              <w:contextualSpacing/>
              <w:rPr>
                <w:b/>
                <w:sz w:val="20"/>
              </w:rPr>
            </w:pPr>
          </w:p>
        </w:tc>
        <w:tc>
          <w:tcPr>
            <w:tcW w:w="1373" w:type="pct"/>
            <w:gridSpan w:val="3"/>
            <w:shd w:val="clear" w:color="auto" w:fill="auto"/>
            <w:vAlign w:val="center"/>
          </w:tcPr>
          <w:p w:rsidR="00FB7E56" w:rsidRPr="00301389" w:rsidRDefault="00FB7E56" w:rsidP="00CE390E">
            <w:pPr>
              <w:keepNext/>
              <w:spacing w:before="0" w:after="0"/>
              <w:contextualSpacing/>
              <w:rPr>
                <w:b/>
                <w:sz w:val="20"/>
              </w:rPr>
            </w:pPr>
          </w:p>
        </w:tc>
      </w:tr>
      <w:tr w:rsidR="00FF48FF" w:rsidRPr="00301389" w:rsidTr="0086113A">
        <w:trPr>
          <w:gridAfter w:val="1"/>
          <w:wAfter w:w="11" w:type="pct"/>
          <w:jc w:val="center"/>
        </w:trPr>
        <w:tc>
          <w:tcPr>
            <w:tcW w:w="739" w:type="pct"/>
            <w:shd w:val="clear" w:color="auto" w:fill="auto"/>
            <w:vAlign w:val="center"/>
          </w:tcPr>
          <w:p w:rsidR="00FF48FF" w:rsidRPr="00301389" w:rsidRDefault="00FF48FF" w:rsidP="00FF48FF">
            <w:pPr>
              <w:spacing w:before="0" w:after="0"/>
              <w:contextualSpacing/>
              <w:rPr>
                <w:sz w:val="20"/>
              </w:rPr>
            </w:pPr>
          </w:p>
        </w:tc>
        <w:tc>
          <w:tcPr>
            <w:tcW w:w="783" w:type="pct"/>
            <w:shd w:val="clear" w:color="auto" w:fill="auto"/>
          </w:tcPr>
          <w:p w:rsidR="00FF48FF" w:rsidRPr="00A63BD0" w:rsidRDefault="00FF48FF" w:rsidP="00FF48FF">
            <w:pPr>
              <w:spacing w:after="0"/>
              <w:jc w:val="both"/>
              <w:rPr>
                <w:sz w:val="20"/>
              </w:rPr>
            </w:pPr>
            <w:r w:rsidRPr="00FF48FF">
              <w:rPr>
                <w:sz w:val="20"/>
              </w:rPr>
              <w:t>collectingInfo</w:t>
            </w:r>
          </w:p>
        </w:tc>
        <w:tc>
          <w:tcPr>
            <w:tcW w:w="175" w:type="pct"/>
            <w:gridSpan w:val="2"/>
            <w:shd w:val="clear" w:color="auto" w:fill="auto"/>
          </w:tcPr>
          <w:p w:rsidR="00FF48FF" w:rsidRPr="00FF48FF" w:rsidRDefault="00FF48FF" w:rsidP="00FF48FF">
            <w:pPr>
              <w:spacing w:after="0"/>
              <w:jc w:val="center"/>
              <w:rPr>
                <w:sz w:val="20"/>
              </w:rPr>
            </w:pPr>
            <w:r>
              <w:rPr>
                <w:sz w:val="20"/>
              </w:rPr>
              <w:t>О</w:t>
            </w:r>
          </w:p>
        </w:tc>
        <w:tc>
          <w:tcPr>
            <w:tcW w:w="532" w:type="pct"/>
            <w:gridSpan w:val="2"/>
            <w:shd w:val="clear" w:color="auto" w:fill="auto"/>
          </w:tcPr>
          <w:p w:rsidR="00FF48FF" w:rsidRPr="00FF48FF" w:rsidRDefault="00FF48FF" w:rsidP="00FF48FF">
            <w:pPr>
              <w:spacing w:after="0"/>
              <w:jc w:val="center"/>
              <w:rPr>
                <w:sz w:val="20"/>
                <w:lang w:val="en-US"/>
              </w:rPr>
            </w:pPr>
            <w:r>
              <w:rPr>
                <w:sz w:val="20"/>
                <w:lang w:val="en-US"/>
              </w:rPr>
              <w:t>S</w:t>
            </w:r>
          </w:p>
        </w:tc>
        <w:tc>
          <w:tcPr>
            <w:tcW w:w="1387" w:type="pct"/>
            <w:gridSpan w:val="2"/>
            <w:shd w:val="clear" w:color="auto" w:fill="auto"/>
          </w:tcPr>
          <w:p w:rsidR="00FF48FF" w:rsidRPr="00A63BD0" w:rsidRDefault="00FF48FF" w:rsidP="00FF48FF">
            <w:pPr>
              <w:spacing w:after="0"/>
              <w:jc w:val="both"/>
              <w:rPr>
                <w:sz w:val="20"/>
              </w:rPr>
            </w:pPr>
            <w:r w:rsidRPr="00FF48FF">
              <w:rPr>
                <w:sz w:val="20"/>
              </w:rPr>
              <w:t>Информация о подаче заявок</w:t>
            </w:r>
          </w:p>
        </w:tc>
        <w:tc>
          <w:tcPr>
            <w:tcW w:w="1373" w:type="pct"/>
            <w:gridSpan w:val="3"/>
            <w:shd w:val="clear" w:color="auto" w:fill="auto"/>
          </w:tcPr>
          <w:p w:rsidR="00FF48FF" w:rsidRPr="00162C8B" w:rsidRDefault="00FF48FF" w:rsidP="00FF48FF">
            <w:pPr>
              <w:spacing w:before="0" w:after="0"/>
              <w:jc w:val="both"/>
              <w:rPr>
                <w:sz w:val="20"/>
              </w:rPr>
            </w:pPr>
          </w:p>
        </w:tc>
      </w:tr>
      <w:tr w:rsidR="00FB7E56" w:rsidRPr="00301389" w:rsidTr="0086113A">
        <w:trPr>
          <w:gridAfter w:val="1"/>
          <w:wAfter w:w="11" w:type="pct"/>
          <w:jc w:val="center"/>
        </w:trPr>
        <w:tc>
          <w:tcPr>
            <w:tcW w:w="739" w:type="pct"/>
            <w:shd w:val="clear" w:color="auto" w:fill="auto"/>
            <w:vAlign w:val="center"/>
          </w:tcPr>
          <w:p w:rsidR="00FB7E56" w:rsidRPr="00301389" w:rsidRDefault="00FB7E56" w:rsidP="00FB7E56">
            <w:pPr>
              <w:spacing w:before="0" w:after="0"/>
              <w:contextualSpacing/>
              <w:rPr>
                <w:sz w:val="20"/>
              </w:rPr>
            </w:pPr>
          </w:p>
        </w:tc>
        <w:tc>
          <w:tcPr>
            <w:tcW w:w="783" w:type="pct"/>
            <w:shd w:val="clear" w:color="auto" w:fill="auto"/>
          </w:tcPr>
          <w:p w:rsidR="00FB7E56" w:rsidRPr="00A63BD0" w:rsidRDefault="00FF48FF" w:rsidP="00FB7E56">
            <w:pPr>
              <w:spacing w:after="0"/>
              <w:jc w:val="both"/>
              <w:rPr>
                <w:sz w:val="20"/>
              </w:rPr>
            </w:pPr>
            <w:r w:rsidRPr="00FF48FF">
              <w:rPr>
                <w:sz w:val="20"/>
              </w:rPr>
              <w:t>biddingDate</w:t>
            </w:r>
          </w:p>
        </w:tc>
        <w:tc>
          <w:tcPr>
            <w:tcW w:w="175" w:type="pct"/>
            <w:gridSpan w:val="2"/>
            <w:shd w:val="clear" w:color="auto" w:fill="auto"/>
          </w:tcPr>
          <w:p w:rsidR="00FB7E56" w:rsidRPr="00FF48FF" w:rsidRDefault="00FF48FF" w:rsidP="00FB7E56">
            <w:pPr>
              <w:spacing w:after="0"/>
              <w:jc w:val="center"/>
              <w:rPr>
                <w:sz w:val="20"/>
              </w:rPr>
            </w:pPr>
            <w:r>
              <w:rPr>
                <w:sz w:val="20"/>
              </w:rPr>
              <w:t>Н</w:t>
            </w:r>
          </w:p>
        </w:tc>
        <w:tc>
          <w:tcPr>
            <w:tcW w:w="532" w:type="pct"/>
            <w:gridSpan w:val="2"/>
            <w:shd w:val="clear" w:color="auto" w:fill="auto"/>
          </w:tcPr>
          <w:p w:rsidR="00FB7E56"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B7E56" w:rsidRPr="00A63BD0" w:rsidRDefault="00FD557D" w:rsidP="00FD557D">
            <w:pPr>
              <w:spacing w:after="0"/>
              <w:jc w:val="both"/>
              <w:rPr>
                <w:sz w:val="20"/>
              </w:rPr>
            </w:pPr>
            <w:r w:rsidRPr="00FD557D">
              <w:rPr>
                <w:sz w:val="20"/>
              </w:rPr>
              <w:t>Дата проведения процедуры подачи предложений о цене контракта либо о сумме цен</w:t>
            </w:r>
            <w:r>
              <w:rPr>
                <w:sz w:val="20"/>
              </w:rPr>
              <w:t xml:space="preserve"> единиц товара, работы, услуги</w:t>
            </w:r>
          </w:p>
        </w:tc>
        <w:tc>
          <w:tcPr>
            <w:tcW w:w="1373" w:type="pct"/>
            <w:gridSpan w:val="3"/>
            <w:shd w:val="clear" w:color="auto" w:fill="auto"/>
          </w:tcPr>
          <w:p w:rsidR="00FB7E56" w:rsidRPr="00162C8B" w:rsidRDefault="00FD557D" w:rsidP="00FB7E56">
            <w:pPr>
              <w:spacing w:before="0" w:after="0"/>
              <w:jc w:val="both"/>
              <w:rPr>
                <w:sz w:val="20"/>
              </w:rPr>
            </w:pPr>
            <w:r w:rsidRPr="00FD557D">
              <w:rPr>
                <w:sz w:val="20"/>
              </w:rPr>
              <w:t>Игнорируется при приёме, заполняется при передаче</w:t>
            </w: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F48FF" w:rsidRDefault="00FD557D" w:rsidP="00FB7E56">
            <w:pPr>
              <w:spacing w:after="0"/>
              <w:jc w:val="both"/>
              <w:rPr>
                <w:sz w:val="20"/>
              </w:rPr>
            </w:pPr>
            <w:r w:rsidRPr="00FD557D">
              <w:rPr>
                <w:sz w:val="20"/>
              </w:rPr>
              <w:t>summarizingDate</w:t>
            </w:r>
          </w:p>
        </w:tc>
        <w:tc>
          <w:tcPr>
            <w:tcW w:w="175" w:type="pct"/>
            <w:gridSpan w:val="2"/>
            <w:shd w:val="clear" w:color="auto" w:fill="auto"/>
          </w:tcPr>
          <w:p w:rsidR="00FD557D" w:rsidRPr="00FD557D" w:rsidRDefault="00FD557D" w:rsidP="00FB7E56">
            <w:pPr>
              <w:spacing w:after="0"/>
              <w:jc w:val="center"/>
              <w:rPr>
                <w:sz w:val="20"/>
              </w:rPr>
            </w:pPr>
            <w:r>
              <w:rPr>
                <w:sz w:val="20"/>
              </w:rPr>
              <w:t>О</w:t>
            </w:r>
          </w:p>
        </w:tc>
        <w:tc>
          <w:tcPr>
            <w:tcW w:w="532" w:type="pct"/>
            <w:gridSpan w:val="2"/>
            <w:shd w:val="clear" w:color="auto" w:fill="auto"/>
          </w:tcPr>
          <w:p w:rsidR="00FD557D" w:rsidRPr="00FD557D" w:rsidRDefault="00FD557D" w:rsidP="00FB7E56">
            <w:pPr>
              <w:spacing w:after="0"/>
              <w:jc w:val="center"/>
              <w:rPr>
                <w:sz w:val="20"/>
                <w:lang w:val="en-US"/>
              </w:rPr>
            </w:pPr>
            <w:r>
              <w:rPr>
                <w:sz w:val="20"/>
                <w:lang w:val="en-US"/>
              </w:rPr>
              <w:t>D</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Дата подведения итогов определения поставщика</w:t>
            </w:r>
          </w:p>
        </w:tc>
        <w:tc>
          <w:tcPr>
            <w:tcW w:w="1373" w:type="pct"/>
            <w:gridSpan w:val="3"/>
            <w:shd w:val="clear" w:color="auto" w:fill="auto"/>
          </w:tcPr>
          <w:p w:rsidR="00FD557D" w:rsidRPr="00FD557D" w:rsidRDefault="00FD557D" w:rsidP="00FB7E56">
            <w:pPr>
              <w:spacing w:before="0" w:after="0"/>
              <w:jc w:val="both"/>
              <w:rPr>
                <w:sz w:val="20"/>
              </w:rPr>
            </w:pPr>
          </w:p>
        </w:tc>
      </w:tr>
      <w:tr w:rsidR="00FD557D" w:rsidRPr="00301389" w:rsidTr="0086113A">
        <w:trPr>
          <w:gridAfter w:val="1"/>
          <w:wAfter w:w="11" w:type="pct"/>
          <w:jc w:val="center"/>
        </w:trPr>
        <w:tc>
          <w:tcPr>
            <w:tcW w:w="739" w:type="pct"/>
            <w:shd w:val="clear" w:color="auto" w:fill="auto"/>
            <w:vAlign w:val="center"/>
          </w:tcPr>
          <w:p w:rsidR="00FD557D" w:rsidRPr="00301389" w:rsidRDefault="00FD557D" w:rsidP="00FB7E56">
            <w:pPr>
              <w:spacing w:before="0" w:after="0"/>
              <w:contextualSpacing/>
              <w:rPr>
                <w:sz w:val="20"/>
              </w:rPr>
            </w:pPr>
          </w:p>
        </w:tc>
        <w:tc>
          <w:tcPr>
            <w:tcW w:w="783" w:type="pct"/>
            <w:shd w:val="clear" w:color="auto" w:fill="auto"/>
          </w:tcPr>
          <w:p w:rsidR="00FD557D" w:rsidRPr="00FD557D" w:rsidRDefault="00FD557D" w:rsidP="00FB7E56">
            <w:pPr>
              <w:spacing w:after="0"/>
              <w:jc w:val="both"/>
              <w:rPr>
                <w:sz w:val="20"/>
              </w:rPr>
            </w:pPr>
            <w:r w:rsidRPr="00FD557D">
              <w:rPr>
                <w:sz w:val="20"/>
              </w:rPr>
              <w:t>additionalInfo</w:t>
            </w:r>
          </w:p>
        </w:tc>
        <w:tc>
          <w:tcPr>
            <w:tcW w:w="175" w:type="pct"/>
            <w:gridSpan w:val="2"/>
            <w:shd w:val="clear" w:color="auto" w:fill="auto"/>
          </w:tcPr>
          <w:p w:rsidR="00FD557D" w:rsidRDefault="00FD557D" w:rsidP="00FB7E56">
            <w:pPr>
              <w:spacing w:after="0"/>
              <w:jc w:val="center"/>
              <w:rPr>
                <w:sz w:val="20"/>
              </w:rPr>
            </w:pPr>
            <w:r>
              <w:rPr>
                <w:sz w:val="20"/>
              </w:rPr>
              <w:t>Н</w:t>
            </w:r>
          </w:p>
        </w:tc>
        <w:tc>
          <w:tcPr>
            <w:tcW w:w="532" w:type="pct"/>
            <w:gridSpan w:val="2"/>
            <w:shd w:val="clear" w:color="auto" w:fill="auto"/>
          </w:tcPr>
          <w:p w:rsidR="00FD557D" w:rsidRPr="00FD557D" w:rsidRDefault="00FD557D" w:rsidP="00FB7E56">
            <w:pPr>
              <w:spacing w:after="0"/>
              <w:jc w:val="center"/>
              <w:rPr>
                <w:sz w:val="20"/>
              </w:rPr>
            </w:pPr>
            <w:r>
              <w:rPr>
                <w:sz w:val="20"/>
              </w:rPr>
              <w:t>Т(1-2000)</w:t>
            </w:r>
          </w:p>
        </w:tc>
        <w:tc>
          <w:tcPr>
            <w:tcW w:w="1387" w:type="pct"/>
            <w:gridSpan w:val="2"/>
            <w:shd w:val="clear" w:color="auto" w:fill="auto"/>
          </w:tcPr>
          <w:p w:rsidR="00FD557D" w:rsidRPr="00FD557D" w:rsidRDefault="00FD557D" w:rsidP="00FD557D">
            <w:pPr>
              <w:spacing w:after="0"/>
              <w:jc w:val="both"/>
              <w:rPr>
                <w:sz w:val="20"/>
              </w:rPr>
            </w:pPr>
            <w:r w:rsidRPr="00FD557D">
              <w:rPr>
                <w:sz w:val="20"/>
              </w:rPr>
              <w:t>Дополнительная информация о заключении контракта</w:t>
            </w:r>
          </w:p>
        </w:tc>
        <w:tc>
          <w:tcPr>
            <w:tcW w:w="1373" w:type="pct"/>
            <w:gridSpan w:val="3"/>
            <w:shd w:val="clear" w:color="auto" w:fill="auto"/>
          </w:tcPr>
          <w:p w:rsidR="00FD557D" w:rsidRPr="00FD557D" w:rsidRDefault="00FD557D" w:rsidP="00FB7E56">
            <w:pPr>
              <w:spacing w:before="0" w:after="0"/>
              <w:jc w:val="both"/>
              <w:rPr>
                <w:sz w:val="20"/>
              </w:rPr>
            </w:pPr>
          </w:p>
        </w:tc>
      </w:tr>
      <w:tr w:rsidR="00D95E75" w:rsidRPr="006B1628" w:rsidTr="0086113A">
        <w:trPr>
          <w:gridAfter w:val="1"/>
          <w:wAfter w:w="11" w:type="pct"/>
          <w:jc w:val="center"/>
        </w:trPr>
        <w:tc>
          <w:tcPr>
            <w:tcW w:w="4989" w:type="pct"/>
            <w:gridSpan w:val="11"/>
            <w:shd w:val="clear" w:color="auto" w:fill="auto"/>
            <w:vAlign w:val="center"/>
          </w:tcPr>
          <w:p w:rsidR="00D95E75" w:rsidRPr="006B1628" w:rsidRDefault="00D95E75" w:rsidP="00CE390E">
            <w:pPr>
              <w:keepNext/>
              <w:spacing w:before="0" w:after="0"/>
              <w:contextualSpacing/>
              <w:jc w:val="center"/>
              <w:rPr>
                <w:b/>
                <w:sz w:val="20"/>
              </w:rPr>
            </w:pPr>
            <w:r w:rsidRPr="00D95E75">
              <w:rPr>
                <w:b/>
                <w:bCs/>
                <w:sz w:val="20"/>
              </w:rPr>
              <w:t>Информация о подаче заявок</w:t>
            </w:r>
          </w:p>
        </w:tc>
      </w:tr>
      <w:tr w:rsidR="00D95E75" w:rsidRPr="00301389" w:rsidTr="0086113A">
        <w:trPr>
          <w:gridAfter w:val="1"/>
          <w:wAfter w:w="11" w:type="pct"/>
          <w:jc w:val="center"/>
        </w:trPr>
        <w:tc>
          <w:tcPr>
            <w:tcW w:w="739" w:type="pct"/>
            <w:shd w:val="clear" w:color="auto" w:fill="auto"/>
          </w:tcPr>
          <w:p w:rsidR="00D95E75" w:rsidRPr="00162C8B" w:rsidRDefault="00D95E75" w:rsidP="00CE390E">
            <w:pPr>
              <w:spacing w:before="0" w:after="0"/>
              <w:jc w:val="both"/>
              <w:rPr>
                <w:sz w:val="20"/>
              </w:rPr>
            </w:pPr>
            <w:r w:rsidRPr="00D95E75">
              <w:rPr>
                <w:b/>
                <w:bCs/>
                <w:sz w:val="20"/>
              </w:rPr>
              <w:t>collectingInfo</w:t>
            </w:r>
          </w:p>
        </w:tc>
        <w:tc>
          <w:tcPr>
            <w:tcW w:w="783" w:type="pct"/>
            <w:shd w:val="clear" w:color="auto" w:fill="auto"/>
            <w:vAlign w:val="center"/>
          </w:tcPr>
          <w:p w:rsidR="00D95E75" w:rsidRPr="00301389" w:rsidRDefault="00D95E75" w:rsidP="00CE390E">
            <w:pPr>
              <w:keepNext/>
              <w:spacing w:before="0" w:after="0"/>
              <w:contextualSpacing/>
              <w:rPr>
                <w:b/>
                <w:sz w:val="20"/>
              </w:rPr>
            </w:pPr>
          </w:p>
        </w:tc>
        <w:tc>
          <w:tcPr>
            <w:tcW w:w="175"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532" w:type="pct"/>
            <w:gridSpan w:val="2"/>
            <w:shd w:val="clear" w:color="auto" w:fill="auto"/>
            <w:vAlign w:val="center"/>
          </w:tcPr>
          <w:p w:rsidR="00D95E75" w:rsidRPr="00301389" w:rsidRDefault="00D95E75" w:rsidP="00CE390E">
            <w:pPr>
              <w:keepNext/>
              <w:spacing w:before="0" w:after="0"/>
              <w:contextualSpacing/>
              <w:jc w:val="center"/>
              <w:rPr>
                <w:b/>
                <w:sz w:val="20"/>
              </w:rPr>
            </w:pPr>
          </w:p>
        </w:tc>
        <w:tc>
          <w:tcPr>
            <w:tcW w:w="1387" w:type="pct"/>
            <w:gridSpan w:val="2"/>
            <w:shd w:val="clear" w:color="auto" w:fill="auto"/>
            <w:vAlign w:val="center"/>
          </w:tcPr>
          <w:p w:rsidR="00D95E75" w:rsidRPr="00301389" w:rsidRDefault="00D95E75" w:rsidP="00CE390E">
            <w:pPr>
              <w:keepNext/>
              <w:spacing w:before="0" w:after="0"/>
              <w:contextualSpacing/>
              <w:rPr>
                <w:b/>
                <w:sz w:val="20"/>
              </w:rPr>
            </w:pPr>
          </w:p>
        </w:tc>
        <w:tc>
          <w:tcPr>
            <w:tcW w:w="1373" w:type="pct"/>
            <w:gridSpan w:val="3"/>
            <w:shd w:val="clear" w:color="auto" w:fill="auto"/>
            <w:vAlign w:val="center"/>
          </w:tcPr>
          <w:p w:rsidR="00D95E75" w:rsidRPr="00301389" w:rsidRDefault="00D95E75"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startDT</w:t>
            </w:r>
          </w:p>
        </w:tc>
        <w:tc>
          <w:tcPr>
            <w:tcW w:w="175" w:type="pct"/>
            <w:gridSpan w:val="2"/>
            <w:shd w:val="clear" w:color="auto" w:fill="auto"/>
          </w:tcPr>
          <w:p w:rsidR="00D95E75" w:rsidRPr="00FF48FF" w:rsidRDefault="00D95E75" w:rsidP="00D95E75">
            <w:pPr>
              <w:spacing w:after="0"/>
              <w:jc w:val="center"/>
              <w:rPr>
                <w:sz w:val="20"/>
              </w:rPr>
            </w:pPr>
            <w:r>
              <w:rPr>
                <w:sz w:val="20"/>
              </w:rPr>
              <w:t>Н</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w:t>
            </w:r>
            <w:r>
              <w:rPr>
                <w:sz w:val="20"/>
              </w:rPr>
              <w:t>а и время начала подачи заявок</w:t>
            </w:r>
          </w:p>
        </w:tc>
        <w:tc>
          <w:tcPr>
            <w:tcW w:w="1373" w:type="pct"/>
            <w:gridSpan w:val="3"/>
            <w:shd w:val="clear" w:color="auto" w:fill="auto"/>
          </w:tcPr>
          <w:p w:rsidR="00D95E75" w:rsidRPr="00FD557D" w:rsidRDefault="00D95E75" w:rsidP="00D95E75">
            <w:pPr>
              <w:spacing w:before="0" w:after="0"/>
              <w:jc w:val="both"/>
              <w:rPr>
                <w:sz w:val="20"/>
              </w:rPr>
            </w:pPr>
            <w:r w:rsidRPr="00D95E75">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FD557D" w:rsidRDefault="00D95E75" w:rsidP="00D95E75">
            <w:pPr>
              <w:spacing w:after="0"/>
              <w:jc w:val="both"/>
              <w:rPr>
                <w:sz w:val="20"/>
              </w:rPr>
            </w:pPr>
            <w:r w:rsidRPr="00D95E75">
              <w:rPr>
                <w:sz w:val="20"/>
              </w:rPr>
              <w:t>endDT</w:t>
            </w:r>
          </w:p>
        </w:tc>
        <w:tc>
          <w:tcPr>
            <w:tcW w:w="175" w:type="pct"/>
            <w:gridSpan w:val="2"/>
            <w:shd w:val="clear" w:color="auto" w:fill="auto"/>
          </w:tcPr>
          <w:p w:rsidR="00D95E75" w:rsidRPr="00FD557D" w:rsidRDefault="00D95E75" w:rsidP="00D95E75">
            <w:pPr>
              <w:spacing w:after="0"/>
              <w:jc w:val="center"/>
              <w:rPr>
                <w:sz w:val="20"/>
              </w:rPr>
            </w:pPr>
            <w:r>
              <w:rPr>
                <w:sz w:val="20"/>
              </w:rPr>
              <w:t>О</w:t>
            </w:r>
          </w:p>
        </w:tc>
        <w:tc>
          <w:tcPr>
            <w:tcW w:w="532" w:type="pct"/>
            <w:gridSpan w:val="2"/>
            <w:shd w:val="clear" w:color="auto" w:fill="auto"/>
          </w:tcPr>
          <w:p w:rsidR="00D95E75" w:rsidRPr="00FD557D" w:rsidRDefault="00D95E75" w:rsidP="00D95E75">
            <w:pPr>
              <w:spacing w:after="0"/>
              <w:jc w:val="center"/>
              <w:rPr>
                <w:sz w:val="20"/>
                <w:lang w:val="en-US"/>
              </w:rPr>
            </w:pPr>
            <w:r>
              <w:rPr>
                <w:sz w:val="20"/>
                <w:lang w:val="en-US"/>
              </w:rPr>
              <w:t>D</w:t>
            </w:r>
          </w:p>
        </w:tc>
        <w:tc>
          <w:tcPr>
            <w:tcW w:w="1387" w:type="pct"/>
            <w:gridSpan w:val="2"/>
            <w:shd w:val="clear" w:color="auto" w:fill="auto"/>
          </w:tcPr>
          <w:p w:rsidR="00D95E75" w:rsidRPr="00FD557D" w:rsidRDefault="00D95E75" w:rsidP="00D95E75">
            <w:pPr>
              <w:spacing w:after="0"/>
              <w:jc w:val="both"/>
              <w:rPr>
                <w:sz w:val="20"/>
              </w:rPr>
            </w:pPr>
            <w:r w:rsidRPr="00D95E75">
              <w:rPr>
                <w:sz w:val="20"/>
              </w:rPr>
              <w:t>Дата и время окончания подачи заявок</w:t>
            </w:r>
          </w:p>
        </w:tc>
        <w:tc>
          <w:tcPr>
            <w:tcW w:w="1373" w:type="pct"/>
            <w:gridSpan w:val="3"/>
            <w:shd w:val="clear" w:color="auto" w:fill="auto"/>
          </w:tcPr>
          <w:p w:rsidR="00D95E75" w:rsidRPr="00FD557D" w:rsidRDefault="00D95E75" w:rsidP="00D95E75">
            <w:pPr>
              <w:spacing w:before="0" w:after="0"/>
              <w:jc w:val="both"/>
              <w:rPr>
                <w:sz w:val="20"/>
              </w:rPr>
            </w:pPr>
          </w:p>
        </w:tc>
      </w:tr>
      <w:tr w:rsidR="00521753" w:rsidRPr="006B1628" w:rsidTr="0086113A">
        <w:trPr>
          <w:gridAfter w:val="1"/>
          <w:wAfter w:w="11" w:type="pct"/>
          <w:jc w:val="center"/>
        </w:trPr>
        <w:tc>
          <w:tcPr>
            <w:tcW w:w="4989" w:type="pct"/>
            <w:gridSpan w:val="11"/>
            <w:shd w:val="clear" w:color="auto" w:fill="auto"/>
            <w:vAlign w:val="center"/>
          </w:tcPr>
          <w:p w:rsidR="00521753" w:rsidRPr="0095435E" w:rsidRDefault="00521753" w:rsidP="00CE390E">
            <w:pPr>
              <w:keepNext/>
              <w:spacing w:before="0" w:after="0"/>
              <w:contextualSpacing/>
              <w:jc w:val="center"/>
              <w:rPr>
                <w:b/>
                <w:sz w:val="20"/>
              </w:rPr>
            </w:pPr>
            <w:r w:rsidRPr="00A63BD0">
              <w:rPr>
                <w:b/>
                <w:bCs/>
                <w:sz w:val="20"/>
              </w:rPr>
              <w:t>Условия контракта</w:t>
            </w:r>
          </w:p>
        </w:tc>
      </w:tr>
      <w:tr w:rsidR="00521753" w:rsidRPr="00301389" w:rsidTr="0086113A">
        <w:trPr>
          <w:gridAfter w:val="1"/>
          <w:wAfter w:w="11" w:type="pct"/>
          <w:jc w:val="center"/>
        </w:trPr>
        <w:tc>
          <w:tcPr>
            <w:tcW w:w="739" w:type="pct"/>
            <w:shd w:val="clear" w:color="auto" w:fill="auto"/>
          </w:tcPr>
          <w:p w:rsidR="00521753" w:rsidRPr="00162C8B" w:rsidRDefault="00521753" w:rsidP="00CE390E">
            <w:pPr>
              <w:spacing w:before="0" w:after="0"/>
              <w:jc w:val="both"/>
              <w:rPr>
                <w:sz w:val="20"/>
              </w:rPr>
            </w:pPr>
            <w:r w:rsidRPr="00A63BD0">
              <w:rPr>
                <w:b/>
                <w:bCs/>
                <w:sz w:val="20"/>
              </w:rPr>
              <w:t>contractConditionsInfo</w:t>
            </w:r>
          </w:p>
        </w:tc>
        <w:tc>
          <w:tcPr>
            <w:tcW w:w="783" w:type="pct"/>
            <w:shd w:val="clear" w:color="auto" w:fill="auto"/>
            <w:vAlign w:val="center"/>
          </w:tcPr>
          <w:p w:rsidR="00521753" w:rsidRPr="00301389" w:rsidRDefault="00521753" w:rsidP="00CE390E">
            <w:pPr>
              <w:keepNext/>
              <w:spacing w:before="0" w:after="0"/>
              <w:contextualSpacing/>
              <w:rPr>
                <w:b/>
                <w:sz w:val="20"/>
              </w:rPr>
            </w:pPr>
          </w:p>
        </w:tc>
        <w:tc>
          <w:tcPr>
            <w:tcW w:w="175" w:type="pct"/>
            <w:gridSpan w:val="2"/>
            <w:shd w:val="clear" w:color="auto" w:fill="auto"/>
            <w:vAlign w:val="center"/>
          </w:tcPr>
          <w:p w:rsidR="00521753" w:rsidRPr="00301389" w:rsidRDefault="00521753" w:rsidP="00CE390E">
            <w:pPr>
              <w:keepNext/>
              <w:spacing w:before="0" w:after="0"/>
              <w:contextualSpacing/>
              <w:jc w:val="center"/>
              <w:rPr>
                <w:b/>
                <w:sz w:val="20"/>
              </w:rPr>
            </w:pPr>
          </w:p>
        </w:tc>
        <w:tc>
          <w:tcPr>
            <w:tcW w:w="525" w:type="pct"/>
            <w:shd w:val="clear" w:color="auto" w:fill="auto"/>
            <w:vAlign w:val="center"/>
          </w:tcPr>
          <w:p w:rsidR="00521753" w:rsidRPr="00301389" w:rsidRDefault="00521753" w:rsidP="00CE390E">
            <w:pPr>
              <w:keepNext/>
              <w:spacing w:before="0" w:after="0"/>
              <w:contextualSpacing/>
              <w:jc w:val="center"/>
              <w:rPr>
                <w:b/>
                <w:sz w:val="20"/>
              </w:rPr>
            </w:pPr>
          </w:p>
        </w:tc>
        <w:tc>
          <w:tcPr>
            <w:tcW w:w="1384" w:type="pct"/>
            <w:gridSpan w:val="2"/>
            <w:shd w:val="clear" w:color="auto" w:fill="auto"/>
            <w:vAlign w:val="center"/>
          </w:tcPr>
          <w:p w:rsidR="00521753" w:rsidRPr="00301389" w:rsidRDefault="00521753" w:rsidP="00CE390E">
            <w:pPr>
              <w:keepNext/>
              <w:spacing w:before="0" w:after="0"/>
              <w:contextualSpacing/>
              <w:rPr>
                <w:b/>
                <w:sz w:val="20"/>
              </w:rPr>
            </w:pPr>
          </w:p>
        </w:tc>
        <w:tc>
          <w:tcPr>
            <w:tcW w:w="1383" w:type="pct"/>
            <w:gridSpan w:val="4"/>
            <w:shd w:val="clear" w:color="auto" w:fill="auto"/>
            <w:vAlign w:val="center"/>
          </w:tcPr>
          <w:p w:rsidR="00521753" w:rsidRPr="00301389" w:rsidRDefault="00521753" w:rsidP="00CE390E">
            <w:pPr>
              <w:keepNext/>
              <w:spacing w:before="0" w:after="0"/>
              <w:contextualSpacing/>
              <w:rPr>
                <w:b/>
                <w:sz w:val="20"/>
              </w:rPr>
            </w:pP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A63BD0">
              <w:rPr>
                <w:sz w:val="20"/>
              </w:rPr>
              <w:t>maxPriceInfo</w:t>
            </w:r>
          </w:p>
        </w:tc>
        <w:tc>
          <w:tcPr>
            <w:tcW w:w="175" w:type="pct"/>
            <w:gridSpan w:val="2"/>
            <w:shd w:val="clear" w:color="auto" w:fill="auto"/>
          </w:tcPr>
          <w:p w:rsidR="00521753" w:rsidRPr="00A63BD0" w:rsidRDefault="00521753" w:rsidP="00CE390E">
            <w:pPr>
              <w:spacing w:after="0"/>
              <w:jc w:val="center"/>
              <w:rPr>
                <w:sz w:val="20"/>
              </w:rPr>
            </w:pPr>
            <w:r w:rsidRPr="00A63BD0">
              <w:rPr>
                <w:sz w:val="20"/>
              </w:rPr>
              <w:t>О</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521753" w:rsidP="00CE390E">
            <w:pPr>
              <w:spacing w:after="0"/>
              <w:jc w:val="both"/>
              <w:rPr>
                <w:sz w:val="20"/>
              </w:rPr>
            </w:pPr>
            <w:r w:rsidRPr="00A63BD0">
              <w:rPr>
                <w:sz w:val="20"/>
              </w:rPr>
              <w:t>Информация о начальной (максимальной) цене контракта</w:t>
            </w:r>
          </w:p>
        </w:tc>
        <w:tc>
          <w:tcPr>
            <w:tcW w:w="1383" w:type="pct"/>
            <w:gridSpan w:val="4"/>
            <w:shd w:val="clear" w:color="auto" w:fill="auto"/>
          </w:tcPr>
          <w:p w:rsidR="00521753" w:rsidRPr="00A63BD0" w:rsidRDefault="00521753"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standardContractNumber</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95435E" w:rsidRDefault="00521753" w:rsidP="00CE390E">
            <w:pPr>
              <w:spacing w:after="0"/>
              <w:jc w:val="center"/>
              <w:rPr>
                <w:sz w:val="20"/>
                <w:lang w:val="en-US"/>
              </w:rPr>
            </w:pPr>
            <w:r>
              <w:rPr>
                <w:sz w:val="20"/>
                <w:lang w:val="en-US"/>
              </w:rPr>
              <w:t>T</w:t>
            </w:r>
          </w:p>
        </w:tc>
        <w:tc>
          <w:tcPr>
            <w:tcW w:w="1384" w:type="pct"/>
            <w:gridSpan w:val="2"/>
            <w:shd w:val="clear" w:color="auto" w:fill="auto"/>
          </w:tcPr>
          <w:p w:rsidR="00521753" w:rsidRPr="00A63BD0" w:rsidRDefault="00521753" w:rsidP="00CE390E">
            <w:pPr>
              <w:spacing w:after="0"/>
              <w:jc w:val="both"/>
              <w:rPr>
                <w:sz w:val="20"/>
              </w:rPr>
            </w:pPr>
            <w:r w:rsidRPr="0095435E">
              <w:rPr>
                <w:sz w:val="20"/>
              </w:rPr>
              <w:t>Номер типового контракта, типовых условий контракта</w:t>
            </w:r>
          </w:p>
        </w:tc>
        <w:tc>
          <w:tcPr>
            <w:tcW w:w="1383" w:type="pct"/>
            <w:gridSpan w:val="4"/>
            <w:shd w:val="clear" w:color="auto" w:fill="auto"/>
          </w:tcPr>
          <w:p w:rsidR="00521753" w:rsidRPr="00521753" w:rsidRDefault="00521753"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521753" w:rsidRPr="00301389" w:rsidTr="0086113A">
        <w:trPr>
          <w:gridAfter w:val="1"/>
          <w:wAfter w:w="11" w:type="pct"/>
          <w:jc w:val="center"/>
        </w:trPr>
        <w:tc>
          <w:tcPr>
            <w:tcW w:w="739" w:type="pct"/>
            <w:shd w:val="clear" w:color="auto" w:fill="auto"/>
            <w:vAlign w:val="center"/>
          </w:tcPr>
          <w:p w:rsidR="00521753" w:rsidRPr="00301389" w:rsidRDefault="00521753" w:rsidP="00CE390E">
            <w:pPr>
              <w:spacing w:before="0" w:after="0"/>
              <w:contextualSpacing/>
              <w:rPr>
                <w:sz w:val="20"/>
              </w:rPr>
            </w:pPr>
          </w:p>
        </w:tc>
        <w:tc>
          <w:tcPr>
            <w:tcW w:w="783" w:type="pct"/>
            <w:shd w:val="clear" w:color="auto" w:fill="auto"/>
          </w:tcPr>
          <w:p w:rsidR="00521753" w:rsidRPr="00A63BD0" w:rsidRDefault="00521753" w:rsidP="00CE390E">
            <w:pPr>
              <w:spacing w:after="0"/>
              <w:jc w:val="both"/>
              <w:rPr>
                <w:sz w:val="20"/>
              </w:rPr>
            </w:pPr>
            <w:r w:rsidRPr="0095435E">
              <w:rPr>
                <w:sz w:val="20"/>
              </w:rPr>
              <w:t>contractLifeCycleInfo</w:t>
            </w:r>
          </w:p>
        </w:tc>
        <w:tc>
          <w:tcPr>
            <w:tcW w:w="175" w:type="pct"/>
            <w:gridSpan w:val="2"/>
            <w:shd w:val="clear" w:color="auto" w:fill="auto"/>
          </w:tcPr>
          <w:p w:rsidR="00521753" w:rsidRPr="00A63BD0" w:rsidRDefault="00521753" w:rsidP="00CE390E">
            <w:pPr>
              <w:spacing w:after="0"/>
              <w:jc w:val="center"/>
              <w:rPr>
                <w:sz w:val="20"/>
              </w:rPr>
            </w:pPr>
            <w:r>
              <w:rPr>
                <w:sz w:val="20"/>
              </w:rPr>
              <w:t>Н</w:t>
            </w:r>
          </w:p>
        </w:tc>
        <w:tc>
          <w:tcPr>
            <w:tcW w:w="525" w:type="pct"/>
            <w:shd w:val="clear" w:color="auto" w:fill="auto"/>
          </w:tcPr>
          <w:p w:rsidR="00521753" w:rsidRPr="00A63BD0" w:rsidRDefault="00521753" w:rsidP="00CE390E">
            <w:pPr>
              <w:spacing w:after="0"/>
              <w:jc w:val="center"/>
              <w:rPr>
                <w:sz w:val="20"/>
              </w:rPr>
            </w:pPr>
            <w:r w:rsidRPr="00A63BD0">
              <w:rPr>
                <w:sz w:val="20"/>
              </w:rPr>
              <w:t>S</w:t>
            </w:r>
          </w:p>
        </w:tc>
        <w:tc>
          <w:tcPr>
            <w:tcW w:w="1384" w:type="pct"/>
            <w:gridSpan w:val="2"/>
            <w:shd w:val="clear" w:color="auto" w:fill="auto"/>
          </w:tcPr>
          <w:p w:rsidR="00521753" w:rsidRPr="00A63BD0" w:rsidRDefault="00B91FAF" w:rsidP="00B91FAF">
            <w:pPr>
              <w:spacing w:after="0"/>
              <w:jc w:val="both"/>
              <w:rPr>
                <w:sz w:val="20"/>
              </w:rPr>
            </w:pPr>
            <w:ins w:id="805" w:author="Yugin Vitaly" w:date="2020-08-26T17:19:00Z">
              <w:r w:rsidRPr="00B91FAF">
                <w:rPr>
                  <w:sz w:val="20"/>
                </w:rPr>
                <w:t>Информация о заключении с поставщиком (подрядчиком, исполнител</w:t>
              </w:r>
              <w:r>
                <w:rPr>
                  <w:sz w:val="20"/>
                </w:rPr>
                <w:t>ем) контракта жизненного цикла</w:t>
              </w:r>
            </w:ins>
            <w:del w:id="806" w:author="Yugin Vitaly" w:date="2020-08-26T17:19:00Z">
              <w:r w:rsidR="00521753" w:rsidRPr="00A63BD0" w:rsidDel="00B91FAF">
                <w:rPr>
                  <w:sz w:val="20"/>
                </w:rPr>
                <w:delText>Информация о начальной (максимальной) цене контракта</w:delText>
              </w:r>
            </w:del>
          </w:p>
        </w:tc>
        <w:tc>
          <w:tcPr>
            <w:tcW w:w="1383" w:type="pct"/>
            <w:gridSpan w:val="4"/>
            <w:shd w:val="clear" w:color="auto" w:fill="auto"/>
          </w:tcPr>
          <w:p w:rsidR="00B91FAF" w:rsidRDefault="00B91FAF" w:rsidP="00CE390E">
            <w:pPr>
              <w:spacing w:after="0"/>
              <w:jc w:val="both"/>
              <w:rPr>
                <w:ins w:id="807" w:author="Yugin Vitaly" w:date="2020-08-26T17:19:00Z"/>
                <w:sz w:val="20"/>
              </w:rPr>
            </w:pPr>
            <w:ins w:id="808" w:author="Yugin Vitaly" w:date="2020-08-26T17:19:00Z">
              <w:r w:rsidRPr="00B91FAF">
                <w:rPr>
                  <w:sz w:val="20"/>
                </w:rPr>
                <w:t>Не допускается указание, если в поле commonInfo/placingWay/code установлен подспособ для заключения энергосервисного контракта</w:t>
              </w:r>
            </w:ins>
          </w:p>
          <w:p w:rsidR="00521753" w:rsidRPr="00A63BD0" w:rsidRDefault="00521753"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E333F2" w:rsidRPr="00301389" w:rsidTr="0086113A">
        <w:trPr>
          <w:gridAfter w:val="1"/>
          <w:wAfter w:w="11" w:type="pct"/>
          <w:jc w:val="center"/>
        </w:trPr>
        <w:tc>
          <w:tcPr>
            <w:tcW w:w="739" w:type="pct"/>
            <w:shd w:val="clear" w:color="auto" w:fill="auto"/>
            <w:vAlign w:val="center"/>
          </w:tcPr>
          <w:p w:rsidR="00E333F2" w:rsidRPr="00301389" w:rsidRDefault="00E333F2" w:rsidP="00E333F2">
            <w:pPr>
              <w:spacing w:before="0" w:after="0"/>
              <w:contextualSpacing/>
              <w:rPr>
                <w:sz w:val="20"/>
              </w:rPr>
            </w:pPr>
          </w:p>
        </w:tc>
        <w:tc>
          <w:tcPr>
            <w:tcW w:w="783" w:type="pct"/>
            <w:shd w:val="clear" w:color="auto" w:fill="auto"/>
          </w:tcPr>
          <w:p w:rsidR="00E333F2" w:rsidRPr="0095435E" w:rsidRDefault="00E333F2" w:rsidP="00E333F2">
            <w:pPr>
              <w:spacing w:after="0"/>
              <w:jc w:val="both"/>
              <w:rPr>
                <w:sz w:val="20"/>
              </w:rPr>
            </w:pPr>
            <w:r w:rsidRPr="00E333F2">
              <w:rPr>
                <w:sz w:val="20"/>
              </w:rPr>
              <w:t>oneSideRejectionCh9St95</w:t>
            </w:r>
          </w:p>
        </w:tc>
        <w:tc>
          <w:tcPr>
            <w:tcW w:w="175" w:type="pct"/>
            <w:gridSpan w:val="2"/>
            <w:shd w:val="clear" w:color="auto" w:fill="auto"/>
          </w:tcPr>
          <w:p w:rsidR="00E333F2" w:rsidRDefault="00E333F2" w:rsidP="00E333F2">
            <w:pPr>
              <w:spacing w:after="0"/>
              <w:jc w:val="center"/>
              <w:rPr>
                <w:sz w:val="20"/>
              </w:rPr>
            </w:pPr>
            <w:r>
              <w:rPr>
                <w:sz w:val="20"/>
              </w:rPr>
              <w:t>О</w:t>
            </w:r>
          </w:p>
        </w:tc>
        <w:tc>
          <w:tcPr>
            <w:tcW w:w="525" w:type="pct"/>
            <w:shd w:val="clear" w:color="auto" w:fill="auto"/>
          </w:tcPr>
          <w:p w:rsidR="00E333F2" w:rsidRDefault="00E333F2" w:rsidP="00E333F2">
            <w:pPr>
              <w:spacing w:after="0"/>
              <w:jc w:val="center"/>
              <w:rPr>
                <w:sz w:val="20"/>
                <w:lang w:val="en-US"/>
              </w:rPr>
            </w:pPr>
            <w:r>
              <w:rPr>
                <w:sz w:val="20"/>
                <w:lang w:val="en-US"/>
              </w:rPr>
              <w:t>B</w:t>
            </w:r>
          </w:p>
        </w:tc>
        <w:tc>
          <w:tcPr>
            <w:tcW w:w="1384" w:type="pct"/>
            <w:gridSpan w:val="2"/>
            <w:shd w:val="clear" w:color="auto" w:fill="auto"/>
          </w:tcPr>
          <w:p w:rsidR="00E333F2" w:rsidRPr="00A63BD0" w:rsidRDefault="00E333F2" w:rsidP="00E333F2">
            <w:pPr>
              <w:spacing w:after="0"/>
              <w:jc w:val="both"/>
              <w:rPr>
                <w:sz w:val="20"/>
              </w:rPr>
            </w:pPr>
            <w:r w:rsidRPr="00E333F2">
              <w:rPr>
                <w:sz w:val="20"/>
              </w:rPr>
              <w:t>Возможность одностороннего отказа от исполнения контракта в соответствии с ч. 9 ст. 95 Закона № 44-ФЗ</w:t>
            </w:r>
          </w:p>
        </w:tc>
        <w:tc>
          <w:tcPr>
            <w:tcW w:w="1383" w:type="pct"/>
            <w:gridSpan w:val="4"/>
            <w:shd w:val="clear" w:color="auto" w:fill="auto"/>
          </w:tcPr>
          <w:p w:rsidR="00E333F2" w:rsidRDefault="00E333F2" w:rsidP="00E333F2">
            <w:pPr>
              <w:spacing w:after="0"/>
              <w:jc w:val="both"/>
              <w:rPr>
                <w:sz w:val="20"/>
              </w:rPr>
            </w:pPr>
          </w:p>
        </w:tc>
      </w:tr>
      <w:tr w:rsidR="00D71CDB" w:rsidRPr="006B1628" w:rsidTr="0086113A">
        <w:trPr>
          <w:gridAfter w:val="1"/>
          <w:wAfter w:w="11" w:type="pct"/>
          <w:jc w:val="center"/>
        </w:trPr>
        <w:tc>
          <w:tcPr>
            <w:tcW w:w="4989" w:type="pct"/>
            <w:gridSpan w:val="11"/>
            <w:shd w:val="clear" w:color="auto" w:fill="auto"/>
            <w:vAlign w:val="center"/>
          </w:tcPr>
          <w:p w:rsidR="00D71CDB" w:rsidRPr="006B1628" w:rsidRDefault="00D71CDB" w:rsidP="00CE390E">
            <w:pPr>
              <w:keepNext/>
              <w:spacing w:before="0" w:after="0"/>
              <w:contextualSpacing/>
              <w:jc w:val="center"/>
              <w:rPr>
                <w:b/>
                <w:sz w:val="20"/>
              </w:rPr>
            </w:pPr>
            <w:r w:rsidRPr="00D71CDB">
              <w:rPr>
                <w:b/>
                <w:bCs/>
                <w:sz w:val="20"/>
              </w:rPr>
              <w:t>Логические признаки извещения</w:t>
            </w:r>
          </w:p>
        </w:tc>
      </w:tr>
      <w:tr w:rsidR="00D71CDB" w:rsidRPr="00301389" w:rsidTr="0086113A">
        <w:trPr>
          <w:gridAfter w:val="1"/>
          <w:wAfter w:w="11" w:type="pct"/>
          <w:jc w:val="center"/>
        </w:trPr>
        <w:tc>
          <w:tcPr>
            <w:tcW w:w="739" w:type="pct"/>
            <w:shd w:val="clear" w:color="auto" w:fill="auto"/>
          </w:tcPr>
          <w:p w:rsidR="00D71CDB" w:rsidRPr="00162C8B" w:rsidRDefault="00D71CDB" w:rsidP="00CE390E">
            <w:pPr>
              <w:spacing w:before="0" w:after="0"/>
              <w:jc w:val="both"/>
              <w:rPr>
                <w:sz w:val="20"/>
              </w:rPr>
            </w:pPr>
            <w:r w:rsidRPr="00D71CDB">
              <w:rPr>
                <w:b/>
                <w:bCs/>
                <w:sz w:val="20"/>
              </w:rPr>
              <w:t>flags</w:t>
            </w:r>
          </w:p>
        </w:tc>
        <w:tc>
          <w:tcPr>
            <w:tcW w:w="783" w:type="pct"/>
            <w:shd w:val="clear" w:color="auto" w:fill="auto"/>
            <w:vAlign w:val="center"/>
          </w:tcPr>
          <w:p w:rsidR="00D71CDB" w:rsidRPr="00301389" w:rsidRDefault="00D71CDB" w:rsidP="00CE390E">
            <w:pPr>
              <w:keepNext/>
              <w:spacing w:before="0" w:after="0"/>
              <w:contextualSpacing/>
              <w:rPr>
                <w:b/>
                <w:sz w:val="20"/>
              </w:rPr>
            </w:pPr>
          </w:p>
        </w:tc>
        <w:tc>
          <w:tcPr>
            <w:tcW w:w="175"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532" w:type="pct"/>
            <w:gridSpan w:val="2"/>
            <w:shd w:val="clear" w:color="auto" w:fill="auto"/>
            <w:vAlign w:val="center"/>
          </w:tcPr>
          <w:p w:rsidR="00D71CDB" w:rsidRPr="00301389" w:rsidRDefault="00D71CDB" w:rsidP="00CE390E">
            <w:pPr>
              <w:keepNext/>
              <w:spacing w:before="0" w:after="0"/>
              <w:contextualSpacing/>
              <w:jc w:val="center"/>
              <w:rPr>
                <w:b/>
                <w:sz w:val="20"/>
              </w:rPr>
            </w:pPr>
          </w:p>
        </w:tc>
        <w:tc>
          <w:tcPr>
            <w:tcW w:w="1387" w:type="pct"/>
            <w:gridSpan w:val="2"/>
            <w:shd w:val="clear" w:color="auto" w:fill="auto"/>
            <w:vAlign w:val="center"/>
          </w:tcPr>
          <w:p w:rsidR="00D71CDB" w:rsidRPr="00301389" w:rsidRDefault="00D71CDB" w:rsidP="00CE390E">
            <w:pPr>
              <w:keepNext/>
              <w:spacing w:before="0" w:after="0"/>
              <w:contextualSpacing/>
              <w:rPr>
                <w:b/>
                <w:sz w:val="20"/>
              </w:rPr>
            </w:pPr>
          </w:p>
        </w:tc>
        <w:tc>
          <w:tcPr>
            <w:tcW w:w="1373" w:type="pct"/>
            <w:gridSpan w:val="3"/>
            <w:shd w:val="clear" w:color="auto" w:fill="auto"/>
            <w:vAlign w:val="center"/>
          </w:tcPr>
          <w:p w:rsidR="00D71CDB" w:rsidRPr="00301389" w:rsidRDefault="00D71CDB" w:rsidP="00CE390E">
            <w:pPr>
              <w:keepNext/>
              <w:spacing w:before="0" w:after="0"/>
              <w:contextualSpacing/>
              <w:rPr>
                <w:b/>
                <w:sz w:val="20"/>
              </w:rPr>
            </w:pPr>
          </w:p>
        </w:tc>
      </w:tr>
      <w:tr w:rsidR="00D95E75" w:rsidRPr="00301389" w:rsidTr="0086113A">
        <w:trPr>
          <w:gridAfter w:val="1"/>
          <w:wAfter w:w="11" w:type="pct"/>
          <w:jc w:val="center"/>
        </w:trPr>
        <w:tc>
          <w:tcPr>
            <w:tcW w:w="739" w:type="pct"/>
            <w:shd w:val="clear" w:color="auto" w:fill="auto"/>
            <w:vAlign w:val="center"/>
          </w:tcPr>
          <w:p w:rsidR="00D95E75" w:rsidRPr="00301389" w:rsidRDefault="00D95E75" w:rsidP="00D95E75">
            <w:pPr>
              <w:spacing w:before="0" w:after="0"/>
              <w:contextualSpacing/>
              <w:rPr>
                <w:sz w:val="20"/>
              </w:rPr>
            </w:pPr>
          </w:p>
        </w:tc>
        <w:tc>
          <w:tcPr>
            <w:tcW w:w="783" w:type="pct"/>
            <w:shd w:val="clear" w:color="auto" w:fill="auto"/>
          </w:tcPr>
          <w:p w:rsidR="00D95E75" w:rsidRPr="00D95E75" w:rsidRDefault="00D71CDB" w:rsidP="00D95E75">
            <w:pPr>
              <w:spacing w:after="0"/>
              <w:jc w:val="both"/>
              <w:rPr>
                <w:sz w:val="20"/>
              </w:rPr>
            </w:pPr>
            <w:r w:rsidRPr="00D71CDB">
              <w:rPr>
                <w:sz w:val="20"/>
              </w:rPr>
              <w:t>purchaseObjectsCh9St37</w:t>
            </w:r>
          </w:p>
        </w:tc>
        <w:tc>
          <w:tcPr>
            <w:tcW w:w="175" w:type="pct"/>
            <w:gridSpan w:val="2"/>
            <w:shd w:val="clear" w:color="auto" w:fill="auto"/>
          </w:tcPr>
          <w:p w:rsidR="00D95E75" w:rsidRDefault="00D71CDB" w:rsidP="00D95E75">
            <w:pPr>
              <w:spacing w:after="0"/>
              <w:jc w:val="center"/>
              <w:rPr>
                <w:sz w:val="20"/>
              </w:rPr>
            </w:pPr>
            <w:r>
              <w:rPr>
                <w:sz w:val="20"/>
              </w:rPr>
              <w:t>О</w:t>
            </w:r>
          </w:p>
        </w:tc>
        <w:tc>
          <w:tcPr>
            <w:tcW w:w="532" w:type="pct"/>
            <w:gridSpan w:val="2"/>
            <w:shd w:val="clear" w:color="auto" w:fill="auto"/>
          </w:tcPr>
          <w:p w:rsidR="00D95E75" w:rsidRDefault="00D71CDB" w:rsidP="00D95E75">
            <w:pPr>
              <w:spacing w:after="0"/>
              <w:jc w:val="center"/>
              <w:rPr>
                <w:sz w:val="20"/>
                <w:lang w:val="en-US"/>
              </w:rPr>
            </w:pPr>
            <w:r>
              <w:rPr>
                <w:sz w:val="20"/>
                <w:lang w:val="en-US"/>
              </w:rPr>
              <w:t>B</w:t>
            </w:r>
          </w:p>
        </w:tc>
        <w:tc>
          <w:tcPr>
            <w:tcW w:w="1387" w:type="pct"/>
            <w:gridSpan w:val="2"/>
            <w:shd w:val="clear" w:color="auto" w:fill="auto"/>
          </w:tcPr>
          <w:p w:rsidR="00D95E75" w:rsidRPr="00D95E75" w:rsidRDefault="00D71CDB" w:rsidP="00D95E75">
            <w:pPr>
              <w:spacing w:after="0"/>
              <w:jc w:val="both"/>
              <w:rPr>
                <w:sz w:val="20"/>
              </w:rPr>
            </w:pPr>
            <w:r w:rsidRPr="00D71CDB">
              <w:rPr>
                <w:sz w:val="20"/>
              </w:rPr>
              <w:t xml:space="preserve">Предметом контракта является поставка товара, необходимого для нормального жизнеобеспечения в случаях, </w:t>
            </w:r>
            <w:r w:rsidRPr="00D71CDB">
              <w:rPr>
                <w:sz w:val="20"/>
              </w:rPr>
              <w:lastRenderedPageBreak/>
              <w:t>указанных в части 9 статьи 37 Федерального закона 44-ФЗ</w:t>
            </w:r>
          </w:p>
        </w:tc>
        <w:tc>
          <w:tcPr>
            <w:tcW w:w="1373" w:type="pct"/>
            <w:gridSpan w:val="3"/>
            <w:shd w:val="clear" w:color="auto" w:fill="auto"/>
          </w:tcPr>
          <w:p w:rsidR="00D95E75" w:rsidRPr="00FD557D" w:rsidRDefault="00D95E75" w:rsidP="00D95E75">
            <w:pPr>
              <w:spacing w:before="0" w:after="0"/>
              <w:jc w:val="both"/>
              <w:rPr>
                <w:sz w:val="20"/>
              </w:rPr>
            </w:pP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Требования</w:t>
            </w: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r w:rsidRPr="00C316CF">
              <w:rPr>
                <w:b/>
                <w:bCs/>
                <w:sz w:val="20"/>
              </w:rPr>
              <w:t>requirementsInfo</w:t>
            </w:r>
          </w:p>
        </w:tc>
        <w:tc>
          <w:tcPr>
            <w:tcW w:w="786" w:type="pct"/>
            <w:gridSpan w:val="2"/>
            <w:shd w:val="clear" w:color="auto" w:fill="auto"/>
          </w:tcPr>
          <w:p w:rsidR="0086113A" w:rsidRPr="00C316CF" w:rsidRDefault="0086113A" w:rsidP="0086113A">
            <w:pPr>
              <w:spacing w:before="0" w:after="0"/>
              <w:rPr>
                <w:sz w:val="20"/>
              </w:rPr>
            </w:pPr>
          </w:p>
        </w:tc>
        <w:tc>
          <w:tcPr>
            <w:tcW w:w="172" w:type="pct"/>
            <w:shd w:val="clear" w:color="auto" w:fill="auto"/>
          </w:tcPr>
          <w:p w:rsidR="0086113A" w:rsidRPr="00C316CF" w:rsidRDefault="0086113A" w:rsidP="0086113A">
            <w:pPr>
              <w:spacing w:before="0" w:after="0"/>
              <w:rPr>
                <w:sz w:val="20"/>
              </w:rPr>
            </w:pPr>
          </w:p>
        </w:tc>
        <w:tc>
          <w:tcPr>
            <w:tcW w:w="532" w:type="pct"/>
            <w:gridSpan w:val="2"/>
            <w:shd w:val="clear" w:color="auto" w:fill="auto"/>
          </w:tcPr>
          <w:p w:rsidR="0086113A" w:rsidRPr="00C316CF" w:rsidRDefault="0086113A" w:rsidP="0086113A">
            <w:pPr>
              <w:spacing w:before="0" w:after="0"/>
              <w:rPr>
                <w:sz w:val="20"/>
              </w:rPr>
            </w:pPr>
          </w:p>
        </w:tc>
        <w:tc>
          <w:tcPr>
            <w:tcW w:w="1395" w:type="pct"/>
            <w:gridSpan w:val="4"/>
            <w:shd w:val="clear" w:color="auto" w:fill="auto"/>
          </w:tcPr>
          <w:p w:rsidR="0086113A" w:rsidRPr="00C316CF" w:rsidRDefault="0086113A" w:rsidP="0086113A">
            <w:pPr>
              <w:spacing w:before="0" w:after="0"/>
              <w:rPr>
                <w:sz w:val="20"/>
              </w:rPr>
            </w:pPr>
          </w:p>
        </w:tc>
        <w:tc>
          <w:tcPr>
            <w:tcW w:w="1376" w:type="pct"/>
            <w:gridSpan w:val="2"/>
            <w:shd w:val="clear" w:color="auto" w:fill="auto"/>
          </w:tcPr>
          <w:p w:rsidR="0086113A" w:rsidRPr="00C316CF" w:rsidRDefault="0086113A" w:rsidP="0086113A">
            <w:pPr>
              <w:spacing w:before="0" w:after="0"/>
              <w:rPr>
                <w:sz w:val="20"/>
              </w:rPr>
            </w:pPr>
          </w:p>
        </w:tc>
      </w:tr>
      <w:tr w:rsidR="0086113A" w:rsidRPr="00301389" w:rsidTr="0086113A">
        <w:trPr>
          <w:jc w:val="center"/>
        </w:trPr>
        <w:tc>
          <w:tcPr>
            <w:tcW w:w="739" w:type="pct"/>
            <w:shd w:val="clear" w:color="auto" w:fill="auto"/>
          </w:tcPr>
          <w:p w:rsidR="0086113A" w:rsidRPr="00C316CF" w:rsidRDefault="0086113A" w:rsidP="0086113A">
            <w:pPr>
              <w:spacing w:before="0" w:after="0"/>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w:t>
            </w:r>
          </w:p>
        </w:tc>
        <w:tc>
          <w:tcPr>
            <w:tcW w:w="1376" w:type="pct"/>
            <w:gridSpan w:val="2"/>
            <w:shd w:val="clear" w:color="auto" w:fill="auto"/>
          </w:tcPr>
          <w:p w:rsidR="0086113A" w:rsidRPr="00C316CF" w:rsidRDefault="0086113A" w:rsidP="0086113A">
            <w:pPr>
              <w:spacing w:before="0" w:after="0"/>
              <w:rPr>
                <w:sz w:val="20"/>
              </w:rPr>
            </w:pPr>
            <w:r w:rsidRPr="00C316CF">
              <w:rPr>
                <w:sz w:val="20"/>
              </w:rPr>
              <w:t>Множественный элемент.</w:t>
            </w:r>
          </w:p>
        </w:tc>
      </w:tr>
      <w:tr w:rsidR="0086113A" w:rsidRPr="00301389" w:rsidTr="0086113A">
        <w:trPr>
          <w:jc w:val="center"/>
        </w:trPr>
        <w:tc>
          <w:tcPr>
            <w:tcW w:w="5000" w:type="pct"/>
            <w:gridSpan w:val="12"/>
            <w:shd w:val="clear" w:color="auto" w:fill="auto"/>
            <w:vAlign w:val="center"/>
          </w:tcPr>
          <w:p w:rsidR="0086113A" w:rsidRPr="00301389" w:rsidRDefault="0086113A" w:rsidP="0086113A">
            <w:pPr>
              <w:keepNext/>
              <w:spacing w:before="0" w:after="0"/>
              <w:contextualSpacing/>
              <w:jc w:val="center"/>
              <w:rPr>
                <w:b/>
                <w:sz w:val="20"/>
              </w:rPr>
            </w:pPr>
            <w:r w:rsidRPr="00C316CF">
              <w:rPr>
                <w:b/>
                <w:bCs/>
                <w:sz w:val="20"/>
              </w:rPr>
              <w:t>Требование</w:t>
            </w:r>
          </w:p>
        </w:tc>
      </w:tr>
      <w:tr w:rsidR="0086113A" w:rsidRPr="00301389" w:rsidTr="0086113A">
        <w:trPr>
          <w:jc w:val="center"/>
        </w:trPr>
        <w:tc>
          <w:tcPr>
            <w:tcW w:w="739" w:type="pct"/>
            <w:shd w:val="clear" w:color="auto" w:fill="auto"/>
          </w:tcPr>
          <w:p w:rsidR="0086113A" w:rsidRPr="00162C8B" w:rsidRDefault="0086113A" w:rsidP="0086113A">
            <w:pPr>
              <w:spacing w:before="0" w:after="0"/>
              <w:jc w:val="both"/>
              <w:rPr>
                <w:sz w:val="20"/>
              </w:rPr>
            </w:pPr>
            <w:r w:rsidRPr="00C316CF">
              <w:rPr>
                <w:b/>
                <w:bCs/>
                <w:sz w:val="20"/>
              </w:rPr>
              <w:t>requirementInfo</w:t>
            </w:r>
          </w:p>
        </w:tc>
        <w:tc>
          <w:tcPr>
            <w:tcW w:w="786" w:type="pct"/>
            <w:gridSpan w:val="2"/>
            <w:shd w:val="clear" w:color="auto" w:fill="auto"/>
            <w:vAlign w:val="center"/>
          </w:tcPr>
          <w:p w:rsidR="0086113A" w:rsidRPr="00301389" w:rsidRDefault="0086113A" w:rsidP="0086113A">
            <w:pPr>
              <w:keepNext/>
              <w:spacing w:before="0" w:after="0"/>
              <w:contextualSpacing/>
              <w:rPr>
                <w:b/>
                <w:sz w:val="20"/>
              </w:rPr>
            </w:pPr>
          </w:p>
        </w:tc>
        <w:tc>
          <w:tcPr>
            <w:tcW w:w="172" w:type="pct"/>
            <w:shd w:val="clear" w:color="auto" w:fill="auto"/>
            <w:vAlign w:val="center"/>
          </w:tcPr>
          <w:p w:rsidR="0086113A" w:rsidRPr="00301389" w:rsidRDefault="0086113A" w:rsidP="0086113A">
            <w:pPr>
              <w:keepNext/>
              <w:spacing w:before="0" w:after="0"/>
              <w:contextualSpacing/>
              <w:jc w:val="center"/>
              <w:rPr>
                <w:b/>
                <w:sz w:val="20"/>
              </w:rPr>
            </w:pPr>
          </w:p>
        </w:tc>
        <w:tc>
          <w:tcPr>
            <w:tcW w:w="532" w:type="pct"/>
            <w:gridSpan w:val="2"/>
            <w:shd w:val="clear" w:color="auto" w:fill="auto"/>
            <w:vAlign w:val="center"/>
          </w:tcPr>
          <w:p w:rsidR="0086113A" w:rsidRPr="00301389" w:rsidRDefault="0086113A" w:rsidP="0086113A">
            <w:pPr>
              <w:keepNext/>
              <w:spacing w:before="0" w:after="0"/>
              <w:contextualSpacing/>
              <w:jc w:val="center"/>
              <w:rPr>
                <w:b/>
                <w:sz w:val="20"/>
              </w:rPr>
            </w:pPr>
          </w:p>
        </w:tc>
        <w:tc>
          <w:tcPr>
            <w:tcW w:w="1395" w:type="pct"/>
            <w:gridSpan w:val="4"/>
            <w:shd w:val="clear" w:color="auto" w:fill="auto"/>
            <w:vAlign w:val="center"/>
          </w:tcPr>
          <w:p w:rsidR="0086113A" w:rsidRPr="00301389" w:rsidRDefault="0086113A" w:rsidP="0086113A">
            <w:pPr>
              <w:keepNext/>
              <w:spacing w:before="0" w:after="0"/>
              <w:contextualSpacing/>
              <w:rPr>
                <w:b/>
                <w:sz w:val="20"/>
              </w:rPr>
            </w:pPr>
          </w:p>
        </w:tc>
        <w:tc>
          <w:tcPr>
            <w:tcW w:w="1376" w:type="pct"/>
            <w:gridSpan w:val="2"/>
            <w:shd w:val="clear" w:color="auto" w:fill="auto"/>
            <w:vAlign w:val="center"/>
          </w:tcPr>
          <w:p w:rsidR="0086113A" w:rsidRPr="00301389" w:rsidRDefault="0086113A" w:rsidP="0086113A">
            <w:pPr>
              <w:keepNext/>
              <w:spacing w:before="0" w:after="0"/>
              <w:contextualSpacing/>
              <w:rPr>
                <w:b/>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preferenseRequirementInfo</w:t>
            </w:r>
          </w:p>
        </w:tc>
        <w:tc>
          <w:tcPr>
            <w:tcW w:w="172" w:type="pct"/>
            <w:shd w:val="clear" w:color="auto" w:fill="auto"/>
          </w:tcPr>
          <w:p w:rsidR="0086113A" w:rsidRPr="00C316CF" w:rsidRDefault="0086113A" w:rsidP="0086113A">
            <w:pPr>
              <w:spacing w:before="0" w:after="0"/>
              <w:jc w:val="center"/>
              <w:rPr>
                <w:sz w:val="20"/>
              </w:rPr>
            </w:pPr>
            <w:r w:rsidRPr="00C316CF">
              <w:rPr>
                <w:sz w:val="20"/>
              </w:rPr>
              <w:t>О</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S</w:t>
            </w:r>
          </w:p>
        </w:tc>
        <w:tc>
          <w:tcPr>
            <w:tcW w:w="1395" w:type="pct"/>
            <w:gridSpan w:val="4"/>
            <w:shd w:val="clear" w:color="auto" w:fill="auto"/>
          </w:tcPr>
          <w:p w:rsidR="0086113A" w:rsidRPr="00C316CF" w:rsidRDefault="0086113A" w:rsidP="0086113A">
            <w:pPr>
              <w:spacing w:before="0" w:after="0"/>
              <w:rPr>
                <w:sz w:val="20"/>
              </w:rPr>
            </w:pPr>
            <w:r w:rsidRPr="00C316CF">
              <w:rPr>
                <w:sz w:val="20"/>
              </w:rPr>
              <w:t>Требование (ограничение)</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C316CF">
              <w:rPr>
                <w:sz w:val="20"/>
              </w:rPr>
              <w:t>content</w:t>
            </w:r>
          </w:p>
        </w:tc>
        <w:tc>
          <w:tcPr>
            <w:tcW w:w="172" w:type="pct"/>
            <w:shd w:val="clear" w:color="auto" w:fill="auto"/>
          </w:tcPr>
          <w:p w:rsidR="0086113A" w:rsidRPr="00C316CF" w:rsidRDefault="0086113A" w:rsidP="0086113A">
            <w:pPr>
              <w:spacing w:before="0" w:after="0"/>
              <w:jc w:val="center"/>
              <w:rPr>
                <w:sz w:val="20"/>
              </w:rPr>
            </w:pPr>
            <w:r w:rsidRPr="00C316CF">
              <w:rPr>
                <w:sz w:val="20"/>
              </w:rPr>
              <w:t>Н</w:t>
            </w:r>
          </w:p>
        </w:tc>
        <w:tc>
          <w:tcPr>
            <w:tcW w:w="532" w:type="pct"/>
            <w:gridSpan w:val="2"/>
            <w:shd w:val="clear" w:color="auto" w:fill="auto"/>
          </w:tcPr>
          <w:p w:rsidR="0086113A" w:rsidRPr="00C316CF" w:rsidRDefault="0086113A" w:rsidP="0086113A">
            <w:pPr>
              <w:spacing w:before="0" w:after="0"/>
              <w:jc w:val="center"/>
              <w:rPr>
                <w:sz w:val="20"/>
              </w:rPr>
            </w:pPr>
            <w:r w:rsidRPr="00C316CF">
              <w:rPr>
                <w:sz w:val="20"/>
              </w:rPr>
              <w:t xml:space="preserve">T </w:t>
            </w:r>
            <w:r>
              <w:rPr>
                <w:sz w:val="20"/>
              </w:rPr>
              <w:t>[1 - 4000]</w:t>
            </w:r>
          </w:p>
        </w:tc>
        <w:tc>
          <w:tcPr>
            <w:tcW w:w="1395" w:type="pct"/>
            <w:gridSpan w:val="4"/>
            <w:shd w:val="clear" w:color="auto" w:fill="auto"/>
          </w:tcPr>
          <w:p w:rsidR="0086113A" w:rsidRPr="00C316CF" w:rsidRDefault="0086113A" w:rsidP="0086113A">
            <w:pPr>
              <w:spacing w:before="0" w:after="0"/>
              <w:rPr>
                <w:sz w:val="20"/>
              </w:rPr>
            </w:pPr>
            <w:r w:rsidRPr="00C316CF">
              <w:rPr>
                <w:sz w:val="20"/>
              </w:rPr>
              <w:t>Содержание требования (ограничения)</w:t>
            </w:r>
          </w:p>
        </w:tc>
        <w:tc>
          <w:tcPr>
            <w:tcW w:w="1376" w:type="pct"/>
            <w:gridSpan w:val="2"/>
            <w:shd w:val="clear" w:color="auto" w:fill="auto"/>
          </w:tcPr>
          <w:p w:rsidR="0086113A" w:rsidRPr="00162C8B" w:rsidRDefault="0086113A" w:rsidP="0086113A">
            <w:pPr>
              <w:spacing w:before="0" w:after="0"/>
              <w:jc w:val="both"/>
              <w:rPr>
                <w:sz w:val="20"/>
              </w:rPr>
            </w:pPr>
          </w:p>
        </w:tc>
      </w:tr>
      <w:tr w:rsidR="0086113A" w:rsidRPr="00301389" w:rsidTr="0086113A">
        <w:trPr>
          <w:jc w:val="center"/>
        </w:trPr>
        <w:tc>
          <w:tcPr>
            <w:tcW w:w="739" w:type="pct"/>
            <w:shd w:val="clear" w:color="auto" w:fill="auto"/>
            <w:vAlign w:val="center"/>
          </w:tcPr>
          <w:p w:rsidR="0086113A" w:rsidRPr="00301389" w:rsidRDefault="0086113A" w:rsidP="0086113A">
            <w:pPr>
              <w:spacing w:before="0" w:after="0"/>
              <w:contextualSpacing/>
              <w:rPr>
                <w:sz w:val="20"/>
              </w:rPr>
            </w:pPr>
          </w:p>
        </w:tc>
        <w:tc>
          <w:tcPr>
            <w:tcW w:w="786" w:type="pct"/>
            <w:gridSpan w:val="2"/>
            <w:shd w:val="clear" w:color="auto" w:fill="auto"/>
          </w:tcPr>
          <w:p w:rsidR="0086113A" w:rsidRPr="00C316CF" w:rsidRDefault="0086113A" w:rsidP="0086113A">
            <w:pPr>
              <w:spacing w:before="0" w:after="0"/>
              <w:rPr>
                <w:sz w:val="20"/>
              </w:rPr>
            </w:pPr>
            <w:r w:rsidRPr="007F7413">
              <w:rPr>
                <w:sz w:val="20"/>
              </w:rPr>
              <w:t>reqValue</w:t>
            </w:r>
          </w:p>
        </w:tc>
        <w:tc>
          <w:tcPr>
            <w:tcW w:w="172" w:type="pct"/>
            <w:shd w:val="clear" w:color="auto" w:fill="auto"/>
          </w:tcPr>
          <w:p w:rsidR="0086113A" w:rsidRPr="00C316CF" w:rsidRDefault="0086113A" w:rsidP="0086113A">
            <w:pPr>
              <w:spacing w:before="0" w:after="0"/>
              <w:jc w:val="center"/>
              <w:rPr>
                <w:sz w:val="20"/>
              </w:rPr>
            </w:pPr>
            <w:r>
              <w:rPr>
                <w:sz w:val="20"/>
              </w:rPr>
              <w:t>Н</w:t>
            </w:r>
          </w:p>
        </w:tc>
        <w:tc>
          <w:tcPr>
            <w:tcW w:w="532" w:type="pct"/>
            <w:gridSpan w:val="2"/>
            <w:shd w:val="clear" w:color="auto" w:fill="auto"/>
          </w:tcPr>
          <w:p w:rsidR="0086113A" w:rsidRPr="00C316CF" w:rsidRDefault="0086113A" w:rsidP="0086113A">
            <w:pPr>
              <w:spacing w:before="0" w:after="0"/>
              <w:jc w:val="center"/>
              <w:rPr>
                <w:sz w:val="20"/>
              </w:rPr>
            </w:pPr>
            <w:r>
              <w:rPr>
                <w:sz w:val="20"/>
                <w:lang w:val="en-US"/>
              </w:rPr>
              <w:t>N</w:t>
            </w:r>
          </w:p>
        </w:tc>
        <w:tc>
          <w:tcPr>
            <w:tcW w:w="1395" w:type="pct"/>
            <w:gridSpan w:val="4"/>
            <w:shd w:val="clear" w:color="auto" w:fill="auto"/>
          </w:tcPr>
          <w:p w:rsidR="0086113A" w:rsidRPr="00C316CF" w:rsidRDefault="0086113A" w:rsidP="0086113A">
            <w:pPr>
              <w:spacing w:before="0" w:after="0"/>
              <w:rPr>
                <w:sz w:val="20"/>
              </w:rPr>
            </w:pPr>
            <w:r w:rsidRPr="007F7413">
              <w:rPr>
                <w:sz w:val="20"/>
              </w:rPr>
              <w:t>Объём требования (в %)</w:t>
            </w:r>
          </w:p>
        </w:tc>
        <w:tc>
          <w:tcPr>
            <w:tcW w:w="1376" w:type="pct"/>
            <w:gridSpan w:val="2"/>
            <w:shd w:val="clear" w:color="auto" w:fill="auto"/>
          </w:tcPr>
          <w:p w:rsidR="0086113A" w:rsidRDefault="0086113A" w:rsidP="0086113A">
            <w:pPr>
              <w:spacing w:before="0" w:after="0"/>
              <w:rPr>
                <w:sz w:val="20"/>
              </w:rPr>
            </w:pPr>
            <w:r>
              <w:rPr>
                <w:sz w:val="20"/>
              </w:rPr>
              <w:t>Минимальное значение: 0</w:t>
            </w:r>
          </w:p>
          <w:p w:rsidR="0086113A" w:rsidRPr="00162C8B" w:rsidRDefault="0086113A" w:rsidP="0086113A">
            <w:pPr>
              <w:spacing w:before="0" w:after="0"/>
              <w:jc w:val="both"/>
              <w:rPr>
                <w:sz w:val="20"/>
              </w:rPr>
            </w:pPr>
            <w:r>
              <w:rPr>
                <w:sz w:val="20"/>
              </w:rPr>
              <w:t>Максимальное значение: 100</w:t>
            </w:r>
          </w:p>
        </w:tc>
      </w:tr>
      <w:tr w:rsidR="0086113A" w:rsidRPr="00301389" w:rsidTr="0086113A">
        <w:trPr>
          <w:jc w:val="center"/>
          <w:ins w:id="809" w:author="Yugin Vitaly" w:date="2020-09-16T18:31:00Z"/>
        </w:trPr>
        <w:tc>
          <w:tcPr>
            <w:tcW w:w="739" w:type="pct"/>
            <w:shd w:val="clear" w:color="auto" w:fill="auto"/>
            <w:vAlign w:val="center"/>
          </w:tcPr>
          <w:p w:rsidR="0086113A" w:rsidRPr="00301389" w:rsidRDefault="0086113A" w:rsidP="0086113A">
            <w:pPr>
              <w:spacing w:before="0" w:after="0"/>
              <w:contextualSpacing/>
              <w:rPr>
                <w:ins w:id="810" w:author="Yugin Vitaly" w:date="2020-09-16T18:31:00Z"/>
                <w:sz w:val="20"/>
              </w:rPr>
            </w:pPr>
          </w:p>
        </w:tc>
        <w:tc>
          <w:tcPr>
            <w:tcW w:w="786" w:type="pct"/>
            <w:gridSpan w:val="2"/>
            <w:shd w:val="clear" w:color="auto" w:fill="auto"/>
          </w:tcPr>
          <w:p w:rsidR="0086113A" w:rsidRPr="007F7413" w:rsidRDefault="0086113A" w:rsidP="0086113A">
            <w:pPr>
              <w:spacing w:before="0" w:after="0"/>
              <w:rPr>
                <w:ins w:id="811" w:author="Yugin Vitaly" w:date="2020-09-16T18:31:00Z"/>
                <w:sz w:val="20"/>
              </w:rPr>
            </w:pPr>
            <w:ins w:id="812" w:author="Yugin Vitaly" w:date="2020-09-16T18:31:00Z">
              <w:r w:rsidRPr="0086113A">
                <w:rPr>
                  <w:sz w:val="20"/>
                </w:rPr>
                <w:t>addRequirements</w:t>
              </w:r>
            </w:ins>
          </w:p>
        </w:tc>
        <w:tc>
          <w:tcPr>
            <w:tcW w:w="172" w:type="pct"/>
            <w:shd w:val="clear" w:color="auto" w:fill="auto"/>
          </w:tcPr>
          <w:p w:rsidR="0086113A" w:rsidRDefault="0086113A" w:rsidP="0086113A">
            <w:pPr>
              <w:spacing w:before="0" w:after="0"/>
              <w:jc w:val="center"/>
              <w:rPr>
                <w:ins w:id="813" w:author="Yugin Vitaly" w:date="2020-09-16T18:31:00Z"/>
                <w:sz w:val="20"/>
              </w:rPr>
            </w:pPr>
            <w:ins w:id="814" w:author="Yugin Vitaly" w:date="2020-09-16T18:31:00Z">
              <w:r>
                <w:rPr>
                  <w:sz w:val="20"/>
                </w:rPr>
                <w:t>Н</w:t>
              </w:r>
            </w:ins>
          </w:p>
        </w:tc>
        <w:tc>
          <w:tcPr>
            <w:tcW w:w="532" w:type="pct"/>
            <w:gridSpan w:val="2"/>
            <w:shd w:val="clear" w:color="auto" w:fill="auto"/>
          </w:tcPr>
          <w:p w:rsidR="0086113A" w:rsidRDefault="0086113A" w:rsidP="0086113A">
            <w:pPr>
              <w:spacing w:before="0" w:after="0"/>
              <w:jc w:val="center"/>
              <w:rPr>
                <w:ins w:id="815" w:author="Yugin Vitaly" w:date="2020-09-16T18:31:00Z"/>
                <w:sz w:val="20"/>
                <w:lang w:val="en-US"/>
              </w:rPr>
            </w:pPr>
            <w:ins w:id="816" w:author="Yugin Vitaly" w:date="2020-09-16T18:31:00Z">
              <w:r>
                <w:rPr>
                  <w:sz w:val="20"/>
                  <w:lang w:val="en-US"/>
                </w:rPr>
                <w:t>S</w:t>
              </w:r>
            </w:ins>
          </w:p>
        </w:tc>
        <w:tc>
          <w:tcPr>
            <w:tcW w:w="1395" w:type="pct"/>
            <w:gridSpan w:val="4"/>
            <w:shd w:val="clear" w:color="auto" w:fill="auto"/>
          </w:tcPr>
          <w:p w:rsidR="0086113A" w:rsidRPr="007F7413" w:rsidRDefault="0086113A" w:rsidP="0086113A">
            <w:pPr>
              <w:spacing w:before="0" w:after="0"/>
              <w:rPr>
                <w:ins w:id="817" w:author="Yugin Vitaly" w:date="2020-09-16T18:31:00Z"/>
                <w:sz w:val="20"/>
              </w:rPr>
            </w:pPr>
            <w:ins w:id="818" w:author="Yugin Vitaly" w:date="2020-09-16T18:31:00Z">
              <w:r>
                <w:rPr>
                  <w:sz w:val="20"/>
                </w:rPr>
                <w:t>Дополнительные требования</w:t>
              </w:r>
            </w:ins>
          </w:p>
        </w:tc>
        <w:tc>
          <w:tcPr>
            <w:tcW w:w="1376" w:type="pct"/>
            <w:gridSpan w:val="2"/>
            <w:shd w:val="clear" w:color="auto" w:fill="auto"/>
          </w:tcPr>
          <w:p w:rsidR="0086113A" w:rsidRDefault="0086113A" w:rsidP="0086113A">
            <w:pPr>
              <w:spacing w:before="0" w:after="0"/>
              <w:rPr>
                <w:ins w:id="819" w:author="Yugin Vitaly" w:date="2020-09-16T18:31:00Z"/>
                <w:sz w:val="20"/>
              </w:rPr>
            </w:pPr>
            <w:ins w:id="820" w:author="Yugin Vitaly" w:date="2020-09-16T18:31:00Z">
              <w:r w:rsidRPr="0086113A">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ins>
          </w:p>
        </w:tc>
      </w:tr>
      <w:tr w:rsidR="0086113A" w:rsidRPr="0086113A" w:rsidTr="0086113A">
        <w:trPr>
          <w:jc w:val="center"/>
          <w:ins w:id="821" w:author="Yugin Vitaly" w:date="2020-09-16T18:31:00Z"/>
        </w:trPr>
        <w:tc>
          <w:tcPr>
            <w:tcW w:w="5000" w:type="pct"/>
            <w:gridSpan w:val="12"/>
            <w:shd w:val="clear" w:color="auto" w:fill="auto"/>
            <w:vAlign w:val="center"/>
          </w:tcPr>
          <w:p w:rsidR="0086113A" w:rsidRPr="0086113A" w:rsidRDefault="0086113A" w:rsidP="0086113A">
            <w:pPr>
              <w:keepNext/>
              <w:spacing w:before="0" w:after="0"/>
              <w:contextualSpacing/>
              <w:jc w:val="center"/>
              <w:rPr>
                <w:ins w:id="822" w:author="Yugin Vitaly" w:date="2020-09-16T18:31:00Z"/>
                <w:b/>
                <w:sz w:val="20"/>
              </w:rPr>
            </w:pPr>
            <w:ins w:id="823" w:author="Yugin Vitaly" w:date="2020-09-16T18:31:00Z">
              <w:r w:rsidRPr="0086113A">
                <w:rPr>
                  <w:b/>
                  <w:sz w:val="20"/>
                </w:rPr>
                <w:t>Дополнительные требования</w:t>
              </w:r>
            </w:ins>
          </w:p>
        </w:tc>
      </w:tr>
      <w:tr w:rsidR="0086113A" w:rsidRPr="0086113A" w:rsidTr="0086113A">
        <w:trPr>
          <w:jc w:val="center"/>
          <w:ins w:id="824" w:author="Yugin Vitaly" w:date="2020-09-16T18:31:00Z"/>
        </w:trPr>
        <w:tc>
          <w:tcPr>
            <w:tcW w:w="739" w:type="pct"/>
            <w:shd w:val="clear" w:color="auto" w:fill="auto"/>
          </w:tcPr>
          <w:p w:rsidR="0086113A" w:rsidRPr="001249F3" w:rsidRDefault="0086113A" w:rsidP="0086113A">
            <w:pPr>
              <w:spacing w:before="0" w:after="0"/>
              <w:jc w:val="both"/>
              <w:rPr>
                <w:ins w:id="825" w:author="Yugin Vitaly" w:date="2020-09-16T18:31:00Z"/>
                <w:b/>
                <w:sz w:val="20"/>
              </w:rPr>
            </w:pPr>
            <w:ins w:id="826" w:author="Yugin Vitaly" w:date="2020-09-16T18:32:00Z">
              <w:r w:rsidRPr="001249F3">
                <w:rPr>
                  <w:b/>
                  <w:sz w:val="20"/>
                </w:rPr>
                <w:t>addRequirements</w:t>
              </w:r>
            </w:ins>
          </w:p>
        </w:tc>
        <w:tc>
          <w:tcPr>
            <w:tcW w:w="786" w:type="pct"/>
            <w:gridSpan w:val="2"/>
            <w:shd w:val="clear" w:color="auto" w:fill="auto"/>
            <w:vAlign w:val="center"/>
          </w:tcPr>
          <w:p w:rsidR="0086113A" w:rsidRPr="0086113A" w:rsidRDefault="0086113A" w:rsidP="0086113A">
            <w:pPr>
              <w:keepNext/>
              <w:spacing w:before="0" w:after="0"/>
              <w:contextualSpacing/>
              <w:rPr>
                <w:ins w:id="827" w:author="Yugin Vitaly" w:date="2020-09-16T18:31:00Z"/>
                <w:b/>
                <w:sz w:val="20"/>
              </w:rPr>
            </w:pPr>
          </w:p>
        </w:tc>
        <w:tc>
          <w:tcPr>
            <w:tcW w:w="172" w:type="pct"/>
            <w:shd w:val="clear" w:color="auto" w:fill="auto"/>
            <w:vAlign w:val="center"/>
          </w:tcPr>
          <w:p w:rsidR="0086113A" w:rsidRPr="006A4C27" w:rsidRDefault="0086113A" w:rsidP="0086113A">
            <w:pPr>
              <w:keepNext/>
              <w:spacing w:before="0" w:after="0"/>
              <w:contextualSpacing/>
              <w:jc w:val="center"/>
              <w:rPr>
                <w:ins w:id="828" w:author="Yugin Vitaly" w:date="2020-09-16T18:31:00Z"/>
                <w:b/>
                <w:sz w:val="20"/>
              </w:rPr>
            </w:pPr>
          </w:p>
        </w:tc>
        <w:tc>
          <w:tcPr>
            <w:tcW w:w="532" w:type="pct"/>
            <w:gridSpan w:val="2"/>
            <w:shd w:val="clear" w:color="auto" w:fill="auto"/>
            <w:vAlign w:val="center"/>
          </w:tcPr>
          <w:p w:rsidR="0086113A" w:rsidRPr="006A4C27" w:rsidRDefault="0086113A" w:rsidP="0086113A">
            <w:pPr>
              <w:keepNext/>
              <w:spacing w:before="0" w:after="0"/>
              <w:contextualSpacing/>
              <w:jc w:val="center"/>
              <w:rPr>
                <w:ins w:id="829" w:author="Yugin Vitaly" w:date="2020-09-16T18:31:00Z"/>
                <w:b/>
                <w:sz w:val="20"/>
              </w:rPr>
            </w:pPr>
          </w:p>
        </w:tc>
        <w:tc>
          <w:tcPr>
            <w:tcW w:w="1395" w:type="pct"/>
            <w:gridSpan w:val="4"/>
            <w:shd w:val="clear" w:color="auto" w:fill="auto"/>
            <w:vAlign w:val="center"/>
          </w:tcPr>
          <w:p w:rsidR="0086113A" w:rsidRPr="008070CF" w:rsidRDefault="0086113A" w:rsidP="0086113A">
            <w:pPr>
              <w:keepNext/>
              <w:spacing w:before="0" w:after="0"/>
              <w:contextualSpacing/>
              <w:rPr>
                <w:ins w:id="830" w:author="Yugin Vitaly" w:date="2020-09-16T18:31:00Z"/>
                <w:b/>
                <w:sz w:val="20"/>
              </w:rPr>
            </w:pPr>
          </w:p>
        </w:tc>
        <w:tc>
          <w:tcPr>
            <w:tcW w:w="1376" w:type="pct"/>
            <w:gridSpan w:val="2"/>
            <w:shd w:val="clear" w:color="auto" w:fill="auto"/>
            <w:vAlign w:val="center"/>
          </w:tcPr>
          <w:p w:rsidR="0086113A" w:rsidRPr="008070CF" w:rsidRDefault="0086113A" w:rsidP="0086113A">
            <w:pPr>
              <w:keepNext/>
              <w:spacing w:before="0" w:after="0"/>
              <w:contextualSpacing/>
              <w:rPr>
                <w:ins w:id="831" w:author="Yugin Vitaly" w:date="2020-09-16T18:31:00Z"/>
                <w:b/>
                <w:sz w:val="20"/>
              </w:rPr>
            </w:pPr>
          </w:p>
        </w:tc>
      </w:tr>
      <w:tr w:rsidR="0086113A" w:rsidRPr="00301389" w:rsidTr="0086113A">
        <w:trPr>
          <w:jc w:val="center"/>
          <w:ins w:id="832" w:author="Yugin Vitaly" w:date="2020-09-16T18:31:00Z"/>
        </w:trPr>
        <w:tc>
          <w:tcPr>
            <w:tcW w:w="739" w:type="pct"/>
            <w:shd w:val="clear" w:color="auto" w:fill="auto"/>
            <w:vAlign w:val="center"/>
          </w:tcPr>
          <w:p w:rsidR="0086113A" w:rsidRPr="00301389" w:rsidRDefault="0086113A" w:rsidP="0086113A">
            <w:pPr>
              <w:spacing w:before="0" w:after="0"/>
              <w:contextualSpacing/>
              <w:rPr>
                <w:ins w:id="833" w:author="Yugin Vitaly" w:date="2020-09-16T18:31:00Z"/>
                <w:sz w:val="20"/>
              </w:rPr>
            </w:pPr>
          </w:p>
        </w:tc>
        <w:tc>
          <w:tcPr>
            <w:tcW w:w="786" w:type="pct"/>
            <w:gridSpan w:val="2"/>
            <w:shd w:val="clear" w:color="auto" w:fill="auto"/>
          </w:tcPr>
          <w:p w:rsidR="0086113A" w:rsidRPr="0086113A" w:rsidRDefault="0086113A" w:rsidP="0086113A">
            <w:pPr>
              <w:spacing w:before="0" w:after="0"/>
              <w:rPr>
                <w:ins w:id="834" w:author="Yugin Vitaly" w:date="2020-09-16T18:31:00Z"/>
                <w:sz w:val="20"/>
              </w:rPr>
            </w:pPr>
            <w:ins w:id="835" w:author="Yugin Vitaly" w:date="2020-09-16T18:32:00Z">
              <w:r>
                <w:rPr>
                  <w:sz w:val="20"/>
                </w:rPr>
                <w:t>addRequirement</w:t>
              </w:r>
            </w:ins>
          </w:p>
        </w:tc>
        <w:tc>
          <w:tcPr>
            <w:tcW w:w="172" w:type="pct"/>
            <w:shd w:val="clear" w:color="auto" w:fill="auto"/>
          </w:tcPr>
          <w:p w:rsidR="0086113A" w:rsidRDefault="0086113A" w:rsidP="0086113A">
            <w:pPr>
              <w:spacing w:before="0" w:after="0"/>
              <w:jc w:val="center"/>
              <w:rPr>
                <w:ins w:id="836" w:author="Yugin Vitaly" w:date="2020-09-16T18:31:00Z"/>
                <w:sz w:val="20"/>
              </w:rPr>
            </w:pPr>
            <w:ins w:id="837" w:author="Yugin Vitaly" w:date="2020-09-16T18:32:00Z">
              <w:r>
                <w:rPr>
                  <w:sz w:val="20"/>
                </w:rPr>
                <w:t>О</w:t>
              </w:r>
            </w:ins>
          </w:p>
        </w:tc>
        <w:tc>
          <w:tcPr>
            <w:tcW w:w="532" w:type="pct"/>
            <w:gridSpan w:val="2"/>
            <w:shd w:val="clear" w:color="auto" w:fill="auto"/>
          </w:tcPr>
          <w:p w:rsidR="0086113A" w:rsidRDefault="0086113A" w:rsidP="0086113A">
            <w:pPr>
              <w:spacing w:before="0" w:after="0"/>
              <w:jc w:val="center"/>
              <w:rPr>
                <w:ins w:id="838" w:author="Yugin Vitaly" w:date="2020-09-16T18:31:00Z"/>
                <w:sz w:val="20"/>
                <w:lang w:val="en-US"/>
              </w:rPr>
            </w:pPr>
            <w:ins w:id="839" w:author="Yugin Vitaly" w:date="2020-09-16T18:32:00Z">
              <w:r>
                <w:rPr>
                  <w:sz w:val="20"/>
                  <w:lang w:val="en-US"/>
                </w:rPr>
                <w:t>S</w:t>
              </w:r>
            </w:ins>
          </w:p>
        </w:tc>
        <w:tc>
          <w:tcPr>
            <w:tcW w:w="1395" w:type="pct"/>
            <w:gridSpan w:val="4"/>
            <w:shd w:val="clear" w:color="auto" w:fill="auto"/>
          </w:tcPr>
          <w:p w:rsidR="0086113A" w:rsidRPr="0086113A" w:rsidRDefault="0086113A" w:rsidP="0086113A">
            <w:pPr>
              <w:spacing w:before="0" w:after="0"/>
              <w:rPr>
                <w:ins w:id="840" w:author="Yugin Vitaly" w:date="2020-09-16T18:31:00Z"/>
                <w:sz w:val="20"/>
              </w:rPr>
            </w:pPr>
            <w:ins w:id="841" w:author="Yugin Vitaly" w:date="2020-09-16T18:33:00Z">
              <w:r w:rsidRPr="0086113A">
                <w:rPr>
                  <w:sz w:val="20"/>
                </w:rPr>
                <w:t>Дополнительное требование (перечень</w:t>
              </w:r>
              <w:r>
                <w:rPr>
                  <w:sz w:val="20"/>
                </w:rPr>
                <w:t xml:space="preserve"> пунктов приложений ПП РФ № 99)</w:t>
              </w:r>
            </w:ins>
          </w:p>
        </w:tc>
        <w:tc>
          <w:tcPr>
            <w:tcW w:w="1376" w:type="pct"/>
            <w:gridSpan w:val="2"/>
            <w:shd w:val="clear" w:color="auto" w:fill="auto"/>
          </w:tcPr>
          <w:p w:rsidR="0086113A" w:rsidRDefault="0086113A" w:rsidP="0086113A">
            <w:pPr>
              <w:spacing w:before="0" w:after="0"/>
              <w:rPr>
                <w:ins w:id="842" w:author="Yugin Vitaly" w:date="2020-09-16T18:32:00Z"/>
                <w:sz w:val="20"/>
              </w:rPr>
            </w:pPr>
            <w:ins w:id="843" w:author="Yugin Vitaly" w:date="2020-09-16T18:32:00Z">
              <w:r>
                <w:rPr>
                  <w:sz w:val="20"/>
                </w:rPr>
                <w:t>Множественный элемент</w:t>
              </w:r>
            </w:ins>
          </w:p>
          <w:p w:rsidR="0086113A" w:rsidRPr="0086113A" w:rsidRDefault="0086113A" w:rsidP="0086113A">
            <w:pPr>
              <w:spacing w:before="0" w:after="0"/>
              <w:rPr>
                <w:ins w:id="844" w:author="Yugin Vitaly" w:date="2020-09-16T18:31:00Z"/>
                <w:sz w:val="20"/>
              </w:rPr>
            </w:pPr>
            <w:ins w:id="845" w:author="Yugin Vitaly" w:date="2020-09-16T18:32:00Z">
              <w:r w:rsidRPr="0086113A">
                <w:rPr>
                  <w:sz w:val="20"/>
                </w:rPr>
                <w:t>Может быть указана только ссылка запись справочника "Требования (преимущества, ограничения)" (nsiPurchasePreferences) в поле type которой указано значение "D" - "Дополнительное требование" и заполнено поле parentShortName</w:t>
              </w:r>
            </w:ins>
          </w:p>
        </w:tc>
      </w:tr>
      <w:tr w:rsidR="0086113A" w:rsidRPr="00B678F0" w:rsidTr="0086113A">
        <w:trPr>
          <w:jc w:val="center"/>
          <w:ins w:id="846" w:author="Yugin Vitaly" w:date="2020-09-16T18:33:00Z"/>
        </w:trPr>
        <w:tc>
          <w:tcPr>
            <w:tcW w:w="5000" w:type="pct"/>
            <w:gridSpan w:val="12"/>
            <w:shd w:val="clear" w:color="auto" w:fill="auto"/>
            <w:vAlign w:val="center"/>
          </w:tcPr>
          <w:p w:rsidR="0086113A" w:rsidRPr="0086113A" w:rsidRDefault="0086113A" w:rsidP="0086113A">
            <w:pPr>
              <w:keepNext/>
              <w:spacing w:before="0" w:after="0"/>
              <w:contextualSpacing/>
              <w:jc w:val="center"/>
              <w:rPr>
                <w:ins w:id="847" w:author="Yugin Vitaly" w:date="2020-09-16T18:33:00Z"/>
                <w:b/>
                <w:sz w:val="20"/>
              </w:rPr>
            </w:pPr>
            <w:ins w:id="848" w:author="Yugin Vitaly" w:date="2020-09-16T18:33:00Z">
              <w:r>
                <w:rPr>
                  <w:b/>
                  <w:sz w:val="20"/>
                </w:rPr>
                <w:t>Дополнительное требование</w:t>
              </w:r>
            </w:ins>
          </w:p>
        </w:tc>
      </w:tr>
      <w:tr w:rsidR="0086113A" w:rsidRPr="00B678F0" w:rsidTr="0086113A">
        <w:trPr>
          <w:jc w:val="center"/>
          <w:ins w:id="849" w:author="Yugin Vitaly" w:date="2020-09-16T18:33:00Z"/>
        </w:trPr>
        <w:tc>
          <w:tcPr>
            <w:tcW w:w="739" w:type="pct"/>
            <w:shd w:val="clear" w:color="auto" w:fill="auto"/>
          </w:tcPr>
          <w:p w:rsidR="0086113A" w:rsidRPr="00B678F0" w:rsidRDefault="0086113A" w:rsidP="0086113A">
            <w:pPr>
              <w:spacing w:before="0" w:after="0"/>
              <w:jc w:val="both"/>
              <w:rPr>
                <w:ins w:id="850" w:author="Yugin Vitaly" w:date="2020-09-16T18:33:00Z"/>
                <w:b/>
                <w:sz w:val="20"/>
              </w:rPr>
            </w:pPr>
            <w:ins w:id="851" w:author="Yugin Vitaly" w:date="2020-09-16T18:33:00Z">
              <w:r w:rsidRPr="00B678F0">
                <w:rPr>
                  <w:b/>
                  <w:sz w:val="20"/>
                </w:rPr>
                <w:t>addRequirement</w:t>
              </w:r>
            </w:ins>
          </w:p>
        </w:tc>
        <w:tc>
          <w:tcPr>
            <w:tcW w:w="786" w:type="pct"/>
            <w:gridSpan w:val="2"/>
            <w:shd w:val="clear" w:color="auto" w:fill="auto"/>
            <w:vAlign w:val="center"/>
          </w:tcPr>
          <w:p w:rsidR="0086113A" w:rsidRPr="0086113A" w:rsidRDefault="0086113A" w:rsidP="0086113A">
            <w:pPr>
              <w:keepNext/>
              <w:spacing w:before="0" w:after="0"/>
              <w:contextualSpacing/>
              <w:rPr>
                <w:ins w:id="852" w:author="Yugin Vitaly" w:date="2020-09-16T18:33:00Z"/>
                <w:b/>
                <w:sz w:val="20"/>
              </w:rPr>
            </w:pPr>
          </w:p>
        </w:tc>
        <w:tc>
          <w:tcPr>
            <w:tcW w:w="172" w:type="pct"/>
            <w:shd w:val="clear" w:color="auto" w:fill="auto"/>
            <w:vAlign w:val="center"/>
          </w:tcPr>
          <w:p w:rsidR="0086113A" w:rsidRPr="00B678F0" w:rsidRDefault="0086113A" w:rsidP="0086113A">
            <w:pPr>
              <w:keepNext/>
              <w:spacing w:before="0" w:after="0"/>
              <w:contextualSpacing/>
              <w:jc w:val="center"/>
              <w:rPr>
                <w:ins w:id="853" w:author="Yugin Vitaly" w:date="2020-09-16T18:33:00Z"/>
                <w:b/>
                <w:sz w:val="20"/>
              </w:rPr>
            </w:pPr>
          </w:p>
        </w:tc>
        <w:tc>
          <w:tcPr>
            <w:tcW w:w="532" w:type="pct"/>
            <w:gridSpan w:val="2"/>
            <w:shd w:val="clear" w:color="auto" w:fill="auto"/>
            <w:vAlign w:val="center"/>
          </w:tcPr>
          <w:p w:rsidR="0086113A" w:rsidRPr="00B678F0" w:rsidRDefault="0086113A" w:rsidP="0086113A">
            <w:pPr>
              <w:keepNext/>
              <w:spacing w:before="0" w:after="0"/>
              <w:contextualSpacing/>
              <w:jc w:val="center"/>
              <w:rPr>
                <w:ins w:id="854" w:author="Yugin Vitaly" w:date="2020-09-16T18:33:00Z"/>
                <w:b/>
                <w:sz w:val="20"/>
              </w:rPr>
            </w:pPr>
          </w:p>
        </w:tc>
        <w:tc>
          <w:tcPr>
            <w:tcW w:w="1395" w:type="pct"/>
            <w:gridSpan w:val="4"/>
            <w:shd w:val="clear" w:color="auto" w:fill="auto"/>
            <w:vAlign w:val="center"/>
          </w:tcPr>
          <w:p w:rsidR="0086113A" w:rsidRPr="00B678F0" w:rsidRDefault="0086113A" w:rsidP="0086113A">
            <w:pPr>
              <w:keepNext/>
              <w:spacing w:before="0" w:after="0"/>
              <w:contextualSpacing/>
              <w:rPr>
                <w:ins w:id="855" w:author="Yugin Vitaly" w:date="2020-09-16T18:33:00Z"/>
                <w:b/>
                <w:sz w:val="20"/>
              </w:rPr>
            </w:pPr>
          </w:p>
        </w:tc>
        <w:tc>
          <w:tcPr>
            <w:tcW w:w="1376" w:type="pct"/>
            <w:gridSpan w:val="2"/>
            <w:shd w:val="clear" w:color="auto" w:fill="auto"/>
            <w:vAlign w:val="center"/>
          </w:tcPr>
          <w:p w:rsidR="0086113A" w:rsidRPr="00B678F0" w:rsidRDefault="0086113A" w:rsidP="0086113A">
            <w:pPr>
              <w:keepNext/>
              <w:spacing w:before="0" w:after="0"/>
              <w:contextualSpacing/>
              <w:rPr>
                <w:ins w:id="856" w:author="Yugin Vitaly" w:date="2020-09-16T18:33:00Z"/>
                <w:b/>
                <w:sz w:val="20"/>
              </w:rPr>
            </w:pPr>
          </w:p>
        </w:tc>
      </w:tr>
      <w:tr w:rsidR="0086113A" w:rsidRPr="00301389" w:rsidTr="0086113A">
        <w:trPr>
          <w:jc w:val="center"/>
          <w:ins w:id="857" w:author="Yugin Vitaly" w:date="2020-09-16T18:32:00Z"/>
        </w:trPr>
        <w:tc>
          <w:tcPr>
            <w:tcW w:w="739" w:type="pct"/>
            <w:shd w:val="clear" w:color="auto" w:fill="auto"/>
            <w:vAlign w:val="center"/>
          </w:tcPr>
          <w:p w:rsidR="0086113A" w:rsidRPr="00301389" w:rsidRDefault="0086113A" w:rsidP="0086113A">
            <w:pPr>
              <w:spacing w:before="0" w:after="0"/>
              <w:contextualSpacing/>
              <w:rPr>
                <w:ins w:id="858" w:author="Yugin Vitaly" w:date="2020-09-16T18:32:00Z"/>
                <w:sz w:val="20"/>
              </w:rPr>
            </w:pPr>
          </w:p>
        </w:tc>
        <w:tc>
          <w:tcPr>
            <w:tcW w:w="786" w:type="pct"/>
            <w:gridSpan w:val="2"/>
            <w:shd w:val="clear" w:color="auto" w:fill="auto"/>
          </w:tcPr>
          <w:p w:rsidR="0086113A" w:rsidRPr="0086113A" w:rsidRDefault="0086113A" w:rsidP="0086113A">
            <w:pPr>
              <w:spacing w:before="0" w:after="0"/>
              <w:rPr>
                <w:ins w:id="859" w:author="Yugin Vitaly" w:date="2020-09-16T18:32:00Z"/>
                <w:sz w:val="20"/>
              </w:rPr>
            </w:pPr>
            <w:ins w:id="860" w:author="Yugin Vitaly" w:date="2020-09-16T18:36:00Z">
              <w:r w:rsidRPr="00C316CF">
                <w:rPr>
                  <w:sz w:val="20"/>
                </w:rPr>
                <w:t>shortName</w:t>
              </w:r>
            </w:ins>
          </w:p>
        </w:tc>
        <w:tc>
          <w:tcPr>
            <w:tcW w:w="172" w:type="pct"/>
            <w:shd w:val="clear" w:color="auto" w:fill="auto"/>
          </w:tcPr>
          <w:p w:rsidR="0086113A" w:rsidRDefault="0086113A" w:rsidP="0086113A">
            <w:pPr>
              <w:spacing w:before="0" w:after="0"/>
              <w:jc w:val="center"/>
              <w:rPr>
                <w:ins w:id="861" w:author="Yugin Vitaly" w:date="2020-09-16T18:32:00Z"/>
                <w:sz w:val="20"/>
              </w:rPr>
            </w:pPr>
            <w:ins w:id="862" w:author="Yugin Vitaly" w:date="2020-09-16T18:36:00Z">
              <w:r w:rsidRPr="00C316CF">
                <w:rPr>
                  <w:sz w:val="20"/>
                </w:rPr>
                <w:t>О</w:t>
              </w:r>
            </w:ins>
          </w:p>
        </w:tc>
        <w:tc>
          <w:tcPr>
            <w:tcW w:w="532" w:type="pct"/>
            <w:gridSpan w:val="2"/>
            <w:shd w:val="clear" w:color="auto" w:fill="auto"/>
          </w:tcPr>
          <w:p w:rsidR="0086113A" w:rsidRPr="0086113A" w:rsidRDefault="0086113A" w:rsidP="0086113A">
            <w:pPr>
              <w:spacing w:before="0" w:after="0"/>
              <w:jc w:val="center"/>
              <w:rPr>
                <w:ins w:id="863" w:author="Yugin Vitaly" w:date="2020-09-16T18:32:00Z"/>
                <w:sz w:val="20"/>
              </w:rPr>
            </w:pPr>
            <w:ins w:id="864" w:author="Yugin Vitaly" w:date="2020-09-16T18:36:00Z">
              <w:r w:rsidRPr="00C316CF">
                <w:rPr>
                  <w:sz w:val="20"/>
                </w:rPr>
                <w:t>T [ 1 - 20 ]</w:t>
              </w:r>
            </w:ins>
          </w:p>
        </w:tc>
        <w:tc>
          <w:tcPr>
            <w:tcW w:w="1395" w:type="pct"/>
            <w:gridSpan w:val="4"/>
            <w:shd w:val="clear" w:color="auto" w:fill="auto"/>
          </w:tcPr>
          <w:p w:rsidR="006A4C27" w:rsidRPr="006A4C27" w:rsidRDefault="006A4C27" w:rsidP="006A4C27">
            <w:pPr>
              <w:spacing w:before="0" w:after="0"/>
              <w:rPr>
                <w:ins w:id="865" w:author="Yugin Vitaly" w:date="2020-09-16T18:39:00Z"/>
                <w:sz w:val="20"/>
              </w:rPr>
            </w:pPr>
            <w:ins w:id="866" w:author="Yugin Vitaly" w:date="2020-09-16T18:39:00Z">
              <w:r w:rsidRPr="006A4C27">
                <w:rPr>
                  <w:sz w:val="20"/>
                </w:rPr>
                <w:t xml:space="preserve">Символьный </w:t>
              </w:r>
              <w:r>
                <w:rPr>
                  <w:sz w:val="20"/>
                </w:rPr>
                <w:t>код дополнительного требования</w:t>
              </w:r>
            </w:ins>
          </w:p>
          <w:p w:rsidR="0086113A" w:rsidRDefault="0086113A" w:rsidP="006A4C27">
            <w:pPr>
              <w:spacing w:before="0" w:after="0"/>
              <w:rPr>
                <w:ins w:id="867" w:author="Yugin Vitaly" w:date="2020-09-16T18:32:00Z"/>
                <w:sz w:val="20"/>
              </w:rPr>
            </w:pPr>
          </w:p>
        </w:tc>
        <w:tc>
          <w:tcPr>
            <w:tcW w:w="1376" w:type="pct"/>
            <w:gridSpan w:val="2"/>
            <w:shd w:val="clear" w:color="auto" w:fill="auto"/>
          </w:tcPr>
          <w:p w:rsidR="0086113A" w:rsidRPr="0086113A" w:rsidRDefault="006A4C27" w:rsidP="0086113A">
            <w:pPr>
              <w:spacing w:before="0" w:after="0"/>
              <w:rPr>
                <w:ins w:id="868" w:author="Yugin Vitaly" w:date="2020-09-16T18:32:00Z"/>
                <w:sz w:val="20"/>
              </w:rPr>
            </w:pPr>
            <w:ins w:id="869" w:author="Yugin Vitaly" w:date="2020-09-16T18:39:00Z">
              <w:r w:rsidRPr="006A4C27">
                <w:rPr>
                  <w:sz w:val="20"/>
                </w:rPr>
                <w:t>Символьный бизнес-код, по которому определяется ссылка на запись справочника "Требования (преимущества, ограничения)" (nsiPurchasePreferences)</w:t>
              </w:r>
            </w:ins>
          </w:p>
        </w:tc>
      </w:tr>
      <w:tr w:rsidR="0086113A" w:rsidRPr="00301389" w:rsidTr="0086113A">
        <w:trPr>
          <w:jc w:val="center"/>
          <w:ins w:id="870" w:author="Yugin Vitaly" w:date="2020-09-16T18:32:00Z"/>
        </w:trPr>
        <w:tc>
          <w:tcPr>
            <w:tcW w:w="739" w:type="pct"/>
            <w:shd w:val="clear" w:color="auto" w:fill="auto"/>
            <w:vAlign w:val="center"/>
          </w:tcPr>
          <w:p w:rsidR="0086113A" w:rsidRPr="00301389" w:rsidRDefault="0086113A" w:rsidP="0086113A">
            <w:pPr>
              <w:spacing w:before="0" w:after="0"/>
              <w:contextualSpacing/>
              <w:rPr>
                <w:ins w:id="871" w:author="Yugin Vitaly" w:date="2020-09-16T18:32:00Z"/>
                <w:sz w:val="20"/>
              </w:rPr>
            </w:pPr>
          </w:p>
        </w:tc>
        <w:tc>
          <w:tcPr>
            <w:tcW w:w="786" w:type="pct"/>
            <w:gridSpan w:val="2"/>
            <w:shd w:val="clear" w:color="auto" w:fill="auto"/>
          </w:tcPr>
          <w:p w:rsidR="0086113A" w:rsidRPr="0086113A" w:rsidRDefault="0086113A" w:rsidP="0086113A">
            <w:pPr>
              <w:spacing w:before="0" w:after="0"/>
              <w:rPr>
                <w:ins w:id="872" w:author="Yugin Vitaly" w:date="2020-09-16T18:32:00Z"/>
                <w:sz w:val="20"/>
              </w:rPr>
            </w:pPr>
            <w:ins w:id="873" w:author="Yugin Vitaly" w:date="2020-09-16T18:36:00Z">
              <w:r w:rsidRPr="00C316CF">
                <w:rPr>
                  <w:sz w:val="20"/>
                </w:rPr>
                <w:t>name</w:t>
              </w:r>
            </w:ins>
          </w:p>
        </w:tc>
        <w:tc>
          <w:tcPr>
            <w:tcW w:w="172" w:type="pct"/>
            <w:shd w:val="clear" w:color="auto" w:fill="auto"/>
          </w:tcPr>
          <w:p w:rsidR="0086113A" w:rsidRDefault="0086113A" w:rsidP="0086113A">
            <w:pPr>
              <w:spacing w:before="0" w:after="0"/>
              <w:jc w:val="center"/>
              <w:rPr>
                <w:ins w:id="874" w:author="Yugin Vitaly" w:date="2020-09-16T18:32:00Z"/>
                <w:sz w:val="20"/>
              </w:rPr>
            </w:pPr>
            <w:ins w:id="875" w:author="Yugin Vitaly" w:date="2020-09-16T18:36:00Z">
              <w:r w:rsidRPr="00C316CF">
                <w:rPr>
                  <w:sz w:val="20"/>
                </w:rPr>
                <w:t>Н</w:t>
              </w:r>
            </w:ins>
          </w:p>
        </w:tc>
        <w:tc>
          <w:tcPr>
            <w:tcW w:w="532" w:type="pct"/>
            <w:gridSpan w:val="2"/>
            <w:shd w:val="clear" w:color="auto" w:fill="auto"/>
          </w:tcPr>
          <w:p w:rsidR="0086113A" w:rsidRPr="0086113A" w:rsidRDefault="0086113A" w:rsidP="0086113A">
            <w:pPr>
              <w:spacing w:before="0" w:after="0"/>
              <w:jc w:val="center"/>
              <w:rPr>
                <w:ins w:id="876" w:author="Yugin Vitaly" w:date="2020-09-16T18:32:00Z"/>
                <w:sz w:val="20"/>
              </w:rPr>
            </w:pPr>
            <w:ins w:id="877" w:author="Yugin Vitaly" w:date="2020-09-16T18:36:00Z">
              <w:r w:rsidRPr="00C316CF">
                <w:rPr>
                  <w:sz w:val="20"/>
                </w:rPr>
                <w:t xml:space="preserve">T </w:t>
              </w:r>
              <w:r>
                <w:rPr>
                  <w:sz w:val="20"/>
                </w:rPr>
                <w:t>[1 - 2000]</w:t>
              </w:r>
            </w:ins>
          </w:p>
        </w:tc>
        <w:tc>
          <w:tcPr>
            <w:tcW w:w="1395" w:type="pct"/>
            <w:gridSpan w:val="4"/>
            <w:shd w:val="clear" w:color="auto" w:fill="auto"/>
          </w:tcPr>
          <w:p w:rsidR="0086113A" w:rsidRDefault="006A4C27" w:rsidP="006A4C27">
            <w:pPr>
              <w:spacing w:before="0" w:after="0"/>
              <w:rPr>
                <w:ins w:id="878" w:author="Yugin Vitaly" w:date="2020-09-16T18:32:00Z"/>
                <w:sz w:val="20"/>
              </w:rPr>
            </w:pPr>
            <w:ins w:id="879" w:author="Yugin Vitaly" w:date="2020-09-16T18:39:00Z">
              <w:r w:rsidRPr="006A4C27">
                <w:rPr>
                  <w:sz w:val="20"/>
                </w:rPr>
                <w:t>Наименова</w:t>
              </w:r>
              <w:r>
                <w:rPr>
                  <w:sz w:val="20"/>
                </w:rPr>
                <w:t>ние дополнительного требования</w:t>
              </w:r>
            </w:ins>
          </w:p>
        </w:tc>
        <w:tc>
          <w:tcPr>
            <w:tcW w:w="1376" w:type="pct"/>
            <w:gridSpan w:val="2"/>
            <w:shd w:val="clear" w:color="auto" w:fill="auto"/>
          </w:tcPr>
          <w:p w:rsidR="0086113A" w:rsidRPr="0086113A" w:rsidRDefault="006A4C27" w:rsidP="0086113A">
            <w:pPr>
              <w:spacing w:before="0" w:after="0"/>
              <w:rPr>
                <w:ins w:id="880" w:author="Yugin Vitaly" w:date="2020-09-16T18:32:00Z"/>
                <w:sz w:val="20"/>
              </w:rPr>
            </w:pPr>
            <w:ins w:id="881" w:author="Yugin Vitaly" w:date="2020-09-16T18:39:00Z">
              <w:r w:rsidRPr="006A4C27">
                <w:rPr>
                  <w:sz w:val="20"/>
                </w:rPr>
                <w:t>Игнорируется при приеме. Заполняется  при передаче</w:t>
              </w:r>
            </w:ins>
          </w:p>
        </w:tc>
      </w:tr>
      <w:tr w:rsidR="006A4C27" w:rsidRPr="00301389" w:rsidTr="0086113A">
        <w:trPr>
          <w:jc w:val="center"/>
          <w:ins w:id="882" w:author="Yugin Vitaly" w:date="2020-09-16T18:32:00Z"/>
        </w:trPr>
        <w:tc>
          <w:tcPr>
            <w:tcW w:w="739" w:type="pct"/>
            <w:shd w:val="clear" w:color="auto" w:fill="auto"/>
            <w:vAlign w:val="center"/>
          </w:tcPr>
          <w:p w:rsidR="006A4C27" w:rsidRPr="00301389" w:rsidRDefault="006A4C27" w:rsidP="006A4C27">
            <w:pPr>
              <w:spacing w:before="0" w:after="0"/>
              <w:contextualSpacing/>
              <w:rPr>
                <w:ins w:id="883" w:author="Yugin Vitaly" w:date="2020-09-16T18:32:00Z"/>
                <w:sz w:val="20"/>
              </w:rPr>
            </w:pPr>
          </w:p>
        </w:tc>
        <w:tc>
          <w:tcPr>
            <w:tcW w:w="786" w:type="pct"/>
            <w:gridSpan w:val="2"/>
            <w:shd w:val="clear" w:color="auto" w:fill="auto"/>
          </w:tcPr>
          <w:p w:rsidR="006A4C27" w:rsidRPr="0086113A" w:rsidRDefault="006A4C27" w:rsidP="006A4C27">
            <w:pPr>
              <w:spacing w:before="0" w:after="0"/>
              <w:rPr>
                <w:ins w:id="884" w:author="Yugin Vitaly" w:date="2020-09-16T18:32:00Z"/>
                <w:sz w:val="20"/>
              </w:rPr>
            </w:pPr>
            <w:ins w:id="885" w:author="Yugin Vitaly" w:date="2020-09-16T18:39:00Z">
              <w:r w:rsidRPr="006A4C27">
                <w:rPr>
                  <w:sz w:val="20"/>
                </w:rPr>
                <w:t>content</w:t>
              </w:r>
            </w:ins>
          </w:p>
        </w:tc>
        <w:tc>
          <w:tcPr>
            <w:tcW w:w="172" w:type="pct"/>
            <w:shd w:val="clear" w:color="auto" w:fill="auto"/>
          </w:tcPr>
          <w:p w:rsidR="006A4C27" w:rsidRDefault="006A4C27" w:rsidP="006A4C27">
            <w:pPr>
              <w:spacing w:before="0" w:after="0"/>
              <w:jc w:val="center"/>
              <w:rPr>
                <w:ins w:id="886" w:author="Yugin Vitaly" w:date="2020-09-16T18:32:00Z"/>
                <w:sz w:val="20"/>
              </w:rPr>
            </w:pPr>
            <w:ins w:id="887" w:author="Yugin Vitaly" w:date="2020-09-16T18:39:00Z">
              <w:r w:rsidRPr="00C316CF">
                <w:rPr>
                  <w:sz w:val="20"/>
                </w:rPr>
                <w:t>Н</w:t>
              </w:r>
            </w:ins>
          </w:p>
        </w:tc>
        <w:tc>
          <w:tcPr>
            <w:tcW w:w="532" w:type="pct"/>
            <w:gridSpan w:val="2"/>
            <w:shd w:val="clear" w:color="auto" w:fill="auto"/>
          </w:tcPr>
          <w:p w:rsidR="006A4C27" w:rsidRPr="0086113A" w:rsidRDefault="006A4C27" w:rsidP="006A4C27">
            <w:pPr>
              <w:spacing w:before="0" w:after="0"/>
              <w:jc w:val="center"/>
              <w:rPr>
                <w:ins w:id="888" w:author="Yugin Vitaly" w:date="2020-09-16T18:32:00Z"/>
                <w:sz w:val="20"/>
              </w:rPr>
            </w:pPr>
            <w:ins w:id="889" w:author="Yugin Vitaly" w:date="2020-09-16T18:39:00Z">
              <w:r w:rsidRPr="00C316CF">
                <w:rPr>
                  <w:sz w:val="20"/>
                </w:rPr>
                <w:t xml:space="preserve">T </w:t>
              </w:r>
              <w:r>
                <w:rPr>
                  <w:sz w:val="20"/>
                </w:rPr>
                <w:t>[1 - 4000]</w:t>
              </w:r>
            </w:ins>
          </w:p>
        </w:tc>
        <w:tc>
          <w:tcPr>
            <w:tcW w:w="1395" w:type="pct"/>
            <w:gridSpan w:val="4"/>
            <w:shd w:val="clear" w:color="auto" w:fill="auto"/>
          </w:tcPr>
          <w:p w:rsidR="006A4C27" w:rsidRDefault="006A4C27" w:rsidP="006A4C27">
            <w:pPr>
              <w:spacing w:before="0" w:after="0"/>
              <w:rPr>
                <w:ins w:id="890" w:author="Yugin Vitaly" w:date="2020-09-16T18:32:00Z"/>
                <w:sz w:val="20"/>
              </w:rPr>
            </w:pPr>
            <w:ins w:id="891" w:author="Yugin Vitaly" w:date="2020-09-16T18:39:00Z">
              <w:r w:rsidRPr="006A4C27">
                <w:rPr>
                  <w:sz w:val="20"/>
                </w:rPr>
                <w:t>Содержание допо</w:t>
              </w:r>
              <w:r>
                <w:rPr>
                  <w:sz w:val="20"/>
                </w:rPr>
                <w:t>лнительного требования</w:t>
              </w:r>
            </w:ins>
          </w:p>
        </w:tc>
        <w:tc>
          <w:tcPr>
            <w:tcW w:w="1376" w:type="pct"/>
            <w:gridSpan w:val="2"/>
            <w:shd w:val="clear" w:color="auto" w:fill="auto"/>
          </w:tcPr>
          <w:p w:rsidR="006A4C27" w:rsidRPr="0086113A" w:rsidRDefault="006A4C27" w:rsidP="006A4C27">
            <w:pPr>
              <w:spacing w:before="0" w:after="0"/>
              <w:rPr>
                <w:ins w:id="892" w:author="Yugin Vitaly" w:date="2020-09-16T18:32:00Z"/>
                <w:sz w:val="20"/>
              </w:rPr>
            </w:pPr>
            <w:ins w:id="893" w:author="Yugin Vitaly" w:date="2020-09-16T18:39:00Z">
              <w:r w:rsidRPr="006A4C27">
                <w:rPr>
                  <w:sz w:val="20"/>
                </w:rPr>
                <w:t>Игнорируется при приеме. Заполняется  при передаче</w:t>
              </w:r>
            </w:ins>
          </w:p>
        </w:tc>
      </w:tr>
    </w:tbl>
    <w:p w:rsidR="00185452" w:rsidRDefault="00185452" w:rsidP="00307C8D">
      <w:pPr>
        <w:spacing w:before="0" w:after="0"/>
        <w:contextualSpacing/>
        <w:rPr>
          <w:sz w:val="20"/>
        </w:rPr>
      </w:pPr>
    </w:p>
    <w:p w:rsidR="00BF0F2C" w:rsidRDefault="00BF0F2C" w:rsidP="00307C8D">
      <w:pPr>
        <w:spacing w:before="0" w:after="0"/>
        <w:contextualSpacing/>
        <w:rPr>
          <w:sz w:val="20"/>
        </w:rPr>
      </w:pPr>
    </w:p>
    <w:p w:rsidR="0080567F" w:rsidRDefault="0080567F" w:rsidP="0080567F">
      <w:pPr>
        <w:pStyle w:val="20"/>
      </w:pPr>
      <w:r w:rsidRPr="0080567F">
        <w:t>Протокол подачи ценовых предложений ЭА20 (аукцион в электронной форме c 01.10.2020 года)</w:t>
      </w:r>
    </w:p>
    <w:p w:rsidR="0080567F" w:rsidRDefault="0080567F" w:rsidP="0080567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0"/>
        <w:gridCol w:w="15"/>
        <w:gridCol w:w="1641"/>
        <w:gridCol w:w="34"/>
        <w:gridCol w:w="329"/>
        <w:gridCol w:w="91"/>
        <w:gridCol w:w="1018"/>
        <w:gridCol w:w="32"/>
        <w:gridCol w:w="2896"/>
        <w:gridCol w:w="45"/>
        <w:gridCol w:w="2888"/>
        <w:gridCol w:w="53"/>
      </w:tblGrid>
      <w:tr w:rsidR="0080567F" w:rsidRPr="00301389" w:rsidTr="0080567F">
        <w:trPr>
          <w:tblHeader/>
          <w:jc w:val="center"/>
        </w:trPr>
        <w:tc>
          <w:tcPr>
            <w:tcW w:w="743"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Код элемента</w:t>
            </w:r>
          </w:p>
        </w:tc>
        <w:tc>
          <w:tcPr>
            <w:tcW w:w="790"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Содерж. элемента</w:t>
            </w:r>
          </w:p>
        </w:tc>
        <w:tc>
          <w:tcPr>
            <w:tcW w:w="198"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80567F" w:rsidRPr="00301389" w:rsidRDefault="0080567F" w:rsidP="0080567F">
            <w:pPr>
              <w:keepNext/>
              <w:spacing w:before="0" w:after="0"/>
              <w:ind w:firstLine="5"/>
              <w:contextualSpacing/>
              <w:jc w:val="center"/>
              <w:rPr>
                <w:b/>
                <w:bCs/>
                <w:sz w:val="20"/>
              </w:rPr>
            </w:pPr>
            <w:r w:rsidRPr="00301389">
              <w:rPr>
                <w:b/>
                <w:bCs/>
                <w:sz w:val="20"/>
              </w:rPr>
              <w:t>Дополнительная информация</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80567F">
              <w:rPr>
                <w:b/>
                <w:bCs/>
                <w:sz w:val="20"/>
              </w:rPr>
              <w:t>Протокол подачи ценовых предложений ЭА20 (аукцион в электронной форме c 01.10.2020 года)</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r w:rsidRPr="0080567F">
              <w:rPr>
                <w:b/>
                <w:bCs/>
                <w:sz w:val="20"/>
                <w:lang w:val="en-US"/>
              </w:rPr>
              <w:t>protocolEF2020SubmitOffers</w:t>
            </w:r>
          </w:p>
        </w:tc>
        <w:tc>
          <w:tcPr>
            <w:tcW w:w="790" w:type="pct"/>
            <w:gridSpan w:val="2"/>
            <w:shd w:val="clear" w:color="auto" w:fill="auto"/>
          </w:tcPr>
          <w:p w:rsidR="0080567F" w:rsidRPr="00162C8B" w:rsidRDefault="0080567F" w:rsidP="0080567F">
            <w:pPr>
              <w:spacing w:before="0" w:after="0"/>
              <w:jc w:val="both"/>
              <w:rPr>
                <w:sz w:val="20"/>
              </w:rPr>
            </w:pPr>
          </w:p>
        </w:tc>
        <w:tc>
          <w:tcPr>
            <w:tcW w:w="198" w:type="pct"/>
            <w:gridSpan w:val="2"/>
            <w:shd w:val="clear" w:color="auto" w:fill="auto"/>
          </w:tcPr>
          <w:p w:rsidR="0080567F" w:rsidRPr="00162C8B" w:rsidRDefault="0080567F" w:rsidP="0080567F">
            <w:pPr>
              <w:spacing w:before="0" w:after="0"/>
              <w:jc w:val="center"/>
              <w:rPr>
                <w:sz w:val="20"/>
              </w:rPr>
            </w:pPr>
          </w:p>
        </w:tc>
        <w:tc>
          <w:tcPr>
            <w:tcW w:w="495" w:type="pct"/>
            <w:gridSpan w:val="2"/>
            <w:shd w:val="clear" w:color="auto" w:fill="auto"/>
          </w:tcPr>
          <w:p w:rsidR="0080567F" w:rsidRPr="00162C8B" w:rsidRDefault="0080567F" w:rsidP="0080567F">
            <w:pPr>
              <w:spacing w:before="0" w:after="0"/>
              <w:jc w:val="center"/>
              <w:rPr>
                <w:sz w:val="20"/>
              </w:rPr>
            </w:pPr>
          </w:p>
        </w:tc>
        <w:tc>
          <w:tcPr>
            <w:tcW w:w="1387" w:type="pct"/>
            <w:gridSpan w:val="2"/>
            <w:shd w:val="clear" w:color="auto" w:fill="auto"/>
          </w:tcPr>
          <w:p w:rsidR="0080567F" w:rsidRPr="00162C8B" w:rsidRDefault="0080567F" w:rsidP="0080567F">
            <w:pPr>
              <w:spacing w:before="0" w:after="0"/>
              <w:jc w:val="both"/>
              <w:rPr>
                <w:sz w:val="20"/>
              </w:rPr>
            </w:pP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162C8B" w:rsidRDefault="0080567F" w:rsidP="0080567F">
            <w:pPr>
              <w:spacing w:before="0" w:after="0"/>
              <w:jc w:val="both"/>
              <w:rPr>
                <w:sz w:val="20"/>
              </w:rPr>
            </w:pPr>
            <w:r w:rsidRPr="00162C8B">
              <w:rPr>
                <w:sz w:val="20"/>
              </w:rPr>
              <w:t>schemeVersion</w:t>
            </w:r>
          </w:p>
        </w:tc>
        <w:tc>
          <w:tcPr>
            <w:tcW w:w="198" w:type="pct"/>
            <w:gridSpan w:val="2"/>
            <w:shd w:val="clear" w:color="auto" w:fill="auto"/>
          </w:tcPr>
          <w:p w:rsidR="0080567F" w:rsidRPr="00162C8B" w:rsidRDefault="0080567F" w:rsidP="0080567F">
            <w:pPr>
              <w:spacing w:before="0" w:after="0"/>
              <w:jc w:val="center"/>
              <w:rPr>
                <w:sz w:val="20"/>
              </w:rPr>
            </w:pPr>
            <w:r w:rsidRPr="00162C8B">
              <w:rPr>
                <w:sz w:val="20"/>
              </w:rPr>
              <w:t>О</w:t>
            </w:r>
          </w:p>
        </w:tc>
        <w:tc>
          <w:tcPr>
            <w:tcW w:w="495" w:type="pct"/>
            <w:gridSpan w:val="2"/>
            <w:shd w:val="clear" w:color="auto" w:fill="auto"/>
          </w:tcPr>
          <w:p w:rsidR="0080567F" w:rsidRPr="00162C8B" w:rsidRDefault="0080567F" w:rsidP="0080567F">
            <w:pPr>
              <w:spacing w:before="0" w:after="0"/>
              <w:jc w:val="center"/>
              <w:rPr>
                <w:sz w:val="20"/>
              </w:rPr>
            </w:pPr>
            <w:r w:rsidRPr="00162C8B">
              <w:rPr>
                <w:sz w:val="20"/>
              </w:rPr>
              <w:t>T</w:t>
            </w:r>
          </w:p>
        </w:tc>
        <w:tc>
          <w:tcPr>
            <w:tcW w:w="1387" w:type="pct"/>
            <w:gridSpan w:val="2"/>
            <w:shd w:val="clear" w:color="auto" w:fill="auto"/>
          </w:tcPr>
          <w:p w:rsidR="0080567F" w:rsidRPr="00162C8B" w:rsidRDefault="0080567F" w:rsidP="0080567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80567F" w:rsidRPr="00301389" w:rsidRDefault="0080567F" w:rsidP="0080567F">
            <w:pPr>
              <w:spacing w:before="0" w:after="0"/>
              <w:contextualSpacing/>
              <w:rPr>
                <w:sz w:val="20"/>
              </w:rPr>
            </w:pPr>
            <w:r w:rsidRPr="00301389">
              <w:rPr>
                <w:sz w:val="20"/>
              </w:rPr>
              <w:t>Допустимые значения:</w:t>
            </w:r>
          </w:p>
          <w:p w:rsidR="0080567F" w:rsidRPr="00301389" w:rsidRDefault="0080567F" w:rsidP="0080567F">
            <w:pPr>
              <w:spacing w:before="0" w:after="0"/>
              <w:contextualSpacing/>
              <w:rPr>
                <w:sz w:val="20"/>
              </w:rPr>
            </w:pPr>
            <w:r>
              <w:rPr>
                <w:sz w:val="20"/>
              </w:rPr>
              <w:t xml:space="preserve">8.2, 8.2.100, 8.3, 9.0, 9.1, 9.2, 9.3, </w:t>
            </w:r>
            <w:r>
              <w:rPr>
                <w:sz w:val="20"/>
              </w:rPr>
              <w:lastRenderedPageBreak/>
              <w:t>10.0, 10.1, 10.2, 10.2.310, 10.3</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Идентификатор документа ЕИС</w:t>
            </w:r>
          </w:p>
        </w:tc>
        <w:tc>
          <w:tcPr>
            <w:tcW w:w="1387" w:type="pct"/>
            <w:gridSpan w:val="2"/>
            <w:shd w:val="clear" w:color="auto" w:fill="auto"/>
          </w:tcPr>
          <w:p w:rsidR="0080567F" w:rsidRDefault="0080567F" w:rsidP="0080567F">
            <w:pPr>
              <w:spacing w:before="0" w:after="0"/>
              <w:rPr>
                <w:sz w:val="20"/>
              </w:rPr>
            </w:pPr>
            <w:r w:rsidRPr="00C316CF">
              <w:rPr>
                <w:sz w:val="20"/>
              </w:rPr>
              <w:t xml:space="preserve">64-битное целое число. </w:t>
            </w:r>
          </w:p>
          <w:p w:rsidR="0080567F" w:rsidRPr="00C316CF" w:rsidRDefault="0080567F" w:rsidP="0080567F">
            <w:pPr>
              <w:spacing w:before="0" w:after="0"/>
              <w:rPr>
                <w:sz w:val="20"/>
              </w:rPr>
            </w:pPr>
            <w:r w:rsidRPr="00C316CF">
              <w:rPr>
                <w:sz w:val="20"/>
              </w:rPr>
              <w:t>Игнорируется при приеме-передаче. Добавлено на развитие</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externalId</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T [ 1 - 40 ]</w:t>
            </w:r>
          </w:p>
        </w:tc>
        <w:tc>
          <w:tcPr>
            <w:tcW w:w="1387" w:type="pct"/>
            <w:gridSpan w:val="2"/>
            <w:shd w:val="clear" w:color="auto" w:fill="auto"/>
          </w:tcPr>
          <w:p w:rsidR="0080567F" w:rsidRPr="00C316CF" w:rsidRDefault="0080567F" w:rsidP="0080567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80567F" w:rsidRPr="00C316CF" w:rsidRDefault="0080567F" w:rsidP="0080567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versionNumber</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Pr>
                <w:sz w:val="20"/>
              </w:rPr>
              <w:t>N</w:t>
            </w:r>
          </w:p>
        </w:tc>
        <w:tc>
          <w:tcPr>
            <w:tcW w:w="1387" w:type="pct"/>
            <w:gridSpan w:val="2"/>
            <w:shd w:val="clear" w:color="auto" w:fill="auto"/>
          </w:tcPr>
          <w:p w:rsidR="0080567F" w:rsidRPr="00C316CF" w:rsidRDefault="0080567F" w:rsidP="0080567F">
            <w:pPr>
              <w:spacing w:before="0" w:after="0"/>
              <w:rPr>
                <w:sz w:val="20"/>
              </w:rPr>
            </w:pPr>
            <w:r>
              <w:rPr>
                <w:sz w:val="20"/>
              </w:rPr>
              <w:t>Номер версии документа</w:t>
            </w:r>
          </w:p>
        </w:tc>
        <w:tc>
          <w:tcPr>
            <w:tcW w:w="1387" w:type="pct"/>
            <w:gridSpan w:val="2"/>
            <w:shd w:val="clear" w:color="auto" w:fill="auto"/>
          </w:tcPr>
          <w:p w:rsidR="0080567F" w:rsidRDefault="0080567F" w:rsidP="0080567F">
            <w:pPr>
              <w:spacing w:before="0" w:after="0"/>
              <w:rPr>
                <w:sz w:val="20"/>
              </w:rPr>
            </w:pPr>
            <w:r>
              <w:rPr>
                <w:sz w:val="20"/>
              </w:rPr>
              <w:t>Допустимы только неотрицательные числа/</w:t>
            </w:r>
          </w:p>
          <w:p w:rsidR="0080567F" w:rsidRPr="00C316CF" w:rsidRDefault="0080567F" w:rsidP="0080567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626863">
              <w:rPr>
                <w:sz w:val="20"/>
              </w:rPr>
              <w:t>foundationDocInfo</w:t>
            </w:r>
          </w:p>
        </w:tc>
        <w:tc>
          <w:tcPr>
            <w:tcW w:w="198" w:type="pct"/>
            <w:gridSpan w:val="2"/>
            <w:shd w:val="clear" w:color="auto" w:fill="auto"/>
          </w:tcPr>
          <w:p w:rsidR="0080567F" w:rsidRPr="00FD3C60" w:rsidRDefault="0080567F" w:rsidP="0080567F">
            <w:pPr>
              <w:spacing w:before="0" w:after="0"/>
              <w:jc w:val="center"/>
              <w:rPr>
                <w:sz w:val="20"/>
              </w:rPr>
            </w:pPr>
            <w:r>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Pr>
                <w:sz w:val="20"/>
              </w:rPr>
              <w:t>Документ-основание</w:t>
            </w:r>
          </w:p>
        </w:tc>
        <w:tc>
          <w:tcPr>
            <w:tcW w:w="1387" w:type="pct"/>
            <w:gridSpan w:val="2"/>
            <w:shd w:val="clear" w:color="auto" w:fill="auto"/>
          </w:tcPr>
          <w:p w:rsidR="0080567F" w:rsidRDefault="0080567F" w:rsidP="0080567F">
            <w:pPr>
              <w:spacing w:before="0" w:after="0"/>
              <w:rPr>
                <w:sz w:val="20"/>
              </w:rPr>
            </w:pPr>
            <w:r w:rsidRPr="00A81D56">
              <w:rPr>
                <w:sz w:val="20"/>
              </w:rPr>
              <w:t>Блок игнорируется при приеме, автоматически заполняется при передаче</w:t>
            </w:r>
          </w:p>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commonInfo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Общая информация</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protocolPublisherInfo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printFormInfo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Pr>
                <w:sz w:val="20"/>
              </w:rPr>
              <w:t>Печатная форма документа в ЕИС</w:t>
            </w:r>
          </w:p>
        </w:tc>
        <w:tc>
          <w:tcPr>
            <w:tcW w:w="1387" w:type="pct"/>
            <w:gridSpan w:val="2"/>
            <w:shd w:val="clear" w:color="auto" w:fill="auto"/>
          </w:tcPr>
          <w:p w:rsidR="0080567F" w:rsidRDefault="0080567F" w:rsidP="0080567F">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0567F" w:rsidRPr="00C316CF" w:rsidRDefault="0080567F" w:rsidP="0080567F">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extPrintFormInfo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xml:space="preserve">» </w:t>
            </w:r>
            <w:r w:rsidRPr="00ED33B6">
              <w:rPr>
                <w:bCs/>
                <w:sz w:val="20"/>
              </w:rPr>
              <w:lastRenderedPageBreak/>
              <w:t>(</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attachmentsInfo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80567F" w:rsidRPr="00C316CF" w:rsidRDefault="0080567F" w:rsidP="0080567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modificationInfo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Н</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Основание внесения изменений</w:t>
            </w:r>
          </w:p>
        </w:tc>
        <w:tc>
          <w:tcPr>
            <w:tcW w:w="1387" w:type="pct"/>
            <w:gridSpan w:val="2"/>
            <w:shd w:val="clear" w:color="auto" w:fill="auto"/>
          </w:tcPr>
          <w:p w:rsidR="0080567F" w:rsidRPr="00C316CF" w:rsidRDefault="0080567F" w:rsidP="0080567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protocolInfo</w:t>
            </w:r>
          </w:p>
        </w:tc>
        <w:tc>
          <w:tcPr>
            <w:tcW w:w="198" w:type="pct"/>
            <w:gridSpan w:val="2"/>
            <w:shd w:val="clear" w:color="auto" w:fill="auto"/>
          </w:tcPr>
          <w:p w:rsidR="0080567F" w:rsidRPr="00C316CF" w:rsidRDefault="0080567F" w:rsidP="0080567F">
            <w:pPr>
              <w:spacing w:before="0" w:after="0"/>
              <w:jc w:val="center"/>
              <w:rPr>
                <w:sz w:val="20"/>
              </w:rPr>
            </w:pPr>
            <w:r w:rsidRPr="00C316CF">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80567F">
              <w:rPr>
                <w:sz w:val="20"/>
              </w:rPr>
              <w:t>Информация о торгах ЭА20 (аукцион в электронной форме c 01.10.2020 года)</w:t>
            </w:r>
          </w:p>
        </w:tc>
        <w:tc>
          <w:tcPr>
            <w:tcW w:w="1387" w:type="pct"/>
            <w:gridSpan w:val="2"/>
            <w:shd w:val="clear" w:color="auto" w:fill="auto"/>
          </w:tcPr>
          <w:p w:rsidR="0080567F" w:rsidRPr="00C316CF" w:rsidRDefault="0080567F" w:rsidP="0080567F">
            <w:pPr>
              <w:spacing w:before="0" w:after="0"/>
              <w:rPr>
                <w:sz w:val="20"/>
              </w:rPr>
            </w:pPr>
          </w:p>
        </w:tc>
      </w:tr>
      <w:tr w:rsidR="0080567F" w:rsidRPr="00301389" w:rsidTr="0080567F">
        <w:trPr>
          <w:jc w:val="center"/>
        </w:trPr>
        <w:tc>
          <w:tcPr>
            <w:tcW w:w="5000" w:type="pct"/>
            <w:gridSpan w:val="12"/>
            <w:shd w:val="clear" w:color="auto" w:fill="auto"/>
            <w:vAlign w:val="center"/>
            <w:hideMark/>
          </w:tcPr>
          <w:p w:rsidR="0080567F" w:rsidRPr="00301389" w:rsidRDefault="0080567F" w:rsidP="0080567F">
            <w:pPr>
              <w:keepNext/>
              <w:spacing w:before="0" w:after="0"/>
              <w:contextualSpacing/>
              <w:jc w:val="center"/>
              <w:rPr>
                <w:b/>
                <w:sz w:val="20"/>
              </w:rPr>
            </w:pPr>
            <w:r w:rsidRPr="0080567F">
              <w:rPr>
                <w:b/>
                <w:bCs/>
                <w:sz w:val="20"/>
              </w:rPr>
              <w:t>Информация о торгах ЭА20 (аукцион в электронной форме c 01.10.2020 года)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316CF">
              <w:rPr>
                <w:b/>
                <w:bCs/>
                <w:sz w:val="20"/>
              </w:rPr>
              <w:t>protocolInfo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hideMark/>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80567F">
              <w:rPr>
                <w:sz w:val="20"/>
              </w:rPr>
              <w:t>procedureInfo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427184">
              <w:rPr>
                <w:sz w:val="20"/>
              </w:rPr>
              <w:t>Информация о комиссии</w:t>
            </w:r>
          </w:p>
        </w:tc>
        <w:tc>
          <w:tcPr>
            <w:tcW w:w="1387" w:type="pct"/>
            <w:gridSpan w:val="2"/>
            <w:shd w:val="clear" w:color="auto" w:fill="auto"/>
          </w:tcPr>
          <w:p w:rsidR="0080567F" w:rsidRDefault="0080567F" w:rsidP="0080567F">
            <w:pPr>
              <w:spacing w:before="0"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316CF" w:rsidRDefault="0080567F" w:rsidP="0080567F">
            <w:pPr>
              <w:spacing w:before="0" w:after="0"/>
              <w:rPr>
                <w:sz w:val="20"/>
              </w:rPr>
            </w:pPr>
            <w:r w:rsidRPr="00C316CF">
              <w:rPr>
                <w:sz w:val="20"/>
              </w:rPr>
              <w:t>applicationsInfo</w:t>
            </w:r>
          </w:p>
        </w:tc>
        <w:tc>
          <w:tcPr>
            <w:tcW w:w="198" w:type="pct"/>
            <w:gridSpan w:val="2"/>
            <w:shd w:val="clear" w:color="auto" w:fill="auto"/>
          </w:tcPr>
          <w:p w:rsidR="0080567F" w:rsidRPr="00C316CF" w:rsidRDefault="0080567F" w:rsidP="0080567F">
            <w:pPr>
              <w:spacing w:before="0" w:after="0"/>
              <w:jc w:val="center"/>
              <w:rPr>
                <w:sz w:val="20"/>
              </w:rPr>
            </w:pPr>
            <w:r>
              <w:rPr>
                <w:sz w:val="20"/>
              </w:rPr>
              <w:t>О</w:t>
            </w:r>
          </w:p>
        </w:tc>
        <w:tc>
          <w:tcPr>
            <w:tcW w:w="495" w:type="pct"/>
            <w:gridSpan w:val="2"/>
            <w:shd w:val="clear" w:color="auto" w:fill="auto"/>
          </w:tcPr>
          <w:p w:rsidR="0080567F" w:rsidRPr="00C316CF" w:rsidRDefault="0080567F" w:rsidP="0080567F">
            <w:pPr>
              <w:spacing w:before="0" w:after="0"/>
              <w:jc w:val="center"/>
              <w:rPr>
                <w:sz w:val="20"/>
              </w:rPr>
            </w:pPr>
            <w:r w:rsidRPr="00C316CF">
              <w:rPr>
                <w:sz w:val="20"/>
              </w:rPr>
              <w:t>S</w:t>
            </w:r>
          </w:p>
        </w:tc>
        <w:tc>
          <w:tcPr>
            <w:tcW w:w="1387" w:type="pct"/>
            <w:gridSpan w:val="2"/>
            <w:shd w:val="clear" w:color="auto" w:fill="auto"/>
          </w:tcPr>
          <w:p w:rsidR="0080567F" w:rsidRPr="00C316CF" w:rsidRDefault="0080567F" w:rsidP="0080567F">
            <w:pPr>
              <w:spacing w:before="0" w:after="0"/>
              <w:rPr>
                <w:sz w:val="20"/>
              </w:rPr>
            </w:pPr>
            <w:r w:rsidRPr="00C316CF">
              <w:rPr>
                <w:sz w:val="20"/>
              </w:rPr>
              <w:t>Заявки</w:t>
            </w:r>
          </w:p>
        </w:tc>
        <w:tc>
          <w:tcPr>
            <w:tcW w:w="1387" w:type="pct"/>
            <w:gridSpan w:val="2"/>
            <w:shd w:val="clear" w:color="auto" w:fill="auto"/>
          </w:tcPr>
          <w:p w:rsidR="0080567F" w:rsidRPr="00162C8B" w:rsidRDefault="0080567F" w:rsidP="0080567F">
            <w:pPr>
              <w:spacing w:before="0" w:after="0"/>
              <w:jc w:val="both"/>
              <w:rPr>
                <w:sz w:val="20"/>
              </w:rPr>
            </w:pPr>
          </w:p>
        </w:tc>
      </w:tr>
      <w:tr w:rsidR="0080567F" w:rsidRPr="006B1628" w:rsidTr="0080567F">
        <w:trPr>
          <w:gridAfter w:val="1"/>
          <w:wAfter w:w="25" w:type="pct"/>
          <w:jc w:val="center"/>
        </w:trPr>
        <w:tc>
          <w:tcPr>
            <w:tcW w:w="4975" w:type="pct"/>
            <w:gridSpan w:val="11"/>
            <w:shd w:val="clear" w:color="auto" w:fill="auto"/>
            <w:vAlign w:val="center"/>
          </w:tcPr>
          <w:p w:rsidR="0080567F" w:rsidRPr="006B1628" w:rsidRDefault="0080567F" w:rsidP="0080567F">
            <w:pPr>
              <w:keepNext/>
              <w:spacing w:before="0" w:after="0"/>
              <w:contextualSpacing/>
              <w:jc w:val="center"/>
              <w:rPr>
                <w:b/>
                <w:sz w:val="20"/>
              </w:rPr>
            </w:pPr>
            <w:r w:rsidRPr="0080567F">
              <w:rPr>
                <w:b/>
                <w:bCs/>
                <w:sz w:val="20"/>
              </w:rPr>
              <w:t>Информация о проведении процедуры подачи ценовых предложений</w:t>
            </w:r>
          </w:p>
        </w:tc>
      </w:tr>
      <w:tr w:rsidR="0080567F" w:rsidRPr="00301389" w:rsidTr="0080567F">
        <w:trPr>
          <w:gridAfter w:val="1"/>
          <w:wAfter w:w="25" w:type="pct"/>
          <w:jc w:val="center"/>
        </w:trPr>
        <w:tc>
          <w:tcPr>
            <w:tcW w:w="736" w:type="pct"/>
            <w:shd w:val="clear" w:color="auto" w:fill="auto"/>
          </w:tcPr>
          <w:p w:rsidR="0080567F" w:rsidRPr="00162C8B" w:rsidRDefault="0080567F" w:rsidP="0080567F">
            <w:pPr>
              <w:spacing w:before="0" w:after="0"/>
              <w:jc w:val="both"/>
              <w:rPr>
                <w:sz w:val="20"/>
              </w:rPr>
            </w:pPr>
            <w:r w:rsidRPr="0080567F">
              <w:rPr>
                <w:b/>
                <w:bCs/>
                <w:sz w:val="20"/>
              </w:rPr>
              <w:t>procedureInfo</w:t>
            </w:r>
          </w:p>
        </w:tc>
        <w:tc>
          <w:tcPr>
            <w:tcW w:w="781" w:type="pct"/>
            <w:gridSpan w:val="2"/>
            <w:shd w:val="clear" w:color="auto" w:fill="auto"/>
            <w:vAlign w:val="center"/>
          </w:tcPr>
          <w:p w:rsidR="0080567F" w:rsidRPr="00301389" w:rsidRDefault="0080567F" w:rsidP="0080567F">
            <w:pPr>
              <w:keepNext/>
              <w:spacing w:before="0" w:after="0"/>
              <w:contextualSpacing/>
              <w:rPr>
                <w:b/>
                <w:sz w:val="20"/>
              </w:rPr>
            </w:pPr>
          </w:p>
        </w:tc>
        <w:tc>
          <w:tcPr>
            <w:tcW w:w="171"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523"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1" w:type="pct"/>
            <w:gridSpan w:val="2"/>
            <w:shd w:val="clear" w:color="auto" w:fill="auto"/>
            <w:vAlign w:val="center"/>
          </w:tcPr>
          <w:p w:rsidR="0080567F" w:rsidRPr="00301389" w:rsidRDefault="0080567F" w:rsidP="0080567F">
            <w:pPr>
              <w:keepNext/>
              <w:spacing w:before="0" w:after="0"/>
              <w:contextualSpacing/>
              <w:rPr>
                <w:b/>
                <w:sz w:val="20"/>
              </w:rPr>
            </w:pPr>
          </w:p>
        </w:tc>
        <w:tc>
          <w:tcPr>
            <w:tcW w:w="1383"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startDT</w:t>
            </w:r>
          </w:p>
        </w:tc>
        <w:tc>
          <w:tcPr>
            <w:tcW w:w="171" w:type="pct"/>
            <w:gridSpan w:val="2"/>
            <w:shd w:val="clear" w:color="auto" w:fill="auto"/>
          </w:tcPr>
          <w:p w:rsidR="0080567F" w:rsidRPr="00A63BD0" w:rsidRDefault="004718C4"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начала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gridAfter w:val="1"/>
          <w:wAfter w:w="25" w:type="pct"/>
          <w:jc w:val="center"/>
        </w:trPr>
        <w:tc>
          <w:tcPr>
            <w:tcW w:w="736" w:type="pct"/>
            <w:shd w:val="clear" w:color="auto" w:fill="auto"/>
            <w:vAlign w:val="center"/>
          </w:tcPr>
          <w:p w:rsidR="0080567F" w:rsidRPr="00301389" w:rsidRDefault="0080567F" w:rsidP="0080567F">
            <w:pPr>
              <w:spacing w:before="0" w:after="0"/>
              <w:contextualSpacing/>
              <w:rPr>
                <w:sz w:val="20"/>
              </w:rPr>
            </w:pPr>
          </w:p>
        </w:tc>
        <w:tc>
          <w:tcPr>
            <w:tcW w:w="781" w:type="pct"/>
            <w:gridSpan w:val="2"/>
            <w:shd w:val="clear" w:color="auto" w:fill="auto"/>
          </w:tcPr>
          <w:p w:rsidR="0080567F" w:rsidRPr="00A63BD0" w:rsidRDefault="0080567F" w:rsidP="0080567F">
            <w:pPr>
              <w:spacing w:after="0"/>
              <w:jc w:val="both"/>
              <w:rPr>
                <w:sz w:val="20"/>
              </w:rPr>
            </w:pPr>
            <w:r w:rsidRPr="00A63BD0">
              <w:rPr>
                <w:sz w:val="20"/>
              </w:rPr>
              <w:t>endDT</w:t>
            </w:r>
          </w:p>
        </w:tc>
        <w:tc>
          <w:tcPr>
            <w:tcW w:w="171" w:type="pct"/>
            <w:gridSpan w:val="2"/>
            <w:shd w:val="clear" w:color="auto" w:fill="auto"/>
          </w:tcPr>
          <w:p w:rsidR="0080567F" w:rsidRPr="00A63BD0" w:rsidRDefault="0080567F" w:rsidP="0080567F">
            <w:pPr>
              <w:spacing w:after="0"/>
              <w:jc w:val="center"/>
              <w:rPr>
                <w:sz w:val="20"/>
              </w:rPr>
            </w:pPr>
            <w:r w:rsidRPr="00A63BD0">
              <w:rPr>
                <w:sz w:val="20"/>
              </w:rPr>
              <w:t>О</w:t>
            </w:r>
          </w:p>
        </w:tc>
        <w:tc>
          <w:tcPr>
            <w:tcW w:w="523" w:type="pct"/>
            <w:gridSpan w:val="2"/>
            <w:shd w:val="clear" w:color="auto" w:fill="auto"/>
          </w:tcPr>
          <w:p w:rsidR="0080567F" w:rsidRPr="00A63BD0" w:rsidRDefault="0080567F" w:rsidP="0080567F">
            <w:pPr>
              <w:spacing w:after="0"/>
              <w:jc w:val="center"/>
              <w:rPr>
                <w:sz w:val="20"/>
              </w:rPr>
            </w:pPr>
            <w:r w:rsidRPr="00A63BD0">
              <w:rPr>
                <w:sz w:val="20"/>
              </w:rPr>
              <w:t>DT</w:t>
            </w:r>
          </w:p>
        </w:tc>
        <w:tc>
          <w:tcPr>
            <w:tcW w:w="1381" w:type="pct"/>
            <w:gridSpan w:val="2"/>
            <w:shd w:val="clear" w:color="auto" w:fill="auto"/>
          </w:tcPr>
          <w:p w:rsidR="0080567F" w:rsidRPr="00A63BD0" w:rsidRDefault="0080567F" w:rsidP="0080567F">
            <w:pPr>
              <w:spacing w:after="0"/>
              <w:jc w:val="both"/>
              <w:rPr>
                <w:sz w:val="20"/>
              </w:rPr>
            </w:pPr>
            <w:r w:rsidRPr="0080567F">
              <w:rPr>
                <w:sz w:val="20"/>
              </w:rPr>
              <w:t>Дата и время окончания проведения процедуры подачи ценовых предложений</w:t>
            </w:r>
          </w:p>
        </w:tc>
        <w:tc>
          <w:tcPr>
            <w:tcW w:w="1383" w:type="pct"/>
            <w:gridSpan w:val="2"/>
            <w:shd w:val="clear" w:color="auto" w:fill="auto"/>
          </w:tcPr>
          <w:p w:rsidR="0080567F" w:rsidRPr="00162C8B" w:rsidRDefault="0080567F" w:rsidP="0080567F">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Заявки</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applicationsInfo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applicationInfo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Заявка</w:t>
            </w:r>
          </w:p>
        </w:tc>
        <w:tc>
          <w:tcPr>
            <w:tcW w:w="1387" w:type="pct"/>
            <w:gridSpan w:val="2"/>
            <w:shd w:val="clear" w:color="auto" w:fill="auto"/>
          </w:tcPr>
          <w:p w:rsidR="0080567F" w:rsidRPr="00A63BD0" w:rsidRDefault="0080567F" w:rsidP="0080567F">
            <w:pPr>
              <w:spacing w:after="0"/>
              <w:jc w:val="both"/>
              <w:rPr>
                <w:sz w:val="20"/>
              </w:rPr>
            </w:pPr>
            <w:r w:rsidRPr="00A63BD0">
              <w:rPr>
                <w:sz w:val="20"/>
              </w:rPr>
              <w:t>Множественный элемент.</w:t>
            </w: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A63BD0">
              <w:rPr>
                <w:b/>
                <w:bCs/>
                <w:sz w:val="20"/>
              </w:rPr>
              <w:t>Заявка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A63BD0">
              <w:rPr>
                <w:b/>
                <w:bCs/>
                <w:sz w:val="20"/>
              </w:rPr>
              <w:t>applicationInfo</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A63BD0">
              <w:rPr>
                <w:sz w:val="20"/>
              </w:rPr>
              <w:t>commonInfo</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80567F" w:rsidP="0080567F">
            <w:pPr>
              <w:spacing w:after="0"/>
              <w:jc w:val="both"/>
              <w:rPr>
                <w:sz w:val="20"/>
              </w:rPr>
            </w:pPr>
            <w:r w:rsidRPr="00A63BD0">
              <w:rPr>
                <w:sz w:val="20"/>
              </w:rPr>
              <w:t>Общая информация</w:t>
            </w:r>
          </w:p>
        </w:tc>
        <w:tc>
          <w:tcPr>
            <w:tcW w:w="1387" w:type="pct"/>
            <w:gridSpan w:val="2"/>
            <w:shd w:val="clear" w:color="auto" w:fill="auto"/>
          </w:tcPr>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4718C4" w:rsidP="0080567F">
            <w:pPr>
              <w:spacing w:after="0"/>
              <w:jc w:val="both"/>
              <w:rPr>
                <w:sz w:val="20"/>
              </w:rPr>
            </w:pPr>
            <w:r>
              <w:rPr>
                <w:sz w:val="20"/>
              </w:rPr>
              <w:t>priceOffer</w:t>
            </w:r>
          </w:p>
        </w:tc>
        <w:tc>
          <w:tcPr>
            <w:tcW w:w="198" w:type="pct"/>
            <w:gridSpan w:val="2"/>
            <w:shd w:val="clear" w:color="auto" w:fill="auto"/>
          </w:tcPr>
          <w:p w:rsidR="0080567F" w:rsidRPr="00A63BD0" w:rsidRDefault="0080567F" w:rsidP="0080567F">
            <w:pPr>
              <w:spacing w:after="0"/>
              <w:jc w:val="center"/>
              <w:rPr>
                <w:sz w:val="20"/>
              </w:rPr>
            </w:pPr>
            <w:r w:rsidRPr="00A63BD0">
              <w:rPr>
                <w:sz w:val="20"/>
              </w:rPr>
              <w:t>Н</w:t>
            </w:r>
          </w:p>
        </w:tc>
        <w:tc>
          <w:tcPr>
            <w:tcW w:w="495" w:type="pct"/>
            <w:gridSpan w:val="2"/>
            <w:shd w:val="clear" w:color="auto" w:fill="auto"/>
          </w:tcPr>
          <w:p w:rsidR="0080567F" w:rsidRPr="00A63BD0" w:rsidRDefault="0080567F" w:rsidP="0080567F">
            <w:pPr>
              <w:spacing w:after="0"/>
              <w:jc w:val="center"/>
              <w:rPr>
                <w:sz w:val="20"/>
              </w:rPr>
            </w:pPr>
            <w:r w:rsidRPr="00A63BD0">
              <w:rPr>
                <w:sz w:val="20"/>
              </w:rPr>
              <w:t>S</w:t>
            </w:r>
          </w:p>
        </w:tc>
        <w:tc>
          <w:tcPr>
            <w:tcW w:w="1387" w:type="pct"/>
            <w:gridSpan w:val="2"/>
            <w:shd w:val="clear" w:color="auto" w:fill="auto"/>
          </w:tcPr>
          <w:p w:rsidR="0080567F" w:rsidRPr="00A63BD0" w:rsidRDefault="004718C4" w:rsidP="0080567F">
            <w:pPr>
              <w:spacing w:after="0"/>
              <w:jc w:val="both"/>
              <w:rPr>
                <w:sz w:val="20"/>
              </w:rPr>
            </w:pPr>
            <w:r w:rsidRPr="004718C4">
              <w:rPr>
                <w:sz w:val="20"/>
              </w:rPr>
              <w:t>Предложение по цене контракта</w:t>
            </w:r>
          </w:p>
        </w:tc>
        <w:tc>
          <w:tcPr>
            <w:tcW w:w="1387" w:type="pct"/>
            <w:gridSpan w:val="2"/>
            <w:shd w:val="clear" w:color="auto" w:fill="auto"/>
          </w:tcPr>
          <w:p w:rsidR="0080567F" w:rsidRDefault="0080567F" w:rsidP="0080567F">
            <w:pPr>
              <w:spacing w:after="0"/>
              <w:jc w:val="both"/>
              <w:rPr>
                <w:sz w:val="20"/>
              </w:rPr>
            </w:pPr>
          </w:p>
        </w:tc>
      </w:tr>
      <w:tr w:rsidR="004718C4" w:rsidRPr="00301389" w:rsidTr="003A31F4">
        <w:trPr>
          <w:jc w:val="center"/>
        </w:trPr>
        <w:tc>
          <w:tcPr>
            <w:tcW w:w="5000" w:type="pct"/>
            <w:gridSpan w:val="12"/>
            <w:shd w:val="clear" w:color="auto" w:fill="auto"/>
            <w:vAlign w:val="center"/>
            <w:hideMark/>
          </w:tcPr>
          <w:p w:rsidR="004718C4" w:rsidRPr="00301389" w:rsidRDefault="004718C4" w:rsidP="003A31F4">
            <w:pPr>
              <w:keepNext/>
              <w:spacing w:before="0" w:after="0"/>
              <w:contextualSpacing/>
              <w:jc w:val="center"/>
              <w:rPr>
                <w:b/>
                <w:sz w:val="20"/>
              </w:rPr>
            </w:pPr>
            <w:r w:rsidRPr="00C316CF">
              <w:rPr>
                <w:b/>
                <w:bCs/>
                <w:sz w:val="20"/>
              </w:rPr>
              <w:t>Общая информация</w:t>
            </w:r>
          </w:p>
        </w:tc>
      </w:tr>
      <w:tr w:rsidR="004718C4" w:rsidRPr="00301389" w:rsidTr="003A31F4">
        <w:trPr>
          <w:jc w:val="center"/>
        </w:trPr>
        <w:tc>
          <w:tcPr>
            <w:tcW w:w="743" w:type="pct"/>
            <w:gridSpan w:val="2"/>
            <w:shd w:val="clear" w:color="auto" w:fill="auto"/>
          </w:tcPr>
          <w:p w:rsidR="004718C4" w:rsidRPr="00162C8B" w:rsidRDefault="004718C4" w:rsidP="003A31F4">
            <w:pPr>
              <w:spacing w:before="0" w:after="0"/>
              <w:jc w:val="both"/>
              <w:rPr>
                <w:sz w:val="20"/>
              </w:rPr>
            </w:pPr>
            <w:r w:rsidRPr="00C316CF">
              <w:rPr>
                <w:b/>
                <w:bCs/>
                <w:sz w:val="20"/>
              </w:rPr>
              <w:t>commonInfo</w:t>
            </w:r>
          </w:p>
        </w:tc>
        <w:tc>
          <w:tcPr>
            <w:tcW w:w="790" w:type="pct"/>
            <w:gridSpan w:val="2"/>
            <w:shd w:val="clear" w:color="auto" w:fill="auto"/>
            <w:vAlign w:val="center"/>
          </w:tcPr>
          <w:p w:rsidR="004718C4" w:rsidRPr="00301389" w:rsidRDefault="004718C4" w:rsidP="003A31F4">
            <w:pPr>
              <w:keepNext/>
              <w:spacing w:before="0" w:after="0"/>
              <w:contextualSpacing/>
              <w:rPr>
                <w:b/>
                <w:sz w:val="20"/>
              </w:rPr>
            </w:pPr>
          </w:p>
        </w:tc>
        <w:tc>
          <w:tcPr>
            <w:tcW w:w="198"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495" w:type="pct"/>
            <w:gridSpan w:val="2"/>
            <w:shd w:val="clear" w:color="auto" w:fill="auto"/>
            <w:vAlign w:val="center"/>
          </w:tcPr>
          <w:p w:rsidR="004718C4" w:rsidRPr="00301389" w:rsidRDefault="004718C4" w:rsidP="003A31F4">
            <w:pPr>
              <w:keepNext/>
              <w:spacing w:before="0" w:after="0"/>
              <w:contextualSpacing/>
              <w:jc w:val="center"/>
              <w:rPr>
                <w:b/>
                <w:sz w:val="20"/>
              </w:rPr>
            </w:pPr>
          </w:p>
        </w:tc>
        <w:tc>
          <w:tcPr>
            <w:tcW w:w="1387" w:type="pct"/>
            <w:gridSpan w:val="2"/>
            <w:shd w:val="clear" w:color="auto" w:fill="auto"/>
            <w:vAlign w:val="center"/>
          </w:tcPr>
          <w:p w:rsidR="004718C4" w:rsidRPr="00301389" w:rsidRDefault="004718C4" w:rsidP="003A31F4">
            <w:pPr>
              <w:keepNext/>
              <w:spacing w:before="0" w:after="0"/>
              <w:contextualSpacing/>
              <w:rPr>
                <w:b/>
                <w:sz w:val="20"/>
              </w:rPr>
            </w:pPr>
          </w:p>
        </w:tc>
        <w:tc>
          <w:tcPr>
            <w:tcW w:w="1387" w:type="pct"/>
            <w:gridSpan w:val="2"/>
            <w:shd w:val="clear" w:color="auto" w:fill="auto"/>
            <w:vAlign w:val="center"/>
            <w:hideMark/>
          </w:tcPr>
          <w:p w:rsidR="004718C4" w:rsidRPr="00301389" w:rsidRDefault="004718C4" w:rsidP="003A31F4">
            <w:pPr>
              <w:keepNext/>
              <w:spacing w:before="0" w:after="0"/>
              <w:contextualSpacing/>
              <w:rPr>
                <w:b/>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appNumber</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T [ 1 - 100 ]</w:t>
            </w:r>
          </w:p>
        </w:tc>
        <w:tc>
          <w:tcPr>
            <w:tcW w:w="1387" w:type="pct"/>
            <w:gridSpan w:val="2"/>
            <w:shd w:val="clear" w:color="auto" w:fill="auto"/>
          </w:tcPr>
          <w:p w:rsidR="004718C4" w:rsidRPr="00C316CF" w:rsidRDefault="004718C4" w:rsidP="003A31F4">
            <w:pPr>
              <w:spacing w:before="0" w:after="0"/>
              <w:rPr>
                <w:sz w:val="20"/>
              </w:rPr>
            </w:pPr>
            <w:r w:rsidRPr="00C316CF">
              <w:rPr>
                <w:sz w:val="20"/>
              </w:rPr>
              <w:t>Номер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C316CF">
              <w:rPr>
                <w:sz w:val="20"/>
              </w:rPr>
              <w:t>appDT</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C316CF" w:rsidRDefault="004718C4" w:rsidP="003A31F4">
            <w:pPr>
              <w:spacing w:before="0" w:after="0"/>
              <w:jc w:val="center"/>
              <w:rPr>
                <w:sz w:val="20"/>
              </w:rPr>
            </w:pPr>
            <w:r w:rsidRPr="00C316CF">
              <w:rPr>
                <w:sz w:val="20"/>
              </w:rPr>
              <w:t>DT</w:t>
            </w:r>
          </w:p>
        </w:tc>
        <w:tc>
          <w:tcPr>
            <w:tcW w:w="1387" w:type="pct"/>
            <w:gridSpan w:val="2"/>
            <w:shd w:val="clear" w:color="auto" w:fill="auto"/>
          </w:tcPr>
          <w:p w:rsidR="004718C4" w:rsidRPr="00C316CF" w:rsidRDefault="004718C4" w:rsidP="003A31F4">
            <w:pPr>
              <w:spacing w:before="0" w:after="0"/>
              <w:rPr>
                <w:sz w:val="20"/>
              </w:rPr>
            </w:pPr>
            <w:r w:rsidRPr="00C316CF">
              <w:rPr>
                <w:sz w:val="20"/>
              </w:rPr>
              <w:t>Дата и время подачи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4718C4" w:rsidRPr="00301389" w:rsidTr="003A31F4">
        <w:trPr>
          <w:jc w:val="center"/>
        </w:trPr>
        <w:tc>
          <w:tcPr>
            <w:tcW w:w="743" w:type="pct"/>
            <w:gridSpan w:val="2"/>
            <w:shd w:val="clear" w:color="auto" w:fill="auto"/>
            <w:vAlign w:val="center"/>
          </w:tcPr>
          <w:p w:rsidR="004718C4" w:rsidRPr="00301389" w:rsidRDefault="004718C4" w:rsidP="003A31F4">
            <w:pPr>
              <w:spacing w:before="0" w:after="0"/>
              <w:contextualSpacing/>
              <w:rPr>
                <w:sz w:val="20"/>
              </w:rPr>
            </w:pPr>
          </w:p>
        </w:tc>
        <w:tc>
          <w:tcPr>
            <w:tcW w:w="790" w:type="pct"/>
            <w:gridSpan w:val="2"/>
            <w:shd w:val="clear" w:color="auto" w:fill="auto"/>
          </w:tcPr>
          <w:p w:rsidR="004718C4" w:rsidRPr="00C316CF" w:rsidRDefault="004718C4" w:rsidP="003A31F4">
            <w:pPr>
              <w:spacing w:before="0" w:after="0"/>
              <w:rPr>
                <w:sz w:val="20"/>
              </w:rPr>
            </w:pPr>
            <w:r w:rsidRPr="004718C4">
              <w:rPr>
                <w:sz w:val="20"/>
              </w:rPr>
              <w:t>appRating</w:t>
            </w:r>
          </w:p>
        </w:tc>
        <w:tc>
          <w:tcPr>
            <w:tcW w:w="198" w:type="pct"/>
            <w:gridSpan w:val="2"/>
            <w:shd w:val="clear" w:color="auto" w:fill="auto"/>
          </w:tcPr>
          <w:p w:rsidR="004718C4" w:rsidRPr="00C316CF" w:rsidRDefault="004718C4" w:rsidP="003A31F4">
            <w:pPr>
              <w:spacing w:before="0" w:after="0"/>
              <w:jc w:val="center"/>
              <w:rPr>
                <w:sz w:val="20"/>
              </w:rPr>
            </w:pPr>
            <w:r w:rsidRPr="00C316CF">
              <w:rPr>
                <w:sz w:val="20"/>
              </w:rPr>
              <w:t>О</w:t>
            </w:r>
          </w:p>
        </w:tc>
        <w:tc>
          <w:tcPr>
            <w:tcW w:w="495" w:type="pct"/>
            <w:gridSpan w:val="2"/>
            <w:shd w:val="clear" w:color="auto" w:fill="auto"/>
          </w:tcPr>
          <w:p w:rsidR="004718C4" w:rsidRPr="004718C4" w:rsidRDefault="004718C4" w:rsidP="003A31F4">
            <w:pPr>
              <w:spacing w:before="0" w:after="0"/>
              <w:jc w:val="center"/>
              <w:rPr>
                <w:sz w:val="20"/>
                <w:lang w:val="en-US"/>
              </w:rPr>
            </w:pPr>
            <w:r>
              <w:rPr>
                <w:sz w:val="20"/>
                <w:lang w:val="en-US"/>
              </w:rPr>
              <w:t>N</w:t>
            </w:r>
          </w:p>
        </w:tc>
        <w:tc>
          <w:tcPr>
            <w:tcW w:w="1387" w:type="pct"/>
            <w:gridSpan w:val="2"/>
            <w:shd w:val="clear" w:color="auto" w:fill="auto"/>
          </w:tcPr>
          <w:p w:rsidR="004718C4" w:rsidRPr="00C316CF" w:rsidRDefault="004718C4" w:rsidP="003A31F4">
            <w:pPr>
              <w:spacing w:before="0" w:after="0"/>
              <w:rPr>
                <w:sz w:val="20"/>
              </w:rPr>
            </w:pPr>
            <w:r w:rsidRPr="004718C4">
              <w:rPr>
                <w:sz w:val="20"/>
              </w:rPr>
              <w:t>Порядковый номер заявки по результатам оценки заявки</w:t>
            </w:r>
          </w:p>
        </w:tc>
        <w:tc>
          <w:tcPr>
            <w:tcW w:w="1387" w:type="pct"/>
            <w:gridSpan w:val="2"/>
            <w:shd w:val="clear" w:color="auto" w:fill="auto"/>
          </w:tcPr>
          <w:p w:rsidR="004718C4" w:rsidRPr="00162C8B" w:rsidRDefault="004718C4" w:rsidP="003A31F4">
            <w:pPr>
              <w:spacing w:before="0" w:after="0"/>
              <w:jc w:val="both"/>
              <w:rPr>
                <w:sz w:val="20"/>
              </w:rPr>
            </w:pPr>
          </w:p>
        </w:tc>
      </w:tr>
      <w:tr w:rsidR="0080567F" w:rsidRPr="00301389" w:rsidTr="0080567F">
        <w:trPr>
          <w:jc w:val="center"/>
        </w:trPr>
        <w:tc>
          <w:tcPr>
            <w:tcW w:w="5000" w:type="pct"/>
            <w:gridSpan w:val="12"/>
            <w:shd w:val="clear" w:color="auto" w:fill="auto"/>
            <w:vAlign w:val="center"/>
          </w:tcPr>
          <w:p w:rsidR="0080567F" w:rsidRPr="00301389" w:rsidRDefault="0080567F" w:rsidP="0080567F">
            <w:pPr>
              <w:keepNext/>
              <w:spacing w:before="0" w:after="0"/>
              <w:contextualSpacing/>
              <w:jc w:val="center"/>
              <w:rPr>
                <w:b/>
                <w:sz w:val="20"/>
              </w:rPr>
            </w:pPr>
            <w:r w:rsidRPr="00C44EC2">
              <w:rPr>
                <w:b/>
                <w:bCs/>
                <w:sz w:val="20"/>
              </w:rPr>
              <w:t>Предложение по цене контракта</w:t>
            </w:r>
          </w:p>
        </w:tc>
      </w:tr>
      <w:tr w:rsidR="0080567F" w:rsidRPr="00301389" w:rsidTr="0080567F">
        <w:trPr>
          <w:jc w:val="center"/>
        </w:trPr>
        <w:tc>
          <w:tcPr>
            <w:tcW w:w="743" w:type="pct"/>
            <w:gridSpan w:val="2"/>
            <w:shd w:val="clear" w:color="auto" w:fill="auto"/>
          </w:tcPr>
          <w:p w:rsidR="0080567F" w:rsidRPr="00162C8B" w:rsidRDefault="0080567F" w:rsidP="0080567F">
            <w:pPr>
              <w:spacing w:before="0" w:after="0"/>
              <w:jc w:val="both"/>
              <w:rPr>
                <w:sz w:val="20"/>
              </w:rPr>
            </w:pPr>
            <w:r w:rsidRPr="00C44EC2">
              <w:rPr>
                <w:b/>
                <w:bCs/>
                <w:sz w:val="20"/>
              </w:rPr>
              <w:t>priceOffer</w:t>
            </w:r>
          </w:p>
        </w:tc>
        <w:tc>
          <w:tcPr>
            <w:tcW w:w="790" w:type="pct"/>
            <w:gridSpan w:val="2"/>
            <w:shd w:val="clear" w:color="auto" w:fill="auto"/>
            <w:vAlign w:val="center"/>
          </w:tcPr>
          <w:p w:rsidR="0080567F" w:rsidRPr="00301389" w:rsidRDefault="0080567F" w:rsidP="0080567F">
            <w:pPr>
              <w:keepNext/>
              <w:spacing w:before="0" w:after="0"/>
              <w:contextualSpacing/>
              <w:rPr>
                <w:b/>
                <w:sz w:val="20"/>
              </w:rPr>
            </w:pPr>
          </w:p>
        </w:tc>
        <w:tc>
          <w:tcPr>
            <w:tcW w:w="198"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495" w:type="pct"/>
            <w:gridSpan w:val="2"/>
            <w:shd w:val="clear" w:color="auto" w:fill="auto"/>
            <w:vAlign w:val="center"/>
          </w:tcPr>
          <w:p w:rsidR="0080567F" w:rsidRPr="00301389" w:rsidRDefault="0080567F" w:rsidP="0080567F">
            <w:pPr>
              <w:keepNext/>
              <w:spacing w:before="0" w:after="0"/>
              <w:contextualSpacing/>
              <w:jc w:val="center"/>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c>
          <w:tcPr>
            <w:tcW w:w="1387" w:type="pct"/>
            <w:gridSpan w:val="2"/>
            <w:shd w:val="clear" w:color="auto" w:fill="auto"/>
            <w:vAlign w:val="center"/>
          </w:tcPr>
          <w:p w:rsidR="0080567F" w:rsidRPr="00301389" w:rsidRDefault="0080567F" w:rsidP="0080567F">
            <w:pPr>
              <w:keepNext/>
              <w:spacing w:before="0" w:after="0"/>
              <w:contextualSpacing/>
              <w:rPr>
                <w:b/>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price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A63BD0" w:rsidRDefault="0080567F" w:rsidP="0080567F">
            <w:pPr>
              <w:spacing w:after="0"/>
              <w:jc w:val="center"/>
              <w:rPr>
                <w:sz w:val="20"/>
              </w:rPr>
            </w:pPr>
            <w:r w:rsidRPr="00A63BD0">
              <w:rPr>
                <w:sz w:val="20"/>
              </w:rPr>
              <w:t>T[1-</w:t>
            </w:r>
            <w:r>
              <w:rPr>
                <w:sz w:val="20"/>
              </w:rPr>
              <w:t>30</w:t>
            </w:r>
            <w:r w:rsidRPr="00A63BD0">
              <w:rPr>
                <w:sz w:val="20"/>
              </w:rPr>
              <w: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Предложение цены</w:t>
            </w:r>
          </w:p>
        </w:tc>
        <w:tc>
          <w:tcPr>
            <w:tcW w:w="1387" w:type="pct"/>
            <w:gridSpan w:val="2"/>
            <w:shd w:val="clear" w:color="auto" w:fill="auto"/>
          </w:tcPr>
          <w:p w:rsidR="0080567F" w:rsidRDefault="0080567F" w:rsidP="0080567F">
            <w:pPr>
              <w:spacing w:after="0"/>
              <w:jc w:val="both"/>
              <w:rPr>
                <w:sz w:val="20"/>
              </w:rPr>
            </w:pPr>
            <w:r>
              <w:rPr>
                <w:sz w:val="20"/>
              </w:rPr>
              <w:t>Допустимые значения</w:t>
            </w:r>
            <w:r w:rsidRPr="00A63BD0">
              <w:rPr>
                <w:sz w:val="20"/>
              </w:rPr>
              <w:t xml:space="preserve">: </w:t>
            </w:r>
          </w:p>
          <w:p w:rsidR="0080567F" w:rsidRDefault="0080567F" w:rsidP="0080567F">
            <w:pPr>
              <w:spacing w:after="0"/>
              <w:jc w:val="both"/>
              <w:rPr>
                <w:sz w:val="20"/>
              </w:rPr>
            </w:pPr>
            <w:r w:rsidRPr="00C44EC2">
              <w:rPr>
                <w:sz w:val="20"/>
              </w:rPr>
              <w:t>(-</w:t>
            </w:r>
            <w:proofErr w:type="gramStart"/>
            <w:r w:rsidRPr="00C44EC2">
              <w:rPr>
                <w:sz w:val="20"/>
              </w:rPr>
              <w:t>)?\</w:t>
            </w:r>
            <w:proofErr w:type="gramEnd"/>
            <w:r w:rsidRPr="00C44EC2">
              <w:rPr>
                <w:sz w:val="20"/>
              </w:rPr>
              <w:t>d+(\.\d{1,11})?</w:t>
            </w:r>
          </w:p>
          <w:p w:rsidR="0080567F" w:rsidRPr="00A63BD0"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A63BD0" w:rsidRDefault="0080567F" w:rsidP="0080567F">
            <w:pPr>
              <w:spacing w:after="0"/>
              <w:jc w:val="both"/>
              <w:rPr>
                <w:sz w:val="20"/>
              </w:rPr>
            </w:pPr>
            <w:r w:rsidRPr="00C44EC2">
              <w:rPr>
                <w:sz w:val="20"/>
              </w:rPr>
              <w:t>date</w:t>
            </w:r>
          </w:p>
        </w:tc>
        <w:tc>
          <w:tcPr>
            <w:tcW w:w="198" w:type="pct"/>
            <w:gridSpan w:val="2"/>
            <w:shd w:val="clear" w:color="auto" w:fill="auto"/>
          </w:tcPr>
          <w:p w:rsidR="0080567F" w:rsidRPr="00A63BD0" w:rsidRDefault="0080567F" w:rsidP="0080567F">
            <w:pPr>
              <w:spacing w:after="0"/>
              <w:jc w:val="center"/>
              <w:rPr>
                <w:sz w:val="20"/>
              </w:rPr>
            </w:pPr>
            <w:r>
              <w:rPr>
                <w:sz w:val="20"/>
              </w:rPr>
              <w:t>О</w:t>
            </w:r>
          </w:p>
        </w:tc>
        <w:tc>
          <w:tcPr>
            <w:tcW w:w="495" w:type="pct"/>
            <w:gridSpan w:val="2"/>
            <w:shd w:val="clear" w:color="auto" w:fill="auto"/>
          </w:tcPr>
          <w:p w:rsidR="0080567F" w:rsidRPr="00C44EC2" w:rsidRDefault="0080567F" w:rsidP="0080567F">
            <w:pPr>
              <w:spacing w:after="0"/>
              <w:jc w:val="center"/>
              <w:rPr>
                <w:sz w:val="20"/>
                <w:lang w:val="en-US"/>
              </w:rPr>
            </w:pPr>
            <w:r>
              <w:rPr>
                <w:sz w:val="20"/>
                <w:lang w:val="en-US"/>
              </w:rPr>
              <w:t>DT</w:t>
            </w:r>
          </w:p>
        </w:tc>
        <w:tc>
          <w:tcPr>
            <w:tcW w:w="1387" w:type="pct"/>
            <w:gridSpan w:val="2"/>
            <w:shd w:val="clear" w:color="auto" w:fill="auto"/>
          </w:tcPr>
          <w:p w:rsidR="0080567F" w:rsidRPr="00A63BD0" w:rsidRDefault="0080567F" w:rsidP="0080567F">
            <w:pPr>
              <w:spacing w:after="0"/>
              <w:jc w:val="both"/>
              <w:rPr>
                <w:sz w:val="20"/>
              </w:rPr>
            </w:pPr>
            <w:r w:rsidRPr="00C44EC2">
              <w:rPr>
                <w:sz w:val="20"/>
              </w:rPr>
              <w:t>Дата и время подачи ценового предложения</w:t>
            </w:r>
          </w:p>
        </w:tc>
        <w:tc>
          <w:tcPr>
            <w:tcW w:w="1387" w:type="pct"/>
            <w:gridSpan w:val="2"/>
            <w:shd w:val="clear" w:color="auto" w:fill="auto"/>
          </w:tcPr>
          <w:p w:rsidR="0080567F" w:rsidRDefault="0080567F" w:rsidP="0080567F">
            <w:pPr>
              <w:spacing w:after="0"/>
              <w:jc w:val="both"/>
              <w:rPr>
                <w:sz w:val="20"/>
              </w:rPr>
            </w:pPr>
          </w:p>
        </w:tc>
      </w:tr>
      <w:tr w:rsidR="0080567F" w:rsidRPr="00301389" w:rsidTr="0080567F">
        <w:trPr>
          <w:jc w:val="center"/>
        </w:trPr>
        <w:tc>
          <w:tcPr>
            <w:tcW w:w="743" w:type="pct"/>
            <w:gridSpan w:val="2"/>
            <w:shd w:val="clear" w:color="auto" w:fill="auto"/>
            <w:vAlign w:val="center"/>
          </w:tcPr>
          <w:p w:rsidR="0080567F" w:rsidRPr="00301389" w:rsidRDefault="0080567F" w:rsidP="0080567F">
            <w:pPr>
              <w:spacing w:before="0" w:after="0"/>
              <w:contextualSpacing/>
              <w:rPr>
                <w:sz w:val="20"/>
              </w:rPr>
            </w:pPr>
          </w:p>
        </w:tc>
        <w:tc>
          <w:tcPr>
            <w:tcW w:w="790" w:type="pct"/>
            <w:gridSpan w:val="2"/>
            <w:shd w:val="clear" w:color="auto" w:fill="auto"/>
          </w:tcPr>
          <w:p w:rsidR="0080567F" w:rsidRPr="00C44EC2" w:rsidRDefault="0080567F" w:rsidP="0080567F">
            <w:pPr>
              <w:spacing w:after="0"/>
              <w:jc w:val="both"/>
              <w:rPr>
                <w:sz w:val="20"/>
              </w:rPr>
            </w:pPr>
            <w:r w:rsidRPr="00C44EC2">
              <w:rPr>
                <w:sz w:val="20"/>
              </w:rPr>
              <w:t>increaseInitialPrice</w:t>
            </w:r>
          </w:p>
        </w:tc>
        <w:tc>
          <w:tcPr>
            <w:tcW w:w="198" w:type="pct"/>
            <w:gridSpan w:val="2"/>
            <w:shd w:val="clear" w:color="auto" w:fill="auto"/>
          </w:tcPr>
          <w:p w:rsidR="0080567F" w:rsidRPr="00C44EC2" w:rsidRDefault="0080567F" w:rsidP="0080567F">
            <w:pPr>
              <w:spacing w:after="0"/>
              <w:jc w:val="center"/>
              <w:rPr>
                <w:sz w:val="20"/>
              </w:rPr>
            </w:pPr>
            <w:r>
              <w:rPr>
                <w:sz w:val="20"/>
              </w:rPr>
              <w:t>О</w:t>
            </w:r>
          </w:p>
        </w:tc>
        <w:tc>
          <w:tcPr>
            <w:tcW w:w="495" w:type="pct"/>
            <w:gridSpan w:val="2"/>
            <w:shd w:val="clear" w:color="auto" w:fill="auto"/>
          </w:tcPr>
          <w:p w:rsidR="0080567F" w:rsidRDefault="0080567F" w:rsidP="0080567F">
            <w:pPr>
              <w:spacing w:after="0"/>
              <w:jc w:val="center"/>
              <w:rPr>
                <w:sz w:val="20"/>
                <w:lang w:val="en-US"/>
              </w:rPr>
            </w:pPr>
            <w:r>
              <w:rPr>
                <w:sz w:val="20"/>
                <w:lang w:val="en-US"/>
              </w:rPr>
              <w:t>B</w:t>
            </w:r>
          </w:p>
        </w:tc>
        <w:tc>
          <w:tcPr>
            <w:tcW w:w="1387" w:type="pct"/>
            <w:gridSpan w:val="2"/>
            <w:shd w:val="clear" w:color="auto" w:fill="auto"/>
          </w:tcPr>
          <w:p w:rsidR="0080567F" w:rsidRPr="00C44EC2" w:rsidRDefault="0080567F" w:rsidP="0080567F">
            <w:pPr>
              <w:spacing w:after="0"/>
              <w:jc w:val="both"/>
              <w:rPr>
                <w:sz w:val="20"/>
              </w:rPr>
            </w:pPr>
            <w:r w:rsidRPr="00C44EC2">
              <w:rPr>
                <w:sz w:val="20"/>
              </w:rPr>
              <w:t>Признак ценового предложения на повышение начальной (максимальной) цены контракта</w:t>
            </w:r>
          </w:p>
        </w:tc>
        <w:tc>
          <w:tcPr>
            <w:tcW w:w="1387" w:type="pct"/>
            <w:gridSpan w:val="2"/>
            <w:shd w:val="clear" w:color="auto" w:fill="auto"/>
          </w:tcPr>
          <w:p w:rsidR="0080567F" w:rsidRDefault="0080567F" w:rsidP="0080567F">
            <w:pPr>
              <w:spacing w:after="0"/>
              <w:jc w:val="both"/>
              <w:rPr>
                <w:sz w:val="20"/>
              </w:rPr>
            </w:pPr>
            <w:r w:rsidRPr="00A76F0C">
              <w:rPr>
                <w:sz w:val="20"/>
              </w:rPr>
              <w:t>Если в поле установлено значение true, то цена в поле price должна быть отрицательная, иначе положительная</w:t>
            </w:r>
          </w:p>
        </w:tc>
      </w:tr>
    </w:tbl>
    <w:p w:rsidR="0080567F" w:rsidRDefault="0080567F" w:rsidP="0080567F">
      <w:pPr>
        <w:spacing w:before="0" w:after="0"/>
        <w:contextualSpacing/>
        <w:rPr>
          <w:sz w:val="20"/>
        </w:rPr>
      </w:pPr>
    </w:p>
    <w:p w:rsidR="0080567F" w:rsidRPr="0080567F" w:rsidRDefault="0080567F" w:rsidP="0080567F"/>
    <w:p w:rsidR="002030B5" w:rsidRDefault="002030B5" w:rsidP="00B72C5F">
      <w:pPr>
        <w:pStyle w:val="20"/>
      </w:pPr>
      <w:r w:rsidRPr="00BF0F2C">
        <w:lastRenderedPageBreak/>
        <w:t>Протокол подведения итогов определения поставщика (подрядчика, исполнителя) ЭА20 (аукцион в электронной форме c 01.10.2020 года)</w:t>
      </w:r>
    </w:p>
    <w:p w:rsidR="002030B5" w:rsidRDefault="002030B5" w:rsidP="002030B5">
      <w:pPr>
        <w:spacing w:before="0" w:after="0"/>
        <w:contextualSpacing/>
        <w:rPr>
          <w:sz w:val="20"/>
        </w:rPr>
      </w:pPr>
    </w:p>
    <w:tbl>
      <w:tblPr>
        <w:tblW w:w="50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7"/>
        <w:gridCol w:w="8"/>
        <w:gridCol w:w="1662"/>
        <w:gridCol w:w="13"/>
        <w:gridCol w:w="407"/>
        <w:gridCol w:w="13"/>
        <w:gridCol w:w="1036"/>
        <w:gridCol w:w="15"/>
        <w:gridCol w:w="2917"/>
        <w:gridCol w:w="23"/>
        <w:gridCol w:w="2886"/>
      </w:tblGrid>
      <w:tr w:rsidR="002030B5" w:rsidRPr="00301389" w:rsidTr="00ED4D7E">
        <w:trPr>
          <w:tblHeader/>
          <w:jc w:val="center"/>
        </w:trPr>
        <w:tc>
          <w:tcPr>
            <w:tcW w:w="743" w:type="pct"/>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Код элемента</w:t>
            </w:r>
          </w:p>
        </w:tc>
        <w:tc>
          <w:tcPr>
            <w:tcW w:w="792"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Тип</w:t>
            </w:r>
          </w:p>
        </w:tc>
        <w:tc>
          <w:tcPr>
            <w:tcW w:w="497"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Формат</w:t>
            </w:r>
          </w:p>
        </w:tc>
        <w:tc>
          <w:tcPr>
            <w:tcW w:w="1390"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Наименование</w:t>
            </w:r>
          </w:p>
        </w:tc>
        <w:tc>
          <w:tcPr>
            <w:tcW w:w="1379" w:type="pct"/>
            <w:gridSpan w:val="2"/>
            <w:shd w:val="clear" w:color="auto" w:fill="D9D9D9"/>
            <w:vAlign w:val="center"/>
            <w:hideMark/>
          </w:tcPr>
          <w:p w:rsidR="002030B5" w:rsidRPr="00301389" w:rsidRDefault="002030B5" w:rsidP="00CE390E">
            <w:pPr>
              <w:keepNext/>
              <w:spacing w:before="0" w:after="0"/>
              <w:ind w:firstLine="5"/>
              <w:contextualSpacing/>
              <w:jc w:val="center"/>
              <w:rPr>
                <w:b/>
                <w:bCs/>
                <w:sz w:val="20"/>
              </w:rPr>
            </w:pPr>
            <w:r w:rsidRPr="00301389">
              <w:rPr>
                <w:b/>
                <w:bCs/>
                <w:sz w:val="20"/>
              </w:rPr>
              <w:t>Дополнительная информация</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BF0F2C">
              <w:rPr>
                <w:b/>
                <w:bCs/>
                <w:sz w:val="20"/>
              </w:rPr>
              <w:t>Протокол подведения итогов определения поставщика (подрядчика, исполнителя) ЭА20 (аукцион в электронной форме c 01.10.2020 года)</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r>
              <w:rPr>
                <w:b/>
                <w:bCs/>
                <w:sz w:val="20"/>
                <w:lang w:val="en-US"/>
              </w:rPr>
              <w:t>epP</w:t>
            </w:r>
            <w:r w:rsidRPr="00BF0F2C">
              <w:rPr>
                <w:b/>
                <w:bCs/>
                <w:sz w:val="20"/>
                <w:lang w:val="en-US"/>
              </w:rPr>
              <w:t>rotocolEF2020Final</w:t>
            </w:r>
          </w:p>
        </w:tc>
        <w:tc>
          <w:tcPr>
            <w:tcW w:w="792" w:type="pct"/>
            <w:gridSpan w:val="2"/>
            <w:shd w:val="clear" w:color="auto" w:fill="auto"/>
          </w:tcPr>
          <w:p w:rsidR="002030B5" w:rsidRPr="00162C8B" w:rsidRDefault="002030B5" w:rsidP="00CE390E">
            <w:pPr>
              <w:spacing w:before="0" w:after="0"/>
              <w:jc w:val="both"/>
              <w:rPr>
                <w:sz w:val="20"/>
              </w:rPr>
            </w:pPr>
          </w:p>
        </w:tc>
        <w:tc>
          <w:tcPr>
            <w:tcW w:w="199" w:type="pct"/>
            <w:gridSpan w:val="2"/>
            <w:shd w:val="clear" w:color="auto" w:fill="auto"/>
          </w:tcPr>
          <w:p w:rsidR="002030B5" w:rsidRPr="00162C8B" w:rsidRDefault="002030B5" w:rsidP="00CE390E">
            <w:pPr>
              <w:spacing w:before="0" w:after="0"/>
              <w:jc w:val="center"/>
              <w:rPr>
                <w:sz w:val="20"/>
              </w:rPr>
            </w:pPr>
          </w:p>
        </w:tc>
        <w:tc>
          <w:tcPr>
            <w:tcW w:w="497" w:type="pct"/>
            <w:gridSpan w:val="2"/>
            <w:shd w:val="clear" w:color="auto" w:fill="auto"/>
          </w:tcPr>
          <w:p w:rsidR="002030B5" w:rsidRPr="00162C8B" w:rsidRDefault="002030B5" w:rsidP="00CE390E">
            <w:pPr>
              <w:spacing w:before="0" w:after="0"/>
              <w:jc w:val="center"/>
              <w:rPr>
                <w:sz w:val="20"/>
              </w:rPr>
            </w:pPr>
          </w:p>
        </w:tc>
        <w:tc>
          <w:tcPr>
            <w:tcW w:w="1390" w:type="pct"/>
            <w:gridSpan w:val="2"/>
            <w:shd w:val="clear" w:color="auto" w:fill="auto"/>
          </w:tcPr>
          <w:p w:rsidR="002030B5" w:rsidRPr="00162C8B" w:rsidRDefault="002030B5" w:rsidP="00CE390E">
            <w:pPr>
              <w:spacing w:before="0" w:after="0"/>
              <w:jc w:val="both"/>
              <w:rPr>
                <w:sz w:val="20"/>
              </w:rPr>
            </w:pP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162C8B" w:rsidRDefault="002030B5" w:rsidP="00CE390E">
            <w:pPr>
              <w:spacing w:before="0" w:after="0"/>
              <w:jc w:val="both"/>
              <w:rPr>
                <w:sz w:val="20"/>
              </w:rPr>
            </w:pPr>
            <w:r w:rsidRPr="00162C8B">
              <w:rPr>
                <w:sz w:val="20"/>
              </w:rPr>
              <w:t>schemeVersion</w:t>
            </w:r>
          </w:p>
        </w:tc>
        <w:tc>
          <w:tcPr>
            <w:tcW w:w="199" w:type="pct"/>
            <w:gridSpan w:val="2"/>
            <w:shd w:val="clear" w:color="auto" w:fill="auto"/>
          </w:tcPr>
          <w:p w:rsidR="002030B5" w:rsidRPr="00162C8B" w:rsidRDefault="002030B5" w:rsidP="00CE390E">
            <w:pPr>
              <w:spacing w:before="0" w:after="0"/>
              <w:jc w:val="center"/>
              <w:rPr>
                <w:sz w:val="20"/>
              </w:rPr>
            </w:pPr>
            <w:r w:rsidRPr="00162C8B">
              <w:rPr>
                <w:sz w:val="20"/>
              </w:rPr>
              <w:t>О</w:t>
            </w:r>
          </w:p>
        </w:tc>
        <w:tc>
          <w:tcPr>
            <w:tcW w:w="497" w:type="pct"/>
            <w:gridSpan w:val="2"/>
            <w:shd w:val="clear" w:color="auto" w:fill="auto"/>
          </w:tcPr>
          <w:p w:rsidR="002030B5" w:rsidRPr="00162C8B" w:rsidRDefault="002030B5" w:rsidP="00CE390E">
            <w:pPr>
              <w:spacing w:before="0" w:after="0"/>
              <w:jc w:val="center"/>
              <w:rPr>
                <w:sz w:val="20"/>
              </w:rPr>
            </w:pPr>
            <w:r w:rsidRPr="00162C8B">
              <w:rPr>
                <w:sz w:val="20"/>
              </w:rPr>
              <w:t>T</w:t>
            </w:r>
          </w:p>
        </w:tc>
        <w:tc>
          <w:tcPr>
            <w:tcW w:w="1390" w:type="pct"/>
            <w:gridSpan w:val="2"/>
            <w:shd w:val="clear" w:color="auto" w:fill="auto"/>
          </w:tcPr>
          <w:p w:rsidR="002030B5" w:rsidRPr="00162C8B" w:rsidRDefault="002030B5" w:rsidP="00CE390E">
            <w:pPr>
              <w:spacing w:before="0" w:after="0"/>
              <w:jc w:val="both"/>
              <w:rPr>
                <w:sz w:val="20"/>
              </w:rPr>
            </w:pPr>
            <w:r w:rsidRPr="00301389">
              <w:rPr>
                <w:sz w:val="20"/>
              </w:rPr>
              <w:t>Атрибут. Принимаемый номер версии схемы элемента</w:t>
            </w:r>
          </w:p>
        </w:tc>
        <w:tc>
          <w:tcPr>
            <w:tcW w:w="1379" w:type="pct"/>
            <w:gridSpan w:val="2"/>
            <w:shd w:val="clear" w:color="auto" w:fill="auto"/>
            <w:vAlign w:val="center"/>
          </w:tcPr>
          <w:p w:rsidR="002030B5" w:rsidRPr="00301389" w:rsidRDefault="002030B5" w:rsidP="00CE390E">
            <w:pPr>
              <w:spacing w:before="0" w:after="0"/>
              <w:contextualSpacing/>
              <w:rPr>
                <w:sz w:val="20"/>
              </w:rPr>
            </w:pPr>
            <w:r w:rsidRPr="00301389">
              <w:rPr>
                <w:sz w:val="20"/>
              </w:rPr>
              <w:t>Допустимые значения:</w:t>
            </w:r>
          </w:p>
          <w:p w:rsidR="002030B5" w:rsidRPr="00301389" w:rsidRDefault="002030B5" w:rsidP="00CE390E">
            <w:pPr>
              <w:spacing w:before="0" w:after="0"/>
              <w:contextualSpacing/>
              <w:rPr>
                <w:sz w:val="20"/>
              </w:rPr>
            </w:pPr>
            <w:r>
              <w:rPr>
                <w:sz w:val="20"/>
              </w:rPr>
              <w:t xml:space="preserve">8.2, 8.2.100, 8.3, 9.0, 9.1, 9.2, 9.3, 10.0, 10.1, </w:t>
            </w:r>
            <w:r w:rsidR="00346309">
              <w:rPr>
                <w:sz w:val="20"/>
              </w:rPr>
              <w:t>10.2, 10.2.310, 10.3</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Идентификатор документа ЕИС</w:t>
            </w:r>
          </w:p>
        </w:tc>
        <w:tc>
          <w:tcPr>
            <w:tcW w:w="1379" w:type="pct"/>
            <w:gridSpan w:val="2"/>
            <w:shd w:val="clear" w:color="auto" w:fill="auto"/>
          </w:tcPr>
          <w:p w:rsidR="002030B5" w:rsidRDefault="002030B5" w:rsidP="00CE390E">
            <w:pPr>
              <w:spacing w:before="0" w:after="0"/>
              <w:rPr>
                <w:sz w:val="20"/>
              </w:rPr>
            </w:pPr>
            <w:r w:rsidRPr="00C316CF">
              <w:rPr>
                <w:sz w:val="20"/>
              </w:rPr>
              <w:t xml:space="preserve">64-битное целое число. </w:t>
            </w:r>
          </w:p>
          <w:p w:rsidR="002030B5" w:rsidRPr="00C316CF" w:rsidRDefault="002030B5" w:rsidP="00CE390E">
            <w:pPr>
              <w:spacing w:before="0" w:after="0"/>
              <w:rPr>
                <w:sz w:val="20"/>
              </w:rPr>
            </w:pPr>
            <w:r w:rsidRPr="00C316CF">
              <w:rPr>
                <w:sz w:val="20"/>
              </w:rPr>
              <w:t>Игнорируется при приеме-передаче. Добавлено на развитие</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externalId</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T [ 1 - 40 ]</w:t>
            </w:r>
          </w:p>
        </w:tc>
        <w:tc>
          <w:tcPr>
            <w:tcW w:w="1390" w:type="pct"/>
            <w:gridSpan w:val="2"/>
            <w:shd w:val="clear" w:color="auto" w:fill="auto"/>
          </w:tcPr>
          <w:p w:rsidR="002030B5" w:rsidRPr="00C316CF" w:rsidRDefault="002030B5" w:rsidP="00CE390E">
            <w:pPr>
              <w:spacing w:before="0" w:after="0"/>
              <w:rPr>
                <w:sz w:val="20"/>
              </w:rPr>
            </w:pPr>
            <w:r w:rsidRPr="00C316CF">
              <w:rPr>
                <w:sz w:val="20"/>
              </w:rPr>
              <w:t>Внешний идентификатор доку</w:t>
            </w:r>
            <w:r>
              <w:rPr>
                <w:sz w:val="20"/>
              </w:rPr>
              <w:t>мента</w:t>
            </w:r>
          </w:p>
        </w:tc>
        <w:tc>
          <w:tcPr>
            <w:tcW w:w="1379" w:type="pct"/>
            <w:gridSpan w:val="2"/>
            <w:shd w:val="clear" w:color="auto" w:fill="auto"/>
          </w:tcPr>
          <w:p w:rsidR="002030B5" w:rsidRPr="00C316CF" w:rsidRDefault="002030B5"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versionNumber</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Pr>
                <w:sz w:val="20"/>
              </w:rPr>
              <w:t>N</w:t>
            </w:r>
          </w:p>
        </w:tc>
        <w:tc>
          <w:tcPr>
            <w:tcW w:w="1390" w:type="pct"/>
            <w:gridSpan w:val="2"/>
            <w:shd w:val="clear" w:color="auto" w:fill="auto"/>
          </w:tcPr>
          <w:p w:rsidR="002030B5" w:rsidRPr="00C316CF" w:rsidRDefault="002030B5" w:rsidP="00CE390E">
            <w:pPr>
              <w:spacing w:before="0" w:after="0"/>
              <w:rPr>
                <w:sz w:val="20"/>
              </w:rPr>
            </w:pPr>
            <w:r>
              <w:rPr>
                <w:sz w:val="20"/>
              </w:rPr>
              <w:t>Номер версии документа</w:t>
            </w:r>
          </w:p>
        </w:tc>
        <w:tc>
          <w:tcPr>
            <w:tcW w:w="1379" w:type="pct"/>
            <w:gridSpan w:val="2"/>
            <w:shd w:val="clear" w:color="auto" w:fill="auto"/>
          </w:tcPr>
          <w:p w:rsidR="002030B5" w:rsidRDefault="002030B5" w:rsidP="00CE390E">
            <w:pPr>
              <w:spacing w:before="0" w:after="0"/>
              <w:rPr>
                <w:sz w:val="20"/>
              </w:rPr>
            </w:pPr>
            <w:r>
              <w:rPr>
                <w:sz w:val="20"/>
              </w:rPr>
              <w:t>Допустимы только неотрицательные числа/</w:t>
            </w:r>
          </w:p>
          <w:p w:rsidR="002030B5" w:rsidRPr="00C316CF" w:rsidRDefault="002030B5" w:rsidP="00CE390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626863">
              <w:rPr>
                <w:sz w:val="20"/>
              </w:rPr>
              <w:t>foundationDocInfo</w:t>
            </w:r>
          </w:p>
        </w:tc>
        <w:tc>
          <w:tcPr>
            <w:tcW w:w="199" w:type="pct"/>
            <w:gridSpan w:val="2"/>
            <w:shd w:val="clear" w:color="auto" w:fill="auto"/>
          </w:tcPr>
          <w:p w:rsidR="002030B5" w:rsidRPr="00FD3C60" w:rsidRDefault="002030B5" w:rsidP="00CE390E">
            <w:pPr>
              <w:spacing w:before="0" w:after="0"/>
              <w:jc w:val="center"/>
              <w:rPr>
                <w:sz w:val="20"/>
              </w:rPr>
            </w:pPr>
            <w:r>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Pr>
                <w:sz w:val="20"/>
              </w:rPr>
              <w:t>Документ-основание</w:t>
            </w:r>
          </w:p>
        </w:tc>
        <w:tc>
          <w:tcPr>
            <w:tcW w:w="1379" w:type="pct"/>
            <w:gridSpan w:val="2"/>
            <w:shd w:val="clear" w:color="auto" w:fill="auto"/>
          </w:tcPr>
          <w:p w:rsidR="002030B5" w:rsidRDefault="002030B5" w:rsidP="00CE390E">
            <w:pPr>
              <w:spacing w:before="0" w:after="0"/>
              <w:rPr>
                <w:sz w:val="20"/>
              </w:rPr>
            </w:pPr>
            <w:r w:rsidRPr="00A81D56">
              <w:rPr>
                <w:sz w:val="20"/>
              </w:rPr>
              <w:t>Блок игнорируется при приеме, автоматически заполняется при передаче</w:t>
            </w:r>
          </w:p>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commonInfo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Общая информация</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protocolPublisherInfo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Информация об организации, разместившей протокол</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printFormInfo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Pr>
                <w:sz w:val="20"/>
              </w:rPr>
              <w:t>Печатная форма документа в ЕИС</w:t>
            </w:r>
          </w:p>
        </w:tc>
        <w:tc>
          <w:tcPr>
            <w:tcW w:w="1379" w:type="pct"/>
            <w:gridSpan w:val="2"/>
            <w:shd w:val="clear" w:color="auto" w:fill="auto"/>
          </w:tcPr>
          <w:p w:rsidR="002030B5" w:rsidRDefault="002030B5" w:rsidP="00CE390E">
            <w:pPr>
              <w:spacing w:before="0" w:after="0"/>
              <w:rPr>
                <w:sz w:val="20"/>
              </w:rPr>
            </w:pPr>
            <w:r w:rsidRPr="00C316CF">
              <w:rPr>
                <w:sz w:val="20"/>
              </w:rPr>
              <w:t xml:space="preserve">Элемент игнорируется при приёме. При передаче заполняется ссылкой на печатную форму и электронную подпись размещенного в ЕИС </w:t>
            </w:r>
            <w:r w:rsidRPr="00C316CF">
              <w:rPr>
                <w:sz w:val="20"/>
              </w:rPr>
              <w:lastRenderedPageBreak/>
              <w:t>документа</w:t>
            </w:r>
          </w:p>
          <w:p w:rsidR="002030B5" w:rsidRPr="00C316CF" w:rsidRDefault="002030B5" w:rsidP="00CE390E">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extPrintFormInfo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Электронный документ, полученный из внешней системы</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attachmentsInfo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Информация о прикрепленных документах</w:t>
            </w:r>
          </w:p>
        </w:tc>
        <w:tc>
          <w:tcPr>
            <w:tcW w:w="1379" w:type="pct"/>
            <w:gridSpan w:val="2"/>
            <w:shd w:val="clear" w:color="auto" w:fill="auto"/>
          </w:tcPr>
          <w:p w:rsidR="002030B5" w:rsidRPr="00C316CF" w:rsidRDefault="002030B5"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modificationInfo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Основание внесения изменений</w:t>
            </w:r>
          </w:p>
        </w:tc>
        <w:tc>
          <w:tcPr>
            <w:tcW w:w="1379" w:type="pct"/>
            <w:gridSpan w:val="2"/>
            <w:shd w:val="clear" w:color="auto" w:fill="auto"/>
          </w:tcPr>
          <w:p w:rsidR="002030B5" w:rsidRPr="00C316CF" w:rsidRDefault="002030B5" w:rsidP="00CE390E">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protocolInfo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О</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3462F3" w:rsidP="00CE390E">
            <w:pPr>
              <w:spacing w:before="0" w:after="0"/>
              <w:rPr>
                <w:sz w:val="20"/>
              </w:rPr>
            </w:pPr>
            <w:r w:rsidRPr="003462F3">
              <w:rPr>
                <w:sz w:val="20"/>
              </w:rPr>
              <w:t>Информация о проведении ЭА20 (аукцион в электронной форме c 01.10.2020 года)</w:t>
            </w:r>
          </w:p>
        </w:tc>
        <w:tc>
          <w:tcPr>
            <w:tcW w:w="1379" w:type="pct"/>
            <w:gridSpan w:val="2"/>
            <w:shd w:val="clear" w:color="auto" w:fill="auto"/>
          </w:tcPr>
          <w:p w:rsidR="002030B5" w:rsidRPr="00C316CF" w:rsidRDefault="002030B5" w:rsidP="00CE390E">
            <w:pPr>
              <w:spacing w:before="0" w:after="0"/>
              <w:rPr>
                <w:sz w:val="20"/>
              </w:rPr>
            </w:pPr>
          </w:p>
        </w:tc>
      </w:tr>
      <w:tr w:rsidR="002030B5" w:rsidRPr="00301389" w:rsidTr="00ED4D7E">
        <w:trPr>
          <w:jc w:val="center"/>
        </w:trPr>
        <w:tc>
          <w:tcPr>
            <w:tcW w:w="5000" w:type="pct"/>
            <w:gridSpan w:val="11"/>
            <w:shd w:val="clear" w:color="auto" w:fill="auto"/>
            <w:vAlign w:val="center"/>
            <w:hideMark/>
          </w:tcPr>
          <w:p w:rsidR="002030B5" w:rsidRPr="00301389" w:rsidRDefault="003462F3" w:rsidP="00CE390E">
            <w:pPr>
              <w:keepNext/>
              <w:spacing w:before="0" w:after="0"/>
              <w:contextualSpacing/>
              <w:jc w:val="center"/>
              <w:rPr>
                <w:b/>
                <w:sz w:val="20"/>
              </w:rPr>
            </w:pPr>
            <w:r w:rsidRPr="003462F3">
              <w:rPr>
                <w:b/>
                <w:bCs/>
                <w:sz w:val="20"/>
              </w:rPr>
              <w:t>Информация о проведении ЭА20 (аукцион в электронной форме c 01.10.2020 года)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C316CF">
              <w:rPr>
                <w:b/>
                <w:bCs/>
                <w:sz w:val="20"/>
              </w:rPr>
              <w:t>protocolInfo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hideMark/>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427184">
              <w:rPr>
                <w:sz w:val="20"/>
              </w:rPr>
              <w:t>commissionInfo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427184">
              <w:rPr>
                <w:sz w:val="20"/>
              </w:rPr>
              <w:t>Информация о комиссии</w:t>
            </w:r>
          </w:p>
        </w:tc>
        <w:tc>
          <w:tcPr>
            <w:tcW w:w="1379" w:type="pct"/>
            <w:gridSpan w:val="2"/>
            <w:shd w:val="clear" w:color="auto" w:fill="auto"/>
          </w:tcPr>
          <w:p w:rsidR="002030B5" w:rsidRDefault="002030B5" w:rsidP="00CE390E">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applicationsInfo</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C316CF">
              <w:rPr>
                <w:sz w:val="20"/>
              </w:rPr>
              <w:t>Заявки</w:t>
            </w:r>
          </w:p>
        </w:tc>
        <w:tc>
          <w:tcPr>
            <w:tcW w:w="1379" w:type="pct"/>
            <w:gridSpan w:val="2"/>
            <w:shd w:val="clear" w:color="auto" w:fill="auto"/>
          </w:tcPr>
          <w:p w:rsidR="002030B5" w:rsidRPr="00162C8B" w:rsidRDefault="002030B5" w:rsidP="00CE390E">
            <w:pPr>
              <w:spacing w:before="0"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C316CF" w:rsidRDefault="002030B5" w:rsidP="00CE390E">
            <w:pPr>
              <w:spacing w:before="0" w:after="0"/>
              <w:rPr>
                <w:sz w:val="20"/>
              </w:rPr>
            </w:pPr>
            <w:r w:rsidRPr="00C316CF">
              <w:rPr>
                <w:sz w:val="20"/>
              </w:rPr>
              <w:t>abandonedReason</w:t>
            </w:r>
          </w:p>
        </w:tc>
        <w:tc>
          <w:tcPr>
            <w:tcW w:w="199" w:type="pct"/>
            <w:gridSpan w:val="2"/>
            <w:shd w:val="clear" w:color="auto" w:fill="auto"/>
          </w:tcPr>
          <w:p w:rsidR="002030B5" w:rsidRPr="00C316CF" w:rsidRDefault="002030B5" w:rsidP="00CE390E">
            <w:pPr>
              <w:spacing w:before="0" w:after="0"/>
              <w:jc w:val="center"/>
              <w:rPr>
                <w:sz w:val="20"/>
              </w:rPr>
            </w:pPr>
            <w:r w:rsidRPr="00C316CF">
              <w:rPr>
                <w:sz w:val="20"/>
              </w:rPr>
              <w:t>Н</w:t>
            </w:r>
          </w:p>
        </w:tc>
        <w:tc>
          <w:tcPr>
            <w:tcW w:w="497" w:type="pct"/>
            <w:gridSpan w:val="2"/>
            <w:shd w:val="clear" w:color="auto" w:fill="auto"/>
          </w:tcPr>
          <w:p w:rsidR="002030B5" w:rsidRPr="00C316CF" w:rsidRDefault="002030B5" w:rsidP="00CE390E">
            <w:pPr>
              <w:spacing w:before="0" w:after="0"/>
              <w:jc w:val="center"/>
              <w:rPr>
                <w:sz w:val="20"/>
              </w:rPr>
            </w:pPr>
            <w:r w:rsidRPr="00C316CF">
              <w:rPr>
                <w:sz w:val="20"/>
              </w:rPr>
              <w:t>S</w:t>
            </w:r>
          </w:p>
        </w:tc>
        <w:tc>
          <w:tcPr>
            <w:tcW w:w="1390" w:type="pct"/>
            <w:gridSpan w:val="2"/>
            <w:shd w:val="clear" w:color="auto" w:fill="auto"/>
          </w:tcPr>
          <w:p w:rsidR="002030B5" w:rsidRPr="00C316CF" w:rsidRDefault="002030B5" w:rsidP="00CE390E">
            <w:pPr>
              <w:spacing w:before="0" w:after="0"/>
              <w:rPr>
                <w:sz w:val="20"/>
              </w:rPr>
            </w:pPr>
            <w:r w:rsidRPr="00AE68CA">
              <w:rPr>
                <w:sz w:val="20"/>
              </w:rPr>
              <w:t>Признание ЭЗТ несостоявшимся</w:t>
            </w:r>
          </w:p>
        </w:tc>
        <w:tc>
          <w:tcPr>
            <w:tcW w:w="1379" w:type="pct"/>
            <w:gridSpan w:val="2"/>
            <w:shd w:val="clear" w:color="auto" w:fill="auto"/>
          </w:tcPr>
          <w:p w:rsidR="002030B5" w:rsidRDefault="003462F3" w:rsidP="00CE390E">
            <w:pPr>
              <w:spacing w:before="0" w:after="0"/>
              <w:jc w:val="both"/>
              <w:rPr>
                <w:sz w:val="20"/>
              </w:rPr>
            </w:pPr>
            <w:r w:rsidRPr="003462F3">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"epProtocolEF2020FinaPartl" в поле objectName</w:t>
            </w:r>
          </w:p>
          <w:p w:rsidR="003462F3" w:rsidRDefault="003462F3" w:rsidP="00CE390E">
            <w:pPr>
              <w:spacing w:before="0" w:after="0"/>
              <w:jc w:val="both"/>
              <w:rPr>
                <w:sz w:val="20"/>
              </w:rPr>
            </w:pPr>
          </w:p>
          <w:p w:rsidR="002030B5" w:rsidRPr="00162C8B" w:rsidRDefault="002030B5" w:rsidP="00CE390E">
            <w:pPr>
              <w:spacing w:before="0" w:after="0"/>
              <w:jc w:val="both"/>
              <w:rPr>
                <w:sz w:val="20"/>
              </w:rPr>
            </w:pPr>
            <w:r>
              <w:rPr>
                <w:sz w:val="20"/>
              </w:rPr>
              <w:t>Состав блока см. состав соответствующего блока в документе «</w:t>
            </w:r>
            <w:r w:rsidRPr="009774DE">
              <w:rPr>
                <w:sz w:val="20"/>
              </w:rPr>
              <w:t xml:space="preserve">Протокол подведения итогов определения поставщика (подрядчика, исполнителя) ЭЗК20 (запрос котировок в электронной форме c </w:t>
            </w:r>
            <w:r w:rsidRPr="009774DE">
              <w:rPr>
                <w:sz w:val="20"/>
              </w:rPr>
              <w:lastRenderedPageBreak/>
              <w:t>01.10.2020 года)</w:t>
            </w:r>
            <w:r>
              <w:rPr>
                <w:sz w:val="20"/>
              </w:rPr>
              <w:t>»</w:t>
            </w:r>
            <w:r w:rsidRPr="009774DE">
              <w:rPr>
                <w:sz w:val="20"/>
              </w:rPr>
              <w:t xml:space="preserve"> (epProtocolEZK2020Final)</w:t>
            </w:r>
            <w:r>
              <w:rPr>
                <w:sz w:val="20"/>
              </w:rPr>
              <w:t>.</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lastRenderedPageBreak/>
              <w:t>Заявки</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applicationsInfo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applicationInfo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Заявка</w:t>
            </w:r>
          </w:p>
        </w:tc>
        <w:tc>
          <w:tcPr>
            <w:tcW w:w="1379" w:type="pct"/>
            <w:gridSpan w:val="2"/>
            <w:shd w:val="clear" w:color="auto" w:fill="auto"/>
          </w:tcPr>
          <w:p w:rsidR="002030B5" w:rsidRPr="00A63BD0" w:rsidRDefault="002030B5" w:rsidP="00CE390E">
            <w:pPr>
              <w:spacing w:after="0"/>
              <w:jc w:val="both"/>
              <w:rPr>
                <w:sz w:val="20"/>
              </w:rPr>
            </w:pPr>
            <w:r w:rsidRPr="00A63BD0">
              <w:rPr>
                <w:sz w:val="20"/>
              </w:rPr>
              <w:t>Множественный элемент.</w:t>
            </w:r>
          </w:p>
        </w:tc>
      </w:tr>
      <w:tr w:rsidR="002030B5" w:rsidRPr="00301389" w:rsidTr="00ED4D7E">
        <w:trPr>
          <w:jc w:val="center"/>
        </w:trPr>
        <w:tc>
          <w:tcPr>
            <w:tcW w:w="5000" w:type="pct"/>
            <w:gridSpan w:val="11"/>
            <w:shd w:val="clear" w:color="auto" w:fill="auto"/>
            <w:vAlign w:val="center"/>
          </w:tcPr>
          <w:p w:rsidR="002030B5" w:rsidRPr="00301389" w:rsidRDefault="002030B5" w:rsidP="00CE390E">
            <w:pPr>
              <w:keepNext/>
              <w:spacing w:before="0" w:after="0"/>
              <w:contextualSpacing/>
              <w:jc w:val="center"/>
              <w:rPr>
                <w:b/>
                <w:sz w:val="20"/>
              </w:rPr>
            </w:pPr>
            <w:r w:rsidRPr="00A63BD0">
              <w:rPr>
                <w:b/>
                <w:bCs/>
                <w:sz w:val="20"/>
              </w:rPr>
              <w:t>Заявка</w:t>
            </w:r>
          </w:p>
        </w:tc>
      </w:tr>
      <w:tr w:rsidR="002030B5" w:rsidRPr="00301389" w:rsidTr="00ED4D7E">
        <w:trPr>
          <w:jc w:val="center"/>
        </w:trPr>
        <w:tc>
          <w:tcPr>
            <w:tcW w:w="743" w:type="pct"/>
            <w:shd w:val="clear" w:color="auto" w:fill="auto"/>
          </w:tcPr>
          <w:p w:rsidR="002030B5" w:rsidRPr="00162C8B" w:rsidRDefault="002030B5" w:rsidP="00CE390E">
            <w:pPr>
              <w:spacing w:before="0" w:after="0"/>
              <w:jc w:val="both"/>
              <w:rPr>
                <w:sz w:val="20"/>
              </w:rPr>
            </w:pPr>
            <w:r w:rsidRPr="00A63BD0">
              <w:rPr>
                <w:b/>
                <w:bCs/>
                <w:sz w:val="20"/>
              </w:rPr>
              <w:t>applicationInfo</w:t>
            </w:r>
          </w:p>
        </w:tc>
        <w:tc>
          <w:tcPr>
            <w:tcW w:w="792" w:type="pct"/>
            <w:gridSpan w:val="2"/>
            <w:shd w:val="clear" w:color="auto" w:fill="auto"/>
            <w:vAlign w:val="center"/>
          </w:tcPr>
          <w:p w:rsidR="002030B5" w:rsidRPr="00301389" w:rsidRDefault="002030B5" w:rsidP="00CE390E">
            <w:pPr>
              <w:keepNext/>
              <w:spacing w:before="0" w:after="0"/>
              <w:contextualSpacing/>
              <w:rPr>
                <w:b/>
                <w:sz w:val="20"/>
              </w:rPr>
            </w:pPr>
          </w:p>
        </w:tc>
        <w:tc>
          <w:tcPr>
            <w:tcW w:w="199"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497" w:type="pct"/>
            <w:gridSpan w:val="2"/>
            <w:shd w:val="clear" w:color="auto" w:fill="auto"/>
            <w:vAlign w:val="center"/>
          </w:tcPr>
          <w:p w:rsidR="002030B5" w:rsidRPr="00301389" w:rsidRDefault="002030B5" w:rsidP="00CE390E">
            <w:pPr>
              <w:keepNext/>
              <w:spacing w:before="0" w:after="0"/>
              <w:contextualSpacing/>
              <w:jc w:val="center"/>
              <w:rPr>
                <w:b/>
                <w:sz w:val="20"/>
              </w:rPr>
            </w:pPr>
          </w:p>
        </w:tc>
        <w:tc>
          <w:tcPr>
            <w:tcW w:w="1390" w:type="pct"/>
            <w:gridSpan w:val="2"/>
            <w:shd w:val="clear" w:color="auto" w:fill="auto"/>
            <w:vAlign w:val="center"/>
          </w:tcPr>
          <w:p w:rsidR="002030B5" w:rsidRPr="00301389" w:rsidRDefault="002030B5" w:rsidP="00CE390E">
            <w:pPr>
              <w:keepNext/>
              <w:spacing w:before="0" w:after="0"/>
              <w:contextualSpacing/>
              <w:rPr>
                <w:b/>
                <w:sz w:val="20"/>
              </w:rPr>
            </w:pPr>
          </w:p>
        </w:tc>
        <w:tc>
          <w:tcPr>
            <w:tcW w:w="1379" w:type="pct"/>
            <w:gridSpan w:val="2"/>
            <w:shd w:val="clear" w:color="auto" w:fill="auto"/>
            <w:vAlign w:val="center"/>
          </w:tcPr>
          <w:p w:rsidR="002030B5" w:rsidRPr="00301389" w:rsidRDefault="002030B5" w:rsidP="00CE390E">
            <w:pPr>
              <w:keepNext/>
              <w:spacing w:before="0" w:after="0"/>
              <w:contextualSpacing/>
              <w:rPr>
                <w:b/>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commonInfo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Общая информация</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finalPrice</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44EC2">
            <w:pPr>
              <w:spacing w:after="0"/>
              <w:jc w:val="center"/>
              <w:rPr>
                <w:sz w:val="20"/>
              </w:rPr>
            </w:pPr>
            <w:r w:rsidRPr="00A63BD0">
              <w:rPr>
                <w:sz w:val="20"/>
              </w:rPr>
              <w:t>T[1-</w:t>
            </w:r>
            <w:r w:rsidR="00C44EC2">
              <w:rPr>
                <w:sz w:val="20"/>
              </w:rPr>
              <w:t>30</w:t>
            </w:r>
            <w:r w:rsidRPr="00A63BD0">
              <w:rPr>
                <w:sz w:val="20"/>
              </w:rPr>
              <w:t>]</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Сумма предложения участника</w:t>
            </w:r>
          </w:p>
        </w:tc>
        <w:tc>
          <w:tcPr>
            <w:tcW w:w="1379" w:type="pct"/>
            <w:gridSpan w:val="2"/>
            <w:shd w:val="clear" w:color="auto" w:fill="auto"/>
          </w:tcPr>
          <w:p w:rsidR="002030B5" w:rsidRDefault="002030B5" w:rsidP="00CE390E">
            <w:pPr>
              <w:spacing w:after="0"/>
              <w:jc w:val="both"/>
              <w:rPr>
                <w:sz w:val="20"/>
              </w:rPr>
            </w:pPr>
            <w:r>
              <w:rPr>
                <w:sz w:val="20"/>
              </w:rPr>
              <w:t>Допустимые значения</w:t>
            </w:r>
            <w:r w:rsidRPr="00A63BD0">
              <w:rPr>
                <w:sz w:val="20"/>
              </w:rPr>
              <w:t xml:space="preserve">: </w:t>
            </w:r>
          </w:p>
          <w:p w:rsidR="002030B5" w:rsidRDefault="00C44EC2" w:rsidP="00CE390E">
            <w:pPr>
              <w:spacing w:after="0"/>
              <w:jc w:val="both"/>
              <w:rPr>
                <w:sz w:val="20"/>
              </w:rPr>
            </w:pPr>
            <w:r w:rsidRPr="00C44EC2">
              <w:rPr>
                <w:sz w:val="20"/>
              </w:rPr>
              <w:t>(-</w:t>
            </w:r>
            <w:proofErr w:type="gramStart"/>
            <w:r w:rsidRPr="00C44EC2">
              <w:rPr>
                <w:sz w:val="20"/>
              </w:rPr>
              <w:t>)?\</w:t>
            </w:r>
            <w:proofErr w:type="gramEnd"/>
            <w:r w:rsidRPr="00C44EC2">
              <w:rPr>
                <w:sz w:val="20"/>
              </w:rPr>
              <w:t>d+(\.\d{1,11})?</w:t>
            </w:r>
          </w:p>
          <w:p w:rsidR="00C44EC2" w:rsidRDefault="00C44EC2" w:rsidP="00CE390E">
            <w:pPr>
              <w:spacing w:after="0"/>
              <w:jc w:val="both"/>
              <w:rPr>
                <w:sz w:val="20"/>
              </w:rPr>
            </w:pPr>
          </w:p>
          <w:p w:rsidR="00C44EC2" w:rsidRPr="00A63BD0" w:rsidRDefault="00C44EC2" w:rsidP="00CE390E">
            <w:pPr>
              <w:spacing w:after="0"/>
              <w:jc w:val="both"/>
              <w:rPr>
                <w:sz w:val="20"/>
              </w:rPr>
            </w:pPr>
            <w:r w:rsidRPr="00C44EC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3A31F4" w:rsidRPr="00301389" w:rsidDel="00BF6895" w:rsidTr="00ED4D7E">
        <w:trPr>
          <w:jc w:val="center"/>
          <w:del w:id="894" w:author="Yugin Vitaly" w:date="2020-09-13T19:16:00Z"/>
        </w:trPr>
        <w:tc>
          <w:tcPr>
            <w:tcW w:w="743" w:type="pct"/>
            <w:shd w:val="clear" w:color="auto" w:fill="auto"/>
            <w:vAlign w:val="center"/>
          </w:tcPr>
          <w:p w:rsidR="003A31F4" w:rsidRPr="00301389" w:rsidDel="00BF6895" w:rsidRDefault="003A31F4" w:rsidP="003A31F4">
            <w:pPr>
              <w:spacing w:before="0" w:after="0"/>
              <w:contextualSpacing/>
              <w:rPr>
                <w:del w:id="895" w:author="Yugin Vitaly" w:date="2020-09-13T19:16:00Z"/>
                <w:sz w:val="20"/>
              </w:rPr>
            </w:pPr>
          </w:p>
        </w:tc>
        <w:tc>
          <w:tcPr>
            <w:tcW w:w="792" w:type="pct"/>
            <w:gridSpan w:val="2"/>
            <w:shd w:val="clear" w:color="auto" w:fill="auto"/>
          </w:tcPr>
          <w:p w:rsidR="003A31F4" w:rsidRPr="00A63BD0" w:rsidDel="00BF6895" w:rsidRDefault="00BF6895" w:rsidP="00B46C92">
            <w:pPr>
              <w:spacing w:after="0"/>
              <w:jc w:val="both"/>
              <w:rPr>
                <w:del w:id="896" w:author="Yugin Vitaly" w:date="2020-09-13T19:16:00Z"/>
                <w:sz w:val="20"/>
              </w:rPr>
            </w:pPr>
            <w:del w:id="897" w:author="Yugin Vitaly" w:date="2020-09-13T19:16:00Z">
              <w:r w:rsidRPr="00BF6895" w:rsidDel="00BF6895">
                <w:rPr>
                  <w:sz w:val="20"/>
                </w:rPr>
                <w:delText>priceOffers</w:delText>
              </w:r>
            </w:del>
          </w:p>
        </w:tc>
        <w:tc>
          <w:tcPr>
            <w:tcW w:w="199" w:type="pct"/>
            <w:gridSpan w:val="2"/>
            <w:shd w:val="clear" w:color="auto" w:fill="auto"/>
          </w:tcPr>
          <w:p w:rsidR="003A31F4" w:rsidRPr="00A63BD0" w:rsidDel="00BF6895" w:rsidRDefault="003A31F4" w:rsidP="003A31F4">
            <w:pPr>
              <w:spacing w:after="0"/>
              <w:jc w:val="center"/>
              <w:rPr>
                <w:del w:id="898" w:author="Yugin Vitaly" w:date="2020-09-13T19:16:00Z"/>
                <w:sz w:val="20"/>
              </w:rPr>
            </w:pPr>
            <w:del w:id="899" w:author="Yugin Vitaly" w:date="2020-09-13T19:16:00Z">
              <w:r w:rsidRPr="00A63BD0" w:rsidDel="00BF6895">
                <w:rPr>
                  <w:sz w:val="20"/>
                </w:rPr>
                <w:delText>Н</w:delText>
              </w:r>
            </w:del>
          </w:p>
        </w:tc>
        <w:tc>
          <w:tcPr>
            <w:tcW w:w="497" w:type="pct"/>
            <w:gridSpan w:val="2"/>
            <w:shd w:val="clear" w:color="auto" w:fill="auto"/>
          </w:tcPr>
          <w:p w:rsidR="003A31F4" w:rsidRPr="00A63BD0" w:rsidDel="00BF6895" w:rsidRDefault="003A31F4" w:rsidP="003A31F4">
            <w:pPr>
              <w:spacing w:after="0"/>
              <w:jc w:val="center"/>
              <w:rPr>
                <w:del w:id="900" w:author="Yugin Vitaly" w:date="2020-09-13T19:16:00Z"/>
                <w:sz w:val="20"/>
              </w:rPr>
            </w:pPr>
            <w:del w:id="901" w:author="Yugin Vitaly" w:date="2020-09-13T19:16:00Z">
              <w:r w:rsidRPr="00A63BD0" w:rsidDel="00BF6895">
                <w:rPr>
                  <w:sz w:val="20"/>
                </w:rPr>
                <w:delText>S</w:delText>
              </w:r>
            </w:del>
          </w:p>
        </w:tc>
        <w:tc>
          <w:tcPr>
            <w:tcW w:w="1390" w:type="pct"/>
            <w:gridSpan w:val="2"/>
            <w:shd w:val="clear" w:color="auto" w:fill="auto"/>
          </w:tcPr>
          <w:p w:rsidR="003A31F4" w:rsidRPr="00A63BD0" w:rsidDel="00BF6895" w:rsidRDefault="00BF6895" w:rsidP="003A31F4">
            <w:pPr>
              <w:spacing w:after="0"/>
              <w:jc w:val="both"/>
              <w:rPr>
                <w:del w:id="902" w:author="Yugin Vitaly" w:date="2020-09-13T19:16:00Z"/>
                <w:sz w:val="20"/>
              </w:rPr>
            </w:pPr>
            <w:del w:id="903" w:author="Yugin Vitaly" w:date="2020-09-13T19:16:00Z">
              <w:r w:rsidRPr="00BF6895" w:rsidDel="00BF6895">
                <w:rPr>
                  <w:sz w:val="20"/>
                </w:rPr>
                <w:delText>Информация о ценовых предложениях, сделанных участниками заявки в ходе проведения аукциона</w:delText>
              </w:r>
            </w:del>
          </w:p>
        </w:tc>
        <w:tc>
          <w:tcPr>
            <w:tcW w:w="1379" w:type="pct"/>
            <w:gridSpan w:val="2"/>
            <w:shd w:val="clear" w:color="auto" w:fill="auto"/>
          </w:tcPr>
          <w:p w:rsidR="003A31F4" w:rsidDel="00BF6895" w:rsidRDefault="003A31F4" w:rsidP="003A31F4">
            <w:pPr>
              <w:spacing w:after="0"/>
              <w:jc w:val="both"/>
              <w:rPr>
                <w:del w:id="904" w:author="Yugin Vitaly" w:date="2020-09-13T19:16:00Z"/>
                <w:sz w:val="20"/>
              </w:rPr>
            </w:pPr>
          </w:p>
        </w:tc>
      </w:tr>
      <w:tr w:rsidR="00BF6895" w:rsidRPr="00301389" w:rsidTr="00ED4D7E">
        <w:trPr>
          <w:jc w:val="center"/>
          <w:ins w:id="905" w:author="Yugin Vitaly" w:date="2020-09-13T19:16:00Z"/>
        </w:trPr>
        <w:tc>
          <w:tcPr>
            <w:tcW w:w="743" w:type="pct"/>
            <w:shd w:val="clear" w:color="auto" w:fill="auto"/>
            <w:vAlign w:val="center"/>
          </w:tcPr>
          <w:p w:rsidR="00BF6895" w:rsidRPr="00301389" w:rsidRDefault="00BF6895" w:rsidP="00B46C92">
            <w:pPr>
              <w:spacing w:before="0" w:after="0"/>
              <w:contextualSpacing/>
              <w:rPr>
                <w:ins w:id="906" w:author="Yugin Vitaly" w:date="2020-09-13T19:16:00Z"/>
                <w:sz w:val="20"/>
              </w:rPr>
            </w:pPr>
          </w:p>
        </w:tc>
        <w:tc>
          <w:tcPr>
            <w:tcW w:w="792" w:type="pct"/>
            <w:gridSpan w:val="2"/>
            <w:shd w:val="clear" w:color="auto" w:fill="auto"/>
          </w:tcPr>
          <w:p w:rsidR="00BF6895" w:rsidRPr="00BF6895" w:rsidRDefault="00BF6895" w:rsidP="00B46C92">
            <w:pPr>
              <w:spacing w:after="0"/>
              <w:jc w:val="both"/>
              <w:rPr>
                <w:ins w:id="907" w:author="Yugin Vitaly" w:date="2020-09-13T19:16:00Z"/>
                <w:sz w:val="20"/>
                <w:lang w:val="en-US"/>
              </w:rPr>
            </w:pPr>
            <w:ins w:id="908" w:author="Yugin Vitaly" w:date="2020-09-13T19:16:00Z">
              <w:r w:rsidRPr="00A92B64">
                <w:rPr>
                  <w:sz w:val="20"/>
                </w:rPr>
                <w:t>lastPriceOffer</w:t>
              </w:r>
            </w:ins>
          </w:p>
        </w:tc>
        <w:tc>
          <w:tcPr>
            <w:tcW w:w="199" w:type="pct"/>
            <w:gridSpan w:val="2"/>
            <w:shd w:val="clear" w:color="auto" w:fill="auto"/>
          </w:tcPr>
          <w:p w:rsidR="00BF6895" w:rsidRPr="00A63BD0" w:rsidRDefault="00BF6895" w:rsidP="00B46C92">
            <w:pPr>
              <w:spacing w:after="0"/>
              <w:jc w:val="center"/>
              <w:rPr>
                <w:ins w:id="909" w:author="Yugin Vitaly" w:date="2020-09-13T19:16:00Z"/>
                <w:sz w:val="20"/>
              </w:rPr>
            </w:pPr>
            <w:ins w:id="910" w:author="Yugin Vitaly" w:date="2020-09-13T19:16:00Z">
              <w:r w:rsidRPr="00A63BD0">
                <w:rPr>
                  <w:sz w:val="20"/>
                </w:rPr>
                <w:t>Н</w:t>
              </w:r>
            </w:ins>
          </w:p>
        </w:tc>
        <w:tc>
          <w:tcPr>
            <w:tcW w:w="497" w:type="pct"/>
            <w:gridSpan w:val="2"/>
            <w:shd w:val="clear" w:color="auto" w:fill="auto"/>
          </w:tcPr>
          <w:p w:rsidR="00BF6895" w:rsidRPr="00A63BD0" w:rsidRDefault="00BF6895" w:rsidP="00B46C92">
            <w:pPr>
              <w:spacing w:after="0"/>
              <w:jc w:val="center"/>
              <w:rPr>
                <w:ins w:id="911" w:author="Yugin Vitaly" w:date="2020-09-13T19:16:00Z"/>
                <w:sz w:val="20"/>
              </w:rPr>
            </w:pPr>
            <w:ins w:id="912" w:author="Yugin Vitaly" w:date="2020-09-13T19:16:00Z">
              <w:r w:rsidRPr="00A63BD0">
                <w:rPr>
                  <w:sz w:val="20"/>
                </w:rPr>
                <w:t>S</w:t>
              </w:r>
            </w:ins>
          </w:p>
        </w:tc>
        <w:tc>
          <w:tcPr>
            <w:tcW w:w="1390" w:type="pct"/>
            <w:gridSpan w:val="2"/>
            <w:shd w:val="clear" w:color="auto" w:fill="auto"/>
          </w:tcPr>
          <w:p w:rsidR="00BF6895" w:rsidRPr="00A63BD0" w:rsidRDefault="00BF6895" w:rsidP="00B46C92">
            <w:pPr>
              <w:spacing w:after="0"/>
              <w:jc w:val="both"/>
              <w:rPr>
                <w:ins w:id="913" w:author="Yugin Vitaly" w:date="2020-09-13T19:16:00Z"/>
                <w:sz w:val="20"/>
              </w:rPr>
            </w:pPr>
            <w:ins w:id="914" w:author="Yugin Vitaly" w:date="2020-09-13T19:16:00Z">
              <w:r w:rsidRPr="00A92B64">
                <w:rPr>
                  <w:sz w:val="20"/>
                </w:rPr>
                <w:t>Последнее предложение по цене контракта</w:t>
              </w:r>
            </w:ins>
          </w:p>
        </w:tc>
        <w:tc>
          <w:tcPr>
            <w:tcW w:w="1379" w:type="pct"/>
            <w:gridSpan w:val="2"/>
            <w:shd w:val="clear" w:color="auto" w:fill="auto"/>
          </w:tcPr>
          <w:p w:rsidR="00BF6895" w:rsidRDefault="00BF6895" w:rsidP="00B46C92">
            <w:pPr>
              <w:spacing w:after="0"/>
              <w:jc w:val="both"/>
              <w:rPr>
                <w:ins w:id="915" w:author="Yugin Vitaly" w:date="2020-09-13T19:16:00Z"/>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FE5A6B">
              <w:rPr>
                <w:sz w:val="20"/>
              </w:rPr>
              <w:t>correspondenciesInfo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Н</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Соответствие участника преимуществам</w:t>
            </w:r>
          </w:p>
        </w:tc>
        <w:tc>
          <w:tcPr>
            <w:tcW w:w="1379" w:type="pct"/>
            <w:gridSpan w:val="2"/>
            <w:shd w:val="clear" w:color="auto" w:fill="auto"/>
          </w:tcPr>
          <w:p w:rsidR="002030B5" w:rsidRPr="00A63BD0" w:rsidRDefault="002030B5" w:rsidP="00CE390E">
            <w:pPr>
              <w:spacing w:after="0"/>
              <w:jc w:val="both"/>
              <w:rPr>
                <w:sz w:val="20"/>
              </w:rPr>
            </w:pPr>
          </w:p>
        </w:tc>
      </w:tr>
      <w:tr w:rsidR="002030B5" w:rsidRPr="00301389" w:rsidTr="00ED4D7E">
        <w:trPr>
          <w:jc w:val="center"/>
        </w:trPr>
        <w:tc>
          <w:tcPr>
            <w:tcW w:w="743" w:type="pct"/>
            <w:shd w:val="clear" w:color="auto" w:fill="auto"/>
            <w:vAlign w:val="center"/>
          </w:tcPr>
          <w:p w:rsidR="002030B5" w:rsidRPr="00301389" w:rsidRDefault="002030B5" w:rsidP="00CE390E">
            <w:pPr>
              <w:spacing w:before="0" w:after="0"/>
              <w:contextualSpacing/>
              <w:rPr>
                <w:sz w:val="20"/>
              </w:rPr>
            </w:pPr>
          </w:p>
        </w:tc>
        <w:tc>
          <w:tcPr>
            <w:tcW w:w="792" w:type="pct"/>
            <w:gridSpan w:val="2"/>
            <w:shd w:val="clear" w:color="auto" w:fill="auto"/>
          </w:tcPr>
          <w:p w:rsidR="002030B5" w:rsidRPr="00A63BD0" w:rsidRDefault="002030B5" w:rsidP="00CE390E">
            <w:pPr>
              <w:spacing w:after="0"/>
              <w:jc w:val="both"/>
              <w:rPr>
                <w:sz w:val="20"/>
              </w:rPr>
            </w:pPr>
            <w:r w:rsidRPr="00A63BD0">
              <w:rPr>
                <w:sz w:val="20"/>
              </w:rPr>
              <w:t>admittedInfo</w:t>
            </w:r>
          </w:p>
        </w:tc>
        <w:tc>
          <w:tcPr>
            <w:tcW w:w="199" w:type="pct"/>
            <w:gridSpan w:val="2"/>
            <w:shd w:val="clear" w:color="auto" w:fill="auto"/>
          </w:tcPr>
          <w:p w:rsidR="002030B5" w:rsidRPr="00A63BD0" w:rsidRDefault="002030B5" w:rsidP="00CE390E">
            <w:pPr>
              <w:spacing w:after="0"/>
              <w:jc w:val="center"/>
              <w:rPr>
                <w:sz w:val="20"/>
              </w:rPr>
            </w:pPr>
            <w:r w:rsidRPr="00A63BD0">
              <w:rPr>
                <w:sz w:val="20"/>
              </w:rPr>
              <w:t>О</w:t>
            </w:r>
          </w:p>
        </w:tc>
        <w:tc>
          <w:tcPr>
            <w:tcW w:w="497" w:type="pct"/>
            <w:gridSpan w:val="2"/>
            <w:shd w:val="clear" w:color="auto" w:fill="auto"/>
          </w:tcPr>
          <w:p w:rsidR="002030B5" w:rsidRPr="00A63BD0" w:rsidRDefault="002030B5" w:rsidP="00CE390E">
            <w:pPr>
              <w:spacing w:after="0"/>
              <w:jc w:val="center"/>
              <w:rPr>
                <w:sz w:val="20"/>
              </w:rPr>
            </w:pPr>
            <w:r w:rsidRPr="00A63BD0">
              <w:rPr>
                <w:sz w:val="20"/>
              </w:rPr>
              <w:t>S</w:t>
            </w:r>
          </w:p>
        </w:tc>
        <w:tc>
          <w:tcPr>
            <w:tcW w:w="1390" w:type="pct"/>
            <w:gridSpan w:val="2"/>
            <w:shd w:val="clear" w:color="auto" w:fill="auto"/>
          </w:tcPr>
          <w:p w:rsidR="002030B5" w:rsidRPr="00A63BD0" w:rsidRDefault="002030B5" w:rsidP="00CE390E">
            <w:pPr>
              <w:spacing w:after="0"/>
              <w:jc w:val="both"/>
              <w:rPr>
                <w:sz w:val="20"/>
              </w:rPr>
            </w:pPr>
            <w:r w:rsidRPr="00A63BD0">
              <w:rPr>
                <w:sz w:val="20"/>
              </w:rPr>
              <w:t>Информация о допуске заявки</w:t>
            </w:r>
          </w:p>
        </w:tc>
        <w:tc>
          <w:tcPr>
            <w:tcW w:w="1379" w:type="pct"/>
            <w:gridSpan w:val="2"/>
            <w:shd w:val="clear" w:color="auto" w:fill="auto"/>
          </w:tcPr>
          <w:p w:rsidR="002030B5" w:rsidRPr="00A63BD0" w:rsidRDefault="002030B5" w:rsidP="00CE390E">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F6895" w:rsidRPr="00301389" w:rsidTr="00ED4D7E">
        <w:trPr>
          <w:jc w:val="center"/>
          <w:ins w:id="916" w:author="Yugin Vitaly" w:date="2020-09-13T19:16:00Z"/>
        </w:trPr>
        <w:tc>
          <w:tcPr>
            <w:tcW w:w="5000" w:type="pct"/>
            <w:gridSpan w:val="11"/>
            <w:shd w:val="clear" w:color="auto" w:fill="auto"/>
            <w:vAlign w:val="center"/>
          </w:tcPr>
          <w:p w:rsidR="00BF6895" w:rsidRPr="00301389" w:rsidRDefault="00BF6895" w:rsidP="00B46C92">
            <w:pPr>
              <w:keepNext/>
              <w:spacing w:before="0" w:after="0"/>
              <w:contextualSpacing/>
              <w:jc w:val="center"/>
              <w:rPr>
                <w:ins w:id="917" w:author="Yugin Vitaly" w:date="2020-09-13T19:16:00Z"/>
                <w:b/>
                <w:sz w:val="20"/>
              </w:rPr>
            </w:pPr>
            <w:ins w:id="918" w:author="Yugin Vitaly" w:date="2020-09-13T19:16:00Z">
              <w:r w:rsidRPr="00A92B64">
                <w:rPr>
                  <w:b/>
                  <w:bCs/>
                  <w:sz w:val="20"/>
                </w:rPr>
                <w:t>Последнее предложение по цене контракта</w:t>
              </w:r>
            </w:ins>
          </w:p>
        </w:tc>
      </w:tr>
      <w:tr w:rsidR="00BF6895" w:rsidRPr="00301389" w:rsidTr="00ED4D7E">
        <w:trPr>
          <w:jc w:val="center"/>
          <w:ins w:id="919" w:author="Yugin Vitaly" w:date="2020-09-13T19:16:00Z"/>
        </w:trPr>
        <w:tc>
          <w:tcPr>
            <w:tcW w:w="743" w:type="pct"/>
            <w:shd w:val="clear" w:color="auto" w:fill="auto"/>
          </w:tcPr>
          <w:p w:rsidR="00BF6895" w:rsidRPr="00162C8B" w:rsidRDefault="00BF6895" w:rsidP="00B46C92">
            <w:pPr>
              <w:spacing w:before="0" w:after="0"/>
              <w:jc w:val="both"/>
              <w:rPr>
                <w:ins w:id="920" w:author="Yugin Vitaly" w:date="2020-09-13T19:16:00Z"/>
                <w:sz w:val="20"/>
              </w:rPr>
            </w:pPr>
            <w:ins w:id="921" w:author="Yugin Vitaly" w:date="2020-09-13T19:16:00Z">
              <w:r w:rsidRPr="00A92B64">
                <w:rPr>
                  <w:b/>
                  <w:bCs/>
                  <w:sz w:val="20"/>
                </w:rPr>
                <w:t>lastPriceOffer</w:t>
              </w:r>
            </w:ins>
          </w:p>
        </w:tc>
        <w:tc>
          <w:tcPr>
            <w:tcW w:w="792" w:type="pct"/>
            <w:gridSpan w:val="2"/>
            <w:shd w:val="clear" w:color="auto" w:fill="auto"/>
            <w:vAlign w:val="center"/>
          </w:tcPr>
          <w:p w:rsidR="00BF6895" w:rsidRPr="00301389" w:rsidRDefault="00BF6895" w:rsidP="00B46C92">
            <w:pPr>
              <w:keepNext/>
              <w:spacing w:before="0" w:after="0"/>
              <w:contextualSpacing/>
              <w:rPr>
                <w:ins w:id="922" w:author="Yugin Vitaly" w:date="2020-09-13T19:16:00Z"/>
                <w:b/>
                <w:sz w:val="20"/>
              </w:rPr>
            </w:pPr>
          </w:p>
        </w:tc>
        <w:tc>
          <w:tcPr>
            <w:tcW w:w="199" w:type="pct"/>
            <w:gridSpan w:val="2"/>
            <w:shd w:val="clear" w:color="auto" w:fill="auto"/>
            <w:vAlign w:val="center"/>
          </w:tcPr>
          <w:p w:rsidR="00BF6895" w:rsidRPr="00301389" w:rsidRDefault="00BF6895" w:rsidP="00B46C92">
            <w:pPr>
              <w:keepNext/>
              <w:spacing w:before="0" w:after="0"/>
              <w:contextualSpacing/>
              <w:jc w:val="center"/>
              <w:rPr>
                <w:ins w:id="923" w:author="Yugin Vitaly" w:date="2020-09-13T19:16:00Z"/>
                <w:b/>
                <w:sz w:val="20"/>
              </w:rPr>
            </w:pPr>
          </w:p>
        </w:tc>
        <w:tc>
          <w:tcPr>
            <w:tcW w:w="497" w:type="pct"/>
            <w:gridSpan w:val="2"/>
            <w:shd w:val="clear" w:color="auto" w:fill="auto"/>
            <w:vAlign w:val="center"/>
          </w:tcPr>
          <w:p w:rsidR="00BF6895" w:rsidRPr="00301389" w:rsidRDefault="00BF6895" w:rsidP="00B46C92">
            <w:pPr>
              <w:keepNext/>
              <w:spacing w:before="0" w:after="0"/>
              <w:contextualSpacing/>
              <w:jc w:val="center"/>
              <w:rPr>
                <w:ins w:id="924" w:author="Yugin Vitaly" w:date="2020-09-13T19:16:00Z"/>
                <w:b/>
                <w:sz w:val="20"/>
              </w:rPr>
            </w:pPr>
          </w:p>
        </w:tc>
        <w:tc>
          <w:tcPr>
            <w:tcW w:w="1390" w:type="pct"/>
            <w:gridSpan w:val="2"/>
            <w:shd w:val="clear" w:color="auto" w:fill="auto"/>
            <w:vAlign w:val="center"/>
          </w:tcPr>
          <w:p w:rsidR="00BF6895" w:rsidRPr="00301389" w:rsidRDefault="00BF6895" w:rsidP="00B46C92">
            <w:pPr>
              <w:keepNext/>
              <w:spacing w:before="0" w:after="0"/>
              <w:contextualSpacing/>
              <w:rPr>
                <w:ins w:id="925" w:author="Yugin Vitaly" w:date="2020-09-13T19:16:00Z"/>
                <w:b/>
                <w:sz w:val="20"/>
              </w:rPr>
            </w:pPr>
          </w:p>
        </w:tc>
        <w:tc>
          <w:tcPr>
            <w:tcW w:w="1379" w:type="pct"/>
            <w:gridSpan w:val="2"/>
            <w:shd w:val="clear" w:color="auto" w:fill="auto"/>
            <w:vAlign w:val="center"/>
          </w:tcPr>
          <w:p w:rsidR="00BF6895" w:rsidRPr="00301389" w:rsidRDefault="00BF6895" w:rsidP="00B46C92">
            <w:pPr>
              <w:keepNext/>
              <w:spacing w:before="0" w:after="0"/>
              <w:contextualSpacing/>
              <w:rPr>
                <w:ins w:id="926" w:author="Yugin Vitaly" w:date="2020-09-13T19:16:00Z"/>
                <w:b/>
                <w:sz w:val="20"/>
              </w:rPr>
            </w:pPr>
          </w:p>
        </w:tc>
      </w:tr>
      <w:tr w:rsidR="00BF6895" w:rsidRPr="00301389" w:rsidTr="00ED4D7E">
        <w:trPr>
          <w:jc w:val="center"/>
          <w:ins w:id="927" w:author="Yugin Vitaly" w:date="2020-09-13T19:16:00Z"/>
        </w:trPr>
        <w:tc>
          <w:tcPr>
            <w:tcW w:w="743" w:type="pct"/>
            <w:shd w:val="clear" w:color="auto" w:fill="auto"/>
            <w:vAlign w:val="center"/>
          </w:tcPr>
          <w:p w:rsidR="00BF6895" w:rsidRPr="00301389" w:rsidRDefault="00BF6895" w:rsidP="00B46C92">
            <w:pPr>
              <w:spacing w:before="0" w:after="0"/>
              <w:contextualSpacing/>
              <w:rPr>
                <w:ins w:id="928" w:author="Yugin Vitaly" w:date="2020-09-13T19:16:00Z"/>
                <w:sz w:val="20"/>
              </w:rPr>
            </w:pPr>
          </w:p>
        </w:tc>
        <w:tc>
          <w:tcPr>
            <w:tcW w:w="792" w:type="pct"/>
            <w:gridSpan w:val="2"/>
            <w:shd w:val="clear" w:color="auto" w:fill="auto"/>
          </w:tcPr>
          <w:p w:rsidR="00BF6895" w:rsidRPr="00A63BD0" w:rsidRDefault="00BF6895" w:rsidP="00B46C92">
            <w:pPr>
              <w:spacing w:after="0"/>
              <w:jc w:val="both"/>
              <w:rPr>
                <w:ins w:id="929" w:author="Yugin Vitaly" w:date="2020-09-13T19:16:00Z"/>
                <w:sz w:val="20"/>
              </w:rPr>
            </w:pPr>
            <w:ins w:id="930" w:author="Yugin Vitaly" w:date="2020-09-13T19:16:00Z">
              <w:r w:rsidRPr="00C44EC2">
                <w:rPr>
                  <w:sz w:val="20"/>
                </w:rPr>
                <w:t>price</w:t>
              </w:r>
            </w:ins>
          </w:p>
        </w:tc>
        <w:tc>
          <w:tcPr>
            <w:tcW w:w="199" w:type="pct"/>
            <w:gridSpan w:val="2"/>
            <w:shd w:val="clear" w:color="auto" w:fill="auto"/>
          </w:tcPr>
          <w:p w:rsidR="00BF6895" w:rsidRPr="00A63BD0" w:rsidRDefault="00BF6895" w:rsidP="00B46C92">
            <w:pPr>
              <w:spacing w:after="0"/>
              <w:jc w:val="center"/>
              <w:rPr>
                <w:ins w:id="931" w:author="Yugin Vitaly" w:date="2020-09-13T19:16:00Z"/>
                <w:sz w:val="20"/>
              </w:rPr>
            </w:pPr>
            <w:ins w:id="932" w:author="Yugin Vitaly" w:date="2020-09-13T19:16:00Z">
              <w:r>
                <w:rPr>
                  <w:sz w:val="20"/>
                </w:rPr>
                <w:t>О</w:t>
              </w:r>
            </w:ins>
          </w:p>
        </w:tc>
        <w:tc>
          <w:tcPr>
            <w:tcW w:w="497" w:type="pct"/>
            <w:gridSpan w:val="2"/>
            <w:shd w:val="clear" w:color="auto" w:fill="auto"/>
          </w:tcPr>
          <w:p w:rsidR="00BF6895" w:rsidRPr="00A63BD0" w:rsidRDefault="00BF6895" w:rsidP="00B46C92">
            <w:pPr>
              <w:spacing w:after="0"/>
              <w:jc w:val="center"/>
              <w:rPr>
                <w:ins w:id="933" w:author="Yugin Vitaly" w:date="2020-09-13T19:16:00Z"/>
                <w:sz w:val="20"/>
              </w:rPr>
            </w:pPr>
            <w:ins w:id="934" w:author="Yugin Vitaly" w:date="2020-09-13T19:16:00Z">
              <w:r w:rsidRPr="00A63BD0">
                <w:rPr>
                  <w:sz w:val="20"/>
                </w:rPr>
                <w:t>T[1-</w:t>
              </w:r>
              <w:r>
                <w:rPr>
                  <w:sz w:val="20"/>
                </w:rPr>
                <w:t>30</w:t>
              </w:r>
              <w:r w:rsidRPr="00A63BD0">
                <w:rPr>
                  <w:sz w:val="20"/>
                </w:rPr>
                <w:t>]</w:t>
              </w:r>
            </w:ins>
          </w:p>
        </w:tc>
        <w:tc>
          <w:tcPr>
            <w:tcW w:w="1390" w:type="pct"/>
            <w:gridSpan w:val="2"/>
            <w:shd w:val="clear" w:color="auto" w:fill="auto"/>
          </w:tcPr>
          <w:p w:rsidR="00BF6895" w:rsidRPr="00A63BD0" w:rsidRDefault="00BF6895" w:rsidP="00B46C92">
            <w:pPr>
              <w:spacing w:after="0"/>
              <w:jc w:val="both"/>
              <w:rPr>
                <w:ins w:id="935" w:author="Yugin Vitaly" w:date="2020-09-13T19:16:00Z"/>
                <w:sz w:val="20"/>
              </w:rPr>
            </w:pPr>
            <w:ins w:id="936" w:author="Yugin Vitaly" w:date="2020-09-13T19:16:00Z">
              <w:r w:rsidRPr="00C44EC2">
                <w:rPr>
                  <w:sz w:val="20"/>
                </w:rPr>
                <w:t>Предложение цены</w:t>
              </w:r>
            </w:ins>
          </w:p>
        </w:tc>
        <w:tc>
          <w:tcPr>
            <w:tcW w:w="1379" w:type="pct"/>
            <w:gridSpan w:val="2"/>
            <w:shd w:val="clear" w:color="auto" w:fill="auto"/>
          </w:tcPr>
          <w:p w:rsidR="00BF6895" w:rsidRDefault="00BF6895" w:rsidP="00B46C92">
            <w:pPr>
              <w:spacing w:after="0"/>
              <w:jc w:val="both"/>
              <w:rPr>
                <w:ins w:id="937" w:author="Yugin Vitaly" w:date="2020-09-13T19:16:00Z"/>
                <w:sz w:val="20"/>
              </w:rPr>
            </w:pPr>
            <w:ins w:id="938" w:author="Yugin Vitaly" w:date="2020-09-13T19:16:00Z">
              <w:r>
                <w:rPr>
                  <w:sz w:val="20"/>
                </w:rPr>
                <w:t>Допустимые значения</w:t>
              </w:r>
              <w:r w:rsidRPr="00A63BD0">
                <w:rPr>
                  <w:sz w:val="20"/>
                </w:rPr>
                <w:t xml:space="preserve">: </w:t>
              </w:r>
            </w:ins>
          </w:p>
          <w:p w:rsidR="00BF6895" w:rsidRDefault="00BF6895" w:rsidP="00B46C92">
            <w:pPr>
              <w:spacing w:after="0"/>
              <w:jc w:val="both"/>
              <w:rPr>
                <w:ins w:id="939" w:author="Yugin Vitaly" w:date="2020-09-13T19:16:00Z"/>
                <w:sz w:val="20"/>
              </w:rPr>
            </w:pPr>
            <w:ins w:id="940" w:author="Yugin Vitaly" w:date="2020-09-13T19:16:00Z">
              <w:r w:rsidRPr="00C44EC2">
                <w:rPr>
                  <w:sz w:val="20"/>
                </w:rPr>
                <w:t>(-</w:t>
              </w:r>
              <w:proofErr w:type="gramStart"/>
              <w:r w:rsidRPr="00C44EC2">
                <w:rPr>
                  <w:sz w:val="20"/>
                </w:rPr>
                <w:t>)?\</w:t>
              </w:r>
              <w:proofErr w:type="gramEnd"/>
              <w:r w:rsidRPr="00C44EC2">
                <w:rPr>
                  <w:sz w:val="20"/>
                </w:rPr>
                <w:t>d+(\.\d{1,11})?</w:t>
              </w:r>
            </w:ins>
          </w:p>
          <w:p w:rsidR="00BF6895" w:rsidRPr="00A63BD0" w:rsidRDefault="00BF6895" w:rsidP="00B46C92">
            <w:pPr>
              <w:spacing w:after="0"/>
              <w:jc w:val="both"/>
              <w:rPr>
                <w:ins w:id="941" w:author="Yugin Vitaly" w:date="2020-09-13T19:16:00Z"/>
                <w:sz w:val="20"/>
              </w:rPr>
            </w:pPr>
          </w:p>
        </w:tc>
      </w:tr>
      <w:tr w:rsidR="00BF6895" w:rsidRPr="00301389" w:rsidTr="00ED4D7E">
        <w:trPr>
          <w:jc w:val="center"/>
          <w:ins w:id="942" w:author="Yugin Vitaly" w:date="2020-09-13T19:16:00Z"/>
        </w:trPr>
        <w:tc>
          <w:tcPr>
            <w:tcW w:w="743" w:type="pct"/>
            <w:shd w:val="clear" w:color="auto" w:fill="auto"/>
            <w:vAlign w:val="center"/>
          </w:tcPr>
          <w:p w:rsidR="00BF6895" w:rsidRPr="00301389" w:rsidRDefault="00BF6895" w:rsidP="00B46C92">
            <w:pPr>
              <w:spacing w:before="0" w:after="0"/>
              <w:contextualSpacing/>
              <w:rPr>
                <w:ins w:id="943" w:author="Yugin Vitaly" w:date="2020-09-13T19:16:00Z"/>
                <w:sz w:val="20"/>
              </w:rPr>
            </w:pPr>
          </w:p>
        </w:tc>
        <w:tc>
          <w:tcPr>
            <w:tcW w:w="792" w:type="pct"/>
            <w:gridSpan w:val="2"/>
            <w:shd w:val="clear" w:color="auto" w:fill="auto"/>
          </w:tcPr>
          <w:p w:rsidR="00BF6895" w:rsidRPr="00A63BD0" w:rsidRDefault="00BF6895" w:rsidP="00B46C92">
            <w:pPr>
              <w:spacing w:after="0"/>
              <w:jc w:val="both"/>
              <w:rPr>
                <w:ins w:id="944" w:author="Yugin Vitaly" w:date="2020-09-13T19:16:00Z"/>
                <w:sz w:val="20"/>
              </w:rPr>
            </w:pPr>
            <w:ins w:id="945" w:author="Yugin Vitaly" w:date="2020-09-13T19:16:00Z">
              <w:r w:rsidRPr="00C44EC2">
                <w:rPr>
                  <w:sz w:val="20"/>
                </w:rPr>
                <w:t>date</w:t>
              </w:r>
            </w:ins>
          </w:p>
        </w:tc>
        <w:tc>
          <w:tcPr>
            <w:tcW w:w="199" w:type="pct"/>
            <w:gridSpan w:val="2"/>
            <w:shd w:val="clear" w:color="auto" w:fill="auto"/>
          </w:tcPr>
          <w:p w:rsidR="00BF6895" w:rsidRPr="00A63BD0" w:rsidRDefault="00BF6895" w:rsidP="00B46C92">
            <w:pPr>
              <w:spacing w:after="0"/>
              <w:jc w:val="center"/>
              <w:rPr>
                <w:ins w:id="946" w:author="Yugin Vitaly" w:date="2020-09-13T19:16:00Z"/>
                <w:sz w:val="20"/>
              </w:rPr>
            </w:pPr>
            <w:ins w:id="947" w:author="Yugin Vitaly" w:date="2020-09-13T19:16:00Z">
              <w:r>
                <w:rPr>
                  <w:sz w:val="20"/>
                </w:rPr>
                <w:t>О</w:t>
              </w:r>
            </w:ins>
          </w:p>
        </w:tc>
        <w:tc>
          <w:tcPr>
            <w:tcW w:w="497" w:type="pct"/>
            <w:gridSpan w:val="2"/>
            <w:shd w:val="clear" w:color="auto" w:fill="auto"/>
          </w:tcPr>
          <w:p w:rsidR="00BF6895" w:rsidRPr="00C44EC2" w:rsidRDefault="00BF6895" w:rsidP="00B46C92">
            <w:pPr>
              <w:spacing w:after="0"/>
              <w:jc w:val="center"/>
              <w:rPr>
                <w:ins w:id="948" w:author="Yugin Vitaly" w:date="2020-09-13T19:16:00Z"/>
                <w:sz w:val="20"/>
                <w:lang w:val="en-US"/>
              </w:rPr>
            </w:pPr>
            <w:ins w:id="949" w:author="Yugin Vitaly" w:date="2020-09-13T19:16:00Z">
              <w:r>
                <w:rPr>
                  <w:sz w:val="20"/>
                  <w:lang w:val="en-US"/>
                </w:rPr>
                <w:t>DT</w:t>
              </w:r>
            </w:ins>
          </w:p>
        </w:tc>
        <w:tc>
          <w:tcPr>
            <w:tcW w:w="1390" w:type="pct"/>
            <w:gridSpan w:val="2"/>
            <w:shd w:val="clear" w:color="auto" w:fill="auto"/>
          </w:tcPr>
          <w:p w:rsidR="00BF6895" w:rsidRPr="00A63BD0" w:rsidRDefault="00BF6895" w:rsidP="00B46C92">
            <w:pPr>
              <w:spacing w:after="0"/>
              <w:jc w:val="both"/>
              <w:rPr>
                <w:ins w:id="950" w:author="Yugin Vitaly" w:date="2020-09-13T19:16:00Z"/>
                <w:sz w:val="20"/>
              </w:rPr>
            </w:pPr>
            <w:ins w:id="951" w:author="Yugin Vitaly" w:date="2020-09-13T19:16:00Z">
              <w:r w:rsidRPr="00C44EC2">
                <w:rPr>
                  <w:sz w:val="20"/>
                </w:rPr>
                <w:t>Дата и время подачи ценового предложения</w:t>
              </w:r>
            </w:ins>
          </w:p>
        </w:tc>
        <w:tc>
          <w:tcPr>
            <w:tcW w:w="1379" w:type="pct"/>
            <w:gridSpan w:val="2"/>
            <w:shd w:val="clear" w:color="auto" w:fill="auto"/>
          </w:tcPr>
          <w:p w:rsidR="00BF6895" w:rsidRDefault="00BF6895" w:rsidP="00B46C92">
            <w:pPr>
              <w:spacing w:after="0"/>
              <w:jc w:val="both"/>
              <w:rPr>
                <w:ins w:id="952" w:author="Yugin Vitaly" w:date="2020-09-13T19:16:00Z"/>
                <w:sz w:val="20"/>
              </w:rPr>
            </w:pPr>
          </w:p>
        </w:tc>
      </w:tr>
      <w:tr w:rsidR="00BF6895" w:rsidRPr="00301389" w:rsidTr="00ED4D7E">
        <w:trPr>
          <w:jc w:val="center"/>
          <w:ins w:id="953" w:author="Yugin Vitaly" w:date="2020-09-13T19:16:00Z"/>
        </w:trPr>
        <w:tc>
          <w:tcPr>
            <w:tcW w:w="743" w:type="pct"/>
            <w:shd w:val="clear" w:color="auto" w:fill="auto"/>
            <w:vAlign w:val="center"/>
          </w:tcPr>
          <w:p w:rsidR="00BF6895" w:rsidRPr="00301389" w:rsidRDefault="00BF6895" w:rsidP="00B46C92">
            <w:pPr>
              <w:spacing w:before="0" w:after="0"/>
              <w:contextualSpacing/>
              <w:rPr>
                <w:ins w:id="954" w:author="Yugin Vitaly" w:date="2020-09-13T19:16:00Z"/>
                <w:sz w:val="20"/>
              </w:rPr>
            </w:pPr>
          </w:p>
        </w:tc>
        <w:tc>
          <w:tcPr>
            <w:tcW w:w="792" w:type="pct"/>
            <w:gridSpan w:val="2"/>
            <w:shd w:val="clear" w:color="auto" w:fill="auto"/>
          </w:tcPr>
          <w:p w:rsidR="00BF6895" w:rsidRPr="00C44EC2" w:rsidRDefault="00BF6895" w:rsidP="00B46C92">
            <w:pPr>
              <w:spacing w:after="0"/>
              <w:jc w:val="both"/>
              <w:rPr>
                <w:ins w:id="955" w:author="Yugin Vitaly" w:date="2020-09-13T19:16:00Z"/>
                <w:sz w:val="20"/>
              </w:rPr>
            </w:pPr>
            <w:ins w:id="956" w:author="Yugin Vitaly" w:date="2020-09-13T19:16:00Z">
              <w:r w:rsidRPr="00C44EC2">
                <w:rPr>
                  <w:sz w:val="20"/>
                </w:rPr>
                <w:t>increaseInitialPrice</w:t>
              </w:r>
            </w:ins>
          </w:p>
        </w:tc>
        <w:tc>
          <w:tcPr>
            <w:tcW w:w="199" w:type="pct"/>
            <w:gridSpan w:val="2"/>
            <w:shd w:val="clear" w:color="auto" w:fill="auto"/>
          </w:tcPr>
          <w:p w:rsidR="00BF6895" w:rsidRPr="00C44EC2" w:rsidRDefault="00BF6895" w:rsidP="00B46C92">
            <w:pPr>
              <w:spacing w:after="0"/>
              <w:jc w:val="center"/>
              <w:rPr>
                <w:ins w:id="957" w:author="Yugin Vitaly" w:date="2020-09-13T19:16:00Z"/>
                <w:sz w:val="20"/>
              </w:rPr>
            </w:pPr>
            <w:ins w:id="958" w:author="Yugin Vitaly" w:date="2020-09-13T19:16:00Z">
              <w:r>
                <w:rPr>
                  <w:sz w:val="20"/>
                </w:rPr>
                <w:t>О</w:t>
              </w:r>
            </w:ins>
          </w:p>
        </w:tc>
        <w:tc>
          <w:tcPr>
            <w:tcW w:w="497" w:type="pct"/>
            <w:gridSpan w:val="2"/>
            <w:shd w:val="clear" w:color="auto" w:fill="auto"/>
          </w:tcPr>
          <w:p w:rsidR="00BF6895" w:rsidRDefault="00BF6895" w:rsidP="00B46C92">
            <w:pPr>
              <w:spacing w:after="0"/>
              <w:jc w:val="center"/>
              <w:rPr>
                <w:ins w:id="959" w:author="Yugin Vitaly" w:date="2020-09-13T19:16:00Z"/>
                <w:sz w:val="20"/>
                <w:lang w:val="en-US"/>
              </w:rPr>
            </w:pPr>
            <w:ins w:id="960" w:author="Yugin Vitaly" w:date="2020-09-13T19:16:00Z">
              <w:r>
                <w:rPr>
                  <w:sz w:val="20"/>
                  <w:lang w:val="en-US"/>
                </w:rPr>
                <w:t>B</w:t>
              </w:r>
            </w:ins>
          </w:p>
        </w:tc>
        <w:tc>
          <w:tcPr>
            <w:tcW w:w="1390" w:type="pct"/>
            <w:gridSpan w:val="2"/>
            <w:shd w:val="clear" w:color="auto" w:fill="auto"/>
          </w:tcPr>
          <w:p w:rsidR="00BF6895" w:rsidRPr="00C44EC2" w:rsidRDefault="00BF6895" w:rsidP="00B46C92">
            <w:pPr>
              <w:spacing w:after="0"/>
              <w:jc w:val="both"/>
              <w:rPr>
                <w:ins w:id="961" w:author="Yugin Vitaly" w:date="2020-09-13T19:16:00Z"/>
                <w:sz w:val="20"/>
              </w:rPr>
            </w:pPr>
            <w:ins w:id="962" w:author="Yugin Vitaly" w:date="2020-09-13T19:16:00Z">
              <w:r w:rsidRPr="00C44EC2">
                <w:rPr>
                  <w:sz w:val="20"/>
                </w:rPr>
                <w:t>Признак ценового предложения на повышение начальной (максимальной) цены контракта</w:t>
              </w:r>
            </w:ins>
          </w:p>
        </w:tc>
        <w:tc>
          <w:tcPr>
            <w:tcW w:w="1379" w:type="pct"/>
            <w:gridSpan w:val="2"/>
            <w:shd w:val="clear" w:color="auto" w:fill="auto"/>
          </w:tcPr>
          <w:p w:rsidR="00BF6895" w:rsidRDefault="00BF6895" w:rsidP="00B46C92">
            <w:pPr>
              <w:spacing w:after="0"/>
              <w:jc w:val="both"/>
              <w:rPr>
                <w:ins w:id="963" w:author="Yugin Vitaly" w:date="2020-09-13T19:16:00Z"/>
                <w:sz w:val="20"/>
              </w:rPr>
            </w:pPr>
            <w:ins w:id="964" w:author="Yugin Vitaly" w:date="2020-09-13T19:16:00Z">
              <w:r w:rsidRPr="00A76F0C">
                <w:rPr>
                  <w:sz w:val="20"/>
                </w:rPr>
                <w:t>Если в поле установлено значение true, то цена в поле price должна быть отрицательная, иначе положительная</w:t>
              </w:r>
            </w:ins>
          </w:p>
        </w:tc>
      </w:tr>
      <w:tr w:rsidR="00ED4D7E" w:rsidRPr="00301389" w:rsidTr="00ED4D7E">
        <w:trPr>
          <w:jc w:val="center"/>
        </w:trPr>
        <w:tc>
          <w:tcPr>
            <w:tcW w:w="5000" w:type="pct"/>
            <w:gridSpan w:val="11"/>
            <w:shd w:val="clear" w:color="auto" w:fill="auto"/>
            <w:vAlign w:val="center"/>
            <w:hideMark/>
          </w:tcPr>
          <w:p w:rsidR="00ED4D7E" w:rsidRPr="00301389" w:rsidRDefault="00ED4D7E" w:rsidP="00B46C92">
            <w:pPr>
              <w:keepNext/>
              <w:spacing w:before="0" w:after="0"/>
              <w:contextualSpacing/>
              <w:jc w:val="center"/>
              <w:rPr>
                <w:b/>
                <w:sz w:val="20"/>
              </w:rPr>
            </w:pPr>
            <w:r w:rsidRPr="00C316CF">
              <w:rPr>
                <w:b/>
                <w:bCs/>
                <w:sz w:val="20"/>
              </w:rPr>
              <w:lastRenderedPageBreak/>
              <w:t>Соответствие участника преимуществам / требованиям / ограничениям</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r w:rsidRPr="00C316CF">
              <w:rPr>
                <w:b/>
                <w:bCs/>
                <w:sz w:val="20"/>
              </w:rPr>
              <w:t>correspondenciesInfo</w:t>
            </w:r>
          </w:p>
        </w:tc>
        <w:tc>
          <w:tcPr>
            <w:tcW w:w="794" w:type="pct"/>
            <w:gridSpan w:val="2"/>
            <w:shd w:val="clear" w:color="auto" w:fill="auto"/>
          </w:tcPr>
          <w:p w:rsidR="00ED4D7E" w:rsidRPr="00C316CF" w:rsidRDefault="00ED4D7E" w:rsidP="00B46C92">
            <w:pPr>
              <w:spacing w:before="0" w:after="0"/>
              <w:rPr>
                <w:sz w:val="20"/>
              </w:rPr>
            </w:pPr>
          </w:p>
        </w:tc>
        <w:tc>
          <w:tcPr>
            <w:tcW w:w="199" w:type="pct"/>
            <w:gridSpan w:val="2"/>
            <w:shd w:val="clear" w:color="auto" w:fill="auto"/>
          </w:tcPr>
          <w:p w:rsidR="00ED4D7E" w:rsidRPr="00C316CF" w:rsidRDefault="00ED4D7E" w:rsidP="00B46C92">
            <w:pPr>
              <w:spacing w:before="0" w:after="0"/>
              <w:rPr>
                <w:sz w:val="20"/>
              </w:rPr>
            </w:pPr>
          </w:p>
        </w:tc>
        <w:tc>
          <w:tcPr>
            <w:tcW w:w="498" w:type="pct"/>
            <w:gridSpan w:val="2"/>
            <w:shd w:val="clear" w:color="auto" w:fill="auto"/>
          </w:tcPr>
          <w:p w:rsidR="00ED4D7E" w:rsidRPr="00C316CF" w:rsidRDefault="00ED4D7E" w:rsidP="00B46C92">
            <w:pPr>
              <w:spacing w:before="0" w:after="0"/>
              <w:rPr>
                <w:sz w:val="20"/>
              </w:rPr>
            </w:pPr>
          </w:p>
        </w:tc>
        <w:tc>
          <w:tcPr>
            <w:tcW w:w="1394" w:type="pct"/>
            <w:gridSpan w:val="2"/>
            <w:shd w:val="clear" w:color="auto" w:fill="auto"/>
          </w:tcPr>
          <w:p w:rsidR="00ED4D7E" w:rsidRPr="00C316CF" w:rsidRDefault="00ED4D7E" w:rsidP="00B46C92">
            <w:pPr>
              <w:spacing w:before="0" w:after="0"/>
              <w:rPr>
                <w:sz w:val="20"/>
              </w:rPr>
            </w:pPr>
          </w:p>
        </w:tc>
        <w:tc>
          <w:tcPr>
            <w:tcW w:w="1368" w:type="pct"/>
            <w:shd w:val="clear" w:color="auto" w:fill="auto"/>
            <w:hideMark/>
          </w:tcPr>
          <w:p w:rsidR="00ED4D7E" w:rsidRPr="00C316CF" w:rsidRDefault="00ED4D7E" w:rsidP="00B46C92">
            <w:pPr>
              <w:spacing w:before="0" w:after="0"/>
              <w:rPr>
                <w:sz w:val="20"/>
              </w:rPr>
            </w:pP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correspondenceInfo</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О</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S</w:t>
            </w:r>
          </w:p>
        </w:tc>
        <w:tc>
          <w:tcPr>
            <w:tcW w:w="1394" w:type="pct"/>
            <w:gridSpan w:val="2"/>
            <w:shd w:val="clear" w:color="auto" w:fill="auto"/>
          </w:tcPr>
          <w:p w:rsidR="00ED4D7E" w:rsidRPr="00C316CF" w:rsidRDefault="00ED4D7E" w:rsidP="00B46C92">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68" w:type="pct"/>
            <w:shd w:val="clear" w:color="auto" w:fill="auto"/>
          </w:tcPr>
          <w:p w:rsidR="00ED4D7E" w:rsidRDefault="00ED4D7E" w:rsidP="00B46C92">
            <w:pPr>
              <w:spacing w:before="0" w:after="0"/>
              <w:rPr>
                <w:sz w:val="20"/>
              </w:rPr>
            </w:pPr>
            <w:r w:rsidRPr="00C316CF">
              <w:rPr>
                <w:sz w:val="20"/>
              </w:rPr>
              <w:t>Множественный элемент.</w:t>
            </w:r>
          </w:p>
          <w:p w:rsidR="00ED4D7E" w:rsidRDefault="00ED4D7E" w:rsidP="00B46C92">
            <w:pPr>
              <w:spacing w:before="0" w:after="0"/>
              <w:rPr>
                <w:sz w:val="20"/>
              </w:rPr>
            </w:pPr>
          </w:p>
          <w:p w:rsidR="00ED4D7E" w:rsidRPr="00C316CF" w:rsidRDefault="00ED4D7E" w:rsidP="00B46C92">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7F7413">
              <w:rPr>
                <w:sz w:val="20"/>
              </w:rPr>
              <w:t>increaseContractPrice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Pr>
                <w:sz w:val="20"/>
                <w:lang w:val="en-US"/>
              </w:rPr>
              <w:t>N</w:t>
            </w:r>
          </w:p>
        </w:tc>
        <w:tc>
          <w:tcPr>
            <w:tcW w:w="1394" w:type="pct"/>
            <w:gridSpan w:val="2"/>
            <w:shd w:val="clear" w:color="auto" w:fill="auto"/>
          </w:tcPr>
          <w:p w:rsidR="00ED4D7E" w:rsidRPr="00C316CF" w:rsidRDefault="00ED4D7E" w:rsidP="00B46C92">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68" w:type="pct"/>
            <w:shd w:val="clear" w:color="auto" w:fill="auto"/>
          </w:tcPr>
          <w:p w:rsidR="00ED4D7E" w:rsidRDefault="00ED4D7E" w:rsidP="00B46C92">
            <w:pPr>
              <w:spacing w:before="0" w:after="0"/>
              <w:rPr>
                <w:sz w:val="20"/>
              </w:rPr>
            </w:pPr>
            <w:r w:rsidRPr="00C316CF">
              <w:rPr>
                <w:sz w:val="20"/>
              </w:rPr>
              <w:t xml:space="preserve">64-битное с плавающей запятой. </w:t>
            </w:r>
          </w:p>
          <w:p w:rsidR="00ED4D7E" w:rsidRDefault="00ED4D7E" w:rsidP="00B46C92">
            <w:pPr>
              <w:spacing w:before="0" w:after="0"/>
              <w:rPr>
                <w:sz w:val="20"/>
              </w:rPr>
            </w:pPr>
            <w:r>
              <w:rPr>
                <w:sz w:val="20"/>
              </w:rPr>
              <w:t>Минимальное значение: 0</w:t>
            </w:r>
          </w:p>
          <w:p w:rsidR="00ED4D7E" w:rsidRPr="00C316CF" w:rsidRDefault="00ED4D7E" w:rsidP="00B46C92">
            <w:pPr>
              <w:spacing w:before="0" w:after="0"/>
              <w:rPr>
                <w:sz w:val="20"/>
              </w:rPr>
            </w:pPr>
            <w:r>
              <w:rPr>
                <w:sz w:val="20"/>
              </w:rPr>
              <w:t>Максимальное значение: 100</w:t>
            </w:r>
          </w:p>
        </w:tc>
      </w:tr>
      <w:tr w:rsidR="00ED4D7E" w:rsidRPr="00301389" w:rsidTr="00ED4D7E">
        <w:trPr>
          <w:jc w:val="center"/>
          <w:ins w:id="965" w:author="Yugin Vitaly" w:date="2020-09-16T16:24:00Z"/>
        </w:trPr>
        <w:tc>
          <w:tcPr>
            <w:tcW w:w="747" w:type="pct"/>
            <w:gridSpan w:val="2"/>
            <w:shd w:val="clear" w:color="auto" w:fill="auto"/>
          </w:tcPr>
          <w:p w:rsidR="00ED4D7E" w:rsidRPr="00C316CF" w:rsidRDefault="00ED4D7E" w:rsidP="00B46C92">
            <w:pPr>
              <w:spacing w:before="0" w:after="0"/>
              <w:rPr>
                <w:ins w:id="966" w:author="Yugin Vitaly" w:date="2020-09-16T16:24:00Z"/>
                <w:sz w:val="20"/>
              </w:rPr>
            </w:pPr>
          </w:p>
        </w:tc>
        <w:tc>
          <w:tcPr>
            <w:tcW w:w="794" w:type="pct"/>
            <w:gridSpan w:val="2"/>
            <w:shd w:val="clear" w:color="auto" w:fill="auto"/>
          </w:tcPr>
          <w:p w:rsidR="00ED4D7E" w:rsidRPr="00C316CF" w:rsidRDefault="00ED4D7E" w:rsidP="00B46C92">
            <w:pPr>
              <w:spacing w:before="0" w:after="0"/>
              <w:rPr>
                <w:ins w:id="967" w:author="Yugin Vitaly" w:date="2020-09-16T16:24:00Z"/>
                <w:sz w:val="20"/>
              </w:rPr>
            </w:pPr>
            <w:ins w:id="968" w:author="Yugin Vitaly" w:date="2020-09-16T16:25:00Z">
              <w:r w:rsidRPr="00ED4D7E">
                <w:rPr>
                  <w:sz w:val="20"/>
                </w:rPr>
                <w:t>subcontractorsAttractionVolume</w:t>
              </w:r>
            </w:ins>
          </w:p>
        </w:tc>
        <w:tc>
          <w:tcPr>
            <w:tcW w:w="199" w:type="pct"/>
            <w:gridSpan w:val="2"/>
            <w:shd w:val="clear" w:color="auto" w:fill="auto"/>
          </w:tcPr>
          <w:p w:rsidR="00ED4D7E" w:rsidRPr="00C316CF" w:rsidRDefault="00ED4D7E" w:rsidP="00B46C92">
            <w:pPr>
              <w:spacing w:before="0" w:after="0"/>
              <w:jc w:val="center"/>
              <w:rPr>
                <w:ins w:id="969" w:author="Yugin Vitaly" w:date="2020-09-16T16:24:00Z"/>
                <w:sz w:val="20"/>
              </w:rPr>
            </w:pPr>
            <w:ins w:id="970" w:author="Yugin Vitaly" w:date="2020-09-16T16:24:00Z">
              <w:r w:rsidRPr="00C316CF">
                <w:rPr>
                  <w:sz w:val="20"/>
                </w:rPr>
                <w:t>Н</w:t>
              </w:r>
            </w:ins>
          </w:p>
        </w:tc>
        <w:tc>
          <w:tcPr>
            <w:tcW w:w="498" w:type="pct"/>
            <w:gridSpan w:val="2"/>
            <w:shd w:val="clear" w:color="auto" w:fill="auto"/>
          </w:tcPr>
          <w:p w:rsidR="00ED4D7E" w:rsidRPr="00C316CF" w:rsidRDefault="00ED4D7E" w:rsidP="00B46C92">
            <w:pPr>
              <w:spacing w:before="0" w:after="0"/>
              <w:jc w:val="center"/>
              <w:rPr>
                <w:ins w:id="971" w:author="Yugin Vitaly" w:date="2020-09-16T16:24:00Z"/>
                <w:sz w:val="20"/>
              </w:rPr>
            </w:pPr>
            <w:ins w:id="972" w:author="Yugin Vitaly" w:date="2020-09-16T16:24:00Z">
              <w:r>
                <w:rPr>
                  <w:sz w:val="20"/>
                  <w:lang w:val="en-US"/>
                </w:rPr>
                <w:t>N</w:t>
              </w:r>
            </w:ins>
          </w:p>
        </w:tc>
        <w:tc>
          <w:tcPr>
            <w:tcW w:w="1394" w:type="pct"/>
            <w:gridSpan w:val="2"/>
            <w:shd w:val="clear" w:color="auto" w:fill="auto"/>
          </w:tcPr>
          <w:p w:rsidR="00ED4D7E" w:rsidRPr="00C316CF" w:rsidRDefault="00ED4D7E" w:rsidP="00B46C92">
            <w:pPr>
              <w:spacing w:before="0" w:after="0"/>
              <w:rPr>
                <w:ins w:id="973" w:author="Yugin Vitaly" w:date="2020-09-16T16:24:00Z"/>
                <w:sz w:val="20"/>
              </w:rPr>
            </w:pPr>
            <w:ins w:id="974" w:author="Yugin Vitaly" w:date="2020-09-16T16:25:00Z">
              <w:r w:rsidRPr="00ED4D7E">
                <w:rPr>
                  <w:sz w:val="20"/>
                </w:rPr>
                <w:t>Объем привлечения суподрядчиков, соисполнителей из числа субъектов малого предпринимательства, социально некоммерческих организаций</w:t>
              </w:r>
            </w:ins>
          </w:p>
        </w:tc>
        <w:tc>
          <w:tcPr>
            <w:tcW w:w="1368" w:type="pct"/>
            <w:shd w:val="clear" w:color="auto" w:fill="auto"/>
          </w:tcPr>
          <w:p w:rsidR="00ED4D7E" w:rsidRDefault="00ED4D7E" w:rsidP="00B46C92">
            <w:pPr>
              <w:spacing w:before="0" w:after="0"/>
              <w:rPr>
                <w:ins w:id="975" w:author="Yugin Vitaly" w:date="2020-09-16T16:24:00Z"/>
                <w:sz w:val="20"/>
              </w:rPr>
            </w:pPr>
            <w:ins w:id="976" w:author="Yugin Vitaly" w:date="2020-09-16T16:24:00Z">
              <w:r w:rsidRPr="00C316CF">
                <w:rPr>
                  <w:sz w:val="20"/>
                </w:rPr>
                <w:t xml:space="preserve">64-битное с плавающей запятой. </w:t>
              </w:r>
            </w:ins>
          </w:p>
          <w:p w:rsidR="00ED4D7E" w:rsidRDefault="00ED4D7E" w:rsidP="00B46C92">
            <w:pPr>
              <w:spacing w:before="0" w:after="0"/>
              <w:rPr>
                <w:ins w:id="977" w:author="Yugin Vitaly" w:date="2020-09-16T16:24:00Z"/>
                <w:sz w:val="20"/>
              </w:rPr>
            </w:pPr>
            <w:ins w:id="978" w:author="Yugin Vitaly" w:date="2020-09-16T16:24:00Z">
              <w:r>
                <w:rPr>
                  <w:sz w:val="20"/>
                </w:rPr>
                <w:t>Минимальное значение: 0</w:t>
              </w:r>
            </w:ins>
          </w:p>
          <w:p w:rsidR="00ED4D7E" w:rsidRPr="00C316CF" w:rsidRDefault="00ED4D7E" w:rsidP="00B46C92">
            <w:pPr>
              <w:spacing w:before="0" w:after="0"/>
              <w:rPr>
                <w:ins w:id="979" w:author="Yugin Vitaly" w:date="2020-09-16T16:24:00Z"/>
                <w:sz w:val="20"/>
              </w:rPr>
            </w:pPr>
            <w:ins w:id="980" w:author="Yugin Vitaly" w:date="2020-09-16T16:24:00Z">
              <w:r>
                <w:rPr>
                  <w:sz w:val="20"/>
                </w:rPr>
                <w:t>Максимальное значение: 100</w:t>
              </w:r>
            </w:ins>
          </w:p>
        </w:tc>
      </w:tr>
      <w:tr w:rsidR="00ED4D7E" w:rsidRPr="00301389" w:rsidTr="00ED4D7E">
        <w:trPr>
          <w:jc w:val="center"/>
        </w:trPr>
        <w:tc>
          <w:tcPr>
            <w:tcW w:w="747" w:type="pct"/>
            <w:gridSpan w:val="2"/>
            <w:shd w:val="clear" w:color="auto" w:fill="auto"/>
          </w:tcPr>
          <w:p w:rsidR="00ED4D7E" w:rsidRPr="00C316CF" w:rsidRDefault="00ED4D7E" w:rsidP="00B46C92">
            <w:pPr>
              <w:spacing w:before="0" w:after="0"/>
              <w:rPr>
                <w:sz w:val="20"/>
              </w:rPr>
            </w:pPr>
          </w:p>
        </w:tc>
        <w:tc>
          <w:tcPr>
            <w:tcW w:w="794" w:type="pct"/>
            <w:gridSpan w:val="2"/>
            <w:shd w:val="clear" w:color="auto" w:fill="auto"/>
          </w:tcPr>
          <w:p w:rsidR="00ED4D7E" w:rsidRPr="00C316CF" w:rsidRDefault="00ED4D7E" w:rsidP="00B46C92">
            <w:pPr>
              <w:spacing w:before="0" w:after="0"/>
              <w:rPr>
                <w:sz w:val="20"/>
              </w:rPr>
            </w:pPr>
            <w:r w:rsidRPr="00C316CF">
              <w:rPr>
                <w:sz w:val="20"/>
              </w:rPr>
              <w:t>overallValue</w:t>
            </w:r>
          </w:p>
        </w:tc>
        <w:tc>
          <w:tcPr>
            <w:tcW w:w="199" w:type="pct"/>
            <w:gridSpan w:val="2"/>
            <w:shd w:val="clear" w:color="auto" w:fill="auto"/>
          </w:tcPr>
          <w:p w:rsidR="00ED4D7E" w:rsidRPr="00C316CF" w:rsidRDefault="00ED4D7E" w:rsidP="00B46C92">
            <w:pPr>
              <w:spacing w:before="0" w:after="0"/>
              <w:jc w:val="center"/>
              <w:rPr>
                <w:sz w:val="20"/>
              </w:rPr>
            </w:pPr>
            <w:r w:rsidRPr="00C316CF">
              <w:rPr>
                <w:sz w:val="20"/>
              </w:rPr>
              <w:t>Н</w:t>
            </w:r>
          </w:p>
        </w:tc>
        <w:tc>
          <w:tcPr>
            <w:tcW w:w="498" w:type="pct"/>
            <w:gridSpan w:val="2"/>
            <w:shd w:val="clear" w:color="auto" w:fill="auto"/>
          </w:tcPr>
          <w:p w:rsidR="00ED4D7E" w:rsidRPr="00C316CF" w:rsidRDefault="00ED4D7E" w:rsidP="00B46C92">
            <w:pPr>
              <w:spacing w:before="0" w:after="0"/>
              <w:jc w:val="center"/>
              <w:rPr>
                <w:sz w:val="20"/>
              </w:rPr>
            </w:pPr>
            <w:r w:rsidRPr="00C316CF">
              <w:rPr>
                <w:sz w:val="20"/>
              </w:rPr>
              <w:t>N [ 0-100 ]</w:t>
            </w:r>
          </w:p>
        </w:tc>
        <w:tc>
          <w:tcPr>
            <w:tcW w:w="1394" w:type="pct"/>
            <w:gridSpan w:val="2"/>
            <w:shd w:val="clear" w:color="auto" w:fill="auto"/>
          </w:tcPr>
          <w:p w:rsidR="00ED4D7E" w:rsidRPr="007C7592" w:rsidRDefault="00ED4D7E" w:rsidP="00B46C92">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68" w:type="pct"/>
            <w:shd w:val="clear" w:color="auto" w:fill="auto"/>
          </w:tcPr>
          <w:p w:rsidR="00B80CA7" w:rsidRDefault="00ED4D7E" w:rsidP="00B46C92">
            <w:pPr>
              <w:spacing w:before="0" w:after="0"/>
              <w:rPr>
                <w:sz w:val="20"/>
              </w:rPr>
            </w:pPr>
            <w:r w:rsidRPr="00C316CF">
              <w:rPr>
                <w:sz w:val="20"/>
              </w:rPr>
              <w:t>64-битное с плавающей запятой</w:t>
            </w:r>
          </w:p>
          <w:p w:rsidR="00B80CA7" w:rsidRDefault="00B80CA7" w:rsidP="00B80CA7">
            <w:pPr>
              <w:spacing w:before="0" w:after="0"/>
              <w:rPr>
                <w:ins w:id="981" w:author="Yugin Vitaly" w:date="2020-09-16T16:24:00Z"/>
                <w:sz w:val="20"/>
              </w:rPr>
            </w:pPr>
            <w:ins w:id="982" w:author="Yugin Vitaly" w:date="2020-09-16T16:24:00Z">
              <w:r>
                <w:rPr>
                  <w:sz w:val="20"/>
                </w:rPr>
                <w:t>Минимальное значение: -100</w:t>
              </w:r>
            </w:ins>
          </w:p>
          <w:p w:rsidR="00ED4D7E" w:rsidRPr="00C316CF" w:rsidRDefault="00B80CA7" w:rsidP="00B80CA7">
            <w:pPr>
              <w:spacing w:before="0" w:after="0"/>
              <w:rPr>
                <w:sz w:val="20"/>
              </w:rPr>
            </w:pPr>
            <w:ins w:id="983" w:author="Yugin Vitaly" w:date="2020-09-16T16:24:00Z">
              <w:r>
                <w:rPr>
                  <w:sz w:val="20"/>
                </w:rPr>
                <w:t>Максимальное значение: 100</w:t>
              </w:r>
            </w:ins>
            <w:r w:rsidR="00ED4D7E" w:rsidRPr="00C316CF">
              <w:rPr>
                <w:sz w:val="20"/>
              </w:rPr>
              <w:t xml:space="preserve">. </w:t>
            </w:r>
          </w:p>
        </w:tc>
      </w:tr>
    </w:tbl>
    <w:p w:rsidR="00BF0F2C" w:rsidRDefault="00BF0F2C" w:rsidP="00307C8D">
      <w:pPr>
        <w:spacing w:before="0" w:after="0"/>
        <w:contextualSpacing/>
        <w:rPr>
          <w:sz w:val="20"/>
        </w:rPr>
      </w:pPr>
    </w:p>
    <w:p w:rsidR="00D64D71" w:rsidRDefault="00D64D71" w:rsidP="00D64D71">
      <w:pPr>
        <w:pStyle w:val="20"/>
      </w:pPr>
      <w:r w:rsidRPr="00D64D71">
        <w:t>Протокол подведения итогов определения поставщика (подрядчика, исполнителя) ЭА20 (аукцион в электронной форме c 01.10.2020 года) с информацией об участниках</w:t>
      </w:r>
    </w:p>
    <w:p w:rsidR="00D64D71" w:rsidRDefault="00D64D71" w:rsidP="00D64D71">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64D71" w:rsidRPr="00301389" w:rsidTr="00CE390E">
        <w:trPr>
          <w:tblHeader/>
          <w:jc w:val="center"/>
        </w:trPr>
        <w:tc>
          <w:tcPr>
            <w:tcW w:w="743"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64D71" w:rsidRPr="00301389" w:rsidRDefault="00D64D71" w:rsidP="00CE390E">
            <w:pPr>
              <w:keepNext/>
              <w:spacing w:before="0" w:after="0"/>
              <w:ind w:firstLine="5"/>
              <w:contextualSpacing/>
              <w:jc w:val="center"/>
              <w:rPr>
                <w:b/>
                <w:bCs/>
                <w:sz w:val="20"/>
              </w:rPr>
            </w:pPr>
            <w:r w:rsidRPr="00301389">
              <w:rPr>
                <w:b/>
                <w:bCs/>
                <w:sz w:val="20"/>
              </w:rPr>
              <w:t>Дополнительная информация</w:t>
            </w:r>
          </w:p>
        </w:tc>
      </w:tr>
      <w:tr w:rsidR="00D64D71" w:rsidRPr="00301389" w:rsidTr="00CE390E">
        <w:trPr>
          <w:jc w:val="center"/>
        </w:trPr>
        <w:tc>
          <w:tcPr>
            <w:tcW w:w="5000" w:type="pct"/>
            <w:gridSpan w:val="6"/>
            <w:shd w:val="clear" w:color="auto" w:fill="auto"/>
            <w:vAlign w:val="center"/>
          </w:tcPr>
          <w:p w:rsidR="00D64D71" w:rsidRPr="00301389" w:rsidRDefault="00D64D71" w:rsidP="00CE390E">
            <w:pPr>
              <w:keepNext/>
              <w:spacing w:before="0" w:after="0"/>
              <w:contextualSpacing/>
              <w:jc w:val="center"/>
              <w:rPr>
                <w:b/>
                <w:sz w:val="20"/>
              </w:rPr>
            </w:pPr>
            <w:r w:rsidRPr="00D64D71">
              <w:rPr>
                <w:b/>
                <w:bCs/>
                <w:sz w:val="20"/>
              </w:rPr>
              <w:t>Протокол подведения итогов определения поставщика (подрядчика, исполнителя) ЭА20 (аукцион в электронной форме c 01.10.2020 года) с информацией об участниках</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r w:rsidRPr="00D64D71">
              <w:rPr>
                <w:b/>
                <w:bCs/>
                <w:sz w:val="20"/>
                <w:lang w:val="en-US"/>
              </w:rPr>
              <w:t>protocolEF2020FinalPart</w:t>
            </w:r>
          </w:p>
        </w:tc>
        <w:tc>
          <w:tcPr>
            <w:tcW w:w="790" w:type="pct"/>
            <w:shd w:val="clear" w:color="auto" w:fill="auto"/>
          </w:tcPr>
          <w:p w:rsidR="00D64D71" w:rsidRPr="00162C8B" w:rsidRDefault="00D64D71" w:rsidP="00CE390E">
            <w:pPr>
              <w:spacing w:before="0" w:after="0"/>
              <w:jc w:val="both"/>
              <w:rPr>
                <w:sz w:val="20"/>
              </w:rPr>
            </w:pPr>
          </w:p>
        </w:tc>
        <w:tc>
          <w:tcPr>
            <w:tcW w:w="198" w:type="pct"/>
            <w:shd w:val="clear" w:color="auto" w:fill="auto"/>
          </w:tcPr>
          <w:p w:rsidR="00D64D71" w:rsidRPr="00162C8B" w:rsidRDefault="00D64D71" w:rsidP="00CE390E">
            <w:pPr>
              <w:spacing w:before="0" w:after="0"/>
              <w:jc w:val="center"/>
              <w:rPr>
                <w:sz w:val="20"/>
              </w:rPr>
            </w:pPr>
          </w:p>
        </w:tc>
        <w:tc>
          <w:tcPr>
            <w:tcW w:w="495" w:type="pct"/>
            <w:shd w:val="clear" w:color="auto" w:fill="auto"/>
          </w:tcPr>
          <w:p w:rsidR="00D64D71" w:rsidRPr="00162C8B" w:rsidRDefault="00D64D71" w:rsidP="00CE390E">
            <w:pPr>
              <w:spacing w:before="0" w:after="0"/>
              <w:jc w:val="center"/>
              <w:rPr>
                <w:sz w:val="20"/>
              </w:rPr>
            </w:pPr>
          </w:p>
        </w:tc>
        <w:tc>
          <w:tcPr>
            <w:tcW w:w="1387" w:type="pct"/>
            <w:shd w:val="clear" w:color="auto" w:fill="auto"/>
          </w:tcPr>
          <w:p w:rsidR="00D64D71" w:rsidRPr="00162C8B" w:rsidRDefault="00D64D71" w:rsidP="00CE390E">
            <w:pPr>
              <w:spacing w:before="0" w:after="0"/>
              <w:jc w:val="both"/>
              <w:rPr>
                <w:sz w:val="20"/>
              </w:rPr>
            </w:pPr>
          </w:p>
        </w:tc>
        <w:tc>
          <w:tcPr>
            <w:tcW w:w="1387" w:type="pct"/>
            <w:shd w:val="clear" w:color="auto" w:fill="auto"/>
          </w:tcPr>
          <w:p w:rsidR="00D64D71" w:rsidRPr="00162C8B" w:rsidRDefault="00D64D71" w:rsidP="00CE390E">
            <w:pPr>
              <w:spacing w:before="0" w:after="0"/>
              <w:jc w:val="both"/>
              <w:rPr>
                <w:sz w:val="20"/>
              </w:rPr>
            </w:pP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162C8B" w:rsidRDefault="00D64D71" w:rsidP="00CE390E">
            <w:pPr>
              <w:spacing w:before="0" w:after="0"/>
              <w:jc w:val="both"/>
              <w:rPr>
                <w:sz w:val="20"/>
              </w:rPr>
            </w:pPr>
            <w:r w:rsidRPr="00162C8B">
              <w:rPr>
                <w:sz w:val="20"/>
              </w:rPr>
              <w:t>schemeVersion</w:t>
            </w:r>
          </w:p>
        </w:tc>
        <w:tc>
          <w:tcPr>
            <w:tcW w:w="198" w:type="pct"/>
            <w:shd w:val="clear" w:color="auto" w:fill="auto"/>
          </w:tcPr>
          <w:p w:rsidR="00D64D71" w:rsidRPr="00162C8B" w:rsidRDefault="00D64D71" w:rsidP="00CE390E">
            <w:pPr>
              <w:spacing w:before="0" w:after="0"/>
              <w:jc w:val="center"/>
              <w:rPr>
                <w:sz w:val="20"/>
              </w:rPr>
            </w:pPr>
            <w:r w:rsidRPr="00162C8B">
              <w:rPr>
                <w:sz w:val="20"/>
              </w:rPr>
              <w:t>О</w:t>
            </w:r>
          </w:p>
        </w:tc>
        <w:tc>
          <w:tcPr>
            <w:tcW w:w="495" w:type="pct"/>
            <w:shd w:val="clear" w:color="auto" w:fill="auto"/>
          </w:tcPr>
          <w:p w:rsidR="00D64D71" w:rsidRPr="00162C8B" w:rsidRDefault="00D64D71" w:rsidP="00CE390E">
            <w:pPr>
              <w:spacing w:before="0" w:after="0"/>
              <w:jc w:val="center"/>
              <w:rPr>
                <w:sz w:val="20"/>
              </w:rPr>
            </w:pPr>
            <w:r w:rsidRPr="00162C8B">
              <w:rPr>
                <w:sz w:val="20"/>
              </w:rPr>
              <w:t>T</w:t>
            </w:r>
          </w:p>
        </w:tc>
        <w:tc>
          <w:tcPr>
            <w:tcW w:w="1387" w:type="pct"/>
            <w:shd w:val="clear" w:color="auto" w:fill="auto"/>
          </w:tcPr>
          <w:p w:rsidR="00D64D71" w:rsidRPr="00162C8B" w:rsidRDefault="00D64D71" w:rsidP="00CE390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64D71" w:rsidRPr="00301389" w:rsidRDefault="00D64D71" w:rsidP="00CE390E">
            <w:pPr>
              <w:spacing w:before="0" w:after="0"/>
              <w:contextualSpacing/>
              <w:rPr>
                <w:sz w:val="20"/>
              </w:rPr>
            </w:pPr>
            <w:r w:rsidRPr="00301389">
              <w:rPr>
                <w:sz w:val="20"/>
              </w:rPr>
              <w:t>Допустимые значения:</w:t>
            </w:r>
          </w:p>
          <w:p w:rsidR="00D64D71" w:rsidRPr="00301389" w:rsidRDefault="00D64D71" w:rsidP="00CE390E">
            <w:pPr>
              <w:spacing w:before="0" w:after="0"/>
              <w:contextualSpacing/>
              <w:rPr>
                <w:sz w:val="20"/>
              </w:rPr>
            </w:pPr>
            <w:r>
              <w:rPr>
                <w:sz w:val="20"/>
              </w:rPr>
              <w:t xml:space="preserve">8.2, 8.2.100, 8.3, 9.0, 9.1, 9.2, 9.3, 10.0, 10.1, </w:t>
            </w:r>
            <w:r w:rsidR="00346309">
              <w:rPr>
                <w:sz w:val="20"/>
              </w:rPr>
              <w:t>10.2, 10.2.310, 10.3</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N</w:t>
            </w:r>
          </w:p>
        </w:tc>
        <w:tc>
          <w:tcPr>
            <w:tcW w:w="1387" w:type="pct"/>
            <w:shd w:val="clear" w:color="auto" w:fill="auto"/>
          </w:tcPr>
          <w:p w:rsidR="00D64D71" w:rsidRPr="00C316CF" w:rsidRDefault="00D64D71" w:rsidP="00CE390E">
            <w:pPr>
              <w:spacing w:before="0" w:after="0"/>
              <w:rPr>
                <w:sz w:val="20"/>
              </w:rPr>
            </w:pPr>
            <w:r>
              <w:rPr>
                <w:sz w:val="20"/>
              </w:rPr>
              <w:t>Идентификатор документа ЕИС</w:t>
            </w:r>
          </w:p>
        </w:tc>
        <w:tc>
          <w:tcPr>
            <w:tcW w:w="1387" w:type="pct"/>
            <w:shd w:val="clear" w:color="auto" w:fill="auto"/>
          </w:tcPr>
          <w:p w:rsidR="00D64D71" w:rsidRDefault="00D64D71" w:rsidP="00CE390E">
            <w:pPr>
              <w:spacing w:before="0" w:after="0"/>
              <w:rPr>
                <w:sz w:val="20"/>
              </w:rPr>
            </w:pPr>
            <w:r w:rsidRPr="00C316CF">
              <w:rPr>
                <w:sz w:val="20"/>
              </w:rPr>
              <w:t xml:space="preserve">64-битное целое число. </w:t>
            </w:r>
          </w:p>
          <w:p w:rsidR="00D64D71" w:rsidRPr="00C316CF" w:rsidRDefault="00D64D71" w:rsidP="00CE390E">
            <w:pPr>
              <w:spacing w:before="0" w:after="0"/>
              <w:rPr>
                <w:sz w:val="20"/>
              </w:rPr>
            </w:pPr>
            <w:r w:rsidRPr="00C316CF">
              <w:rPr>
                <w:sz w:val="20"/>
              </w:rPr>
              <w:t>Игнорируется при приеме-передаче. Добавлено на развитие</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externalId</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T [ 1 - 40 ]</w:t>
            </w:r>
          </w:p>
        </w:tc>
        <w:tc>
          <w:tcPr>
            <w:tcW w:w="1387" w:type="pct"/>
            <w:shd w:val="clear" w:color="auto" w:fill="auto"/>
          </w:tcPr>
          <w:p w:rsidR="00D64D71" w:rsidRPr="00C316CF" w:rsidRDefault="00D64D71" w:rsidP="00CE390E">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D64D71" w:rsidRPr="00C316CF" w:rsidRDefault="00D64D71"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versionNumber</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Pr>
                <w:sz w:val="20"/>
              </w:rPr>
              <w:t>N</w:t>
            </w:r>
          </w:p>
        </w:tc>
        <w:tc>
          <w:tcPr>
            <w:tcW w:w="1387" w:type="pct"/>
            <w:shd w:val="clear" w:color="auto" w:fill="auto"/>
          </w:tcPr>
          <w:p w:rsidR="00D64D71" w:rsidRPr="00C316CF" w:rsidRDefault="00D64D71" w:rsidP="00CE390E">
            <w:pPr>
              <w:spacing w:before="0" w:after="0"/>
              <w:rPr>
                <w:sz w:val="20"/>
              </w:rPr>
            </w:pPr>
            <w:r>
              <w:rPr>
                <w:sz w:val="20"/>
              </w:rPr>
              <w:t>Номер версии документа</w:t>
            </w:r>
          </w:p>
        </w:tc>
        <w:tc>
          <w:tcPr>
            <w:tcW w:w="1387" w:type="pct"/>
            <w:shd w:val="clear" w:color="auto" w:fill="auto"/>
          </w:tcPr>
          <w:p w:rsidR="00D64D71" w:rsidRDefault="00D64D71" w:rsidP="00CE390E">
            <w:pPr>
              <w:spacing w:before="0" w:after="0"/>
              <w:rPr>
                <w:sz w:val="20"/>
              </w:rPr>
            </w:pPr>
            <w:r>
              <w:rPr>
                <w:sz w:val="20"/>
              </w:rPr>
              <w:t>Допустимы только неотрицательные числа/</w:t>
            </w:r>
          </w:p>
          <w:p w:rsidR="00D64D71" w:rsidRPr="00C316CF" w:rsidRDefault="00D64D71" w:rsidP="00CE390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626863">
              <w:rPr>
                <w:sz w:val="20"/>
              </w:rPr>
              <w:t>foundationDocInfo</w:t>
            </w:r>
          </w:p>
        </w:tc>
        <w:tc>
          <w:tcPr>
            <w:tcW w:w="198" w:type="pct"/>
            <w:shd w:val="clear" w:color="auto" w:fill="auto"/>
          </w:tcPr>
          <w:p w:rsidR="00D64D71" w:rsidRPr="00FD3C60" w:rsidRDefault="00D64D71" w:rsidP="00CE390E">
            <w:pPr>
              <w:spacing w:before="0" w:after="0"/>
              <w:jc w:val="center"/>
              <w:rPr>
                <w:sz w:val="20"/>
              </w:rPr>
            </w:pPr>
            <w:r>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Pr>
                <w:sz w:val="20"/>
              </w:rPr>
              <w:t>Документ-основание</w:t>
            </w:r>
          </w:p>
        </w:tc>
        <w:tc>
          <w:tcPr>
            <w:tcW w:w="1387" w:type="pct"/>
            <w:shd w:val="clear" w:color="auto" w:fill="auto"/>
          </w:tcPr>
          <w:p w:rsidR="00D64D71" w:rsidRDefault="00D64D71" w:rsidP="00CE390E">
            <w:pPr>
              <w:spacing w:before="0" w:after="0"/>
              <w:rPr>
                <w:sz w:val="20"/>
              </w:rPr>
            </w:pPr>
            <w:r w:rsidRPr="00A81D56">
              <w:rPr>
                <w:sz w:val="20"/>
              </w:rPr>
              <w:t>Блок игнорируется при приеме, автоматически заполняется при передаче</w:t>
            </w:r>
          </w:p>
          <w:p w:rsidR="007D17AA" w:rsidRPr="00C316CF" w:rsidRDefault="007D17AA" w:rsidP="00CE390E">
            <w:pPr>
              <w:spacing w:before="0" w:after="0"/>
              <w:rPr>
                <w:sz w:val="20"/>
              </w:rPr>
            </w:pPr>
            <w:r>
              <w:rPr>
                <w:sz w:val="20"/>
              </w:rPr>
              <w:t xml:space="preserve">Состав блока см. состав соответствующего блока в </w:t>
            </w:r>
            <w:r w:rsidRPr="00DB35E2">
              <w:rPr>
                <w:sz w:val="20"/>
              </w:rPr>
              <w:lastRenderedPageBreak/>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commonInfo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Общая информация</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protocolPublisherInfo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D42CEA">
              <w:rPr>
                <w:sz w:val="20"/>
              </w:rPr>
              <w:t>Протокол подведения итогов определения поставщика ЭЗТ (Закупка товаров согласно ч.12 ст. 93 № 44-ФЗ)</w:t>
            </w:r>
            <w:r>
              <w:rPr>
                <w:sz w:val="20"/>
              </w:rPr>
              <w:t>»</w:t>
            </w:r>
            <w:r w:rsidRPr="00D42CEA">
              <w:rPr>
                <w:sz w:val="20"/>
              </w:rPr>
              <w:t xml:space="preserve"> (epProtocolEZT2020Final)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printFormInfo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Pr>
                <w:sz w:val="20"/>
              </w:rPr>
              <w:t>Печатная форма документа в ЕИС</w:t>
            </w:r>
          </w:p>
        </w:tc>
        <w:tc>
          <w:tcPr>
            <w:tcW w:w="1387" w:type="pct"/>
            <w:shd w:val="clear" w:color="auto" w:fill="auto"/>
          </w:tcPr>
          <w:p w:rsidR="00D64D71" w:rsidRDefault="00D64D71" w:rsidP="00CE390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extPrintFormInfo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64D71" w:rsidRDefault="00D64D71" w:rsidP="00CE390E">
            <w:pPr>
              <w:spacing w:before="0" w:after="0"/>
              <w:rPr>
                <w:ins w:id="984" w:author="Yugin Vitaly" w:date="2020-08-14T11:49:00Z"/>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Pr="00C316CF" w:rsidRDefault="00525BCC" w:rsidP="00CE390E">
            <w:pPr>
              <w:spacing w:before="0" w:after="0"/>
              <w:rPr>
                <w:sz w:val="20"/>
              </w:rPr>
            </w:pPr>
            <w:ins w:id="985" w:author="Yugin Vitaly" w:date="2020-08-14T11:49:00Z">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ins>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attachmentsInfo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Информация о прикрепленных документах</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modificationInfo</w:t>
            </w:r>
          </w:p>
        </w:tc>
        <w:tc>
          <w:tcPr>
            <w:tcW w:w="198" w:type="pct"/>
            <w:shd w:val="clear" w:color="auto" w:fill="auto"/>
          </w:tcPr>
          <w:p w:rsidR="00D64D71" w:rsidRPr="00C316CF" w:rsidRDefault="00D64D71" w:rsidP="00CE390E">
            <w:pPr>
              <w:spacing w:before="0" w:after="0"/>
              <w:jc w:val="center"/>
              <w:rPr>
                <w:sz w:val="20"/>
              </w:rPr>
            </w:pPr>
            <w:r w:rsidRPr="00C316CF">
              <w:rPr>
                <w:sz w:val="20"/>
              </w:rPr>
              <w:t>Н</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D64D71" w:rsidP="00CE390E">
            <w:pPr>
              <w:spacing w:before="0" w:after="0"/>
              <w:rPr>
                <w:sz w:val="20"/>
              </w:rPr>
            </w:pPr>
            <w:r w:rsidRPr="00C316CF">
              <w:rPr>
                <w:sz w:val="20"/>
              </w:rPr>
              <w:t>Основание внесения изменений</w:t>
            </w:r>
          </w:p>
        </w:tc>
        <w:tc>
          <w:tcPr>
            <w:tcW w:w="1387" w:type="pct"/>
            <w:shd w:val="clear" w:color="auto" w:fill="auto"/>
          </w:tcPr>
          <w:p w:rsidR="00D64D71" w:rsidRPr="00C316CF" w:rsidRDefault="00D64D71" w:rsidP="00CE390E">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r w:rsidR="00D64D71" w:rsidRPr="00301389" w:rsidTr="00CE390E">
        <w:trPr>
          <w:jc w:val="center"/>
        </w:trPr>
        <w:tc>
          <w:tcPr>
            <w:tcW w:w="743" w:type="pct"/>
            <w:shd w:val="clear" w:color="auto" w:fill="auto"/>
            <w:vAlign w:val="center"/>
          </w:tcPr>
          <w:p w:rsidR="00D64D71" w:rsidRPr="00301389" w:rsidRDefault="00D64D71" w:rsidP="00CE390E">
            <w:pPr>
              <w:spacing w:before="0" w:after="0"/>
              <w:contextualSpacing/>
              <w:rPr>
                <w:sz w:val="20"/>
              </w:rPr>
            </w:pPr>
          </w:p>
        </w:tc>
        <w:tc>
          <w:tcPr>
            <w:tcW w:w="790" w:type="pct"/>
            <w:shd w:val="clear" w:color="auto" w:fill="auto"/>
          </w:tcPr>
          <w:p w:rsidR="00D64D71" w:rsidRPr="00C316CF" w:rsidRDefault="00D64D71" w:rsidP="00CE390E">
            <w:pPr>
              <w:spacing w:before="0" w:after="0"/>
              <w:rPr>
                <w:sz w:val="20"/>
              </w:rPr>
            </w:pPr>
            <w:r w:rsidRPr="00C316CF">
              <w:rPr>
                <w:sz w:val="20"/>
              </w:rPr>
              <w:t>protocolInfo</w:t>
            </w:r>
          </w:p>
        </w:tc>
        <w:tc>
          <w:tcPr>
            <w:tcW w:w="198" w:type="pct"/>
            <w:shd w:val="clear" w:color="auto" w:fill="auto"/>
          </w:tcPr>
          <w:p w:rsidR="00D64D71" w:rsidRPr="00C316CF" w:rsidRDefault="00D64D71" w:rsidP="00CE390E">
            <w:pPr>
              <w:spacing w:before="0" w:after="0"/>
              <w:jc w:val="center"/>
              <w:rPr>
                <w:sz w:val="20"/>
              </w:rPr>
            </w:pPr>
            <w:r w:rsidRPr="00C316CF">
              <w:rPr>
                <w:sz w:val="20"/>
              </w:rPr>
              <w:t>О</w:t>
            </w:r>
          </w:p>
        </w:tc>
        <w:tc>
          <w:tcPr>
            <w:tcW w:w="495" w:type="pct"/>
            <w:shd w:val="clear" w:color="auto" w:fill="auto"/>
          </w:tcPr>
          <w:p w:rsidR="00D64D71" w:rsidRPr="00C316CF" w:rsidRDefault="00D64D71" w:rsidP="00CE390E">
            <w:pPr>
              <w:spacing w:before="0" w:after="0"/>
              <w:jc w:val="center"/>
              <w:rPr>
                <w:sz w:val="20"/>
              </w:rPr>
            </w:pPr>
            <w:r w:rsidRPr="00C316CF">
              <w:rPr>
                <w:sz w:val="20"/>
              </w:rPr>
              <w:t>S</w:t>
            </w:r>
          </w:p>
        </w:tc>
        <w:tc>
          <w:tcPr>
            <w:tcW w:w="1387" w:type="pct"/>
            <w:shd w:val="clear" w:color="auto" w:fill="auto"/>
          </w:tcPr>
          <w:p w:rsidR="00D64D71" w:rsidRPr="00C316CF" w:rsidRDefault="007D17AA" w:rsidP="00CE390E">
            <w:pPr>
              <w:spacing w:before="0" w:after="0"/>
              <w:rPr>
                <w:sz w:val="20"/>
              </w:rPr>
            </w:pPr>
            <w:r w:rsidRPr="007D17AA">
              <w:rPr>
                <w:sz w:val="20"/>
              </w:rPr>
              <w:t>Информация о проведении ЭА20 (аукцион в электронной форме c 01.10.2020 года)</w:t>
            </w:r>
          </w:p>
        </w:tc>
        <w:tc>
          <w:tcPr>
            <w:tcW w:w="1387" w:type="pct"/>
            <w:shd w:val="clear" w:color="auto" w:fill="auto"/>
          </w:tcPr>
          <w:p w:rsidR="00D64D71" w:rsidRPr="00C316CF" w:rsidRDefault="007D17AA" w:rsidP="00CE390E">
            <w:pPr>
              <w:spacing w:before="0" w:after="0"/>
              <w:rPr>
                <w:sz w:val="20"/>
              </w:rPr>
            </w:pPr>
            <w:r>
              <w:rPr>
                <w:sz w:val="20"/>
              </w:rPr>
              <w:t xml:space="preserve">Состав блока см. состав соответствующего блока в </w:t>
            </w:r>
            <w:r w:rsidRPr="00DB35E2">
              <w:rPr>
                <w:sz w:val="20"/>
              </w:rPr>
              <w:t>документе «</w:t>
            </w:r>
            <w:r w:rsidRPr="007D17AA">
              <w:rPr>
                <w:sz w:val="20"/>
              </w:rPr>
              <w:t>Протокол подведения итогов</w:t>
            </w:r>
            <w:r w:rsidRPr="00BF0F2C">
              <w:t xml:space="preserve"> </w:t>
            </w:r>
            <w:r w:rsidRPr="007D17AA">
              <w:rPr>
                <w:sz w:val="20"/>
              </w:rPr>
              <w:t xml:space="preserve">определения поставщика (подрядчика, исполнителя) ЭА20 </w:t>
            </w:r>
            <w:r w:rsidRPr="007D17AA">
              <w:rPr>
                <w:sz w:val="20"/>
              </w:rPr>
              <w:lastRenderedPageBreak/>
              <w:t>(аукцион в электронной форме c 01.10.2020 года)</w:t>
            </w:r>
            <w:r>
              <w:rPr>
                <w:sz w:val="20"/>
              </w:rPr>
              <w:t>»</w:t>
            </w:r>
            <w:r w:rsidRPr="00D42CEA">
              <w:rPr>
                <w:sz w:val="20"/>
              </w:rPr>
              <w:t xml:space="preserve"> (</w:t>
            </w:r>
            <w:r w:rsidRPr="007D17AA">
              <w:rPr>
                <w:sz w:val="20"/>
              </w:rPr>
              <w:t>epProtocolEF2020Final</w:t>
            </w:r>
            <w:r w:rsidRPr="00D42CEA">
              <w:rPr>
                <w:sz w:val="20"/>
              </w:rPr>
              <w:t>)</w:t>
            </w:r>
          </w:p>
        </w:tc>
      </w:tr>
      <w:tr w:rsidR="007D17AA" w:rsidRPr="00301389" w:rsidTr="00CE390E">
        <w:trPr>
          <w:jc w:val="center"/>
        </w:trPr>
        <w:tc>
          <w:tcPr>
            <w:tcW w:w="743" w:type="pct"/>
            <w:shd w:val="clear" w:color="auto" w:fill="auto"/>
            <w:vAlign w:val="center"/>
          </w:tcPr>
          <w:p w:rsidR="007D17AA" w:rsidRPr="00301389" w:rsidRDefault="007D17AA" w:rsidP="007D17AA">
            <w:pPr>
              <w:spacing w:before="0" w:after="0"/>
              <w:contextualSpacing/>
              <w:rPr>
                <w:sz w:val="20"/>
              </w:rPr>
            </w:pPr>
          </w:p>
        </w:tc>
        <w:tc>
          <w:tcPr>
            <w:tcW w:w="790" w:type="pct"/>
            <w:shd w:val="clear" w:color="auto" w:fill="auto"/>
          </w:tcPr>
          <w:p w:rsidR="007D17AA" w:rsidRPr="00C316CF" w:rsidRDefault="007D17AA" w:rsidP="007D17AA">
            <w:pPr>
              <w:spacing w:before="0" w:after="0"/>
              <w:rPr>
                <w:sz w:val="20"/>
              </w:rPr>
            </w:pPr>
            <w:r w:rsidRPr="00C5608B">
              <w:rPr>
                <w:sz w:val="20"/>
              </w:rPr>
              <w:t>appParticipantsInfo</w:t>
            </w:r>
          </w:p>
        </w:tc>
        <w:tc>
          <w:tcPr>
            <w:tcW w:w="198" w:type="pct"/>
            <w:shd w:val="clear" w:color="auto" w:fill="auto"/>
          </w:tcPr>
          <w:p w:rsidR="007D17AA" w:rsidRPr="00C316CF" w:rsidRDefault="007D17AA" w:rsidP="007D17AA">
            <w:pPr>
              <w:spacing w:before="0" w:after="0"/>
              <w:jc w:val="center"/>
              <w:rPr>
                <w:sz w:val="20"/>
              </w:rPr>
            </w:pPr>
            <w:r>
              <w:rPr>
                <w:sz w:val="20"/>
              </w:rPr>
              <w:t>Н</w:t>
            </w:r>
          </w:p>
        </w:tc>
        <w:tc>
          <w:tcPr>
            <w:tcW w:w="495" w:type="pct"/>
            <w:shd w:val="clear" w:color="auto" w:fill="auto"/>
          </w:tcPr>
          <w:p w:rsidR="007D17AA" w:rsidRPr="00C316CF" w:rsidRDefault="007D17AA" w:rsidP="007D17AA">
            <w:pPr>
              <w:spacing w:before="0" w:after="0"/>
              <w:jc w:val="center"/>
              <w:rPr>
                <w:sz w:val="20"/>
              </w:rPr>
            </w:pPr>
            <w:r w:rsidRPr="00C316CF">
              <w:rPr>
                <w:sz w:val="20"/>
              </w:rPr>
              <w:t>S</w:t>
            </w:r>
          </w:p>
        </w:tc>
        <w:tc>
          <w:tcPr>
            <w:tcW w:w="1387" w:type="pct"/>
            <w:shd w:val="clear" w:color="auto" w:fill="auto"/>
          </w:tcPr>
          <w:p w:rsidR="007D17AA" w:rsidRPr="009C2A3B" w:rsidRDefault="007D17AA" w:rsidP="007D17AA">
            <w:pPr>
              <w:spacing w:before="0" w:after="0"/>
              <w:rPr>
                <w:sz w:val="20"/>
              </w:rPr>
            </w:pPr>
            <w:r w:rsidRPr="00C5608B">
              <w:rPr>
                <w:sz w:val="20"/>
              </w:rPr>
              <w:t>Сведения об участниках закупки</w:t>
            </w:r>
          </w:p>
        </w:tc>
        <w:tc>
          <w:tcPr>
            <w:tcW w:w="1387" w:type="pct"/>
            <w:shd w:val="clear" w:color="auto" w:fill="auto"/>
          </w:tcPr>
          <w:p w:rsidR="007D17AA" w:rsidRPr="00C316CF" w:rsidRDefault="007D17AA" w:rsidP="007D17AA">
            <w:pPr>
              <w:spacing w:before="0" w:after="0"/>
              <w:rPr>
                <w:sz w:val="20"/>
              </w:rPr>
            </w:pPr>
            <w:r>
              <w:rPr>
                <w:sz w:val="20"/>
              </w:rPr>
              <w:t xml:space="preserve">Состав блока см. состав соответствующего блока в </w:t>
            </w:r>
            <w:r w:rsidRPr="00DB35E2">
              <w:rPr>
                <w:sz w:val="20"/>
              </w:rPr>
              <w:t>документе «</w:t>
            </w:r>
            <w:r w:rsidRPr="007D17AA">
              <w:rPr>
                <w:sz w:val="20"/>
              </w:rPr>
              <w:t>Протокол подведения итогов</w:t>
            </w:r>
            <w:r w:rsidRPr="00BF0F2C">
              <w:t xml:space="preserve"> </w:t>
            </w:r>
            <w:r w:rsidRPr="007D17AA">
              <w:rPr>
                <w:sz w:val="20"/>
              </w:rPr>
              <w:t>определения поставщика (подрядчика, исполнителя) ЭА20 (аукцион в электронной форме c 01.10.2020 года)</w:t>
            </w:r>
            <w:r>
              <w:rPr>
                <w:sz w:val="20"/>
              </w:rPr>
              <w:t>»</w:t>
            </w:r>
            <w:r w:rsidRPr="00D42CEA">
              <w:rPr>
                <w:sz w:val="20"/>
              </w:rPr>
              <w:t xml:space="preserve"> (</w:t>
            </w:r>
            <w:r w:rsidRPr="007D17AA">
              <w:rPr>
                <w:sz w:val="20"/>
              </w:rPr>
              <w:t>epProtocolEF2020Final</w:t>
            </w:r>
            <w:r w:rsidRPr="00D42CEA">
              <w:rPr>
                <w:sz w:val="20"/>
              </w:rPr>
              <w:t>)</w:t>
            </w:r>
          </w:p>
        </w:tc>
      </w:tr>
    </w:tbl>
    <w:p w:rsidR="00BF0F2C" w:rsidRDefault="00BF0F2C" w:rsidP="00307C8D">
      <w:pPr>
        <w:spacing w:before="0" w:after="0"/>
        <w:contextualSpacing/>
        <w:rPr>
          <w:sz w:val="20"/>
        </w:rPr>
      </w:pPr>
    </w:p>
    <w:p w:rsidR="00CE390E" w:rsidRPr="006B1628" w:rsidRDefault="00A3120C" w:rsidP="00A3120C">
      <w:pPr>
        <w:pStyle w:val="20"/>
      </w:pPr>
      <w:r w:rsidRPr="00A3120C">
        <w:t>Извещение о проведении ЭОК20 (открытый конкурс в электронной форме с 01.10.2020 года)</w:t>
      </w:r>
    </w:p>
    <w:tbl>
      <w:tblPr>
        <w:tblW w:w="50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38"/>
        <w:gridCol w:w="1746"/>
        <w:gridCol w:w="393"/>
        <w:gridCol w:w="1134"/>
        <w:gridCol w:w="2836"/>
        <w:gridCol w:w="67"/>
        <w:gridCol w:w="2906"/>
      </w:tblGrid>
      <w:tr w:rsidR="00C615E7" w:rsidRPr="00301389" w:rsidTr="00C615E7">
        <w:trPr>
          <w:tblHeader/>
          <w:jc w:val="center"/>
        </w:trPr>
        <w:tc>
          <w:tcPr>
            <w:tcW w:w="683"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Код элемента</w:t>
            </w:r>
          </w:p>
        </w:tc>
        <w:tc>
          <w:tcPr>
            <w:tcW w:w="830"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Содерж. элемента</w:t>
            </w:r>
          </w:p>
        </w:tc>
        <w:tc>
          <w:tcPr>
            <w:tcW w:w="187"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Тип</w:t>
            </w:r>
          </w:p>
        </w:tc>
        <w:tc>
          <w:tcPr>
            <w:tcW w:w="539"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Формат</w:t>
            </w:r>
          </w:p>
        </w:tc>
        <w:tc>
          <w:tcPr>
            <w:tcW w:w="1348" w:type="pct"/>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Наименование</w:t>
            </w:r>
          </w:p>
        </w:tc>
        <w:tc>
          <w:tcPr>
            <w:tcW w:w="1414" w:type="pct"/>
            <w:gridSpan w:val="2"/>
            <w:shd w:val="clear" w:color="auto" w:fill="D9D9D9"/>
            <w:vAlign w:val="center"/>
            <w:hideMark/>
          </w:tcPr>
          <w:p w:rsidR="00CE390E" w:rsidRPr="00301389" w:rsidRDefault="00CE390E" w:rsidP="00CE390E">
            <w:pPr>
              <w:keepNext/>
              <w:spacing w:before="0" w:after="0"/>
              <w:ind w:firstLine="5"/>
              <w:contextualSpacing/>
              <w:jc w:val="center"/>
              <w:rPr>
                <w:b/>
                <w:bCs/>
                <w:sz w:val="20"/>
              </w:rPr>
            </w:pPr>
            <w:r w:rsidRPr="00301389">
              <w:rPr>
                <w:b/>
                <w:bCs/>
                <w:sz w:val="20"/>
              </w:rPr>
              <w:t>Дополнительная информация</w:t>
            </w:r>
          </w:p>
        </w:tc>
      </w:tr>
      <w:tr w:rsidR="00CE390E" w:rsidRPr="0095598C" w:rsidTr="00C615E7">
        <w:trPr>
          <w:jc w:val="center"/>
        </w:trPr>
        <w:tc>
          <w:tcPr>
            <w:tcW w:w="5000" w:type="pct"/>
            <w:gridSpan w:val="7"/>
            <w:shd w:val="clear" w:color="auto" w:fill="auto"/>
            <w:vAlign w:val="center"/>
          </w:tcPr>
          <w:p w:rsidR="00CE390E" w:rsidRPr="0095598C" w:rsidRDefault="00A3120C" w:rsidP="00CE390E">
            <w:pPr>
              <w:keepNext/>
              <w:spacing w:before="0" w:after="0"/>
              <w:contextualSpacing/>
              <w:jc w:val="center"/>
              <w:rPr>
                <w:b/>
                <w:sz w:val="20"/>
              </w:rPr>
            </w:pPr>
            <w:r w:rsidRPr="00A3120C">
              <w:rPr>
                <w:b/>
                <w:sz w:val="20"/>
              </w:rPr>
              <w:t>Извещение о проведении ЭОК20 (открытый конкурс в электронной форме с 01.10.2020 года)</w:t>
            </w:r>
          </w:p>
        </w:tc>
      </w:tr>
      <w:tr w:rsidR="00C615E7" w:rsidRPr="006B1628" w:rsidTr="00C615E7">
        <w:trPr>
          <w:jc w:val="center"/>
        </w:trPr>
        <w:tc>
          <w:tcPr>
            <w:tcW w:w="683" w:type="pct"/>
            <w:shd w:val="clear" w:color="auto" w:fill="auto"/>
            <w:vAlign w:val="center"/>
          </w:tcPr>
          <w:p w:rsidR="00CE390E" w:rsidRPr="0095598C" w:rsidRDefault="00CE390E" w:rsidP="00A3120C">
            <w:pPr>
              <w:spacing w:before="0" w:after="0"/>
              <w:contextualSpacing/>
              <w:rPr>
                <w:sz w:val="20"/>
                <w:lang w:val="en-US"/>
              </w:rPr>
            </w:pPr>
            <w:r>
              <w:rPr>
                <w:b/>
                <w:bCs/>
                <w:sz w:val="20"/>
                <w:lang w:val="en-US"/>
              </w:rPr>
              <w:t>ep</w:t>
            </w:r>
            <w:r w:rsidR="00A3120C">
              <w:rPr>
                <w:b/>
                <w:bCs/>
                <w:sz w:val="20"/>
                <w:lang w:val="en-US"/>
              </w:rPr>
              <w:t>N</w:t>
            </w:r>
            <w:r w:rsidR="00A3120C" w:rsidRPr="00A3120C">
              <w:rPr>
                <w:b/>
                <w:bCs/>
                <w:sz w:val="20"/>
                <w:lang w:val="en-US"/>
              </w:rPr>
              <w:t>otificationEOK2020</w:t>
            </w:r>
          </w:p>
        </w:tc>
        <w:tc>
          <w:tcPr>
            <w:tcW w:w="830" w:type="pct"/>
            <w:shd w:val="clear" w:color="auto" w:fill="auto"/>
          </w:tcPr>
          <w:p w:rsidR="00CE390E" w:rsidRPr="006B1628" w:rsidRDefault="00CE390E" w:rsidP="00CE390E">
            <w:pPr>
              <w:spacing w:before="0" w:after="0"/>
              <w:jc w:val="both"/>
              <w:rPr>
                <w:sz w:val="20"/>
              </w:rPr>
            </w:pPr>
          </w:p>
        </w:tc>
        <w:tc>
          <w:tcPr>
            <w:tcW w:w="187" w:type="pct"/>
            <w:shd w:val="clear" w:color="auto" w:fill="auto"/>
          </w:tcPr>
          <w:p w:rsidR="00CE390E" w:rsidRPr="006B1628" w:rsidRDefault="00CE390E" w:rsidP="00CE390E">
            <w:pPr>
              <w:spacing w:before="0" w:after="0"/>
              <w:jc w:val="center"/>
              <w:rPr>
                <w:sz w:val="20"/>
              </w:rPr>
            </w:pPr>
          </w:p>
        </w:tc>
        <w:tc>
          <w:tcPr>
            <w:tcW w:w="539" w:type="pct"/>
            <w:shd w:val="clear" w:color="auto" w:fill="auto"/>
          </w:tcPr>
          <w:p w:rsidR="00CE390E" w:rsidRPr="006B1628" w:rsidRDefault="00CE390E" w:rsidP="00CE390E">
            <w:pPr>
              <w:spacing w:before="0" w:after="0"/>
              <w:jc w:val="center"/>
              <w:rPr>
                <w:sz w:val="20"/>
              </w:rPr>
            </w:pPr>
          </w:p>
        </w:tc>
        <w:tc>
          <w:tcPr>
            <w:tcW w:w="1348" w:type="pct"/>
            <w:shd w:val="clear" w:color="auto" w:fill="auto"/>
          </w:tcPr>
          <w:p w:rsidR="00CE390E" w:rsidRPr="006B1628" w:rsidRDefault="00CE390E" w:rsidP="00CE390E">
            <w:pPr>
              <w:spacing w:before="0" w:after="0"/>
              <w:jc w:val="both"/>
              <w:rPr>
                <w:sz w:val="20"/>
              </w:rPr>
            </w:pPr>
          </w:p>
        </w:tc>
        <w:tc>
          <w:tcPr>
            <w:tcW w:w="1414" w:type="pct"/>
            <w:gridSpan w:val="2"/>
            <w:shd w:val="clear" w:color="auto" w:fill="auto"/>
          </w:tcPr>
          <w:p w:rsidR="00CE390E" w:rsidRPr="006B1628" w:rsidRDefault="00CE390E" w:rsidP="00CE390E">
            <w:pPr>
              <w:spacing w:before="0" w:after="0"/>
              <w:jc w:val="both"/>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162C8B" w:rsidRDefault="00CE390E" w:rsidP="00CE390E">
            <w:pPr>
              <w:spacing w:before="0" w:after="0"/>
              <w:jc w:val="both"/>
              <w:rPr>
                <w:sz w:val="20"/>
              </w:rPr>
            </w:pPr>
            <w:r w:rsidRPr="00162C8B">
              <w:rPr>
                <w:sz w:val="20"/>
              </w:rPr>
              <w:t>schemeVersion</w:t>
            </w:r>
          </w:p>
        </w:tc>
        <w:tc>
          <w:tcPr>
            <w:tcW w:w="187" w:type="pct"/>
            <w:shd w:val="clear" w:color="auto" w:fill="auto"/>
          </w:tcPr>
          <w:p w:rsidR="00CE390E" w:rsidRPr="00162C8B" w:rsidRDefault="00CE390E" w:rsidP="00CE390E">
            <w:pPr>
              <w:spacing w:before="0" w:after="0"/>
              <w:jc w:val="center"/>
              <w:rPr>
                <w:sz w:val="20"/>
              </w:rPr>
            </w:pPr>
            <w:r w:rsidRPr="00162C8B">
              <w:rPr>
                <w:sz w:val="20"/>
              </w:rPr>
              <w:t>О</w:t>
            </w:r>
          </w:p>
        </w:tc>
        <w:tc>
          <w:tcPr>
            <w:tcW w:w="539" w:type="pct"/>
            <w:shd w:val="clear" w:color="auto" w:fill="auto"/>
          </w:tcPr>
          <w:p w:rsidR="00CE390E" w:rsidRPr="00162C8B" w:rsidRDefault="00CE390E" w:rsidP="00CE390E">
            <w:pPr>
              <w:spacing w:before="0" w:after="0"/>
              <w:jc w:val="center"/>
              <w:rPr>
                <w:sz w:val="20"/>
              </w:rPr>
            </w:pPr>
            <w:r w:rsidRPr="00162C8B">
              <w:rPr>
                <w:sz w:val="20"/>
              </w:rPr>
              <w:t>T</w:t>
            </w:r>
          </w:p>
        </w:tc>
        <w:tc>
          <w:tcPr>
            <w:tcW w:w="1348" w:type="pct"/>
            <w:shd w:val="clear" w:color="auto" w:fill="auto"/>
          </w:tcPr>
          <w:p w:rsidR="00CE390E" w:rsidRPr="00162C8B" w:rsidRDefault="00CE390E" w:rsidP="00CE390E">
            <w:pPr>
              <w:spacing w:before="0" w:after="0"/>
              <w:jc w:val="both"/>
              <w:rPr>
                <w:sz w:val="20"/>
              </w:rPr>
            </w:pPr>
            <w:r w:rsidRPr="00301389">
              <w:rPr>
                <w:sz w:val="20"/>
              </w:rPr>
              <w:t>Атрибут. Принимаемый номер версии схемы элемента</w:t>
            </w:r>
          </w:p>
        </w:tc>
        <w:tc>
          <w:tcPr>
            <w:tcW w:w="1414" w:type="pct"/>
            <w:gridSpan w:val="2"/>
            <w:shd w:val="clear" w:color="auto" w:fill="auto"/>
            <w:vAlign w:val="center"/>
          </w:tcPr>
          <w:p w:rsidR="00CE390E" w:rsidRPr="00301389" w:rsidRDefault="00CE390E" w:rsidP="00CE390E">
            <w:pPr>
              <w:spacing w:before="0" w:after="0"/>
              <w:contextualSpacing/>
              <w:rPr>
                <w:sz w:val="20"/>
              </w:rPr>
            </w:pPr>
            <w:r w:rsidRPr="00301389">
              <w:rPr>
                <w:sz w:val="20"/>
              </w:rPr>
              <w:t>Допустимые значения:</w:t>
            </w:r>
          </w:p>
          <w:p w:rsidR="00CE390E" w:rsidRPr="00301389" w:rsidRDefault="00CE390E" w:rsidP="00CE390E">
            <w:pPr>
              <w:spacing w:before="0" w:after="0"/>
              <w:contextualSpacing/>
              <w:rPr>
                <w:sz w:val="20"/>
              </w:rPr>
            </w:pPr>
            <w:r>
              <w:rPr>
                <w:sz w:val="20"/>
              </w:rPr>
              <w:t>10.3</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N</w:t>
            </w:r>
          </w:p>
        </w:tc>
        <w:tc>
          <w:tcPr>
            <w:tcW w:w="1348" w:type="pct"/>
            <w:shd w:val="clear" w:color="auto" w:fill="auto"/>
          </w:tcPr>
          <w:p w:rsidR="00CE390E" w:rsidRPr="00C316CF" w:rsidRDefault="00CE390E" w:rsidP="00CE390E">
            <w:pPr>
              <w:spacing w:before="0" w:after="0"/>
              <w:rPr>
                <w:sz w:val="20"/>
              </w:rPr>
            </w:pPr>
            <w:r>
              <w:rPr>
                <w:sz w:val="20"/>
              </w:rPr>
              <w:t>Идентификатор документа ЕИС</w:t>
            </w:r>
          </w:p>
        </w:tc>
        <w:tc>
          <w:tcPr>
            <w:tcW w:w="1414" w:type="pct"/>
            <w:gridSpan w:val="2"/>
            <w:shd w:val="clear" w:color="auto" w:fill="auto"/>
          </w:tcPr>
          <w:p w:rsidR="00CE390E" w:rsidRDefault="00CE390E" w:rsidP="00CE390E">
            <w:pPr>
              <w:spacing w:before="0" w:after="0"/>
              <w:rPr>
                <w:sz w:val="20"/>
              </w:rPr>
            </w:pPr>
            <w:r w:rsidRPr="00C316CF">
              <w:rPr>
                <w:sz w:val="20"/>
              </w:rPr>
              <w:t xml:space="preserve">64-битное целое число. </w:t>
            </w:r>
          </w:p>
          <w:p w:rsidR="00CE390E" w:rsidRPr="00C316CF" w:rsidRDefault="00CE390E" w:rsidP="00CE390E">
            <w:pPr>
              <w:spacing w:before="0" w:after="0"/>
              <w:rPr>
                <w:sz w:val="20"/>
              </w:rPr>
            </w:pPr>
            <w:r w:rsidRPr="00C316CF">
              <w:rPr>
                <w:sz w:val="20"/>
              </w:rPr>
              <w:t>Обязателен для заполнения при приеме изменения проекта документа</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externalId</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T [ 1 - 40 ]</w:t>
            </w:r>
          </w:p>
        </w:tc>
        <w:tc>
          <w:tcPr>
            <w:tcW w:w="1348" w:type="pct"/>
            <w:shd w:val="clear" w:color="auto" w:fill="auto"/>
          </w:tcPr>
          <w:p w:rsidR="00CE390E" w:rsidRPr="00C316CF" w:rsidRDefault="00CE390E" w:rsidP="00CE390E">
            <w:pPr>
              <w:spacing w:before="0" w:after="0"/>
              <w:rPr>
                <w:sz w:val="20"/>
              </w:rPr>
            </w:pPr>
            <w:r w:rsidRPr="00C316CF">
              <w:rPr>
                <w:sz w:val="20"/>
              </w:rPr>
              <w:t>В</w:t>
            </w:r>
            <w:r>
              <w:rPr>
                <w:sz w:val="20"/>
              </w:rPr>
              <w:t>нешний идентификатор документа</w:t>
            </w:r>
          </w:p>
        </w:tc>
        <w:tc>
          <w:tcPr>
            <w:tcW w:w="1414" w:type="pct"/>
            <w:gridSpan w:val="2"/>
            <w:shd w:val="clear" w:color="auto" w:fill="auto"/>
          </w:tcPr>
          <w:p w:rsidR="00CE390E" w:rsidRPr="00C316CF" w:rsidRDefault="00CE390E" w:rsidP="00CE390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versionNumber</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Pr>
                <w:sz w:val="20"/>
              </w:rPr>
              <w:t>N</w:t>
            </w:r>
          </w:p>
        </w:tc>
        <w:tc>
          <w:tcPr>
            <w:tcW w:w="1348" w:type="pct"/>
            <w:shd w:val="clear" w:color="auto" w:fill="auto"/>
          </w:tcPr>
          <w:p w:rsidR="00CE390E" w:rsidRPr="00C316CF" w:rsidRDefault="00CE390E" w:rsidP="00CE390E">
            <w:pPr>
              <w:spacing w:before="0" w:after="0"/>
              <w:rPr>
                <w:sz w:val="20"/>
              </w:rPr>
            </w:pPr>
            <w:r w:rsidRPr="00C316CF">
              <w:rPr>
                <w:sz w:val="20"/>
              </w:rPr>
              <w:t>Номер версии документа</w:t>
            </w:r>
          </w:p>
        </w:tc>
        <w:tc>
          <w:tcPr>
            <w:tcW w:w="1414" w:type="pct"/>
            <w:gridSpan w:val="2"/>
            <w:shd w:val="clear" w:color="auto" w:fill="auto"/>
          </w:tcPr>
          <w:p w:rsidR="00CE390E" w:rsidRDefault="00CE390E" w:rsidP="00CE390E">
            <w:pPr>
              <w:spacing w:before="0" w:after="0"/>
              <w:rPr>
                <w:sz w:val="20"/>
              </w:rPr>
            </w:pPr>
            <w:r w:rsidRPr="00C316CF">
              <w:rPr>
                <w:sz w:val="20"/>
              </w:rPr>
              <w:t xml:space="preserve">32-битное целое число. </w:t>
            </w:r>
          </w:p>
          <w:p w:rsidR="00CE390E" w:rsidRDefault="00CE390E" w:rsidP="00CE390E">
            <w:pPr>
              <w:spacing w:before="0" w:after="0"/>
              <w:rPr>
                <w:sz w:val="20"/>
              </w:rPr>
            </w:pPr>
            <w:r>
              <w:rPr>
                <w:sz w:val="20"/>
              </w:rPr>
              <w:t>Допустимы только неотрицательные числа</w:t>
            </w:r>
          </w:p>
          <w:p w:rsidR="00CE390E" w:rsidRPr="00B3157E" w:rsidRDefault="00CE390E" w:rsidP="00CE390E">
            <w:pPr>
              <w:spacing w:before="0" w:after="0"/>
              <w:rPr>
                <w:sz w:val="20"/>
              </w:rPr>
            </w:pPr>
            <w:r w:rsidRPr="00B3157E">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w:t>
            </w:r>
          </w:p>
          <w:p w:rsidR="00CE390E" w:rsidRPr="00C316CF" w:rsidRDefault="00CE390E" w:rsidP="00CE390E">
            <w:pPr>
              <w:spacing w:before="0" w:after="0"/>
              <w:rPr>
                <w:sz w:val="20"/>
              </w:rPr>
            </w:pPr>
            <w:r w:rsidRPr="00B3157E">
              <w:rPr>
                <w:sz w:val="20"/>
              </w:rPr>
              <w:t>При приеме изменений документа контролируется последовательность нумерации</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commonInfo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Общая информация</w:t>
            </w:r>
          </w:p>
        </w:tc>
        <w:tc>
          <w:tcPr>
            <w:tcW w:w="1414"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purchaseResponsibleInfo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Информация об организации, осуществляющей размещение</w:t>
            </w:r>
          </w:p>
        </w:tc>
        <w:tc>
          <w:tcPr>
            <w:tcW w:w="1414" w:type="pct"/>
            <w:gridSpan w:val="2"/>
            <w:shd w:val="clear" w:color="auto" w:fill="auto"/>
          </w:tcPr>
          <w:p w:rsidR="00CE390E" w:rsidRPr="00C316CF" w:rsidRDefault="00CE390E" w:rsidP="00CE390E">
            <w:pPr>
              <w:spacing w:before="0" w:after="0"/>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Pr>
                <w:sz w:val="20"/>
              </w:rPr>
              <w:t>Печатная форма документа</w:t>
            </w:r>
          </w:p>
        </w:tc>
        <w:tc>
          <w:tcPr>
            <w:tcW w:w="1414" w:type="pct"/>
            <w:gridSpan w:val="2"/>
            <w:shd w:val="clear" w:color="auto" w:fill="auto"/>
          </w:tcPr>
          <w:p w:rsidR="00CE390E" w:rsidRDefault="00CE390E" w:rsidP="00CE390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extPrintFormInfo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 xml:space="preserve">Электронный документ, </w:t>
            </w:r>
            <w:r w:rsidRPr="00C316CF">
              <w:rPr>
                <w:sz w:val="20"/>
              </w:rPr>
              <w:lastRenderedPageBreak/>
              <w:t>полученный из внешней системы</w:t>
            </w:r>
          </w:p>
        </w:tc>
        <w:tc>
          <w:tcPr>
            <w:tcW w:w="1414" w:type="pct"/>
            <w:gridSpan w:val="2"/>
            <w:shd w:val="clear" w:color="auto" w:fill="auto"/>
          </w:tcPr>
          <w:p w:rsidR="00CE390E" w:rsidRDefault="00CE390E" w:rsidP="00CE390E">
            <w:pPr>
              <w:spacing w:before="0" w:after="0"/>
              <w:rPr>
                <w:sz w:val="20"/>
              </w:rPr>
            </w:pPr>
            <w:r w:rsidRPr="00E847A7">
              <w:rPr>
                <w:sz w:val="20"/>
              </w:rPr>
              <w:lastRenderedPageBreak/>
              <w:t>Игнорируется при приеме-</w:t>
            </w:r>
            <w:r w:rsidRPr="00E847A7">
              <w:rPr>
                <w:sz w:val="20"/>
              </w:rPr>
              <w:lastRenderedPageBreak/>
              <w:t>передаче, добавлено на развити</w:t>
            </w:r>
            <w:r>
              <w:rPr>
                <w:sz w:val="20"/>
              </w:rPr>
              <w:t>е</w:t>
            </w:r>
          </w:p>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attachmentsInfo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Вложенные файлы</w:t>
            </w:r>
          </w:p>
        </w:tc>
        <w:tc>
          <w:tcPr>
            <w:tcW w:w="1414"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notificationInfo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О</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AC0F8B" w:rsidRDefault="00112F8B" w:rsidP="00CE390E">
            <w:pPr>
              <w:spacing w:before="0" w:after="0"/>
              <w:rPr>
                <w:sz w:val="20"/>
              </w:rPr>
            </w:pPr>
            <w:r w:rsidRPr="00112F8B">
              <w:rPr>
                <w:bCs/>
                <w:sz w:val="20"/>
              </w:rPr>
              <w:t>Информация о проведении ЭОК20 (открытый конкурс в электронной форме с 2020 года)</w:t>
            </w:r>
          </w:p>
        </w:tc>
        <w:tc>
          <w:tcPr>
            <w:tcW w:w="1414" w:type="pct"/>
            <w:gridSpan w:val="2"/>
            <w:shd w:val="clear" w:color="auto" w:fill="auto"/>
          </w:tcPr>
          <w:p w:rsidR="00CE390E" w:rsidRPr="00C316CF" w:rsidRDefault="00CE390E" w:rsidP="00CE390E">
            <w:pPr>
              <w:spacing w:before="0" w:after="0"/>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C316CF" w:rsidRDefault="00CE390E" w:rsidP="00CE390E">
            <w:pPr>
              <w:spacing w:before="0" w:after="0"/>
              <w:rPr>
                <w:sz w:val="20"/>
              </w:rPr>
            </w:pPr>
            <w:r w:rsidRPr="00C316CF">
              <w:rPr>
                <w:sz w:val="20"/>
              </w:rPr>
              <w:t>modificationInfo</w:t>
            </w:r>
          </w:p>
        </w:tc>
        <w:tc>
          <w:tcPr>
            <w:tcW w:w="187" w:type="pct"/>
            <w:shd w:val="clear" w:color="auto" w:fill="auto"/>
          </w:tcPr>
          <w:p w:rsidR="00CE390E" w:rsidRPr="00C316CF" w:rsidRDefault="00CE390E" w:rsidP="00CE390E">
            <w:pPr>
              <w:spacing w:before="0" w:after="0"/>
              <w:jc w:val="center"/>
              <w:rPr>
                <w:sz w:val="20"/>
              </w:rPr>
            </w:pPr>
            <w:r w:rsidRPr="00C316CF">
              <w:rPr>
                <w:sz w:val="20"/>
              </w:rPr>
              <w:t>Н</w:t>
            </w:r>
          </w:p>
        </w:tc>
        <w:tc>
          <w:tcPr>
            <w:tcW w:w="539" w:type="pct"/>
            <w:shd w:val="clear" w:color="auto" w:fill="auto"/>
          </w:tcPr>
          <w:p w:rsidR="00CE390E" w:rsidRPr="00C316CF" w:rsidRDefault="00CE390E" w:rsidP="00CE390E">
            <w:pPr>
              <w:spacing w:before="0" w:after="0"/>
              <w:jc w:val="center"/>
              <w:rPr>
                <w:sz w:val="20"/>
              </w:rPr>
            </w:pPr>
            <w:r w:rsidRPr="00C316CF">
              <w:rPr>
                <w:sz w:val="20"/>
              </w:rPr>
              <w:t>S</w:t>
            </w:r>
          </w:p>
        </w:tc>
        <w:tc>
          <w:tcPr>
            <w:tcW w:w="1348" w:type="pct"/>
            <w:shd w:val="clear" w:color="auto" w:fill="auto"/>
          </w:tcPr>
          <w:p w:rsidR="00CE390E" w:rsidRPr="00C316CF" w:rsidRDefault="00CE390E" w:rsidP="00CE390E">
            <w:pPr>
              <w:spacing w:before="0" w:after="0"/>
              <w:rPr>
                <w:sz w:val="20"/>
              </w:rPr>
            </w:pPr>
            <w:r w:rsidRPr="00C316CF">
              <w:rPr>
                <w:sz w:val="20"/>
              </w:rPr>
              <w:t>Основание внесения изменений</w:t>
            </w:r>
          </w:p>
        </w:tc>
        <w:tc>
          <w:tcPr>
            <w:tcW w:w="1414" w:type="pct"/>
            <w:gridSpan w:val="2"/>
            <w:shd w:val="clear" w:color="auto" w:fill="auto"/>
          </w:tcPr>
          <w:p w:rsidR="00CE390E" w:rsidRPr="00C316CF" w:rsidRDefault="00CE390E" w:rsidP="00CE390E">
            <w:pPr>
              <w:spacing w:before="0" w:after="0"/>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6B1628" w:rsidTr="00C615E7">
        <w:trPr>
          <w:jc w:val="center"/>
        </w:trPr>
        <w:tc>
          <w:tcPr>
            <w:tcW w:w="5000" w:type="pct"/>
            <w:gridSpan w:val="7"/>
            <w:shd w:val="clear" w:color="auto" w:fill="auto"/>
            <w:vAlign w:val="center"/>
          </w:tcPr>
          <w:p w:rsidR="00CE390E" w:rsidRPr="006B1628" w:rsidRDefault="00112F8B" w:rsidP="00CE390E">
            <w:pPr>
              <w:keepNext/>
              <w:spacing w:before="0" w:after="0"/>
              <w:contextualSpacing/>
              <w:jc w:val="center"/>
              <w:rPr>
                <w:b/>
                <w:sz w:val="20"/>
              </w:rPr>
            </w:pPr>
            <w:r w:rsidRPr="00112F8B">
              <w:rPr>
                <w:b/>
                <w:bCs/>
                <w:sz w:val="20"/>
              </w:rPr>
              <w:t>Информация о проведении ЭОК20 (открытый конкурс в электронной форме с 2020 года)</w:t>
            </w:r>
          </w:p>
        </w:tc>
      </w:tr>
      <w:tr w:rsidR="00C615E7" w:rsidRPr="00301389" w:rsidTr="00C615E7">
        <w:trPr>
          <w:jc w:val="center"/>
        </w:trPr>
        <w:tc>
          <w:tcPr>
            <w:tcW w:w="683" w:type="pct"/>
            <w:shd w:val="clear" w:color="auto" w:fill="auto"/>
          </w:tcPr>
          <w:p w:rsidR="00CE390E" w:rsidRPr="00112F8B" w:rsidRDefault="00112F8B" w:rsidP="00CE390E">
            <w:pPr>
              <w:spacing w:before="0" w:after="0"/>
              <w:jc w:val="both"/>
              <w:rPr>
                <w:b/>
                <w:sz w:val="20"/>
              </w:rPr>
            </w:pPr>
            <w:r w:rsidRPr="00112F8B">
              <w:rPr>
                <w:b/>
                <w:sz w:val="20"/>
              </w:rPr>
              <w:t>notificationInfo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4"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procedureInfo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536289">
              <w:rPr>
                <w:sz w:val="20"/>
              </w:rPr>
              <w:t>Информация о процедуре закупки</w:t>
            </w:r>
          </w:p>
        </w:tc>
        <w:tc>
          <w:tcPr>
            <w:tcW w:w="1414" w:type="pct"/>
            <w:gridSpan w:val="2"/>
            <w:shd w:val="clear" w:color="auto" w:fill="auto"/>
          </w:tcPr>
          <w:p w:rsidR="00CE390E" w:rsidRPr="00162C8B" w:rsidRDefault="00CE390E" w:rsidP="00CE390E">
            <w:pPr>
              <w:spacing w:before="0" w:after="0"/>
              <w:jc w:val="both"/>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contractConditionsInfo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Условия контракта</w:t>
            </w:r>
          </w:p>
        </w:tc>
        <w:tc>
          <w:tcPr>
            <w:tcW w:w="1414"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customerRequirementsInfo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 заказчиков</w:t>
            </w:r>
          </w:p>
        </w:tc>
        <w:tc>
          <w:tcPr>
            <w:tcW w:w="1414"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purchaseObjectsInfo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Объекты закупки</w:t>
            </w:r>
          </w:p>
        </w:tc>
        <w:tc>
          <w:tcPr>
            <w:tcW w:w="1414"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62028F" w:rsidRPr="00301389" w:rsidRDefault="0062028F" w:rsidP="0062028F">
            <w:pPr>
              <w:spacing w:before="0" w:after="0"/>
              <w:contextualSpacing/>
              <w:rPr>
                <w:sz w:val="20"/>
              </w:rPr>
            </w:pPr>
          </w:p>
        </w:tc>
        <w:tc>
          <w:tcPr>
            <w:tcW w:w="830" w:type="pct"/>
            <w:shd w:val="clear" w:color="auto" w:fill="auto"/>
          </w:tcPr>
          <w:p w:rsidR="0062028F" w:rsidRPr="00A63BD0" w:rsidRDefault="0062028F" w:rsidP="0062028F">
            <w:pPr>
              <w:spacing w:after="0"/>
              <w:jc w:val="both"/>
              <w:rPr>
                <w:sz w:val="20"/>
              </w:rPr>
            </w:pPr>
            <w:r w:rsidRPr="0062028F">
              <w:rPr>
                <w:sz w:val="20"/>
              </w:rPr>
              <w:t>criteriaInfo</w:t>
            </w:r>
          </w:p>
        </w:tc>
        <w:tc>
          <w:tcPr>
            <w:tcW w:w="187" w:type="pct"/>
            <w:shd w:val="clear" w:color="auto" w:fill="auto"/>
          </w:tcPr>
          <w:p w:rsidR="0062028F" w:rsidRPr="00A63BD0" w:rsidRDefault="0062028F" w:rsidP="0062028F">
            <w:pPr>
              <w:spacing w:after="0"/>
              <w:jc w:val="center"/>
              <w:rPr>
                <w:sz w:val="20"/>
              </w:rPr>
            </w:pPr>
            <w:r w:rsidRPr="00A63BD0">
              <w:rPr>
                <w:sz w:val="20"/>
              </w:rPr>
              <w:t>О</w:t>
            </w:r>
          </w:p>
        </w:tc>
        <w:tc>
          <w:tcPr>
            <w:tcW w:w="539" w:type="pct"/>
            <w:shd w:val="clear" w:color="auto" w:fill="auto"/>
          </w:tcPr>
          <w:p w:rsidR="0062028F" w:rsidRPr="00A63BD0" w:rsidRDefault="0062028F" w:rsidP="0062028F">
            <w:pPr>
              <w:spacing w:after="0"/>
              <w:jc w:val="center"/>
              <w:rPr>
                <w:sz w:val="20"/>
              </w:rPr>
            </w:pPr>
            <w:r w:rsidRPr="00A63BD0">
              <w:rPr>
                <w:sz w:val="20"/>
              </w:rPr>
              <w:t>S</w:t>
            </w:r>
          </w:p>
        </w:tc>
        <w:tc>
          <w:tcPr>
            <w:tcW w:w="1348" w:type="pct"/>
            <w:shd w:val="clear" w:color="auto" w:fill="auto"/>
          </w:tcPr>
          <w:p w:rsidR="0062028F" w:rsidRPr="00A63BD0" w:rsidRDefault="0062028F" w:rsidP="0062028F">
            <w:pPr>
              <w:spacing w:after="0"/>
              <w:jc w:val="both"/>
              <w:rPr>
                <w:sz w:val="20"/>
              </w:rPr>
            </w:pPr>
            <w:r w:rsidRPr="0062028F">
              <w:rPr>
                <w:sz w:val="20"/>
              </w:rPr>
              <w:t>Критерии оценки</w:t>
            </w:r>
          </w:p>
        </w:tc>
        <w:tc>
          <w:tcPr>
            <w:tcW w:w="1414" w:type="pct"/>
            <w:gridSpan w:val="2"/>
            <w:shd w:val="clear" w:color="auto" w:fill="auto"/>
          </w:tcPr>
          <w:p w:rsidR="0062028F" w:rsidRDefault="0062028F" w:rsidP="0062028F">
            <w:pPr>
              <w:spacing w:before="0" w:after="0"/>
              <w:jc w:val="both"/>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preferensesInfo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Преимущества</w:t>
            </w:r>
          </w:p>
        </w:tc>
        <w:tc>
          <w:tcPr>
            <w:tcW w:w="1414"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requirementsInfo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Требования</w:t>
            </w:r>
          </w:p>
        </w:tc>
        <w:tc>
          <w:tcPr>
            <w:tcW w:w="1414" w:type="pct"/>
            <w:gridSpan w:val="2"/>
            <w:shd w:val="clear" w:color="auto" w:fill="auto"/>
          </w:tcPr>
          <w:p w:rsidR="00CE390E" w:rsidRPr="00162C8B" w:rsidRDefault="00CE390E" w:rsidP="008070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w:t>
            </w:r>
            <w:r w:rsidR="008070CF">
              <w:rPr>
                <w:sz w:val="20"/>
              </w:rPr>
              <w:t>А</w:t>
            </w:r>
            <w:r w:rsidRPr="00CA43E0">
              <w:rPr>
                <w:sz w:val="20"/>
              </w:rPr>
              <w:t>20 (</w:t>
            </w:r>
            <w:r w:rsidR="008070CF">
              <w:rPr>
                <w:sz w:val="20"/>
              </w:rPr>
              <w:t xml:space="preserve">Электронный </w:t>
            </w:r>
            <w:r w:rsidR="008070CF">
              <w:rPr>
                <w:sz w:val="20"/>
              </w:rPr>
              <w:lastRenderedPageBreak/>
              <w:t xml:space="preserve">аукцион </w:t>
            </w:r>
            <w:r w:rsidRPr="00CA43E0">
              <w:rPr>
                <w:sz w:val="20"/>
              </w:rPr>
              <w:t>с 01.10.2020 года)</w:t>
            </w:r>
            <w:r w:rsidRPr="00CA43E0">
              <w:rPr>
                <w:bCs/>
                <w:sz w:val="20"/>
              </w:rPr>
              <w:t>» (</w:t>
            </w:r>
            <w:r w:rsidRPr="00CA43E0">
              <w:rPr>
                <w:bCs/>
                <w:sz w:val="20"/>
                <w:lang w:val="en-US"/>
              </w:rPr>
              <w:t>epN</w:t>
            </w:r>
            <w:r w:rsidRPr="00CA43E0">
              <w:rPr>
                <w:bCs/>
                <w:sz w:val="20"/>
              </w:rPr>
              <w:t>otificationE</w:t>
            </w:r>
            <w:r w:rsidR="008070CF">
              <w:rPr>
                <w:bCs/>
                <w:sz w:val="20"/>
                <w:lang w:val="en-US"/>
              </w:rPr>
              <w:t>A</w:t>
            </w:r>
            <w:r w:rsidRPr="00CA43E0">
              <w:rPr>
                <w:bCs/>
                <w:sz w:val="20"/>
              </w:rPr>
              <w:t>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restrictionsInfo</w:t>
            </w:r>
          </w:p>
        </w:tc>
        <w:tc>
          <w:tcPr>
            <w:tcW w:w="187" w:type="pct"/>
            <w:shd w:val="clear" w:color="auto" w:fill="auto"/>
          </w:tcPr>
          <w:p w:rsidR="00CE390E" w:rsidRPr="00A63BD0" w:rsidRDefault="00CE390E" w:rsidP="00CE390E">
            <w:pPr>
              <w:spacing w:after="0"/>
              <w:jc w:val="center"/>
              <w:rPr>
                <w:sz w:val="20"/>
              </w:rPr>
            </w:pPr>
            <w:r w:rsidRPr="00A63BD0">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48" w:type="pct"/>
            <w:shd w:val="clear" w:color="auto" w:fill="auto"/>
          </w:tcPr>
          <w:p w:rsidR="00CE390E" w:rsidRPr="00A63BD0" w:rsidRDefault="00CE390E" w:rsidP="00CE390E">
            <w:pPr>
              <w:spacing w:after="0"/>
              <w:jc w:val="both"/>
              <w:rPr>
                <w:sz w:val="20"/>
              </w:rPr>
            </w:pPr>
            <w:r w:rsidRPr="00A63BD0">
              <w:rPr>
                <w:sz w:val="20"/>
              </w:rPr>
              <w:t>Ограничения</w:t>
            </w:r>
          </w:p>
        </w:tc>
        <w:tc>
          <w:tcPr>
            <w:tcW w:w="1414" w:type="pct"/>
            <w:gridSpan w:val="2"/>
            <w:shd w:val="clear" w:color="auto" w:fill="auto"/>
          </w:tcPr>
          <w:p w:rsidR="00CE390E" w:rsidRPr="00162C8B" w:rsidRDefault="00CE390E"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536289">
              <w:rPr>
                <w:sz w:val="20"/>
              </w:rPr>
              <w:t>flags</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536289">
              <w:rPr>
                <w:sz w:val="20"/>
              </w:rPr>
              <w:t>Логические признаки извещения</w:t>
            </w:r>
          </w:p>
        </w:tc>
        <w:tc>
          <w:tcPr>
            <w:tcW w:w="1414"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E390E" w:rsidRPr="006B1628" w:rsidTr="00C615E7">
        <w:trPr>
          <w:jc w:val="center"/>
        </w:trPr>
        <w:tc>
          <w:tcPr>
            <w:tcW w:w="5000" w:type="pct"/>
            <w:gridSpan w:val="7"/>
            <w:shd w:val="clear" w:color="auto" w:fill="auto"/>
            <w:vAlign w:val="center"/>
          </w:tcPr>
          <w:p w:rsidR="00CE390E" w:rsidRPr="006B1628" w:rsidRDefault="00CE390E" w:rsidP="00CE390E">
            <w:pPr>
              <w:keepNext/>
              <w:spacing w:before="0" w:after="0"/>
              <w:contextualSpacing/>
              <w:jc w:val="center"/>
              <w:rPr>
                <w:b/>
                <w:sz w:val="20"/>
              </w:rPr>
            </w:pPr>
            <w:r w:rsidRPr="00FF48FF">
              <w:rPr>
                <w:b/>
                <w:bCs/>
                <w:sz w:val="20"/>
              </w:rPr>
              <w:t>Информация о процедуре закупки</w:t>
            </w:r>
          </w:p>
        </w:tc>
      </w:tr>
      <w:tr w:rsidR="00C615E7" w:rsidRPr="00301389" w:rsidTr="00C615E7">
        <w:trPr>
          <w:jc w:val="center"/>
        </w:trPr>
        <w:tc>
          <w:tcPr>
            <w:tcW w:w="683" w:type="pct"/>
            <w:shd w:val="clear" w:color="auto" w:fill="auto"/>
          </w:tcPr>
          <w:p w:rsidR="00CE390E" w:rsidRPr="00162C8B" w:rsidRDefault="00CE390E" w:rsidP="00CE390E">
            <w:pPr>
              <w:spacing w:before="0" w:after="0"/>
              <w:jc w:val="both"/>
              <w:rPr>
                <w:sz w:val="20"/>
              </w:rPr>
            </w:pPr>
            <w:r w:rsidRPr="00FF48FF">
              <w:rPr>
                <w:b/>
                <w:bCs/>
                <w:sz w:val="20"/>
              </w:rPr>
              <w:t>procedureInfo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4"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FF48FF">
              <w:rPr>
                <w:sz w:val="20"/>
              </w:rPr>
              <w:t>collectingInfo</w:t>
            </w:r>
          </w:p>
        </w:tc>
        <w:tc>
          <w:tcPr>
            <w:tcW w:w="187" w:type="pct"/>
            <w:shd w:val="clear" w:color="auto" w:fill="auto"/>
          </w:tcPr>
          <w:p w:rsidR="00CE390E" w:rsidRPr="00FF48FF" w:rsidRDefault="00CE390E" w:rsidP="00CE390E">
            <w:pPr>
              <w:spacing w:after="0"/>
              <w:jc w:val="center"/>
              <w:rPr>
                <w:sz w:val="20"/>
              </w:rPr>
            </w:pPr>
            <w:r>
              <w:rPr>
                <w:sz w:val="20"/>
              </w:rPr>
              <w:t>О</w:t>
            </w:r>
          </w:p>
        </w:tc>
        <w:tc>
          <w:tcPr>
            <w:tcW w:w="539" w:type="pct"/>
            <w:shd w:val="clear" w:color="auto" w:fill="auto"/>
          </w:tcPr>
          <w:p w:rsidR="00CE390E" w:rsidRPr="00FF48FF" w:rsidRDefault="00CE390E" w:rsidP="00CE390E">
            <w:pPr>
              <w:spacing w:after="0"/>
              <w:jc w:val="center"/>
              <w:rPr>
                <w:sz w:val="20"/>
                <w:lang w:val="en-US"/>
              </w:rPr>
            </w:pPr>
            <w:r>
              <w:rPr>
                <w:sz w:val="20"/>
                <w:lang w:val="en-US"/>
              </w:rPr>
              <w:t>S</w:t>
            </w:r>
          </w:p>
        </w:tc>
        <w:tc>
          <w:tcPr>
            <w:tcW w:w="1348" w:type="pct"/>
            <w:shd w:val="clear" w:color="auto" w:fill="auto"/>
          </w:tcPr>
          <w:p w:rsidR="00CE390E" w:rsidRPr="00A63BD0" w:rsidRDefault="00CE390E" w:rsidP="00CE390E">
            <w:pPr>
              <w:spacing w:after="0"/>
              <w:jc w:val="both"/>
              <w:rPr>
                <w:sz w:val="20"/>
              </w:rPr>
            </w:pPr>
            <w:r w:rsidRPr="00FF48FF">
              <w:rPr>
                <w:sz w:val="20"/>
              </w:rPr>
              <w:t>Информация о подаче заявок</w:t>
            </w:r>
          </w:p>
        </w:tc>
        <w:tc>
          <w:tcPr>
            <w:tcW w:w="1414" w:type="pct"/>
            <w:gridSpan w:val="2"/>
            <w:shd w:val="clear" w:color="auto" w:fill="auto"/>
          </w:tcPr>
          <w:p w:rsidR="00CE390E" w:rsidRPr="00162C8B" w:rsidRDefault="002E2974" w:rsidP="00CE390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2E2974">
              <w:rPr>
                <w:sz w:val="20"/>
              </w:rPr>
              <w:t>Извещение о проведении ЭА20 (аукцион в электронной форме с 01.10.2020 года)» (epNotificationEF2020)</w:t>
            </w:r>
          </w:p>
        </w:tc>
      </w:tr>
      <w:tr w:rsidR="00C615E7" w:rsidRPr="00301389" w:rsidTr="00C615E7">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firstPartsDT</w:t>
            </w:r>
          </w:p>
        </w:tc>
        <w:tc>
          <w:tcPr>
            <w:tcW w:w="187" w:type="pct"/>
            <w:shd w:val="clear" w:color="auto" w:fill="auto"/>
          </w:tcPr>
          <w:p w:rsidR="002E2974" w:rsidRPr="00C30627" w:rsidRDefault="002E2974" w:rsidP="00B453AC">
            <w:pPr>
              <w:spacing w:after="0"/>
              <w:jc w:val="center"/>
              <w:rPr>
                <w:sz w:val="20"/>
              </w:rPr>
            </w:pPr>
            <w:del w:id="986" w:author="Yugin Vitaly" w:date="2020-09-13T19:17:00Z">
              <w:r w:rsidDel="00C30627">
                <w:rPr>
                  <w:sz w:val="20"/>
                </w:rPr>
                <w:delText>О</w:delText>
              </w:r>
            </w:del>
            <w:ins w:id="987" w:author="Yugin Vitaly" w:date="2020-09-13T19:17:00Z">
              <w:r w:rsidR="00C30627">
                <w:rPr>
                  <w:sz w:val="20"/>
                </w:rPr>
                <w:t>Н</w:t>
              </w:r>
            </w:ins>
          </w:p>
        </w:tc>
        <w:tc>
          <w:tcPr>
            <w:tcW w:w="539" w:type="pct"/>
            <w:shd w:val="clear" w:color="auto" w:fill="auto"/>
          </w:tcPr>
          <w:p w:rsidR="002E2974" w:rsidRPr="00FD557D" w:rsidRDefault="002E2974" w:rsidP="00B453AC">
            <w:pPr>
              <w:spacing w:after="0"/>
              <w:jc w:val="center"/>
              <w:rPr>
                <w:sz w:val="20"/>
                <w:lang w:val="en-US"/>
              </w:rPr>
            </w:pPr>
            <w:r>
              <w:rPr>
                <w:sz w:val="20"/>
                <w:lang w:val="en-US"/>
              </w:rPr>
              <w:t>DT</w:t>
            </w:r>
          </w:p>
        </w:tc>
        <w:tc>
          <w:tcPr>
            <w:tcW w:w="1348" w:type="pct"/>
            <w:shd w:val="clear" w:color="auto" w:fill="auto"/>
          </w:tcPr>
          <w:p w:rsidR="002E2974" w:rsidRPr="00FD557D" w:rsidRDefault="002E2974" w:rsidP="00B453AC">
            <w:pPr>
              <w:spacing w:after="0"/>
              <w:jc w:val="both"/>
              <w:rPr>
                <w:sz w:val="20"/>
              </w:rPr>
            </w:pPr>
            <w:r w:rsidRPr="002E2974">
              <w:rPr>
                <w:sz w:val="20"/>
              </w:rPr>
              <w:t>Дата и время рассмотрения и оценки первых частей заявок на участие в конкурсе</w:t>
            </w:r>
          </w:p>
        </w:tc>
        <w:tc>
          <w:tcPr>
            <w:tcW w:w="1414" w:type="pct"/>
            <w:gridSpan w:val="2"/>
            <w:shd w:val="clear" w:color="auto" w:fill="auto"/>
          </w:tcPr>
          <w:p w:rsidR="002E2974" w:rsidRPr="00FD557D" w:rsidRDefault="00C30627" w:rsidP="00B453AC">
            <w:pPr>
              <w:spacing w:before="0" w:after="0"/>
              <w:jc w:val="both"/>
              <w:rPr>
                <w:sz w:val="20"/>
              </w:rPr>
            </w:pPr>
            <w:ins w:id="988" w:author="Yugin Vitaly" w:date="2020-09-13T19:17:00Z">
              <w:r w:rsidRPr="00C30627">
                <w:rPr>
                  <w:sz w:val="20"/>
                </w:rPr>
                <w:t>Поле не заполняется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в соответствии с ч. 8 ст. 33 Закона № 44-ФЗ » (код OKB20)</w:t>
              </w:r>
            </w:ins>
          </w:p>
        </w:tc>
      </w:tr>
      <w:tr w:rsidR="00C615E7" w:rsidRPr="00301389" w:rsidTr="00C615E7">
        <w:trPr>
          <w:jc w:val="center"/>
        </w:trPr>
        <w:tc>
          <w:tcPr>
            <w:tcW w:w="683" w:type="pct"/>
            <w:shd w:val="clear" w:color="auto" w:fill="auto"/>
            <w:vAlign w:val="center"/>
          </w:tcPr>
          <w:p w:rsidR="002E2974" w:rsidRPr="00301389" w:rsidRDefault="002E2974" w:rsidP="00B453AC">
            <w:pPr>
              <w:spacing w:before="0" w:after="0"/>
              <w:contextualSpacing/>
              <w:rPr>
                <w:sz w:val="20"/>
              </w:rPr>
            </w:pPr>
          </w:p>
        </w:tc>
        <w:tc>
          <w:tcPr>
            <w:tcW w:w="830" w:type="pct"/>
            <w:shd w:val="clear" w:color="auto" w:fill="auto"/>
          </w:tcPr>
          <w:p w:rsidR="002E2974" w:rsidRPr="00FF48FF" w:rsidRDefault="002E2974" w:rsidP="00B453AC">
            <w:pPr>
              <w:spacing w:after="0"/>
              <w:jc w:val="both"/>
              <w:rPr>
                <w:sz w:val="20"/>
              </w:rPr>
            </w:pPr>
            <w:r w:rsidRPr="002E2974">
              <w:rPr>
                <w:sz w:val="20"/>
              </w:rPr>
              <w:t>secondPartsDT</w:t>
            </w:r>
          </w:p>
        </w:tc>
        <w:tc>
          <w:tcPr>
            <w:tcW w:w="187" w:type="pct"/>
            <w:shd w:val="clear" w:color="auto" w:fill="auto"/>
          </w:tcPr>
          <w:p w:rsidR="002E2974" w:rsidRPr="00FD557D" w:rsidRDefault="002E2974" w:rsidP="00B453AC">
            <w:pPr>
              <w:spacing w:after="0"/>
              <w:jc w:val="center"/>
              <w:rPr>
                <w:sz w:val="20"/>
              </w:rPr>
            </w:pPr>
            <w:r>
              <w:rPr>
                <w:sz w:val="20"/>
              </w:rPr>
              <w:t>О</w:t>
            </w:r>
          </w:p>
        </w:tc>
        <w:tc>
          <w:tcPr>
            <w:tcW w:w="539" w:type="pct"/>
            <w:shd w:val="clear" w:color="auto" w:fill="auto"/>
          </w:tcPr>
          <w:p w:rsidR="002E2974" w:rsidRPr="00FD557D" w:rsidRDefault="002E2974" w:rsidP="00B453AC">
            <w:pPr>
              <w:spacing w:after="0"/>
              <w:jc w:val="center"/>
              <w:rPr>
                <w:sz w:val="20"/>
                <w:lang w:val="en-US"/>
              </w:rPr>
            </w:pPr>
            <w:r>
              <w:rPr>
                <w:sz w:val="20"/>
                <w:lang w:val="en-US"/>
              </w:rPr>
              <w:t>DT</w:t>
            </w:r>
          </w:p>
        </w:tc>
        <w:tc>
          <w:tcPr>
            <w:tcW w:w="1348" w:type="pct"/>
            <w:shd w:val="clear" w:color="auto" w:fill="auto"/>
          </w:tcPr>
          <w:p w:rsidR="002E2974" w:rsidRPr="00FD557D" w:rsidRDefault="002E2974" w:rsidP="00B453AC">
            <w:pPr>
              <w:spacing w:after="0"/>
              <w:jc w:val="both"/>
              <w:rPr>
                <w:sz w:val="20"/>
              </w:rPr>
            </w:pPr>
            <w:r w:rsidRPr="002E2974">
              <w:rPr>
                <w:sz w:val="20"/>
              </w:rPr>
              <w:t>Дата и время рассмотрения и оценки вторых частей заявок на участие в конкурсе</w:t>
            </w:r>
          </w:p>
        </w:tc>
        <w:tc>
          <w:tcPr>
            <w:tcW w:w="1414" w:type="pct"/>
            <w:gridSpan w:val="2"/>
            <w:shd w:val="clear" w:color="auto" w:fill="auto"/>
          </w:tcPr>
          <w:p w:rsidR="002E2974" w:rsidRPr="00FD557D" w:rsidRDefault="002E2974" w:rsidP="00B453AC">
            <w:pPr>
              <w:spacing w:before="0" w:after="0"/>
              <w:jc w:val="both"/>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F48FF" w:rsidRDefault="00CE390E" w:rsidP="00CE390E">
            <w:pPr>
              <w:spacing w:after="0"/>
              <w:jc w:val="both"/>
              <w:rPr>
                <w:sz w:val="20"/>
              </w:rPr>
            </w:pPr>
            <w:r w:rsidRPr="00FD557D">
              <w:rPr>
                <w:sz w:val="20"/>
              </w:rPr>
              <w:t>summarizingDate</w:t>
            </w:r>
          </w:p>
        </w:tc>
        <w:tc>
          <w:tcPr>
            <w:tcW w:w="187" w:type="pct"/>
            <w:shd w:val="clear" w:color="auto" w:fill="auto"/>
          </w:tcPr>
          <w:p w:rsidR="00CE390E" w:rsidRPr="00FD557D" w:rsidRDefault="00CE390E" w:rsidP="00CE390E">
            <w:pPr>
              <w:spacing w:after="0"/>
              <w:jc w:val="center"/>
              <w:rPr>
                <w:sz w:val="20"/>
              </w:rPr>
            </w:pPr>
            <w:r>
              <w:rPr>
                <w:sz w:val="20"/>
              </w:rPr>
              <w:t>О</w:t>
            </w:r>
          </w:p>
        </w:tc>
        <w:tc>
          <w:tcPr>
            <w:tcW w:w="539" w:type="pct"/>
            <w:shd w:val="clear" w:color="auto" w:fill="auto"/>
          </w:tcPr>
          <w:p w:rsidR="00CE390E" w:rsidRPr="00FD557D" w:rsidRDefault="00CE390E" w:rsidP="00CE390E">
            <w:pPr>
              <w:spacing w:after="0"/>
              <w:jc w:val="center"/>
              <w:rPr>
                <w:sz w:val="20"/>
                <w:lang w:val="en-US"/>
              </w:rPr>
            </w:pPr>
            <w:r>
              <w:rPr>
                <w:sz w:val="20"/>
                <w:lang w:val="en-US"/>
              </w:rPr>
              <w:t>D</w:t>
            </w:r>
          </w:p>
        </w:tc>
        <w:tc>
          <w:tcPr>
            <w:tcW w:w="1348" w:type="pct"/>
            <w:shd w:val="clear" w:color="auto" w:fill="auto"/>
          </w:tcPr>
          <w:p w:rsidR="00CE390E" w:rsidRPr="00FD557D" w:rsidRDefault="00CE390E" w:rsidP="00CE390E">
            <w:pPr>
              <w:spacing w:after="0"/>
              <w:jc w:val="both"/>
              <w:rPr>
                <w:sz w:val="20"/>
              </w:rPr>
            </w:pPr>
            <w:r w:rsidRPr="00FD557D">
              <w:rPr>
                <w:sz w:val="20"/>
              </w:rPr>
              <w:t>Дата подведения итогов определения поставщика</w:t>
            </w:r>
          </w:p>
        </w:tc>
        <w:tc>
          <w:tcPr>
            <w:tcW w:w="1414" w:type="pct"/>
            <w:gridSpan w:val="2"/>
            <w:shd w:val="clear" w:color="auto" w:fill="auto"/>
          </w:tcPr>
          <w:p w:rsidR="00CE390E" w:rsidRPr="00FD557D" w:rsidRDefault="00CE390E" w:rsidP="00CE390E">
            <w:pPr>
              <w:spacing w:before="0" w:after="0"/>
              <w:jc w:val="both"/>
              <w:rPr>
                <w:sz w:val="20"/>
              </w:rPr>
            </w:pPr>
          </w:p>
        </w:tc>
      </w:tr>
      <w:tr w:rsidR="00C615E7"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FD557D" w:rsidRDefault="00CE390E" w:rsidP="00CE390E">
            <w:pPr>
              <w:spacing w:after="0"/>
              <w:jc w:val="both"/>
              <w:rPr>
                <w:sz w:val="20"/>
              </w:rPr>
            </w:pPr>
            <w:r w:rsidRPr="00FD557D">
              <w:rPr>
                <w:sz w:val="20"/>
              </w:rPr>
              <w:t>additionalInfo</w:t>
            </w:r>
          </w:p>
        </w:tc>
        <w:tc>
          <w:tcPr>
            <w:tcW w:w="187" w:type="pct"/>
            <w:shd w:val="clear" w:color="auto" w:fill="auto"/>
          </w:tcPr>
          <w:p w:rsidR="00CE390E" w:rsidRDefault="00CE390E" w:rsidP="00CE390E">
            <w:pPr>
              <w:spacing w:after="0"/>
              <w:jc w:val="center"/>
              <w:rPr>
                <w:sz w:val="20"/>
              </w:rPr>
            </w:pPr>
            <w:r>
              <w:rPr>
                <w:sz w:val="20"/>
              </w:rPr>
              <w:t>Н</w:t>
            </w:r>
          </w:p>
        </w:tc>
        <w:tc>
          <w:tcPr>
            <w:tcW w:w="539" w:type="pct"/>
            <w:shd w:val="clear" w:color="auto" w:fill="auto"/>
          </w:tcPr>
          <w:p w:rsidR="00CE390E" w:rsidRPr="00FD557D" w:rsidRDefault="00CE390E" w:rsidP="00CE390E">
            <w:pPr>
              <w:spacing w:after="0"/>
              <w:jc w:val="center"/>
              <w:rPr>
                <w:sz w:val="20"/>
              </w:rPr>
            </w:pPr>
            <w:r>
              <w:rPr>
                <w:sz w:val="20"/>
              </w:rPr>
              <w:t>Т(1-2000)</w:t>
            </w:r>
          </w:p>
        </w:tc>
        <w:tc>
          <w:tcPr>
            <w:tcW w:w="1348" w:type="pct"/>
            <w:shd w:val="clear" w:color="auto" w:fill="auto"/>
          </w:tcPr>
          <w:p w:rsidR="00CE390E" w:rsidRPr="00FD557D" w:rsidRDefault="00CE390E" w:rsidP="00CE390E">
            <w:pPr>
              <w:spacing w:after="0"/>
              <w:jc w:val="both"/>
              <w:rPr>
                <w:sz w:val="20"/>
              </w:rPr>
            </w:pPr>
            <w:r w:rsidRPr="00FD557D">
              <w:rPr>
                <w:sz w:val="20"/>
              </w:rPr>
              <w:t>Дополнительная информация о заключении контракта</w:t>
            </w:r>
          </w:p>
        </w:tc>
        <w:tc>
          <w:tcPr>
            <w:tcW w:w="1414" w:type="pct"/>
            <w:gridSpan w:val="2"/>
            <w:shd w:val="clear" w:color="auto" w:fill="auto"/>
          </w:tcPr>
          <w:p w:rsidR="00CE390E" w:rsidRPr="00FD557D" w:rsidRDefault="00CE390E" w:rsidP="00CE390E">
            <w:pPr>
              <w:spacing w:before="0" w:after="0"/>
              <w:jc w:val="both"/>
              <w:rPr>
                <w:sz w:val="20"/>
              </w:rPr>
            </w:pPr>
          </w:p>
        </w:tc>
      </w:tr>
      <w:tr w:rsidR="00CE390E" w:rsidRPr="006B1628" w:rsidTr="00C615E7">
        <w:trPr>
          <w:jc w:val="center"/>
        </w:trPr>
        <w:tc>
          <w:tcPr>
            <w:tcW w:w="5000" w:type="pct"/>
            <w:gridSpan w:val="7"/>
            <w:shd w:val="clear" w:color="auto" w:fill="auto"/>
            <w:vAlign w:val="center"/>
          </w:tcPr>
          <w:p w:rsidR="00CE390E" w:rsidRPr="0095435E" w:rsidRDefault="00CE390E" w:rsidP="00CE390E">
            <w:pPr>
              <w:keepNext/>
              <w:spacing w:before="0" w:after="0"/>
              <w:contextualSpacing/>
              <w:jc w:val="center"/>
              <w:rPr>
                <w:b/>
                <w:sz w:val="20"/>
              </w:rPr>
            </w:pPr>
            <w:r w:rsidRPr="00A63BD0">
              <w:rPr>
                <w:b/>
                <w:bCs/>
                <w:sz w:val="20"/>
              </w:rPr>
              <w:t>Условия контракта</w:t>
            </w:r>
          </w:p>
        </w:tc>
      </w:tr>
      <w:tr w:rsidR="00CE390E" w:rsidRPr="00301389" w:rsidTr="00C615E7">
        <w:trPr>
          <w:jc w:val="center"/>
        </w:trPr>
        <w:tc>
          <w:tcPr>
            <w:tcW w:w="683" w:type="pct"/>
            <w:shd w:val="clear" w:color="auto" w:fill="auto"/>
          </w:tcPr>
          <w:p w:rsidR="00CE390E" w:rsidRPr="00162C8B" w:rsidRDefault="00CE390E" w:rsidP="00CE390E">
            <w:pPr>
              <w:spacing w:before="0" w:after="0"/>
              <w:jc w:val="both"/>
              <w:rPr>
                <w:sz w:val="20"/>
              </w:rPr>
            </w:pPr>
            <w:r w:rsidRPr="00A63BD0">
              <w:rPr>
                <w:b/>
                <w:bCs/>
                <w:sz w:val="20"/>
              </w:rPr>
              <w:t>contractConditionsInfo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80" w:type="pct"/>
            <w:gridSpan w:val="2"/>
            <w:shd w:val="clear" w:color="auto" w:fill="auto"/>
            <w:vAlign w:val="center"/>
          </w:tcPr>
          <w:p w:rsidR="00CE390E" w:rsidRPr="00301389" w:rsidRDefault="00CE390E" w:rsidP="00CE390E">
            <w:pPr>
              <w:keepNext/>
              <w:spacing w:before="0" w:after="0"/>
              <w:contextualSpacing/>
              <w:rPr>
                <w:b/>
                <w:sz w:val="20"/>
              </w:rPr>
            </w:pPr>
          </w:p>
        </w:tc>
        <w:tc>
          <w:tcPr>
            <w:tcW w:w="1382" w:type="pct"/>
            <w:shd w:val="clear" w:color="auto" w:fill="auto"/>
            <w:vAlign w:val="center"/>
          </w:tcPr>
          <w:p w:rsidR="00CE390E" w:rsidRPr="00301389" w:rsidRDefault="00CE390E" w:rsidP="00CE390E">
            <w:pPr>
              <w:keepNext/>
              <w:spacing w:before="0" w:after="0"/>
              <w:contextualSpacing/>
              <w:rPr>
                <w:b/>
                <w:sz w:val="20"/>
              </w:rPr>
            </w:pPr>
          </w:p>
        </w:tc>
      </w:tr>
      <w:tr w:rsidR="00CE390E"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A63BD0">
              <w:rPr>
                <w:sz w:val="20"/>
              </w:rPr>
              <w:t>maxPriceInfo</w:t>
            </w:r>
          </w:p>
        </w:tc>
        <w:tc>
          <w:tcPr>
            <w:tcW w:w="187" w:type="pct"/>
            <w:shd w:val="clear" w:color="auto" w:fill="auto"/>
          </w:tcPr>
          <w:p w:rsidR="00CE390E" w:rsidRPr="00A63BD0" w:rsidRDefault="00CE390E" w:rsidP="00CE390E">
            <w:pPr>
              <w:spacing w:after="0"/>
              <w:jc w:val="center"/>
              <w:rPr>
                <w:sz w:val="20"/>
              </w:rPr>
            </w:pPr>
            <w:r w:rsidRPr="00A63BD0">
              <w:rPr>
                <w:sz w:val="20"/>
              </w:rPr>
              <w:t>О</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CE390E" w:rsidRPr="00A63BD0" w:rsidRDefault="00CE390E" w:rsidP="00CE390E">
            <w:pPr>
              <w:spacing w:after="0"/>
              <w:jc w:val="both"/>
              <w:rPr>
                <w:sz w:val="20"/>
              </w:rPr>
            </w:pPr>
            <w:r w:rsidRPr="00A63BD0">
              <w:rPr>
                <w:sz w:val="20"/>
              </w:rPr>
              <w:t>Информация о начальной (максимальной) цене контракта</w:t>
            </w:r>
          </w:p>
        </w:tc>
        <w:tc>
          <w:tcPr>
            <w:tcW w:w="1382" w:type="pct"/>
            <w:shd w:val="clear" w:color="auto" w:fill="auto"/>
          </w:tcPr>
          <w:p w:rsidR="00CE390E" w:rsidRPr="00A63BD0" w:rsidRDefault="00CE390E" w:rsidP="00CE390E">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standardContractNumber</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95435E" w:rsidRDefault="00CE390E" w:rsidP="00CE390E">
            <w:pPr>
              <w:spacing w:after="0"/>
              <w:jc w:val="center"/>
              <w:rPr>
                <w:sz w:val="20"/>
                <w:lang w:val="en-US"/>
              </w:rPr>
            </w:pPr>
            <w:r>
              <w:rPr>
                <w:sz w:val="20"/>
                <w:lang w:val="en-US"/>
              </w:rPr>
              <w:t>T</w:t>
            </w:r>
          </w:p>
        </w:tc>
        <w:tc>
          <w:tcPr>
            <w:tcW w:w="1380" w:type="pct"/>
            <w:gridSpan w:val="2"/>
            <w:shd w:val="clear" w:color="auto" w:fill="auto"/>
          </w:tcPr>
          <w:p w:rsidR="00CE390E" w:rsidRPr="00A63BD0" w:rsidRDefault="00CE390E" w:rsidP="00CE390E">
            <w:pPr>
              <w:spacing w:after="0"/>
              <w:jc w:val="both"/>
              <w:rPr>
                <w:sz w:val="20"/>
              </w:rPr>
            </w:pPr>
            <w:r w:rsidRPr="0095435E">
              <w:rPr>
                <w:sz w:val="20"/>
              </w:rPr>
              <w:t>Номер типового контракта, типовых условий контракта</w:t>
            </w:r>
          </w:p>
        </w:tc>
        <w:tc>
          <w:tcPr>
            <w:tcW w:w="1382" w:type="pct"/>
            <w:shd w:val="clear" w:color="auto" w:fill="auto"/>
          </w:tcPr>
          <w:p w:rsidR="00CE390E" w:rsidRPr="00521753" w:rsidRDefault="00CE390E" w:rsidP="00CE390E">
            <w:pPr>
              <w:spacing w:after="0"/>
              <w:jc w:val="both"/>
              <w:rPr>
                <w:sz w:val="20"/>
                <w:lang w:val="en-US"/>
              </w:rPr>
            </w:pPr>
            <w:r>
              <w:rPr>
                <w:sz w:val="20"/>
              </w:rPr>
              <w:t>Шаблон</w:t>
            </w:r>
            <w:r>
              <w:rPr>
                <w:sz w:val="20"/>
                <w:lang w:val="en-US"/>
              </w:rPr>
              <w:t xml:space="preserve"> </w:t>
            </w:r>
            <w:r>
              <w:rPr>
                <w:sz w:val="20"/>
              </w:rPr>
              <w:t>значения: \</w:t>
            </w:r>
            <w:r>
              <w:rPr>
                <w:sz w:val="20"/>
                <w:lang w:val="en-US"/>
              </w:rPr>
              <w:t>d{</w:t>
            </w:r>
            <w:r>
              <w:rPr>
                <w:sz w:val="20"/>
              </w:rPr>
              <w:t>16</w:t>
            </w:r>
            <w:r>
              <w:rPr>
                <w:sz w:val="20"/>
                <w:lang w:val="en-US"/>
              </w:rPr>
              <w:t>}</w:t>
            </w:r>
          </w:p>
        </w:tc>
      </w:tr>
      <w:tr w:rsidR="00CE390E"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A63BD0" w:rsidRDefault="00CE390E" w:rsidP="00CE390E">
            <w:pPr>
              <w:spacing w:after="0"/>
              <w:jc w:val="both"/>
              <w:rPr>
                <w:sz w:val="20"/>
              </w:rPr>
            </w:pPr>
            <w:r w:rsidRPr="0095435E">
              <w:rPr>
                <w:sz w:val="20"/>
              </w:rPr>
              <w:t>contractLifeCycleInfo</w:t>
            </w:r>
          </w:p>
        </w:tc>
        <w:tc>
          <w:tcPr>
            <w:tcW w:w="187" w:type="pct"/>
            <w:shd w:val="clear" w:color="auto" w:fill="auto"/>
          </w:tcPr>
          <w:p w:rsidR="00CE390E" w:rsidRPr="00A63BD0" w:rsidRDefault="00CE390E" w:rsidP="00CE390E">
            <w:pPr>
              <w:spacing w:after="0"/>
              <w:jc w:val="center"/>
              <w:rPr>
                <w:sz w:val="20"/>
              </w:rPr>
            </w:pPr>
            <w:r>
              <w:rPr>
                <w:sz w:val="20"/>
              </w:rPr>
              <w:t>Н</w:t>
            </w:r>
          </w:p>
        </w:tc>
        <w:tc>
          <w:tcPr>
            <w:tcW w:w="539" w:type="pct"/>
            <w:shd w:val="clear" w:color="auto" w:fill="auto"/>
          </w:tcPr>
          <w:p w:rsidR="00CE390E" w:rsidRPr="00A63BD0" w:rsidRDefault="00CE390E" w:rsidP="00CE390E">
            <w:pPr>
              <w:spacing w:after="0"/>
              <w:jc w:val="center"/>
              <w:rPr>
                <w:sz w:val="20"/>
              </w:rPr>
            </w:pPr>
            <w:r w:rsidRPr="00A63BD0">
              <w:rPr>
                <w:sz w:val="20"/>
              </w:rPr>
              <w:t>S</w:t>
            </w:r>
          </w:p>
        </w:tc>
        <w:tc>
          <w:tcPr>
            <w:tcW w:w="1380" w:type="pct"/>
            <w:gridSpan w:val="2"/>
            <w:shd w:val="clear" w:color="auto" w:fill="auto"/>
          </w:tcPr>
          <w:p w:rsidR="00B91FAF" w:rsidRDefault="00B91FAF" w:rsidP="00CE390E">
            <w:pPr>
              <w:spacing w:after="0"/>
              <w:jc w:val="both"/>
              <w:rPr>
                <w:ins w:id="989" w:author="Yugin Vitaly" w:date="2020-08-26T17:20:00Z"/>
                <w:sz w:val="20"/>
              </w:rPr>
            </w:pPr>
            <w:ins w:id="990" w:author="Yugin Vitaly" w:date="2020-08-26T17:20:00Z">
              <w:r w:rsidRPr="00B91FAF">
                <w:rPr>
                  <w:sz w:val="20"/>
                </w:rPr>
                <w:t>Информация о заключении с поставщиком (подрядчиком, исполнителем) контракта жизненного цикла</w:t>
              </w:r>
            </w:ins>
          </w:p>
          <w:p w:rsidR="00CE390E" w:rsidRPr="00A63BD0" w:rsidRDefault="00CE390E" w:rsidP="00CE390E">
            <w:pPr>
              <w:spacing w:after="0"/>
              <w:jc w:val="both"/>
              <w:rPr>
                <w:sz w:val="20"/>
              </w:rPr>
            </w:pPr>
            <w:del w:id="991" w:author="Yugin Vitaly" w:date="2020-08-26T17:20:00Z">
              <w:r w:rsidRPr="00A63BD0" w:rsidDel="00B91FAF">
                <w:rPr>
                  <w:sz w:val="20"/>
                </w:rPr>
                <w:delText>Информация о начальной (максимальной) цене контракта</w:delText>
              </w:r>
            </w:del>
          </w:p>
        </w:tc>
        <w:tc>
          <w:tcPr>
            <w:tcW w:w="1382" w:type="pct"/>
            <w:shd w:val="clear" w:color="auto" w:fill="auto"/>
          </w:tcPr>
          <w:p w:rsidR="00B91FAF" w:rsidRDefault="00B91FAF" w:rsidP="00CE390E">
            <w:pPr>
              <w:spacing w:after="0"/>
              <w:jc w:val="both"/>
              <w:rPr>
                <w:ins w:id="992" w:author="Yugin Vitaly" w:date="2020-08-26T17:20:00Z"/>
                <w:sz w:val="20"/>
              </w:rPr>
            </w:pPr>
            <w:ins w:id="993" w:author="Yugin Vitaly" w:date="2020-08-26T17:20:00Z">
              <w:r w:rsidRPr="00B91FAF">
                <w:rPr>
                  <w:sz w:val="20"/>
                </w:rPr>
                <w:t>Не допускается указание, если в поле commonInfo/placingWay/code установлен подспособ для заключения энергосервисного контракта</w:t>
              </w:r>
            </w:ins>
          </w:p>
          <w:p w:rsidR="00CE390E" w:rsidRPr="00A63BD0" w:rsidRDefault="00CE390E" w:rsidP="00CE390E">
            <w:pPr>
              <w:spacing w:after="0"/>
              <w:jc w:val="both"/>
              <w:rPr>
                <w:sz w:val="20"/>
              </w:rPr>
            </w:pPr>
            <w:r>
              <w:rPr>
                <w:sz w:val="20"/>
              </w:rPr>
              <w:t xml:space="preserve">Состав блока см. состав соответствующего блока в </w:t>
            </w:r>
            <w:r>
              <w:rPr>
                <w:sz w:val="20"/>
              </w:rPr>
              <w:lastRenderedPageBreak/>
              <w:t xml:space="preserve">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390E" w:rsidRPr="00301389" w:rsidTr="00C615E7">
        <w:trPr>
          <w:jc w:val="center"/>
        </w:trPr>
        <w:tc>
          <w:tcPr>
            <w:tcW w:w="683" w:type="pct"/>
            <w:shd w:val="clear" w:color="auto" w:fill="auto"/>
            <w:vAlign w:val="center"/>
          </w:tcPr>
          <w:p w:rsidR="00CE390E" w:rsidRPr="00301389" w:rsidRDefault="00CE390E" w:rsidP="00CE390E">
            <w:pPr>
              <w:spacing w:before="0" w:after="0"/>
              <w:contextualSpacing/>
              <w:rPr>
                <w:sz w:val="20"/>
              </w:rPr>
            </w:pPr>
          </w:p>
        </w:tc>
        <w:tc>
          <w:tcPr>
            <w:tcW w:w="830" w:type="pct"/>
            <w:shd w:val="clear" w:color="auto" w:fill="auto"/>
          </w:tcPr>
          <w:p w:rsidR="00CE390E" w:rsidRPr="0095435E" w:rsidRDefault="00CE390E" w:rsidP="00CE390E">
            <w:pPr>
              <w:spacing w:after="0"/>
              <w:jc w:val="both"/>
              <w:rPr>
                <w:sz w:val="20"/>
              </w:rPr>
            </w:pPr>
            <w:r w:rsidRPr="00E333F2">
              <w:rPr>
                <w:sz w:val="20"/>
              </w:rPr>
              <w:t>oneSideRejectionCh9St95</w:t>
            </w:r>
          </w:p>
        </w:tc>
        <w:tc>
          <w:tcPr>
            <w:tcW w:w="187" w:type="pct"/>
            <w:shd w:val="clear" w:color="auto" w:fill="auto"/>
          </w:tcPr>
          <w:p w:rsidR="00CE390E" w:rsidRDefault="00CE390E" w:rsidP="00CE390E">
            <w:pPr>
              <w:spacing w:after="0"/>
              <w:jc w:val="center"/>
              <w:rPr>
                <w:sz w:val="20"/>
              </w:rPr>
            </w:pPr>
            <w:r>
              <w:rPr>
                <w:sz w:val="20"/>
              </w:rPr>
              <w:t>О</w:t>
            </w:r>
          </w:p>
        </w:tc>
        <w:tc>
          <w:tcPr>
            <w:tcW w:w="539" w:type="pct"/>
            <w:shd w:val="clear" w:color="auto" w:fill="auto"/>
          </w:tcPr>
          <w:p w:rsidR="00CE390E" w:rsidRDefault="00CE390E" w:rsidP="00CE390E">
            <w:pPr>
              <w:spacing w:after="0"/>
              <w:jc w:val="center"/>
              <w:rPr>
                <w:sz w:val="20"/>
                <w:lang w:val="en-US"/>
              </w:rPr>
            </w:pPr>
            <w:r>
              <w:rPr>
                <w:sz w:val="20"/>
                <w:lang w:val="en-US"/>
              </w:rPr>
              <w:t>B</w:t>
            </w:r>
          </w:p>
        </w:tc>
        <w:tc>
          <w:tcPr>
            <w:tcW w:w="1380" w:type="pct"/>
            <w:gridSpan w:val="2"/>
            <w:shd w:val="clear" w:color="auto" w:fill="auto"/>
          </w:tcPr>
          <w:p w:rsidR="00CE390E" w:rsidRPr="00A63BD0" w:rsidRDefault="00CE390E" w:rsidP="00CE390E">
            <w:pPr>
              <w:spacing w:after="0"/>
              <w:jc w:val="both"/>
              <w:rPr>
                <w:sz w:val="20"/>
              </w:rPr>
            </w:pPr>
            <w:r w:rsidRPr="00E333F2">
              <w:rPr>
                <w:sz w:val="20"/>
              </w:rPr>
              <w:t>Возможность одностороннего отказа от исполнения контракта в соответствии с ч. 9 ст. 95 Закона № 44-ФЗ</w:t>
            </w:r>
          </w:p>
        </w:tc>
        <w:tc>
          <w:tcPr>
            <w:tcW w:w="1382" w:type="pct"/>
            <w:shd w:val="clear" w:color="auto" w:fill="auto"/>
          </w:tcPr>
          <w:p w:rsidR="00CE390E" w:rsidRDefault="00CE390E" w:rsidP="00CE390E">
            <w:pPr>
              <w:spacing w:after="0"/>
              <w:jc w:val="both"/>
              <w:rPr>
                <w:sz w:val="20"/>
              </w:rPr>
            </w:pPr>
          </w:p>
        </w:tc>
      </w:tr>
      <w:tr w:rsidR="00C615E7" w:rsidRPr="00301389" w:rsidTr="00C615E7">
        <w:trPr>
          <w:jc w:val="center"/>
        </w:trPr>
        <w:tc>
          <w:tcPr>
            <w:tcW w:w="683" w:type="pct"/>
            <w:shd w:val="clear" w:color="auto" w:fill="auto"/>
            <w:vAlign w:val="center"/>
          </w:tcPr>
          <w:p w:rsidR="003426C8" w:rsidRPr="00301389" w:rsidRDefault="003426C8" w:rsidP="00B453AC">
            <w:pPr>
              <w:spacing w:before="0" w:after="0"/>
              <w:contextualSpacing/>
              <w:rPr>
                <w:sz w:val="20"/>
              </w:rPr>
            </w:pPr>
          </w:p>
        </w:tc>
        <w:tc>
          <w:tcPr>
            <w:tcW w:w="830" w:type="pct"/>
            <w:shd w:val="clear" w:color="auto" w:fill="auto"/>
          </w:tcPr>
          <w:p w:rsidR="003426C8" w:rsidRPr="0095435E" w:rsidRDefault="003426C8" w:rsidP="00B453AC">
            <w:pPr>
              <w:spacing w:after="0"/>
              <w:jc w:val="both"/>
              <w:rPr>
                <w:sz w:val="20"/>
              </w:rPr>
            </w:pPr>
            <w:r w:rsidRPr="003426C8">
              <w:rPr>
                <w:sz w:val="20"/>
              </w:rPr>
              <w:t>contractMultiInfo</w:t>
            </w:r>
          </w:p>
        </w:tc>
        <w:tc>
          <w:tcPr>
            <w:tcW w:w="187" w:type="pct"/>
            <w:shd w:val="clear" w:color="auto" w:fill="auto"/>
          </w:tcPr>
          <w:p w:rsidR="003426C8" w:rsidRDefault="003426C8" w:rsidP="00B453AC">
            <w:pPr>
              <w:spacing w:after="0"/>
              <w:jc w:val="center"/>
              <w:rPr>
                <w:sz w:val="20"/>
              </w:rPr>
            </w:pPr>
            <w:r>
              <w:rPr>
                <w:sz w:val="20"/>
              </w:rPr>
              <w:t>О</w:t>
            </w:r>
          </w:p>
        </w:tc>
        <w:tc>
          <w:tcPr>
            <w:tcW w:w="539" w:type="pct"/>
            <w:shd w:val="clear" w:color="auto" w:fill="auto"/>
          </w:tcPr>
          <w:p w:rsidR="003426C8" w:rsidRPr="003426C8" w:rsidRDefault="003426C8" w:rsidP="00B453AC">
            <w:pPr>
              <w:spacing w:after="0"/>
              <w:jc w:val="center"/>
              <w:rPr>
                <w:sz w:val="20"/>
                <w:lang w:val="en-US"/>
              </w:rPr>
            </w:pPr>
            <w:r>
              <w:rPr>
                <w:sz w:val="20"/>
                <w:lang w:val="en-US"/>
              </w:rPr>
              <w:t>S</w:t>
            </w:r>
          </w:p>
        </w:tc>
        <w:tc>
          <w:tcPr>
            <w:tcW w:w="1380" w:type="pct"/>
            <w:gridSpan w:val="2"/>
            <w:shd w:val="clear" w:color="auto" w:fill="auto"/>
          </w:tcPr>
          <w:p w:rsidR="003426C8" w:rsidRPr="00A63BD0" w:rsidRDefault="003426C8" w:rsidP="00B453AC">
            <w:pPr>
              <w:spacing w:after="0"/>
              <w:jc w:val="both"/>
              <w:rPr>
                <w:sz w:val="20"/>
              </w:rPr>
            </w:pPr>
            <w:r w:rsidRPr="003426C8">
              <w:rPr>
                <w:sz w:val="20"/>
              </w:rPr>
              <w:t>Право заключения контрактов с несколькими участниками закупки в случаях, указанных в ч. 10 ст. 34 Федерального закона 44-ФЗ</w:t>
            </w:r>
          </w:p>
        </w:tc>
        <w:tc>
          <w:tcPr>
            <w:tcW w:w="1382" w:type="pct"/>
            <w:shd w:val="clear" w:color="auto" w:fill="auto"/>
          </w:tcPr>
          <w:p w:rsidR="003426C8" w:rsidRDefault="003426C8" w:rsidP="00B453AC">
            <w:pPr>
              <w:spacing w:after="0"/>
              <w:jc w:val="both"/>
              <w:rPr>
                <w:sz w:val="20"/>
              </w:rPr>
            </w:pPr>
          </w:p>
        </w:tc>
      </w:tr>
      <w:tr w:rsidR="00CE390E" w:rsidRPr="006B1628" w:rsidTr="00C615E7">
        <w:trPr>
          <w:jc w:val="center"/>
        </w:trPr>
        <w:tc>
          <w:tcPr>
            <w:tcW w:w="5000" w:type="pct"/>
            <w:gridSpan w:val="7"/>
            <w:shd w:val="clear" w:color="auto" w:fill="auto"/>
            <w:vAlign w:val="center"/>
          </w:tcPr>
          <w:p w:rsidR="00CE390E" w:rsidRPr="006B1628" w:rsidRDefault="003426C8" w:rsidP="00CE390E">
            <w:pPr>
              <w:keepNext/>
              <w:spacing w:before="0" w:after="0"/>
              <w:contextualSpacing/>
              <w:jc w:val="center"/>
              <w:rPr>
                <w:b/>
                <w:sz w:val="20"/>
              </w:rPr>
            </w:pPr>
            <w:r w:rsidRPr="003426C8">
              <w:rPr>
                <w:b/>
                <w:bCs/>
                <w:sz w:val="20"/>
              </w:rPr>
              <w:t>Право заключения контрактов с несколькими участниками закупки в случаях, указанных в ч. 10 ст. 34 Федерального закона 44-ФЗ</w:t>
            </w:r>
          </w:p>
        </w:tc>
      </w:tr>
      <w:tr w:rsidR="00C615E7" w:rsidRPr="00301389" w:rsidTr="00C615E7">
        <w:trPr>
          <w:jc w:val="center"/>
        </w:trPr>
        <w:tc>
          <w:tcPr>
            <w:tcW w:w="683" w:type="pct"/>
            <w:shd w:val="clear" w:color="auto" w:fill="auto"/>
          </w:tcPr>
          <w:p w:rsidR="00CE390E" w:rsidRPr="00162C8B" w:rsidRDefault="003426C8" w:rsidP="00CE390E">
            <w:pPr>
              <w:spacing w:before="0" w:after="0"/>
              <w:jc w:val="both"/>
              <w:rPr>
                <w:sz w:val="20"/>
              </w:rPr>
            </w:pPr>
            <w:r w:rsidRPr="003426C8">
              <w:rPr>
                <w:b/>
                <w:bCs/>
                <w:sz w:val="20"/>
              </w:rPr>
              <w:t>contractMultiInfo</w:t>
            </w:r>
          </w:p>
        </w:tc>
        <w:tc>
          <w:tcPr>
            <w:tcW w:w="830" w:type="pct"/>
            <w:shd w:val="clear" w:color="auto" w:fill="auto"/>
            <w:vAlign w:val="center"/>
          </w:tcPr>
          <w:p w:rsidR="00CE390E" w:rsidRPr="00301389" w:rsidRDefault="00CE390E" w:rsidP="00CE390E">
            <w:pPr>
              <w:keepNext/>
              <w:spacing w:before="0" w:after="0"/>
              <w:contextualSpacing/>
              <w:rPr>
                <w:b/>
                <w:sz w:val="20"/>
              </w:rPr>
            </w:pPr>
          </w:p>
        </w:tc>
        <w:tc>
          <w:tcPr>
            <w:tcW w:w="187" w:type="pct"/>
            <w:shd w:val="clear" w:color="auto" w:fill="auto"/>
            <w:vAlign w:val="center"/>
          </w:tcPr>
          <w:p w:rsidR="00CE390E" w:rsidRPr="00301389" w:rsidRDefault="00CE390E" w:rsidP="00CE390E">
            <w:pPr>
              <w:keepNext/>
              <w:spacing w:before="0" w:after="0"/>
              <w:contextualSpacing/>
              <w:jc w:val="center"/>
              <w:rPr>
                <w:b/>
                <w:sz w:val="20"/>
              </w:rPr>
            </w:pPr>
          </w:p>
        </w:tc>
        <w:tc>
          <w:tcPr>
            <w:tcW w:w="539" w:type="pct"/>
            <w:shd w:val="clear" w:color="auto" w:fill="auto"/>
            <w:vAlign w:val="center"/>
          </w:tcPr>
          <w:p w:rsidR="00CE390E" w:rsidRPr="00301389" w:rsidRDefault="00CE390E" w:rsidP="00CE390E">
            <w:pPr>
              <w:keepNext/>
              <w:spacing w:before="0" w:after="0"/>
              <w:contextualSpacing/>
              <w:jc w:val="center"/>
              <w:rPr>
                <w:b/>
                <w:sz w:val="20"/>
              </w:rPr>
            </w:pPr>
          </w:p>
        </w:tc>
        <w:tc>
          <w:tcPr>
            <w:tcW w:w="1348" w:type="pct"/>
            <w:shd w:val="clear" w:color="auto" w:fill="auto"/>
            <w:vAlign w:val="center"/>
          </w:tcPr>
          <w:p w:rsidR="00CE390E" w:rsidRPr="00301389" w:rsidRDefault="00CE390E" w:rsidP="00CE390E">
            <w:pPr>
              <w:keepNext/>
              <w:spacing w:before="0" w:after="0"/>
              <w:contextualSpacing/>
              <w:rPr>
                <w:b/>
                <w:sz w:val="20"/>
              </w:rPr>
            </w:pPr>
          </w:p>
        </w:tc>
        <w:tc>
          <w:tcPr>
            <w:tcW w:w="1414" w:type="pct"/>
            <w:gridSpan w:val="2"/>
            <w:shd w:val="clear" w:color="auto" w:fill="auto"/>
            <w:vAlign w:val="center"/>
          </w:tcPr>
          <w:p w:rsidR="00CE390E" w:rsidRPr="00301389" w:rsidRDefault="00CE390E" w:rsidP="00CE390E">
            <w:pPr>
              <w:keepNext/>
              <w:spacing w:before="0" w:after="0"/>
              <w:contextualSpacing/>
              <w:rPr>
                <w:b/>
                <w:sz w:val="20"/>
              </w:rPr>
            </w:pPr>
          </w:p>
        </w:tc>
      </w:tr>
      <w:tr w:rsidR="00C615E7" w:rsidRPr="00301389" w:rsidTr="00C615E7">
        <w:trPr>
          <w:jc w:val="center"/>
        </w:trPr>
        <w:tc>
          <w:tcPr>
            <w:tcW w:w="683" w:type="pct"/>
            <w:vMerge w:val="restart"/>
            <w:shd w:val="clear" w:color="auto" w:fill="auto"/>
            <w:vAlign w:val="center"/>
          </w:tcPr>
          <w:p w:rsidR="003426C8" w:rsidRPr="003426C8" w:rsidRDefault="003426C8" w:rsidP="00CE390E">
            <w:pPr>
              <w:spacing w:before="0" w:after="0"/>
              <w:contextualSpacing/>
              <w:rPr>
                <w:sz w:val="20"/>
              </w:rPr>
            </w:pPr>
            <w:r>
              <w:rPr>
                <w:sz w:val="20"/>
              </w:rPr>
              <w:t>Допустимо указание только одного элемента</w:t>
            </w:r>
          </w:p>
        </w:tc>
        <w:tc>
          <w:tcPr>
            <w:tcW w:w="830" w:type="pct"/>
            <w:shd w:val="clear" w:color="auto" w:fill="auto"/>
          </w:tcPr>
          <w:p w:rsidR="003426C8" w:rsidRPr="00D95E75" w:rsidRDefault="003426C8" w:rsidP="00CE390E">
            <w:pPr>
              <w:spacing w:after="0"/>
              <w:jc w:val="both"/>
              <w:rPr>
                <w:sz w:val="20"/>
              </w:rPr>
            </w:pPr>
            <w:r w:rsidRPr="003426C8">
              <w:rPr>
                <w:sz w:val="20"/>
              </w:rPr>
              <w:t>notProvided</w:t>
            </w:r>
          </w:p>
        </w:tc>
        <w:tc>
          <w:tcPr>
            <w:tcW w:w="187" w:type="pct"/>
            <w:shd w:val="clear" w:color="auto" w:fill="auto"/>
          </w:tcPr>
          <w:p w:rsidR="003426C8" w:rsidRPr="003426C8" w:rsidRDefault="003426C8" w:rsidP="00CE390E">
            <w:pPr>
              <w:spacing w:after="0"/>
              <w:jc w:val="center"/>
              <w:rPr>
                <w:sz w:val="20"/>
              </w:rPr>
            </w:pPr>
            <w:r>
              <w:rPr>
                <w:sz w:val="20"/>
              </w:rPr>
              <w:t>О</w:t>
            </w:r>
          </w:p>
        </w:tc>
        <w:tc>
          <w:tcPr>
            <w:tcW w:w="539" w:type="pct"/>
            <w:shd w:val="clear" w:color="auto" w:fill="auto"/>
          </w:tcPr>
          <w:p w:rsidR="003426C8" w:rsidRDefault="003426C8" w:rsidP="00CE390E">
            <w:pPr>
              <w:spacing w:after="0"/>
              <w:jc w:val="center"/>
              <w:rPr>
                <w:sz w:val="20"/>
                <w:lang w:val="en-US"/>
              </w:rPr>
            </w:pPr>
            <w:r>
              <w:rPr>
                <w:sz w:val="20"/>
                <w:lang w:val="en-US"/>
              </w:rPr>
              <w:t>B</w:t>
            </w:r>
          </w:p>
        </w:tc>
        <w:tc>
          <w:tcPr>
            <w:tcW w:w="1348" w:type="pct"/>
            <w:shd w:val="clear" w:color="auto" w:fill="auto"/>
          </w:tcPr>
          <w:p w:rsidR="003426C8" w:rsidRPr="00D95E75" w:rsidRDefault="003426C8" w:rsidP="00CE390E">
            <w:pPr>
              <w:spacing w:after="0"/>
              <w:jc w:val="both"/>
              <w:rPr>
                <w:sz w:val="20"/>
              </w:rPr>
            </w:pPr>
            <w:r>
              <w:rPr>
                <w:sz w:val="20"/>
              </w:rPr>
              <w:t>Не установлен</w:t>
            </w:r>
          </w:p>
        </w:tc>
        <w:tc>
          <w:tcPr>
            <w:tcW w:w="1414" w:type="pct"/>
            <w:gridSpan w:val="2"/>
            <w:shd w:val="clear" w:color="auto" w:fill="auto"/>
          </w:tcPr>
          <w:p w:rsidR="003426C8" w:rsidRPr="00FD557D" w:rsidRDefault="003426C8" w:rsidP="00CE390E">
            <w:pPr>
              <w:spacing w:before="0" w:after="0"/>
              <w:jc w:val="both"/>
              <w:rPr>
                <w:sz w:val="20"/>
              </w:rPr>
            </w:pPr>
          </w:p>
        </w:tc>
      </w:tr>
      <w:tr w:rsidR="00C615E7" w:rsidRPr="00301389" w:rsidTr="00C615E7">
        <w:trPr>
          <w:jc w:val="center"/>
        </w:trPr>
        <w:tc>
          <w:tcPr>
            <w:tcW w:w="683" w:type="pct"/>
            <w:vMerge/>
            <w:shd w:val="clear" w:color="auto" w:fill="auto"/>
            <w:vAlign w:val="center"/>
          </w:tcPr>
          <w:p w:rsidR="003426C8" w:rsidRPr="00301389" w:rsidRDefault="003426C8" w:rsidP="00CE390E">
            <w:pPr>
              <w:spacing w:before="0" w:after="0"/>
              <w:contextualSpacing/>
              <w:rPr>
                <w:sz w:val="20"/>
              </w:rPr>
            </w:pPr>
          </w:p>
        </w:tc>
        <w:tc>
          <w:tcPr>
            <w:tcW w:w="830" w:type="pct"/>
            <w:shd w:val="clear" w:color="auto" w:fill="auto"/>
          </w:tcPr>
          <w:p w:rsidR="003426C8" w:rsidRPr="00D71CDB" w:rsidRDefault="003426C8" w:rsidP="00CE390E">
            <w:pPr>
              <w:spacing w:after="0"/>
              <w:jc w:val="both"/>
              <w:rPr>
                <w:sz w:val="20"/>
              </w:rPr>
            </w:pPr>
            <w:r w:rsidRPr="003426C8">
              <w:rPr>
                <w:sz w:val="20"/>
              </w:rPr>
              <w:t>contractCount</w:t>
            </w:r>
          </w:p>
        </w:tc>
        <w:tc>
          <w:tcPr>
            <w:tcW w:w="187" w:type="pct"/>
            <w:shd w:val="clear" w:color="auto" w:fill="auto"/>
          </w:tcPr>
          <w:p w:rsidR="003426C8" w:rsidRDefault="003426C8" w:rsidP="00CE390E">
            <w:pPr>
              <w:spacing w:after="0"/>
              <w:jc w:val="center"/>
              <w:rPr>
                <w:sz w:val="20"/>
              </w:rPr>
            </w:pPr>
            <w:r>
              <w:rPr>
                <w:sz w:val="20"/>
              </w:rPr>
              <w:t>О</w:t>
            </w:r>
          </w:p>
        </w:tc>
        <w:tc>
          <w:tcPr>
            <w:tcW w:w="539" w:type="pct"/>
            <w:shd w:val="clear" w:color="auto" w:fill="auto"/>
          </w:tcPr>
          <w:p w:rsidR="003426C8" w:rsidRPr="003426C8" w:rsidRDefault="003426C8" w:rsidP="00CE390E">
            <w:pPr>
              <w:spacing w:after="0"/>
              <w:jc w:val="center"/>
              <w:rPr>
                <w:sz w:val="20"/>
                <w:lang w:val="en-US"/>
              </w:rPr>
            </w:pPr>
            <w:r>
              <w:rPr>
                <w:sz w:val="20"/>
                <w:lang w:val="en-US"/>
              </w:rPr>
              <w:t>N</w:t>
            </w:r>
          </w:p>
        </w:tc>
        <w:tc>
          <w:tcPr>
            <w:tcW w:w="1348" w:type="pct"/>
            <w:shd w:val="clear" w:color="auto" w:fill="auto"/>
          </w:tcPr>
          <w:p w:rsidR="003426C8" w:rsidRPr="00D71CDB" w:rsidRDefault="003426C8" w:rsidP="00CE390E">
            <w:pPr>
              <w:spacing w:after="0"/>
              <w:jc w:val="both"/>
              <w:rPr>
                <w:sz w:val="20"/>
              </w:rPr>
            </w:pPr>
            <w:r w:rsidRPr="003426C8">
              <w:rPr>
                <w:sz w:val="20"/>
              </w:rPr>
              <w:t>Количество контрактов</w:t>
            </w:r>
          </w:p>
        </w:tc>
        <w:tc>
          <w:tcPr>
            <w:tcW w:w="1414" w:type="pct"/>
            <w:gridSpan w:val="2"/>
            <w:shd w:val="clear" w:color="auto" w:fill="auto"/>
          </w:tcPr>
          <w:p w:rsidR="003426C8" w:rsidRPr="00FD557D" w:rsidRDefault="003426C8" w:rsidP="00CE390E">
            <w:pPr>
              <w:spacing w:before="0" w:after="0"/>
              <w:jc w:val="both"/>
              <w:rPr>
                <w:sz w:val="20"/>
              </w:rPr>
            </w:pPr>
          </w:p>
        </w:tc>
      </w:tr>
      <w:tr w:rsidR="00C615E7" w:rsidRPr="006B1628" w:rsidTr="00C615E7">
        <w:trPr>
          <w:jc w:val="center"/>
        </w:trPr>
        <w:tc>
          <w:tcPr>
            <w:tcW w:w="5000" w:type="pct"/>
            <w:gridSpan w:val="7"/>
            <w:shd w:val="clear" w:color="auto" w:fill="auto"/>
            <w:vAlign w:val="center"/>
          </w:tcPr>
          <w:p w:rsidR="00C615E7" w:rsidRPr="006B1628" w:rsidRDefault="00C615E7" w:rsidP="00B453AC">
            <w:pPr>
              <w:keepNext/>
              <w:spacing w:before="0" w:after="0"/>
              <w:contextualSpacing/>
              <w:jc w:val="center"/>
              <w:rPr>
                <w:b/>
                <w:sz w:val="20"/>
              </w:rPr>
            </w:pPr>
            <w:r w:rsidRPr="003426C8">
              <w:rPr>
                <w:b/>
                <w:bCs/>
                <w:sz w:val="20"/>
              </w:rPr>
              <w:t>Право заключения контрактов с несколькими участниками закупки в случаях, указанных в ч. 10 ст. 34 Федерального закона 44-ФЗ</w:t>
            </w:r>
          </w:p>
        </w:tc>
      </w:tr>
      <w:tr w:rsidR="00C615E7" w:rsidRPr="00301389" w:rsidTr="00C615E7">
        <w:trPr>
          <w:jc w:val="center"/>
        </w:trPr>
        <w:tc>
          <w:tcPr>
            <w:tcW w:w="683" w:type="pct"/>
            <w:shd w:val="clear" w:color="auto" w:fill="auto"/>
          </w:tcPr>
          <w:p w:rsidR="00C615E7" w:rsidRPr="00162C8B" w:rsidRDefault="00C615E7" w:rsidP="00B453AC">
            <w:pPr>
              <w:spacing w:before="0" w:after="0"/>
              <w:jc w:val="both"/>
              <w:rPr>
                <w:sz w:val="20"/>
              </w:rPr>
            </w:pPr>
            <w:r w:rsidRPr="003426C8">
              <w:rPr>
                <w:b/>
                <w:bCs/>
                <w:sz w:val="20"/>
              </w:rPr>
              <w:t>contractMultiInfo</w:t>
            </w:r>
          </w:p>
        </w:tc>
        <w:tc>
          <w:tcPr>
            <w:tcW w:w="830" w:type="pct"/>
            <w:shd w:val="clear" w:color="auto" w:fill="auto"/>
            <w:vAlign w:val="center"/>
          </w:tcPr>
          <w:p w:rsidR="00C615E7" w:rsidRPr="00301389" w:rsidRDefault="00C615E7" w:rsidP="00B453AC">
            <w:pPr>
              <w:keepNext/>
              <w:spacing w:before="0" w:after="0"/>
              <w:contextualSpacing/>
              <w:rPr>
                <w:b/>
                <w:sz w:val="20"/>
              </w:rPr>
            </w:pPr>
          </w:p>
        </w:tc>
        <w:tc>
          <w:tcPr>
            <w:tcW w:w="187" w:type="pct"/>
            <w:shd w:val="clear" w:color="auto" w:fill="auto"/>
            <w:vAlign w:val="center"/>
          </w:tcPr>
          <w:p w:rsidR="00C615E7" w:rsidRPr="00301389" w:rsidRDefault="00C615E7" w:rsidP="00B453AC">
            <w:pPr>
              <w:keepNext/>
              <w:spacing w:before="0" w:after="0"/>
              <w:contextualSpacing/>
              <w:jc w:val="center"/>
              <w:rPr>
                <w:b/>
                <w:sz w:val="20"/>
              </w:rPr>
            </w:pPr>
          </w:p>
        </w:tc>
        <w:tc>
          <w:tcPr>
            <w:tcW w:w="539" w:type="pct"/>
            <w:shd w:val="clear" w:color="auto" w:fill="auto"/>
            <w:vAlign w:val="center"/>
          </w:tcPr>
          <w:p w:rsidR="00C615E7" w:rsidRPr="00301389" w:rsidRDefault="00C615E7" w:rsidP="00B453AC">
            <w:pPr>
              <w:keepNext/>
              <w:spacing w:before="0" w:after="0"/>
              <w:contextualSpacing/>
              <w:jc w:val="center"/>
              <w:rPr>
                <w:b/>
                <w:sz w:val="20"/>
              </w:rPr>
            </w:pPr>
          </w:p>
        </w:tc>
        <w:tc>
          <w:tcPr>
            <w:tcW w:w="1348" w:type="pct"/>
            <w:shd w:val="clear" w:color="auto" w:fill="auto"/>
            <w:vAlign w:val="center"/>
          </w:tcPr>
          <w:p w:rsidR="00C615E7" w:rsidRPr="00301389" w:rsidRDefault="00C615E7" w:rsidP="00B453AC">
            <w:pPr>
              <w:keepNext/>
              <w:spacing w:before="0" w:after="0"/>
              <w:contextualSpacing/>
              <w:rPr>
                <w:b/>
                <w:sz w:val="20"/>
              </w:rPr>
            </w:pPr>
          </w:p>
        </w:tc>
        <w:tc>
          <w:tcPr>
            <w:tcW w:w="1414" w:type="pct"/>
            <w:gridSpan w:val="2"/>
            <w:shd w:val="clear" w:color="auto" w:fill="auto"/>
            <w:vAlign w:val="center"/>
          </w:tcPr>
          <w:p w:rsidR="00C615E7" w:rsidRPr="00301389" w:rsidRDefault="00C615E7" w:rsidP="00B453AC">
            <w:pPr>
              <w:keepNext/>
              <w:spacing w:before="0" w:after="0"/>
              <w:contextualSpacing/>
              <w:rPr>
                <w:b/>
                <w:sz w:val="20"/>
              </w:rPr>
            </w:pPr>
          </w:p>
        </w:tc>
      </w:tr>
      <w:tr w:rsidR="00C615E7" w:rsidRPr="00301389" w:rsidTr="00C615E7">
        <w:trPr>
          <w:jc w:val="center"/>
        </w:trPr>
        <w:tc>
          <w:tcPr>
            <w:tcW w:w="683" w:type="pct"/>
            <w:vMerge w:val="restart"/>
            <w:shd w:val="clear" w:color="auto" w:fill="auto"/>
            <w:vAlign w:val="center"/>
          </w:tcPr>
          <w:p w:rsidR="00C615E7" w:rsidRPr="00301389" w:rsidRDefault="00C615E7" w:rsidP="00C615E7">
            <w:pPr>
              <w:spacing w:before="0" w:after="0"/>
              <w:contextualSpacing/>
              <w:rPr>
                <w:sz w:val="20"/>
              </w:rPr>
            </w:pPr>
            <w:r>
              <w:rPr>
                <w:sz w:val="20"/>
              </w:rPr>
              <w:t>Допустимо указание только одного элемента</w:t>
            </w:r>
          </w:p>
        </w:tc>
        <w:tc>
          <w:tcPr>
            <w:tcW w:w="830" w:type="pct"/>
            <w:shd w:val="clear" w:color="auto" w:fill="auto"/>
          </w:tcPr>
          <w:p w:rsidR="00C615E7" w:rsidRPr="003426C8" w:rsidRDefault="00C615E7" w:rsidP="00C615E7">
            <w:pPr>
              <w:spacing w:after="0"/>
              <w:jc w:val="both"/>
              <w:rPr>
                <w:sz w:val="20"/>
              </w:rPr>
            </w:pPr>
            <w:r w:rsidRPr="00C615E7">
              <w:rPr>
                <w:sz w:val="20"/>
              </w:rPr>
              <w:t>costCriterionInfo</w:t>
            </w:r>
          </w:p>
        </w:tc>
        <w:tc>
          <w:tcPr>
            <w:tcW w:w="187" w:type="pct"/>
            <w:shd w:val="clear" w:color="auto" w:fill="auto"/>
          </w:tcPr>
          <w:p w:rsidR="00C615E7" w:rsidRDefault="00C615E7" w:rsidP="00C615E7">
            <w:pPr>
              <w:spacing w:after="0"/>
              <w:jc w:val="center"/>
              <w:rPr>
                <w:sz w:val="20"/>
              </w:rPr>
            </w:pPr>
            <w:r>
              <w:rPr>
                <w:sz w:val="20"/>
              </w:rPr>
              <w:t>О</w:t>
            </w:r>
          </w:p>
        </w:tc>
        <w:tc>
          <w:tcPr>
            <w:tcW w:w="539" w:type="pct"/>
            <w:shd w:val="clear" w:color="auto" w:fill="auto"/>
          </w:tcPr>
          <w:p w:rsidR="00C615E7" w:rsidRPr="003426C8" w:rsidRDefault="00C615E7" w:rsidP="00C615E7">
            <w:pPr>
              <w:spacing w:after="0"/>
              <w:jc w:val="center"/>
              <w:rPr>
                <w:sz w:val="20"/>
                <w:lang w:val="en-US"/>
              </w:rPr>
            </w:pPr>
            <w:r>
              <w:rPr>
                <w:sz w:val="20"/>
                <w:lang w:val="en-US"/>
              </w:rPr>
              <w:t>S</w:t>
            </w:r>
          </w:p>
        </w:tc>
        <w:tc>
          <w:tcPr>
            <w:tcW w:w="1348" w:type="pct"/>
            <w:shd w:val="clear" w:color="auto" w:fill="auto"/>
          </w:tcPr>
          <w:p w:rsidR="00C615E7" w:rsidRPr="003426C8" w:rsidRDefault="00C615E7" w:rsidP="00C615E7">
            <w:pPr>
              <w:spacing w:after="0"/>
              <w:jc w:val="both"/>
              <w:rPr>
                <w:sz w:val="20"/>
              </w:rPr>
            </w:pPr>
            <w:r w:rsidRPr="00C615E7">
              <w:rPr>
                <w:sz w:val="20"/>
              </w:rPr>
              <w:t>Стоимостной критерий оценки</w:t>
            </w:r>
          </w:p>
        </w:tc>
        <w:tc>
          <w:tcPr>
            <w:tcW w:w="1414" w:type="pct"/>
            <w:gridSpan w:val="2"/>
            <w:shd w:val="clear" w:color="auto" w:fill="auto"/>
          </w:tcPr>
          <w:p w:rsidR="00C615E7" w:rsidRPr="00FD557D" w:rsidRDefault="00C615E7" w:rsidP="00C615E7">
            <w:pPr>
              <w:spacing w:before="0" w:after="0"/>
              <w:jc w:val="both"/>
              <w:rPr>
                <w:sz w:val="20"/>
              </w:rPr>
            </w:pPr>
          </w:p>
        </w:tc>
      </w:tr>
      <w:tr w:rsidR="00C615E7" w:rsidRPr="00301389" w:rsidTr="00C615E7">
        <w:trPr>
          <w:jc w:val="center"/>
        </w:trPr>
        <w:tc>
          <w:tcPr>
            <w:tcW w:w="683" w:type="pct"/>
            <w:vMerge/>
            <w:shd w:val="clear" w:color="auto" w:fill="auto"/>
            <w:vAlign w:val="center"/>
          </w:tcPr>
          <w:p w:rsidR="00C615E7" w:rsidRPr="00301389" w:rsidRDefault="00C615E7" w:rsidP="00C615E7">
            <w:pPr>
              <w:spacing w:before="0" w:after="0"/>
              <w:contextualSpacing/>
              <w:rPr>
                <w:sz w:val="20"/>
              </w:rPr>
            </w:pPr>
          </w:p>
        </w:tc>
        <w:tc>
          <w:tcPr>
            <w:tcW w:w="830" w:type="pct"/>
            <w:shd w:val="clear" w:color="auto" w:fill="auto"/>
          </w:tcPr>
          <w:p w:rsidR="00C615E7" w:rsidRPr="003426C8" w:rsidRDefault="00C615E7" w:rsidP="00C615E7">
            <w:pPr>
              <w:spacing w:after="0"/>
              <w:jc w:val="both"/>
              <w:rPr>
                <w:sz w:val="20"/>
              </w:rPr>
            </w:pPr>
            <w:r w:rsidRPr="00C615E7">
              <w:rPr>
                <w:sz w:val="20"/>
              </w:rPr>
              <w:t>qualitativeCriterionInfo</w:t>
            </w:r>
          </w:p>
        </w:tc>
        <w:tc>
          <w:tcPr>
            <w:tcW w:w="187" w:type="pct"/>
            <w:shd w:val="clear" w:color="auto" w:fill="auto"/>
          </w:tcPr>
          <w:p w:rsidR="00C615E7" w:rsidRDefault="00C615E7" w:rsidP="00C615E7">
            <w:pPr>
              <w:spacing w:after="0"/>
              <w:jc w:val="center"/>
              <w:rPr>
                <w:sz w:val="20"/>
              </w:rPr>
            </w:pPr>
            <w:r>
              <w:rPr>
                <w:sz w:val="20"/>
              </w:rPr>
              <w:t>О</w:t>
            </w:r>
          </w:p>
        </w:tc>
        <w:tc>
          <w:tcPr>
            <w:tcW w:w="539" w:type="pct"/>
            <w:shd w:val="clear" w:color="auto" w:fill="auto"/>
          </w:tcPr>
          <w:p w:rsidR="00C615E7" w:rsidRPr="003426C8" w:rsidRDefault="00C615E7" w:rsidP="00C615E7">
            <w:pPr>
              <w:spacing w:after="0"/>
              <w:jc w:val="center"/>
              <w:rPr>
                <w:sz w:val="20"/>
                <w:lang w:val="en-US"/>
              </w:rPr>
            </w:pPr>
            <w:r>
              <w:rPr>
                <w:sz w:val="20"/>
                <w:lang w:val="en-US"/>
              </w:rPr>
              <w:t>S</w:t>
            </w:r>
          </w:p>
        </w:tc>
        <w:tc>
          <w:tcPr>
            <w:tcW w:w="1348" w:type="pct"/>
            <w:shd w:val="clear" w:color="auto" w:fill="auto"/>
          </w:tcPr>
          <w:p w:rsidR="00C615E7" w:rsidRPr="003426C8" w:rsidRDefault="00C615E7" w:rsidP="00C615E7">
            <w:pPr>
              <w:spacing w:after="0"/>
              <w:jc w:val="both"/>
              <w:rPr>
                <w:sz w:val="20"/>
              </w:rPr>
            </w:pPr>
            <w:r w:rsidRPr="00C615E7">
              <w:rPr>
                <w:sz w:val="20"/>
              </w:rPr>
              <w:t>Нестоимостной критерий оценки</w:t>
            </w:r>
          </w:p>
        </w:tc>
        <w:tc>
          <w:tcPr>
            <w:tcW w:w="1414" w:type="pct"/>
            <w:gridSpan w:val="2"/>
            <w:shd w:val="clear" w:color="auto" w:fill="auto"/>
          </w:tcPr>
          <w:p w:rsidR="00C615E7" w:rsidRPr="00FD557D" w:rsidRDefault="00C615E7" w:rsidP="00C615E7">
            <w:pPr>
              <w:spacing w:before="0" w:after="0"/>
              <w:jc w:val="both"/>
              <w:rPr>
                <w:sz w:val="20"/>
              </w:rPr>
            </w:pP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Стоимостной критерий оценки</w:t>
            </w:r>
          </w:p>
        </w:tc>
      </w:tr>
      <w:tr w:rsidR="00C615E7" w:rsidRPr="00301389" w:rsidTr="00C615E7">
        <w:trPr>
          <w:jc w:val="center"/>
        </w:trPr>
        <w:tc>
          <w:tcPr>
            <w:tcW w:w="683" w:type="pct"/>
            <w:shd w:val="clear" w:color="auto" w:fill="auto"/>
          </w:tcPr>
          <w:p w:rsidR="00C615E7" w:rsidRPr="00162C8B" w:rsidRDefault="00C615E7" w:rsidP="00B453AC">
            <w:pPr>
              <w:spacing w:before="0" w:after="0"/>
              <w:jc w:val="both"/>
              <w:rPr>
                <w:sz w:val="20"/>
              </w:rPr>
            </w:pPr>
            <w:r w:rsidRPr="00C316CF">
              <w:rPr>
                <w:b/>
                <w:bCs/>
                <w:sz w:val="20"/>
              </w:rPr>
              <w:t>costCriterionInfo</w:t>
            </w:r>
          </w:p>
        </w:tc>
        <w:tc>
          <w:tcPr>
            <w:tcW w:w="830" w:type="pct"/>
            <w:shd w:val="clear" w:color="auto" w:fill="auto"/>
            <w:vAlign w:val="center"/>
          </w:tcPr>
          <w:p w:rsidR="00C615E7" w:rsidRPr="00301389" w:rsidRDefault="00C615E7" w:rsidP="00B453AC">
            <w:pPr>
              <w:keepNext/>
              <w:spacing w:before="0" w:after="0"/>
              <w:contextualSpacing/>
              <w:rPr>
                <w:b/>
                <w:sz w:val="20"/>
              </w:rPr>
            </w:pPr>
          </w:p>
        </w:tc>
        <w:tc>
          <w:tcPr>
            <w:tcW w:w="187" w:type="pct"/>
            <w:shd w:val="clear" w:color="auto" w:fill="auto"/>
            <w:vAlign w:val="center"/>
          </w:tcPr>
          <w:p w:rsidR="00C615E7" w:rsidRPr="00301389" w:rsidRDefault="00C615E7" w:rsidP="00B453AC">
            <w:pPr>
              <w:keepNext/>
              <w:spacing w:before="0" w:after="0"/>
              <w:contextualSpacing/>
              <w:jc w:val="center"/>
              <w:rPr>
                <w:b/>
                <w:sz w:val="20"/>
              </w:rPr>
            </w:pPr>
          </w:p>
        </w:tc>
        <w:tc>
          <w:tcPr>
            <w:tcW w:w="539" w:type="pct"/>
            <w:shd w:val="clear" w:color="auto" w:fill="auto"/>
            <w:vAlign w:val="center"/>
          </w:tcPr>
          <w:p w:rsidR="00C615E7" w:rsidRPr="00301389" w:rsidRDefault="00C615E7" w:rsidP="00B453AC">
            <w:pPr>
              <w:keepNext/>
              <w:spacing w:before="0" w:after="0"/>
              <w:contextualSpacing/>
              <w:jc w:val="center"/>
              <w:rPr>
                <w:b/>
                <w:sz w:val="20"/>
              </w:rPr>
            </w:pPr>
          </w:p>
        </w:tc>
        <w:tc>
          <w:tcPr>
            <w:tcW w:w="1348" w:type="pct"/>
            <w:shd w:val="clear" w:color="auto" w:fill="auto"/>
            <w:vAlign w:val="center"/>
          </w:tcPr>
          <w:p w:rsidR="00C615E7" w:rsidRPr="00301389" w:rsidRDefault="00C615E7" w:rsidP="00B453AC">
            <w:pPr>
              <w:keepNext/>
              <w:spacing w:before="0" w:after="0"/>
              <w:contextualSpacing/>
              <w:rPr>
                <w:b/>
                <w:sz w:val="20"/>
              </w:rPr>
            </w:pPr>
          </w:p>
        </w:tc>
        <w:tc>
          <w:tcPr>
            <w:tcW w:w="1414" w:type="pct"/>
            <w:gridSpan w:val="2"/>
            <w:shd w:val="clear" w:color="auto" w:fill="auto"/>
            <w:vAlign w:val="center"/>
          </w:tcPr>
          <w:p w:rsidR="00C615E7" w:rsidRPr="00301389" w:rsidRDefault="00C615E7" w:rsidP="00B453AC">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code</w:t>
            </w:r>
          </w:p>
        </w:tc>
        <w:tc>
          <w:tcPr>
            <w:tcW w:w="187" w:type="pct"/>
            <w:shd w:val="clear" w:color="auto" w:fill="auto"/>
          </w:tcPr>
          <w:p w:rsidR="00C615E7" w:rsidRPr="00C316CF" w:rsidRDefault="00C615E7" w:rsidP="00B453AC">
            <w:pPr>
              <w:spacing w:before="0" w:after="0"/>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T</w:t>
            </w:r>
          </w:p>
        </w:tc>
        <w:tc>
          <w:tcPr>
            <w:tcW w:w="1348" w:type="pct"/>
            <w:shd w:val="clear" w:color="auto" w:fill="auto"/>
          </w:tcPr>
          <w:p w:rsidR="00C615E7" w:rsidRPr="00C316CF" w:rsidRDefault="00C615E7" w:rsidP="00B453AC">
            <w:pPr>
              <w:spacing w:before="0" w:after="0"/>
              <w:rPr>
                <w:sz w:val="20"/>
              </w:rPr>
            </w:pPr>
            <w:r w:rsidRPr="00C316CF">
              <w:rPr>
                <w:sz w:val="20"/>
              </w:rPr>
              <w:t>Код критерия</w:t>
            </w:r>
          </w:p>
        </w:tc>
        <w:tc>
          <w:tcPr>
            <w:tcW w:w="1414" w:type="pct"/>
            <w:gridSpan w:val="2"/>
            <w:shd w:val="clear" w:color="auto" w:fill="auto"/>
          </w:tcPr>
          <w:p w:rsidR="00C615E7" w:rsidRPr="00DD3DBD" w:rsidRDefault="00C615E7" w:rsidP="00B453AC">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rsidR="00C615E7" w:rsidRPr="00DD3DBD" w:rsidRDefault="00C615E7" w:rsidP="00B453AC">
            <w:pPr>
              <w:spacing w:before="0" w:after="0"/>
              <w:rPr>
                <w:sz w:val="20"/>
              </w:rPr>
            </w:pPr>
            <w:r w:rsidRPr="00DD3DBD">
              <w:rPr>
                <w:sz w:val="20"/>
              </w:rPr>
              <w:t>MC - Расходы на эксплуатацию и ремонт товаров, использование результатов работ;</w:t>
            </w:r>
          </w:p>
          <w:p w:rsidR="00C615E7" w:rsidRPr="00DD3DBD" w:rsidRDefault="00C615E7" w:rsidP="00B453AC">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rsidR="00C615E7" w:rsidRPr="00C316CF" w:rsidRDefault="00C615E7" w:rsidP="00B453AC">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valueInfo</w:t>
            </w:r>
          </w:p>
        </w:tc>
        <w:tc>
          <w:tcPr>
            <w:tcW w:w="187" w:type="pct"/>
            <w:shd w:val="clear" w:color="auto" w:fill="auto"/>
          </w:tcPr>
          <w:p w:rsidR="00C615E7" w:rsidRPr="00C316CF" w:rsidRDefault="00C615E7" w:rsidP="00B453AC">
            <w:pPr>
              <w:spacing w:before="0" w:after="0"/>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S</w:t>
            </w:r>
          </w:p>
        </w:tc>
        <w:tc>
          <w:tcPr>
            <w:tcW w:w="1348" w:type="pct"/>
            <w:shd w:val="clear" w:color="auto" w:fill="auto"/>
          </w:tcPr>
          <w:p w:rsidR="00C615E7" w:rsidRPr="00C316CF" w:rsidRDefault="00C615E7" w:rsidP="00B453AC">
            <w:pPr>
              <w:spacing w:before="0" w:after="0"/>
              <w:rPr>
                <w:sz w:val="20"/>
              </w:rPr>
            </w:pPr>
            <w:r w:rsidRPr="00C316CF">
              <w:rPr>
                <w:sz w:val="20"/>
              </w:rPr>
              <w:t xml:space="preserve">Значимость критерия в процентах </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addInfo</w:t>
            </w:r>
          </w:p>
        </w:tc>
        <w:tc>
          <w:tcPr>
            <w:tcW w:w="187" w:type="pct"/>
            <w:shd w:val="clear" w:color="auto" w:fill="auto"/>
          </w:tcPr>
          <w:p w:rsidR="00C615E7" w:rsidRPr="00C316CF" w:rsidRDefault="00C615E7" w:rsidP="00B453AC">
            <w:pPr>
              <w:spacing w:before="0" w:after="0"/>
              <w:rPr>
                <w:sz w:val="20"/>
              </w:rPr>
            </w:pPr>
            <w:r w:rsidRPr="00C316CF">
              <w:rPr>
                <w:sz w:val="20"/>
              </w:rPr>
              <w:t>Н</w:t>
            </w:r>
          </w:p>
        </w:tc>
        <w:tc>
          <w:tcPr>
            <w:tcW w:w="539" w:type="pct"/>
            <w:shd w:val="clear" w:color="auto" w:fill="auto"/>
          </w:tcPr>
          <w:p w:rsidR="00C615E7" w:rsidRPr="00C316CF" w:rsidRDefault="00C615E7" w:rsidP="00B453AC">
            <w:pPr>
              <w:spacing w:before="0" w:after="0"/>
              <w:jc w:val="center"/>
              <w:rPr>
                <w:sz w:val="20"/>
              </w:rPr>
            </w:pPr>
            <w:r w:rsidRPr="00C316CF">
              <w:rPr>
                <w:sz w:val="20"/>
              </w:rPr>
              <w:t xml:space="preserve">T </w:t>
            </w:r>
            <w:r>
              <w:rPr>
                <w:sz w:val="20"/>
              </w:rPr>
              <w:t>[1 - 4000]</w:t>
            </w:r>
          </w:p>
        </w:tc>
        <w:tc>
          <w:tcPr>
            <w:tcW w:w="1348" w:type="pct"/>
            <w:shd w:val="clear" w:color="auto" w:fill="auto"/>
          </w:tcPr>
          <w:p w:rsidR="00C615E7" w:rsidRPr="00C316CF" w:rsidRDefault="00C615E7" w:rsidP="00B453AC">
            <w:pPr>
              <w:spacing w:before="0" w:after="0"/>
              <w:rPr>
                <w:sz w:val="20"/>
              </w:rPr>
            </w:pPr>
            <w:r w:rsidRPr="00C316CF">
              <w:rPr>
                <w:sz w:val="20"/>
              </w:rPr>
              <w:t>Дополнительная информация о содержании и порядке оценки по критерию</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Значимость критерия в процентах</w:t>
            </w:r>
          </w:p>
        </w:tc>
      </w:tr>
      <w:tr w:rsidR="00C615E7" w:rsidRPr="00301389" w:rsidTr="00C615E7">
        <w:trPr>
          <w:jc w:val="center"/>
        </w:trPr>
        <w:tc>
          <w:tcPr>
            <w:tcW w:w="683" w:type="pct"/>
            <w:shd w:val="clear" w:color="auto" w:fill="auto"/>
          </w:tcPr>
          <w:p w:rsidR="00C615E7" w:rsidRPr="00162C8B" w:rsidRDefault="00C615E7" w:rsidP="00B453AC">
            <w:pPr>
              <w:spacing w:before="0" w:after="0"/>
              <w:jc w:val="both"/>
              <w:rPr>
                <w:sz w:val="20"/>
              </w:rPr>
            </w:pPr>
            <w:r w:rsidRPr="00C316CF">
              <w:rPr>
                <w:b/>
                <w:bCs/>
                <w:sz w:val="20"/>
              </w:rPr>
              <w:t>valueInfo</w:t>
            </w:r>
          </w:p>
        </w:tc>
        <w:tc>
          <w:tcPr>
            <w:tcW w:w="830" w:type="pct"/>
            <w:shd w:val="clear" w:color="auto" w:fill="auto"/>
            <w:vAlign w:val="center"/>
          </w:tcPr>
          <w:p w:rsidR="00C615E7" w:rsidRPr="00301389" w:rsidRDefault="00C615E7" w:rsidP="00B453AC">
            <w:pPr>
              <w:keepNext/>
              <w:spacing w:before="0" w:after="0"/>
              <w:contextualSpacing/>
              <w:rPr>
                <w:b/>
                <w:sz w:val="20"/>
              </w:rPr>
            </w:pPr>
          </w:p>
        </w:tc>
        <w:tc>
          <w:tcPr>
            <w:tcW w:w="187" w:type="pct"/>
            <w:shd w:val="clear" w:color="auto" w:fill="auto"/>
            <w:vAlign w:val="center"/>
          </w:tcPr>
          <w:p w:rsidR="00C615E7" w:rsidRPr="00301389" w:rsidRDefault="00C615E7" w:rsidP="00B453AC">
            <w:pPr>
              <w:keepNext/>
              <w:spacing w:before="0" w:after="0"/>
              <w:contextualSpacing/>
              <w:jc w:val="center"/>
              <w:rPr>
                <w:b/>
                <w:sz w:val="20"/>
              </w:rPr>
            </w:pPr>
          </w:p>
        </w:tc>
        <w:tc>
          <w:tcPr>
            <w:tcW w:w="539" w:type="pct"/>
            <w:shd w:val="clear" w:color="auto" w:fill="auto"/>
            <w:vAlign w:val="center"/>
          </w:tcPr>
          <w:p w:rsidR="00C615E7" w:rsidRPr="00301389" w:rsidRDefault="00C615E7" w:rsidP="00B453AC">
            <w:pPr>
              <w:keepNext/>
              <w:spacing w:before="0" w:after="0"/>
              <w:contextualSpacing/>
              <w:jc w:val="center"/>
              <w:rPr>
                <w:b/>
                <w:sz w:val="20"/>
              </w:rPr>
            </w:pPr>
          </w:p>
        </w:tc>
        <w:tc>
          <w:tcPr>
            <w:tcW w:w="1348" w:type="pct"/>
            <w:shd w:val="clear" w:color="auto" w:fill="auto"/>
            <w:vAlign w:val="center"/>
          </w:tcPr>
          <w:p w:rsidR="00C615E7" w:rsidRPr="00301389" w:rsidRDefault="00C615E7" w:rsidP="00B453AC">
            <w:pPr>
              <w:keepNext/>
              <w:spacing w:before="0" w:after="0"/>
              <w:contextualSpacing/>
              <w:rPr>
                <w:b/>
                <w:sz w:val="20"/>
              </w:rPr>
            </w:pPr>
          </w:p>
        </w:tc>
        <w:tc>
          <w:tcPr>
            <w:tcW w:w="1414" w:type="pct"/>
            <w:gridSpan w:val="2"/>
            <w:shd w:val="clear" w:color="auto" w:fill="auto"/>
            <w:vAlign w:val="center"/>
          </w:tcPr>
          <w:p w:rsidR="00C615E7" w:rsidRPr="00301389" w:rsidRDefault="00C615E7" w:rsidP="00B453AC">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615E7" w:rsidRPr="00C47338"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N (до 5 всего, до 2 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t xml:space="preserve">Значимость критерия в процентах </w:t>
            </w:r>
          </w:p>
        </w:tc>
        <w:tc>
          <w:tcPr>
            <w:tcW w:w="1414" w:type="pct"/>
            <w:gridSpan w:val="2"/>
            <w:shd w:val="clear" w:color="auto" w:fill="auto"/>
          </w:tcPr>
          <w:p w:rsidR="00C615E7" w:rsidRDefault="00C615E7" w:rsidP="00B453AC">
            <w:pPr>
              <w:spacing w:before="0" w:after="0"/>
              <w:rPr>
                <w:sz w:val="20"/>
              </w:rPr>
            </w:pPr>
            <w:r w:rsidRPr="00C316CF">
              <w:rPr>
                <w:sz w:val="20"/>
              </w:rPr>
              <w:t xml:space="preserve">Десятичное значение. </w:t>
            </w:r>
          </w:p>
          <w:p w:rsidR="00C615E7" w:rsidRPr="00C316CF" w:rsidRDefault="00C615E7" w:rsidP="00B453AC">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valueLess25MaxPrice</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 xml:space="preserve">N (до 5 всего, до 2 </w:t>
            </w:r>
            <w:r w:rsidRPr="00C316CF">
              <w:rPr>
                <w:sz w:val="20"/>
              </w:rPr>
              <w:lastRenderedPageBreak/>
              <w:t>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lastRenderedPageBreak/>
              <w:t xml:space="preserve">Значимость критерия для случаев, когда предложение </w:t>
            </w:r>
            <w:r w:rsidRPr="00C316CF">
              <w:rPr>
                <w:sz w:val="20"/>
              </w:rPr>
              <w:lastRenderedPageBreak/>
              <w:t xml:space="preserve">участника о цене контракта до 25 процентов ниже НМЦК, в % </w:t>
            </w:r>
          </w:p>
        </w:tc>
        <w:tc>
          <w:tcPr>
            <w:tcW w:w="1414" w:type="pct"/>
            <w:gridSpan w:val="2"/>
            <w:shd w:val="clear" w:color="auto" w:fill="auto"/>
          </w:tcPr>
          <w:p w:rsidR="00C615E7" w:rsidRPr="00C316CF" w:rsidRDefault="00C615E7" w:rsidP="00B453AC">
            <w:pPr>
              <w:spacing w:before="0" w:after="0"/>
              <w:rPr>
                <w:sz w:val="20"/>
              </w:rPr>
            </w:pPr>
            <w:r w:rsidRPr="00C316CF">
              <w:rPr>
                <w:sz w:val="20"/>
              </w:rPr>
              <w:lastRenderedPageBreak/>
              <w:t xml:space="preserve">Десятичное значение. </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valueMore25MaxPrice</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N (до 5 всего, до 2 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414" w:type="pct"/>
            <w:gridSpan w:val="2"/>
            <w:shd w:val="clear" w:color="auto" w:fill="auto"/>
          </w:tcPr>
          <w:p w:rsidR="00C615E7" w:rsidRPr="00C316CF" w:rsidRDefault="00C615E7" w:rsidP="00B453AC">
            <w:pPr>
              <w:spacing w:before="0" w:after="0"/>
              <w:rPr>
                <w:sz w:val="20"/>
              </w:rPr>
            </w:pPr>
            <w:r w:rsidRPr="00C316CF">
              <w:rPr>
                <w:sz w:val="20"/>
              </w:rPr>
              <w:t xml:space="preserve">Десятичное значение. </w:t>
            </w: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Нестоимостной критерий оценки</w:t>
            </w:r>
          </w:p>
        </w:tc>
      </w:tr>
      <w:tr w:rsidR="00C615E7" w:rsidRPr="00301389" w:rsidTr="00C615E7">
        <w:trPr>
          <w:jc w:val="center"/>
        </w:trPr>
        <w:tc>
          <w:tcPr>
            <w:tcW w:w="683" w:type="pct"/>
            <w:shd w:val="clear" w:color="auto" w:fill="auto"/>
          </w:tcPr>
          <w:p w:rsidR="00C615E7" w:rsidRPr="00162C8B" w:rsidRDefault="00C615E7" w:rsidP="00B453AC">
            <w:pPr>
              <w:spacing w:before="0" w:after="0"/>
              <w:jc w:val="both"/>
              <w:rPr>
                <w:sz w:val="20"/>
              </w:rPr>
            </w:pPr>
            <w:r w:rsidRPr="00C316CF">
              <w:rPr>
                <w:b/>
                <w:bCs/>
                <w:sz w:val="20"/>
              </w:rPr>
              <w:t>qualitativeCriterionInfo</w:t>
            </w:r>
          </w:p>
        </w:tc>
        <w:tc>
          <w:tcPr>
            <w:tcW w:w="830" w:type="pct"/>
            <w:shd w:val="clear" w:color="auto" w:fill="auto"/>
            <w:vAlign w:val="center"/>
          </w:tcPr>
          <w:p w:rsidR="00C615E7" w:rsidRPr="00301389" w:rsidRDefault="00C615E7" w:rsidP="00B453AC">
            <w:pPr>
              <w:keepNext/>
              <w:spacing w:before="0" w:after="0"/>
              <w:contextualSpacing/>
              <w:rPr>
                <w:b/>
                <w:sz w:val="20"/>
              </w:rPr>
            </w:pPr>
          </w:p>
        </w:tc>
        <w:tc>
          <w:tcPr>
            <w:tcW w:w="187" w:type="pct"/>
            <w:shd w:val="clear" w:color="auto" w:fill="auto"/>
            <w:vAlign w:val="center"/>
          </w:tcPr>
          <w:p w:rsidR="00C615E7" w:rsidRPr="00301389" w:rsidRDefault="00C615E7" w:rsidP="00B453AC">
            <w:pPr>
              <w:keepNext/>
              <w:spacing w:before="0" w:after="0"/>
              <w:contextualSpacing/>
              <w:jc w:val="center"/>
              <w:rPr>
                <w:b/>
                <w:sz w:val="20"/>
              </w:rPr>
            </w:pPr>
          </w:p>
        </w:tc>
        <w:tc>
          <w:tcPr>
            <w:tcW w:w="539" w:type="pct"/>
            <w:shd w:val="clear" w:color="auto" w:fill="auto"/>
            <w:vAlign w:val="center"/>
          </w:tcPr>
          <w:p w:rsidR="00C615E7" w:rsidRPr="00301389" w:rsidRDefault="00C615E7" w:rsidP="00B453AC">
            <w:pPr>
              <w:keepNext/>
              <w:spacing w:before="0" w:after="0"/>
              <w:contextualSpacing/>
              <w:jc w:val="center"/>
              <w:rPr>
                <w:b/>
                <w:sz w:val="20"/>
              </w:rPr>
            </w:pPr>
          </w:p>
        </w:tc>
        <w:tc>
          <w:tcPr>
            <w:tcW w:w="1348" w:type="pct"/>
            <w:shd w:val="clear" w:color="auto" w:fill="auto"/>
            <w:vAlign w:val="center"/>
          </w:tcPr>
          <w:p w:rsidR="00C615E7" w:rsidRPr="00301389" w:rsidRDefault="00C615E7" w:rsidP="00B453AC">
            <w:pPr>
              <w:keepNext/>
              <w:spacing w:before="0" w:after="0"/>
              <w:contextualSpacing/>
              <w:rPr>
                <w:b/>
                <w:sz w:val="20"/>
              </w:rPr>
            </w:pPr>
          </w:p>
        </w:tc>
        <w:tc>
          <w:tcPr>
            <w:tcW w:w="1414" w:type="pct"/>
            <w:gridSpan w:val="2"/>
            <w:shd w:val="clear" w:color="auto" w:fill="auto"/>
            <w:vAlign w:val="center"/>
          </w:tcPr>
          <w:p w:rsidR="00C615E7" w:rsidRPr="00301389" w:rsidRDefault="00C615E7" w:rsidP="00B453AC">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code</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T</w:t>
            </w:r>
          </w:p>
        </w:tc>
        <w:tc>
          <w:tcPr>
            <w:tcW w:w="1348" w:type="pct"/>
            <w:shd w:val="clear" w:color="auto" w:fill="auto"/>
          </w:tcPr>
          <w:p w:rsidR="00C615E7" w:rsidRPr="00C316CF" w:rsidRDefault="00C615E7" w:rsidP="00B453AC">
            <w:pPr>
              <w:spacing w:before="0" w:after="0"/>
              <w:rPr>
                <w:sz w:val="20"/>
              </w:rPr>
            </w:pPr>
            <w:r w:rsidRPr="00C316CF">
              <w:rPr>
                <w:sz w:val="20"/>
              </w:rPr>
              <w:t>Код критерия</w:t>
            </w:r>
          </w:p>
        </w:tc>
        <w:tc>
          <w:tcPr>
            <w:tcW w:w="1414" w:type="pct"/>
            <w:gridSpan w:val="2"/>
            <w:shd w:val="clear" w:color="auto" w:fill="auto"/>
          </w:tcPr>
          <w:p w:rsidR="00C615E7" w:rsidRPr="00C316CF" w:rsidRDefault="00C615E7" w:rsidP="00B453AC">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F059C7" w:rsidRPr="00F059C7">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valueInfo</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S</w:t>
            </w:r>
          </w:p>
        </w:tc>
        <w:tc>
          <w:tcPr>
            <w:tcW w:w="1348" w:type="pct"/>
            <w:shd w:val="clear" w:color="auto" w:fill="auto"/>
          </w:tcPr>
          <w:p w:rsidR="00C615E7" w:rsidRPr="00C316CF" w:rsidRDefault="00C615E7" w:rsidP="00B453AC">
            <w:pPr>
              <w:spacing w:before="0" w:after="0"/>
              <w:rPr>
                <w:sz w:val="20"/>
              </w:rPr>
            </w:pPr>
            <w:r w:rsidRPr="00C316CF">
              <w:rPr>
                <w:sz w:val="20"/>
              </w:rPr>
              <w:t xml:space="preserve">Значимость критерия в процентах </w:t>
            </w:r>
          </w:p>
        </w:tc>
        <w:tc>
          <w:tcPr>
            <w:tcW w:w="1414" w:type="pct"/>
            <w:gridSpan w:val="2"/>
            <w:shd w:val="clear" w:color="auto" w:fill="auto"/>
          </w:tcPr>
          <w:p w:rsidR="00C615E7" w:rsidRPr="00C316CF" w:rsidRDefault="00C615E7" w:rsidP="00B453AC">
            <w:pPr>
              <w:spacing w:before="0" w:after="0"/>
              <w:rPr>
                <w:sz w:val="20"/>
              </w:rPr>
            </w:pPr>
            <w:r>
              <w:rPr>
                <w:sz w:val="20"/>
              </w:rPr>
              <w:t>Состав блока см. ваше</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addInfo</w:t>
            </w:r>
          </w:p>
        </w:tc>
        <w:tc>
          <w:tcPr>
            <w:tcW w:w="187" w:type="pct"/>
            <w:shd w:val="clear" w:color="auto" w:fill="auto"/>
          </w:tcPr>
          <w:p w:rsidR="00C615E7" w:rsidRPr="00C316CF" w:rsidRDefault="00C615E7" w:rsidP="00B453AC">
            <w:pPr>
              <w:spacing w:before="0" w:after="0"/>
              <w:jc w:val="center"/>
              <w:rPr>
                <w:sz w:val="20"/>
              </w:rPr>
            </w:pPr>
            <w:r w:rsidRPr="00C316CF">
              <w:rPr>
                <w:sz w:val="20"/>
              </w:rPr>
              <w:t>Н</w:t>
            </w:r>
          </w:p>
        </w:tc>
        <w:tc>
          <w:tcPr>
            <w:tcW w:w="539" w:type="pct"/>
            <w:shd w:val="clear" w:color="auto" w:fill="auto"/>
          </w:tcPr>
          <w:p w:rsidR="00C615E7" w:rsidRPr="00C316CF" w:rsidRDefault="00C615E7" w:rsidP="00B453AC">
            <w:pPr>
              <w:spacing w:before="0" w:after="0"/>
              <w:jc w:val="center"/>
              <w:rPr>
                <w:sz w:val="20"/>
              </w:rPr>
            </w:pPr>
            <w:r w:rsidRPr="00C316CF">
              <w:rPr>
                <w:sz w:val="20"/>
              </w:rPr>
              <w:t xml:space="preserve">T </w:t>
            </w:r>
            <w:r>
              <w:rPr>
                <w:sz w:val="20"/>
              </w:rPr>
              <w:t>[1 - 4000]</w:t>
            </w:r>
          </w:p>
        </w:tc>
        <w:tc>
          <w:tcPr>
            <w:tcW w:w="1348" w:type="pct"/>
            <w:shd w:val="clear" w:color="auto" w:fill="auto"/>
          </w:tcPr>
          <w:p w:rsidR="00C615E7" w:rsidRPr="00C316CF" w:rsidRDefault="00C615E7" w:rsidP="00B453AC">
            <w:pPr>
              <w:spacing w:before="0" w:after="0"/>
              <w:rPr>
                <w:sz w:val="20"/>
              </w:rPr>
            </w:pPr>
            <w:r w:rsidRPr="00C316CF">
              <w:rPr>
                <w:sz w:val="20"/>
              </w:rPr>
              <w:t xml:space="preserve">Дополнительная информация о содержании и порядке оценки по критерию </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vMerge w:val="restart"/>
            <w:shd w:val="clear" w:color="auto" w:fill="auto"/>
            <w:vAlign w:val="center"/>
          </w:tcPr>
          <w:p w:rsidR="00C615E7" w:rsidRPr="00301389" w:rsidRDefault="00C615E7" w:rsidP="00B453AC">
            <w:pPr>
              <w:spacing w:before="0" w:after="0"/>
              <w:contextualSpacing/>
              <w:rPr>
                <w:sz w:val="20"/>
              </w:rPr>
            </w:pPr>
            <w:r w:rsidRPr="00C316CF">
              <w:rPr>
                <w:sz w:val="20"/>
              </w:rPr>
              <w:t>Допустимо указание только одного элемента</w:t>
            </w:r>
          </w:p>
        </w:tc>
        <w:tc>
          <w:tcPr>
            <w:tcW w:w="830" w:type="pct"/>
            <w:shd w:val="clear" w:color="auto" w:fill="auto"/>
          </w:tcPr>
          <w:p w:rsidR="00C615E7" w:rsidRPr="00C316CF" w:rsidRDefault="00C615E7" w:rsidP="00B453AC">
            <w:pPr>
              <w:spacing w:before="0" w:after="0"/>
              <w:rPr>
                <w:sz w:val="20"/>
              </w:rPr>
            </w:pPr>
            <w:r w:rsidRPr="00C316CF">
              <w:rPr>
                <w:sz w:val="20"/>
              </w:rPr>
              <w:t>indicatorsInfo</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S</w:t>
            </w:r>
          </w:p>
        </w:tc>
        <w:tc>
          <w:tcPr>
            <w:tcW w:w="1348" w:type="pct"/>
            <w:shd w:val="clear" w:color="auto" w:fill="auto"/>
          </w:tcPr>
          <w:p w:rsidR="00C615E7" w:rsidRPr="00C316CF" w:rsidRDefault="00C615E7" w:rsidP="00B453AC">
            <w:pPr>
              <w:spacing w:before="0" w:after="0"/>
              <w:rPr>
                <w:sz w:val="20"/>
              </w:rPr>
            </w:pPr>
            <w:r w:rsidRPr="00C316CF">
              <w:rPr>
                <w:sz w:val="20"/>
              </w:rPr>
              <w:t>Критерий оценки с показателями</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vMerge/>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criterionInfo</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S</w:t>
            </w:r>
          </w:p>
        </w:tc>
        <w:tc>
          <w:tcPr>
            <w:tcW w:w="1348" w:type="pct"/>
            <w:shd w:val="clear" w:color="auto" w:fill="auto"/>
          </w:tcPr>
          <w:p w:rsidR="00C615E7" w:rsidRPr="00C316CF" w:rsidRDefault="00C615E7" w:rsidP="00B453AC">
            <w:pPr>
              <w:spacing w:before="0" w:after="0"/>
              <w:rPr>
                <w:sz w:val="20"/>
              </w:rPr>
            </w:pPr>
            <w:r w:rsidRPr="00C316CF">
              <w:rPr>
                <w:sz w:val="20"/>
              </w:rPr>
              <w:t>Критерий оценки без показателей</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Критерий оценки с показателями</w:t>
            </w:r>
          </w:p>
        </w:tc>
      </w:tr>
      <w:tr w:rsidR="00C615E7" w:rsidRPr="00301389" w:rsidTr="00C615E7">
        <w:trPr>
          <w:jc w:val="center"/>
        </w:trPr>
        <w:tc>
          <w:tcPr>
            <w:tcW w:w="683" w:type="pct"/>
            <w:shd w:val="clear" w:color="auto" w:fill="auto"/>
          </w:tcPr>
          <w:p w:rsidR="00C615E7" w:rsidRPr="00C316CF" w:rsidRDefault="00C615E7" w:rsidP="00B453AC">
            <w:pPr>
              <w:spacing w:before="0" w:after="0"/>
              <w:rPr>
                <w:sz w:val="20"/>
              </w:rPr>
            </w:pPr>
            <w:r w:rsidRPr="00C316CF">
              <w:rPr>
                <w:b/>
                <w:bCs/>
                <w:sz w:val="20"/>
              </w:rPr>
              <w:t>indicatorsInfo</w:t>
            </w:r>
          </w:p>
        </w:tc>
        <w:tc>
          <w:tcPr>
            <w:tcW w:w="830" w:type="pct"/>
            <w:shd w:val="clear" w:color="auto" w:fill="auto"/>
          </w:tcPr>
          <w:p w:rsidR="00C615E7" w:rsidRPr="00C316CF" w:rsidRDefault="00C615E7" w:rsidP="00B453AC">
            <w:pPr>
              <w:spacing w:before="0" w:after="0"/>
              <w:rPr>
                <w:sz w:val="20"/>
              </w:rPr>
            </w:pPr>
          </w:p>
        </w:tc>
        <w:tc>
          <w:tcPr>
            <w:tcW w:w="187" w:type="pct"/>
            <w:shd w:val="clear" w:color="auto" w:fill="auto"/>
          </w:tcPr>
          <w:p w:rsidR="00C615E7" w:rsidRPr="00C316CF" w:rsidRDefault="00C615E7" w:rsidP="00B453AC">
            <w:pPr>
              <w:spacing w:before="0" w:after="0"/>
              <w:rPr>
                <w:sz w:val="20"/>
              </w:rPr>
            </w:pPr>
          </w:p>
        </w:tc>
        <w:tc>
          <w:tcPr>
            <w:tcW w:w="539" w:type="pct"/>
            <w:shd w:val="clear" w:color="auto" w:fill="auto"/>
          </w:tcPr>
          <w:p w:rsidR="00C615E7" w:rsidRPr="00C316CF" w:rsidRDefault="00C615E7" w:rsidP="00B453AC">
            <w:pPr>
              <w:spacing w:before="0" w:after="0"/>
              <w:rPr>
                <w:sz w:val="20"/>
              </w:rPr>
            </w:pPr>
          </w:p>
        </w:tc>
        <w:tc>
          <w:tcPr>
            <w:tcW w:w="1348" w:type="pct"/>
            <w:shd w:val="clear" w:color="auto" w:fill="auto"/>
          </w:tcPr>
          <w:p w:rsidR="00C615E7" w:rsidRPr="00C316CF" w:rsidRDefault="00C615E7" w:rsidP="00B453AC">
            <w:pPr>
              <w:spacing w:before="0" w:after="0"/>
              <w:rPr>
                <w:sz w:val="20"/>
              </w:rPr>
            </w:pP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shd w:val="clear" w:color="auto" w:fill="auto"/>
          </w:tcPr>
          <w:p w:rsidR="00C615E7" w:rsidRPr="00C316CF" w:rsidRDefault="00C615E7" w:rsidP="00B453AC">
            <w:pPr>
              <w:spacing w:before="0" w:after="0"/>
              <w:rPr>
                <w:sz w:val="20"/>
              </w:rPr>
            </w:pPr>
          </w:p>
        </w:tc>
        <w:tc>
          <w:tcPr>
            <w:tcW w:w="830" w:type="pct"/>
            <w:shd w:val="clear" w:color="auto" w:fill="auto"/>
          </w:tcPr>
          <w:p w:rsidR="00C615E7" w:rsidRPr="00C316CF" w:rsidRDefault="00C615E7" w:rsidP="00B453AC">
            <w:pPr>
              <w:spacing w:before="0" w:after="0"/>
              <w:rPr>
                <w:sz w:val="20"/>
              </w:rPr>
            </w:pPr>
            <w:r w:rsidRPr="00C316CF">
              <w:rPr>
                <w:sz w:val="20"/>
              </w:rPr>
              <w:t>indicatorInfo</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S</w:t>
            </w:r>
          </w:p>
        </w:tc>
        <w:tc>
          <w:tcPr>
            <w:tcW w:w="1348" w:type="pct"/>
            <w:shd w:val="clear" w:color="auto" w:fill="auto"/>
          </w:tcPr>
          <w:p w:rsidR="00C615E7" w:rsidRPr="00C316CF" w:rsidRDefault="00C615E7" w:rsidP="00B453AC">
            <w:pPr>
              <w:spacing w:before="0" w:after="0"/>
              <w:rPr>
                <w:sz w:val="20"/>
              </w:rPr>
            </w:pPr>
            <w:r w:rsidRPr="00C316CF">
              <w:rPr>
                <w:sz w:val="20"/>
              </w:rPr>
              <w:t>Показатель критерия оценки</w:t>
            </w:r>
          </w:p>
        </w:tc>
        <w:tc>
          <w:tcPr>
            <w:tcW w:w="1414" w:type="pct"/>
            <w:gridSpan w:val="2"/>
            <w:shd w:val="clear" w:color="auto" w:fill="auto"/>
          </w:tcPr>
          <w:p w:rsidR="00C615E7" w:rsidRPr="00C316CF" w:rsidRDefault="00C615E7" w:rsidP="00B453AC">
            <w:pPr>
              <w:spacing w:before="0" w:after="0"/>
              <w:rPr>
                <w:sz w:val="20"/>
              </w:rPr>
            </w:pPr>
            <w:r w:rsidRPr="00C316CF">
              <w:rPr>
                <w:sz w:val="20"/>
              </w:rPr>
              <w:t>Множественный элемент.</w:t>
            </w: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Показатель критерия оценки</w:t>
            </w:r>
          </w:p>
        </w:tc>
      </w:tr>
      <w:tr w:rsidR="00C615E7" w:rsidRPr="00301389" w:rsidTr="00C615E7">
        <w:trPr>
          <w:jc w:val="center"/>
        </w:trPr>
        <w:tc>
          <w:tcPr>
            <w:tcW w:w="683" w:type="pct"/>
            <w:shd w:val="clear" w:color="auto" w:fill="auto"/>
          </w:tcPr>
          <w:p w:rsidR="00C615E7" w:rsidRPr="00162C8B" w:rsidRDefault="00C615E7" w:rsidP="00B453AC">
            <w:pPr>
              <w:spacing w:before="0" w:after="0"/>
              <w:jc w:val="both"/>
              <w:rPr>
                <w:sz w:val="20"/>
              </w:rPr>
            </w:pPr>
            <w:r w:rsidRPr="00C316CF">
              <w:rPr>
                <w:b/>
                <w:bCs/>
                <w:sz w:val="20"/>
              </w:rPr>
              <w:t>indicatorInfo</w:t>
            </w:r>
          </w:p>
        </w:tc>
        <w:tc>
          <w:tcPr>
            <w:tcW w:w="830" w:type="pct"/>
            <w:shd w:val="clear" w:color="auto" w:fill="auto"/>
            <w:vAlign w:val="center"/>
          </w:tcPr>
          <w:p w:rsidR="00C615E7" w:rsidRPr="00301389" w:rsidRDefault="00C615E7" w:rsidP="00B453AC">
            <w:pPr>
              <w:keepNext/>
              <w:spacing w:before="0" w:after="0"/>
              <w:contextualSpacing/>
              <w:rPr>
                <w:b/>
                <w:sz w:val="20"/>
              </w:rPr>
            </w:pPr>
          </w:p>
        </w:tc>
        <w:tc>
          <w:tcPr>
            <w:tcW w:w="187" w:type="pct"/>
            <w:shd w:val="clear" w:color="auto" w:fill="auto"/>
            <w:vAlign w:val="center"/>
          </w:tcPr>
          <w:p w:rsidR="00C615E7" w:rsidRPr="00301389" w:rsidRDefault="00C615E7" w:rsidP="00B453AC">
            <w:pPr>
              <w:keepNext/>
              <w:spacing w:before="0" w:after="0"/>
              <w:contextualSpacing/>
              <w:jc w:val="center"/>
              <w:rPr>
                <w:b/>
                <w:sz w:val="20"/>
              </w:rPr>
            </w:pPr>
          </w:p>
        </w:tc>
        <w:tc>
          <w:tcPr>
            <w:tcW w:w="539" w:type="pct"/>
            <w:shd w:val="clear" w:color="auto" w:fill="auto"/>
            <w:vAlign w:val="center"/>
          </w:tcPr>
          <w:p w:rsidR="00C615E7" w:rsidRPr="00301389" w:rsidRDefault="00C615E7" w:rsidP="00B453AC">
            <w:pPr>
              <w:keepNext/>
              <w:spacing w:before="0" w:after="0"/>
              <w:contextualSpacing/>
              <w:jc w:val="center"/>
              <w:rPr>
                <w:b/>
                <w:sz w:val="20"/>
              </w:rPr>
            </w:pPr>
          </w:p>
        </w:tc>
        <w:tc>
          <w:tcPr>
            <w:tcW w:w="1348" w:type="pct"/>
            <w:shd w:val="clear" w:color="auto" w:fill="auto"/>
            <w:vAlign w:val="center"/>
          </w:tcPr>
          <w:p w:rsidR="00C615E7" w:rsidRPr="00301389" w:rsidRDefault="00C615E7" w:rsidP="00B453AC">
            <w:pPr>
              <w:keepNext/>
              <w:spacing w:before="0" w:after="0"/>
              <w:contextualSpacing/>
              <w:rPr>
                <w:b/>
                <w:sz w:val="20"/>
              </w:rPr>
            </w:pPr>
          </w:p>
        </w:tc>
        <w:tc>
          <w:tcPr>
            <w:tcW w:w="1414" w:type="pct"/>
            <w:gridSpan w:val="2"/>
            <w:shd w:val="clear" w:color="auto" w:fill="auto"/>
            <w:vAlign w:val="center"/>
          </w:tcPr>
          <w:p w:rsidR="00C615E7" w:rsidRPr="00301389" w:rsidRDefault="00C615E7" w:rsidP="00B453AC">
            <w:pPr>
              <w:keepNext/>
              <w:spacing w:before="0" w:after="0"/>
              <w:contextualSpacing/>
              <w:rPr>
                <w:b/>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sId</w:t>
            </w:r>
          </w:p>
        </w:tc>
        <w:tc>
          <w:tcPr>
            <w:tcW w:w="187" w:type="pct"/>
            <w:shd w:val="clear" w:color="auto" w:fill="auto"/>
          </w:tcPr>
          <w:p w:rsidR="00C615E7" w:rsidRPr="00C316CF" w:rsidRDefault="00C615E7" w:rsidP="00B453AC">
            <w:pPr>
              <w:spacing w:before="0" w:after="0"/>
              <w:rPr>
                <w:sz w:val="20"/>
              </w:rPr>
            </w:pPr>
            <w:r w:rsidRPr="00C316CF">
              <w:rPr>
                <w:sz w:val="20"/>
              </w:rPr>
              <w:t>Н</w:t>
            </w:r>
          </w:p>
        </w:tc>
        <w:tc>
          <w:tcPr>
            <w:tcW w:w="539" w:type="pct"/>
            <w:shd w:val="clear" w:color="auto" w:fill="auto"/>
          </w:tcPr>
          <w:p w:rsidR="00C615E7" w:rsidRPr="00C316CF" w:rsidRDefault="00C615E7" w:rsidP="00B453AC">
            <w:pPr>
              <w:spacing w:before="0" w:after="0"/>
              <w:rPr>
                <w:sz w:val="20"/>
              </w:rPr>
            </w:pPr>
            <w:r w:rsidRPr="00C316CF">
              <w:rPr>
                <w:sz w:val="20"/>
              </w:rPr>
              <w:t>N</w:t>
            </w:r>
          </w:p>
        </w:tc>
        <w:tc>
          <w:tcPr>
            <w:tcW w:w="1348" w:type="pct"/>
            <w:shd w:val="clear" w:color="auto" w:fill="auto"/>
          </w:tcPr>
          <w:p w:rsidR="00C615E7" w:rsidRPr="00C316CF" w:rsidRDefault="00C615E7" w:rsidP="00B453AC">
            <w:pPr>
              <w:spacing w:before="0" w:after="0"/>
              <w:rPr>
                <w:sz w:val="20"/>
              </w:rPr>
            </w:pPr>
            <w:r w:rsidRPr="00C316CF">
              <w:rPr>
                <w:sz w:val="20"/>
              </w:rPr>
              <w:t>Уникальный идентификатор пока</w:t>
            </w:r>
            <w:r>
              <w:rPr>
                <w:sz w:val="20"/>
              </w:rPr>
              <w:t>зателя в ЕИС в рамках критерия</w:t>
            </w:r>
          </w:p>
        </w:tc>
        <w:tc>
          <w:tcPr>
            <w:tcW w:w="1414" w:type="pct"/>
            <w:gridSpan w:val="2"/>
            <w:shd w:val="clear" w:color="auto" w:fill="auto"/>
          </w:tcPr>
          <w:p w:rsidR="00C615E7" w:rsidRDefault="00C615E7" w:rsidP="00B453AC">
            <w:pPr>
              <w:spacing w:before="0" w:after="0"/>
              <w:rPr>
                <w:sz w:val="20"/>
              </w:rPr>
            </w:pPr>
            <w:r w:rsidRPr="00C316CF">
              <w:rPr>
                <w:sz w:val="20"/>
              </w:rPr>
              <w:t xml:space="preserve">64-битное целое число. </w:t>
            </w:r>
          </w:p>
          <w:p w:rsidR="00C615E7" w:rsidRPr="00447A5D" w:rsidRDefault="00C615E7" w:rsidP="00B453AC">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C615E7" w:rsidRPr="00C316CF" w:rsidRDefault="00C615E7" w:rsidP="00B453AC">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externalSId</w:t>
            </w:r>
          </w:p>
        </w:tc>
        <w:tc>
          <w:tcPr>
            <w:tcW w:w="187" w:type="pct"/>
            <w:shd w:val="clear" w:color="auto" w:fill="auto"/>
          </w:tcPr>
          <w:p w:rsidR="00C615E7" w:rsidRPr="00C316CF" w:rsidRDefault="00C615E7" w:rsidP="00B453AC">
            <w:pPr>
              <w:spacing w:before="0" w:after="0"/>
              <w:rPr>
                <w:sz w:val="20"/>
              </w:rPr>
            </w:pPr>
            <w:r w:rsidRPr="00C316CF">
              <w:rPr>
                <w:sz w:val="20"/>
              </w:rPr>
              <w:t>Н</w:t>
            </w:r>
          </w:p>
        </w:tc>
        <w:tc>
          <w:tcPr>
            <w:tcW w:w="539" w:type="pct"/>
            <w:shd w:val="clear" w:color="auto" w:fill="auto"/>
          </w:tcPr>
          <w:p w:rsidR="00C615E7" w:rsidRPr="00C316CF" w:rsidRDefault="00C615E7" w:rsidP="00B453AC">
            <w:pPr>
              <w:spacing w:before="0" w:after="0"/>
              <w:rPr>
                <w:sz w:val="20"/>
              </w:rPr>
            </w:pPr>
            <w:r w:rsidRPr="00C316CF">
              <w:rPr>
                <w:sz w:val="20"/>
              </w:rPr>
              <w:t>T [ 1 - 40 ]</w:t>
            </w:r>
          </w:p>
        </w:tc>
        <w:tc>
          <w:tcPr>
            <w:tcW w:w="1348" w:type="pct"/>
            <w:shd w:val="clear" w:color="auto" w:fill="auto"/>
          </w:tcPr>
          <w:p w:rsidR="00C615E7" w:rsidRPr="00C316CF" w:rsidRDefault="00C615E7" w:rsidP="00B453AC">
            <w:pPr>
              <w:spacing w:before="0" w:after="0"/>
              <w:rPr>
                <w:sz w:val="20"/>
              </w:rPr>
            </w:pPr>
            <w:r w:rsidRPr="00C316CF">
              <w:rPr>
                <w:sz w:val="20"/>
              </w:rPr>
              <w:t>Внешний идентификатор показателя</w:t>
            </w:r>
          </w:p>
        </w:tc>
        <w:tc>
          <w:tcPr>
            <w:tcW w:w="1414" w:type="pct"/>
            <w:gridSpan w:val="2"/>
            <w:shd w:val="clear" w:color="auto" w:fill="auto"/>
          </w:tcPr>
          <w:p w:rsidR="00C615E7" w:rsidRPr="00447A5D" w:rsidRDefault="00C615E7" w:rsidP="00B453AC">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C615E7" w:rsidRPr="00447A5D" w:rsidRDefault="00C615E7" w:rsidP="00B453AC">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C615E7" w:rsidRPr="00C316CF" w:rsidRDefault="00C615E7" w:rsidP="00B453AC">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name</w:t>
            </w:r>
          </w:p>
        </w:tc>
        <w:tc>
          <w:tcPr>
            <w:tcW w:w="187" w:type="pct"/>
            <w:shd w:val="clear" w:color="auto" w:fill="auto"/>
          </w:tcPr>
          <w:p w:rsidR="00C615E7" w:rsidRPr="00C316CF" w:rsidRDefault="00C615E7" w:rsidP="00B453AC">
            <w:pPr>
              <w:spacing w:before="0" w:after="0"/>
              <w:rPr>
                <w:sz w:val="20"/>
              </w:rPr>
            </w:pPr>
            <w:r w:rsidRPr="00C316CF">
              <w:rPr>
                <w:sz w:val="20"/>
              </w:rPr>
              <w:t>О</w:t>
            </w:r>
          </w:p>
        </w:tc>
        <w:tc>
          <w:tcPr>
            <w:tcW w:w="539" w:type="pct"/>
            <w:shd w:val="clear" w:color="auto" w:fill="auto"/>
          </w:tcPr>
          <w:p w:rsidR="00C615E7" w:rsidRPr="00C316CF" w:rsidRDefault="00C615E7" w:rsidP="00B453AC">
            <w:pPr>
              <w:spacing w:before="0" w:after="0"/>
              <w:rPr>
                <w:sz w:val="20"/>
              </w:rPr>
            </w:pPr>
            <w:r w:rsidRPr="00C316CF">
              <w:rPr>
                <w:sz w:val="20"/>
              </w:rPr>
              <w:t xml:space="preserve">T </w:t>
            </w:r>
            <w:r>
              <w:rPr>
                <w:sz w:val="20"/>
              </w:rPr>
              <w:t>[1 - 2000]</w:t>
            </w:r>
          </w:p>
        </w:tc>
        <w:tc>
          <w:tcPr>
            <w:tcW w:w="1348" w:type="pct"/>
            <w:shd w:val="clear" w:color="auto" w:fill="auto"/>
          </w:tcPr>
          <w:p w:rsidR="00C615E7" w:rsidRPr="00C316CF" w:rsidRDefault="00C615E7" w:rsidP="00B453AC">
            <w:pPr>
              <w:spacing w:before="0" w:after="0"/>
              <w:rPr>
                <w:sz w:val="20"/>
              </w:rPr>
            </w:pPr>
            <w:r w:rsidRPr="00C316CF">
              <w:rPr>
                <w:sz w:val="20"/>
              </w:rPr>
              <w:t>Наименование показателя</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value</w:t>
            </w:r>
          </w:p>
        </w:tc>
        <w:tc>
          <w:tcPr>
            <w:tcW w:w="187" w:type="pct"/>
            <w:shd w:val="clear" w:color="auto" w:fill="auto"/>
          </w:tcPr>
          <w:p w:rsidR="00C615E7" w:rsidRPr="00C316CF" w:rsidRDefault="00C615E7" w:rsidP="00B453AC">
            <w:pPr>
              <w:spacing w:before="0" w:after="0"/>
              <w:rPr>
                <w:sz w:val="20"/>
              </w:rPr>
            </w:pPr>
            <w:r w:rsidRPr="00C316CF">
              <w:rPr>
                <w:sz w:val="20"/>
              </w:rPr>
              <w:t>О</w:t>
            </w:r>
          </w:p>
        </w:tc>
        <w:tc>
          <w:tcPr>
            <w:tcW w:w="539" w:type="pct"/>
            <w:shd w:val="clear" w:color="auto" w:fill="auto"/>
          </w:tcPr>
          <w:p w:rsidR="00C615E7" w:rsidRPr="00C316CF" w:rsidRDefault="00C615E7" w:rsidP="00B453AC">
            <w:pPr>
              <w:spacing w:before="0" w:after="0"/>
              <w:rPr>
                <w:sz w:val="20"/>
              </w:rPr>
            </w:pPr>
            <w:r w:rsidRPr="00C316CF">
              <w:rPr>
                <w:sz w:val="20"/>
              </w:rPr>
              <w:t>N (до 5 всего, до 2 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t>Значимость показателя</w:t>
            </w:r>
          </w:p>
        </w:tc>
        <w:tc>
          <w:tcPr>
            <w:tcW w:w="1414" w:type="pct"/>
            <w:gridSpan w:val="2"/>
            <w:shd w:val="clear" w:color="auto" w:fill="auto"/>
          </w:tcPr>
          <w:p w:rsidR="00C615E7" w:rsidRPr="00C316CF" w:rsidRDefault="00C615E7" w:rsidP="00B453AC">
            <w:pPr>
              <w:spacing w:before="0" w:after="0"/>
              <w:rPr>
                <w:sz w:val="20"/>
              </w:rPr>
            </w:pPr>
            <w:r w:rsidRPr="00C316CF">
              <w:rPr>
                <w:sz w:val="20"/>
              </w:rPr>
              <w:t xml:space="preserve">Десятичное значение. </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addInfo</w:t>
            </w:r>
          </w:p>
        </w:tc>
        <w:tc>
          <w:tcPr>
            <w:tcW w:w="187" w:type="pct"/>
            <w:shd w:val="clear" w:color="auto" w:fill="auto"/>
          </w:tcPr>
          <w:p w:rsidR="00C615E7" w:rsidRPr="00C316CF" w:rsidRDefault="00C615E7" w:rsidP="00B453AC">
            <w:pPr>
              <w:spacing w:before="0" w:after="0"/>
              <w:rPr>
                <w:sz w:val="20"/>
              </w:rPr>
            </w:pPr>
            <w:r w:rsidRPr="00C316CF">
              <w:rPr>
                <w:sz w:val="20"/>
              </w:rPr>
              <w:t>Н</w:t>
            </w:r>
          </w:p>
        </w:tc>
        <w:tc>
          <w:tcPr>
            <w:tcW w:w="539" w:type="pct"/>
            <w:shd w:val="clear" w:color="auto" w:fill="auto"/>
          </w:tcPr>
          <w:p w:rsidR="00C615E7" w:rsidRPr="00C316CF" w:rsidRDefault="00C615E7" w:rsidP="00B453AC">
            <w:pPr>
              <w:spacing w:before="0" w:after="0"/>
              <w:rPr>
                <w:sz w:val="20"/>
              </w:rPr>
            </w:pPr>
            <w:r w:rsidRPr="00C316CF">
              <w:rPr>
                <w:sz w:val="20"/>
              </w:rPr>
              <w:t xml:space="preserve">T </w:t>
            </w:r>
            <w:r>
              <w:rPr>
                <w:sz w:val="20"/>
              </w:rPr>
              <w:t>[1 - 4000]</w:t>
            </w:r>
          </w:p>
        </w:tc>
        <w:tc>
          <w:tcPr>
            <w:tcW w:w="1348" w:type="pct"/>
            <w:shd w:val="clear" w:color="auto" w:fill="auto"/>
          </w:tcPr>
          <w:p w:rsidR="00C615E7" w:rsidRPr="00C316CF" w:rsidRDefault="00C615E7" w:rsidP="00B453AC">
            <w:pPr>
              <w:spacing w:before="0" w:after="0"/>
              <w:rPr>
                <w:sz w:val="20"/>
              </w:rPr>
            </w:pPr>
            <w:r w:rsidRPr="00C316CF">
              <w:rPr>
                <w:sz w:val="20"/>
              </w:rPr>
              <w:t xml:space="preserve">Дополнительная информация о содержании и порядке оценки по критерию </w:t>
            </w: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limit</w:t>
            </w:r>
          </w:p>
        </w:tc>
        <w:tc>
          <w:tcPr>
            <w:tcW w:w="187" w:type="pct"/>
            <w:shd w:val="clear" w:color="auto" w:fill="auto"/>
          </w:tcPr>
          <w:p w:rsidR="00C615E7" w:rsidRPr="00C316CF" w:rsidRDefault="00C615E7" w:rsidP="00B453AC">
            <w:pPr>
              <w:spacing w:before="0" w:after="0"/>
              <w:rPr>
                <w:sz w:val="20"/>
              </w:rPr>
            </w:pPr>
            <w:r w:rsidRPr="00C316CF">
              <w:rPr>
                <w:sz w:val="20"/>
              </w:rPr>
              <w:t>Н</w:t>
            </w:r>
          </w:p>
        </w:tc>
        <w:tc>
          <w:tcPr>
            <w:tcW w:w="539" w:type="pct"/>
            <w:shd w:val="clear" w:color="auto" w:fill="auto"/>
          </w:tcPr>
          <w:p w:rsidR="00C615E7" w:rsidRPr="00C316CF" w:rsidRDefault="00C615E7" w:rsidP="00B453AC">
            <w:pPr>
              <w:spacing w:before="0" w:after="0"/>
              <w:rPr>
                <w:sz w:val="20"/>
              </w:rPr>
            </w:pPr>
            <w:r w:rsidRPr="00C316CF">
              <w:rPr>
                <w:sz w:val="20"/>
              </w:rPr>
              <w:t>N (до 20 всего, до 4 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t xml:space="preserve">Предельное значение показателя </w:t>
            </w:r>
          </w:p>
        </w:tc>
        <w:tc>
          <w:tcPr>
            <w:tcW w:w="1414" w:type="pct"/>
            <w:gridSpan w:val="2"/>
            <w:shd w:val="clear" w:color="auto" w:fill="auto"/>
          </w:tcPr>
          <w:p w:rsidR="00C615E7" w:rsidRPr="00C316CF" w:rsidRDefault="00C615E7" w:rsidP="00B453AC">
            <w:pPr>
              <w:spacing w:before="0" w:after="0"/>
              <w:rPr>
                <w:sz w:val="20"/>
              </w:rPr>
            </w:pPr>
            <w:r w:rsidRPr="00C316CF">
              <w:rPr>
                <w:sz w:val="20"/>
              </w:rPr>
              <w:t xml:space="preserve">Десятичное значение. </w:t>
            </w:r>
          </w:p>
        </w:tc>
      </w:tr>
      <w:tr w:rsidR="00C615E7" w:rsidRPr="00301389" w:rsidTr="00C615E7">
        <w:trPr>
          <w:jc w:val="center"/>
        </w:trPr>
        <w:tc>
          <w:tcPr>
            <w:tcW w:w="683" w:type="pct"/>
            <w:shd w:val="clear" w:color="auto" w:fill="auto"/>
            <w:vAlign w:val="center"/>
          </w:tcPr>
          <w:p w:rsidR="00C615E7" w:rsidRPr="00301389" w:rsidRDefault="00C615E7" w:rsidP="00B453AC">
            <w:pPr>
              <w:spacing w:before="0" w:after="0"/>
              <w:contextualSpacing/>
              <w:rPr>
                <w:sz w:val="20"/>
              </w:rPr>
            </w:pPr>
          </w:p>
        </w:tc>
        <w:tc>
          <w:tcPr>
            <w:tcW w:w="830" w:type="pct"/>
            <w:shd w:val="clear" w:color="auto" w:fill="auto"/>
          </w:tcPr>
          <w:p w:rsidR="00C615E7" w:rsidRPr="00C316CF" w:rsidRDefault="00C615E7" w:rsidP="00B453AC">
            <w:pPr>
              <w:spacing w:before="0" w:after="0"/>
              <w:rPr>
                <w:sz w:val="20"/>
              </w:rPr>
            </w:pPr>
            <w:r w:rsidRPr="00C316CF">
              <w:rPr>
                <w:sz w:val="20"/>
              </w:rPr>
              <w:t>measurementOrder</w:t>
            </w:r>
          </w:p>
        </w:tc>
        <w:tc>
          <w:tcPr>
            <w:tcW w:w="187" w:type="pct"/>
            <w:shd w:val="clear" w:color="auto" w:fill="auto"/>
          </w:tcPr>
          <w:p w:rsidR="00C615E7" w:rsidRPr="00C316CF" w:rsidRDefault="00C615E7" w:rsidP="00B453AC">
            <w:pPr>
              <w:spacing w:before="0" w:after="0"/>
              <w:rPr>
                <w:sz w:val="20"/>
              </w:rPr>
            </w:pPr>
            <w:r w:rsidRPr="00C316CF">
              <w:rPr>
                <w:sz w:val="20"/>
              </w:rPr>
              <w:t>О</w:t>
            </w:r>
          </w:p>
        </w:tc>
        <w:tc>
          <w:tcPr>
            <w:tcW w:w="539" w:type="pct"/>
            <w:shd w:val="clear" w:color="auto" w:fill="auto"/>
          </w:tcPr>
          <w:p w:rsidR="00C615E7" w:rsidRPr="00C316CF" w:rsidRDefault="00C615E7" w:rsidP="00B453AC">
            <w:pPr>
              <w:spacing w:before="0" w:after="0"/>
              <w:rPr>
                <w:sz w:val="20"/>
              </w:rPr>
            </w:pPr>
            <w:r w:rsidRPr="00C316CF">
              <w:rPr>
                <w:sz w:val="20"/>
              </w:rPr>
              <w:t>T</w:t>
            </w:r>
          </w:p>
        </w:tc>
        <w:tc>
          <w:tcPr>
            <w:tcW w:w="1348" w:type="pct"/>
            <w:shd w:val="clear" w:color="auto" w:fill="auto"/>
          </w:tcPr>
          <w:p w:rsidR="00C615E7" w:rsidRPr="00C316CF" w:rsidRDefault="00C615E7" w:rsidP="00B453AC">
            <w:pPr>
              <w:spacing w:before="0" w:after="0"/>
              <w:rPr>
                <w:sz w:val="20"/>
              </w:rPr>
            </w:pPr>
            <w:r w:rsidRPr="00C316CF">
              <w:rPr>
                <w:sz w:val="20"/>
              </w:rPr>
              <w:t>Порядок оценки</w:t>
            </w:r>
          </w:p>
        </w:tc>
        <w:tc>
          <w:tcPr>
            <w:tcW w:w="1414" w:type="pct"/>
            <w:gridSpan w:val="2"/>
            <w:shd w:val="clear" w:color="auto" w:fill="auto"/>
          </w:tcPr>
          <w:p w:rsidR="00C615E7" w:rsidRPr="00C316CF" w:rsidRDefault="00C615E7" w:rsidP="00B453AC">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C615E7" w:rsidRPr="00301389" w:rsidTr="00C615E7">
        <w:trPr>
          <w:jc w:val="center"/>
        </w:trPr>
        <w:tc>
          <w:tcPr>
            <w:tcW w:w="5000" w:type="pct"/>
            <w:gridSpan w:val="7"/>
            <w:shd w:val="clear" w:color="auto" w:fill="auto"/>
            <w:vAlign w:val="center"/>
          </w:tcPr>
          <w:p w:rsidR="00C615E7" w:rsidRPr="00301389" w:rsidRDefault="00C615E7" w:rsidP="00B453AC">
            <w:pPr>
              <w:keepNext/>
              <w:spacing w:before="0" w:after="0"/>
              <w:contextualSpacing/>
              <w:jc w:val="center"/>
              <w:rPr>
                <w:b/>
                <w:sz w:val="20"/>
              </w:rPr>
            </w:pPr>
            <w:r w:rsidRPr="00C316CF">
              <w:rPr>
                <w:b/>
                <w:bCs/>
                <w:sz w:val="20"/>
              </w:rPr>
              <w:t>Критерий оценки без показателей</w:t>
            </w:r>
          </w:p>
        </w:tc>
      </w:tr>
      <w:tr w:rsidR="00C615E7" w:rsidRPr="00301389" w:rsidTr="00C615E7">
        <w:trPr>
          <w:jc w:val="center"/>
        </w:trPr>
        <w:tc>
          <w:tcPr>
            <w:tcW w:w="683" w:type="pct"/>
            <w:shd w:val="clear" w:color="auto" w:fill="auto"/>
          </w:tcPr>
          <w:p w:rsidR="00C615E7" w:rsidRPr="00C316CF" w:rsidRDefault="00C615E7" w:rsidP="00B453AC">
            <w:pPr>
              <w:spacing w:before="0" w:after="0"/>
              <w:rPr>
                <w:sz w:val="20"/>
              </w:rPr>
            </w:pPr>
            <w:r w:rsidRPr="00C316CF">
              <w:rPr>
                <w:b/>
                <w:bCs/>
                <w:sz w:val="20"/>
              </w:rPr>
              <w:t>criterionInfo</w:t>
            </w:r>
          </w:p>
        </w:tc>
        <w:tc>
          <w:tcPr>
            <w:tcW w:w="830" w:type="pct"/>
            <w:shd w:val="clear" w:color="auto" w:fill="auto"/>
          </w:tcPr>
          <w:p w:rsidR="00C615E7" w:rsidRPr="00C316CF" w:rsidRDefault="00C615E7" w:rsidP="00B453AC">
            <w:pPr>
              <w:spacing w:before="0" w:after="0"/>
              <w:rPr>
                <w:sz w:val="20"/>
              </w:rPr>
            </w:pPr>
          </w:p>
        </w:tc>
        <w:tc>
          <w:tcPr>
            <w:tcW w:w="187" w:type="pct"/>
            <w:shd w:val="clear" w:color="auto" w:fill="auto"/>
          </w:tcPr>
          <w:p w:rsidR="00C615E7" w:rsidRPr="00C316CF" w:rsidRDefault="00C615E7" w:rsidP="00B453AC">
            <w:pPr>
              <w:spacing w:before="0" w:after="0"/>
              <w:rPr>
                <w:sz w:val="20"/>
              </w:rPr>
            </w:pPr>
          </w:p>
        </w:tc>
        <w:tc>
          <w:tcPr>
            <w:tcW w:w="539" w:type="pct"/>
            <w:shd w:val="clear" w:color="auto" w:fill="auto"/>
          </w:tcPr>
          <w:p w:rsidR="00C615E7" w:rsidRPr="00C316CF" w:rsidRDefault="00C615E7" w:rsidP="00B453AC">
            <w:pPr>
              <w:spacing w:before="0" w:after="0"/>
              <w:rPr>
                <w:sz w:val="20"/>
              </w:rPr>
            </w:pPr>
          </w:p>
        </w:tc>
        <w:tc>
          <w:tcPr>
            <w:tcW w:w="1348" w:type="pct"/>
            <w:shd w:val="clear" w:color="auto" w:fill="auto"/>
          </w:tcPr>
          <w:p w:rsidR="00C615E7" w:rsidRPr="00C316CF" w:rsidRDefault="00C615E7" w:rsidP="00B453AC">
            <w:pPr>
              <w:spacing w:before="0" w:after="0"/>
              <w:rPr>
                <w:sz w:val="20"/>
              </w:rPr>
            </w:pPr>
          </w:p>
        </w:tc>
        <w:tc>
          <w:tcPr>
            <w:tcW w:w="1414" w:type="pct"/>
            <w:gridSpan w:val="2"/>
            <w:shd w:val="clear" w:color="auto" w:fill="auto"/>
          </w:tcPr>
          <w:p w:rsidR="00C615E7" w:rsidRPr="00C316CF" w:rsidRDefault="00C615E7" w:rsidP="00B453AC">
            <w:pPr>
              <w:spacing w:before="0" w:after="0"/>
              <w:rPr>
                <w:sz w:val="20"/>
              </w:rPr>
            </w:pPr>
          </w:p>
        </w:tc>
      </w:tr>
      <w:tr w:rsidR="00C615E7" w:rsidRPr="00301389" w:rsidTr="00C615E7">
        <w:trPr>
          <w:jc w:val="center"/>
        </w:trPr>
        <w:tc>
          <w:tcPr>
            <w:tcW w:w="683" w:type="pct"/>
            <w:shd w:val="clear" w:color="auto" w:fill="auto"/>
          </w:tcPr>
          <w:p w:rsidR="00C615E7" w:rsidRPr="00C316CF" w:rsidRDefault="00C615E7" w:rsidP="00B453AC">
            <w:pPr>
              <w:spacing w:before="0" w:after="0"/>
              <w:rPr>
                <w:sz w:val="20"/>
              </w:rPr>
            </w:pPr>
          </w:p>
        </w:tc>
        <w:tc>
          <w:tcPr>
            <w:tcW w:w="830" w:type="pct"/>
            <w:shd w:val="clear" w:color="auto" w:fill="auto"/>
          </w:tcPr>
          <w:p w:rsidR="00C615E7" w:rsidRPr="00C316CF" w:rsidRDefault="00C615E7" w:rsidP="00B453AC">
            <w:pPr>
              <w:spacing w:before="0" w:after="0"/>
              <w:rPr>
                <w:sz w:val="20"/>
              </w:rPr>
            </w:pPr>
            <w:r w:rsidRPr="00C316CF">
              <w:rPr>
                <w:sz w:val="20"/>
              </w:rPr>
              <w:t>limit</w:t>
            </w:r>
          </w:p>
        </w:tc>
        <w:tc>
          <w:tcPr>
            <w:tcW w:w="187" w:type="pct"/>
            <w:shd w:val="clear" w:color="auto" w:fill="auto"/>
          </w:tcPr>
          <w:p w:rsidR="00C615E7" w:rsidRPr="00C316CF" w:rsidRDefault="00C615E7" w:rsidP="00B453AC">
            <w:pPr>
              <w:spacing w:before="0" w:after="0"/>
              <w:jc w:val="center"/>
              <w:rPr>
                <w:sz w:val="20"/>
              </w:rPr>
            </w:pPr>
            <w:r w:rsidRPr="00C316CF">
              <w:rPr>
                <w:sz w:val="20"/>
              </w:rPr>
              <w:t>Н</w:t>
            </w:r>
          </w:p>
        </w:tc>
        <w:tc>
          <w:tcPr>
            <w:tcW w:w="539" w:type="pct"/>
            <w:shd w:val="clear" w:color="auto" w:fill="auto"/>
          </w:tcPr>
          <w:p w:rsidR="00C615E7" w:rsidRPr="00C316CF" w:rsidRDefault="00C615E7" w:rsidP="00B453AC">
            <w:pPr>
              <w:spacing w:before="0" w:after="0"/>
              <w:jc w:val="center"/>
              <w:rPr>
                <w:sz w:val="20"/>
              </w:rPr>
            </w:pPr>
            <w:r w:rsidRPr="00C316CF">
              <w:rPr>
                <w:sz w:val="20"/>
              </w:rPr>
              <w:t>N (до 20 всего, до 4 после запятой)</w:t>
            </w:r>
          </w:p>
        </w:tc>
        <w:tc>
          <w:tcPr>
            <w:tcW w:w="1348" w:type="pct"/>
            <w:shd w:val="clear" w:color="auto" w:fill="auto"/>
          </w:tcPr>
          <w:p w:rsidR="00C615E7" w:rsidRPr="00C316CF" w:rsidRDefault="00C615E7" w:rsidP="00B453AC">
            <w:pPr>
              <w:spacing w:before="0" w:after="0"/>
              <w:rPr>
                <w:sz w:val="20"/>
              </w:rPr>
            </w:pPr>
            <w:r w:rsidRPr="00C316CF">
              <w:rPr>
                <w:sz w:val="20"/>
              </w:rPr>
              <w:t>Предельное значение критерия</w:t>
            </w:r>
          </w:p>
        </w:tc>
        <w:tc>
          <w:tcPr>
            <w:tcW w:w="1414" w:type="pct"/>
            <w:gridSpan w:val="2"/>
            <w:shd w:val="clear" w:color="auto" w:fill="auto"/>
          </w:tcPr>
          <w:p w:rsidR="00C615E7" w:rsidRPr="00C316CF" w:rsidRDefault="00C615E7" w:rsidP="00B453AC">
            <w:pPr>
              <w:spacing w:before="0" w:after="0"/>
              <w:rPr>
                <w:sz w:val="20"/>
              </w:rPr>
            </w:pPr>
            <w:r w:rsidRPr="00C316CF">
              <w:rPr>
                <w:sz w:val="20"/>
              </w:rPr>
              <w:t xml:space="preserve">Десятичное значение. </w:t>
            </w:r>
          </w:p>
        </w:tc>
      </w:tr>
      <w:tr w:rsidR="00C615E7" w:rsidRPr="00301389" w:rsidTr="00C615E7">
        <w:trPr>
          <w:jc w:val="center"/>
        </w:trPr>
        <w:tc>
          <w:tcPr>
            <w:tcW w:w="683" w:type="pct"/>
            <w:shd w:val="clear" w:color="auto" w:fill="auto"/>
          </w:tcPr>
          <w:p w:rsidR="00C615E7" w:rsidRPr="00C316CF" w:rsidRDefault="00C615E7" w:rsidP="00B453AC">
            <w:pPr>
              <w:spacing w:before="0" w:after="0"/>
              <w:rPr>
                <w:sz w:val="20"/>
              </w:rPr>
            </w:pPr>
          </w:p>
        </w:tc>
        <w:tc>
          <w:tcPr>
            <w:tcW w:w="830" w:type="pct"/>
            <w:shd w:val="clear" w:color="auto" w:fill="auto"/>
          </w:tcPr>
          <w:p w:rsidR="00C615E7" w:rsidRPr="00C316CF" w:rsidRDefault="00C615E7" w:rsidP="00B453AC">
            <w:pPr>
              <w:spacing w:before="0" w:after="0"/>
              <w:rPr>
                <w:sz w:val="20"/>
              </w:rPr>
            </w:pPr>
            <w:r w:rsidRPr="00C316CF">
              <w:rPr>
                <w:sz w:val="20"/>
              </w:rPr>
              <w:t>measurementOrder</w:t>
            </w:r>
          </w:p>
        </w:tc>
        <w:tc>
          <w:tcPr>
            <w:tcW w:w="187" w:type="pct"/>
            <w:shd w:val="clear" w:color="auto" w:fill="auto"/>
          </w:tcPr>
          <w:p w:rsidR="00C615E7" w:rsidRPr="00C316CF" w:rsidRDefault="00C615E7" w:rsidP="00B453AC">
            <w:pPr>
              <w:spacing w:before="0" w:after="0"/>
              <w:jc w:val="center"/>
              <w:rPr>
                <w:sz w:val="20"/>
              </w:rPr>
            </w:pPr>
            <w:r w:rsidRPr="00C316CF">
              <w:rPr>
                <w:sz w:val="20"/>
              </w:rPr>
              <w:t>О</w:t>
            </w:r>
          </w:p>
        </w:tc>
        <w:tc>
          <w:tcPr>
            <w:tcW w:w="539" w:type="pct"/>
            <w:shd w:val="clear" w:color="auto" w:fill="auto"/>
          </w:tcPr>
          <w:p w:rsidR="00C615E7" w:rsidRPr="00C316CF" w:rsidRDefault="00C615E7" w:rsidP="00B453AC">
            <w:pPr>
              <w:spacing w:before="0" w:after="0"/>
              <w:jc w:val="center"/>
              <w:rPr>
                <w:sz w:val="20"/>
              </w:rPr>
            </w:pPr>
            <w:r w:rsidRPr="00C316CF">
              <w:rPr>
                <w:sz w:val="20"/>
              </w:rPr>
              <w:t>T</w:t>
            </w:r>
          </w:p>
        </w:tc>
        <w:tc>
          <w:tcPr>
            <w:tcW w:w="1348" w:type="pct"/>
            <w:shd w:val="clear" w:color="auto" w:fill="auto"/>
          </w:tcPr>
          <w:p w:rsidR="00C615E7" w:rsidRPr="00C316CF" w:rsidRDefault="00C615E7" w:rsidP="00B453AC">
            <w:pPr>
              <w:spacing w:before="0" w:after="0"/>
              <w:rPr>
                <w:sz w:val="20"/>
              </w:rPr>
            </w:pPr>
            <w:r w:rsidRPr="00C316CF">
              <w:rPr>
                <w:sz w:val="20"/>
              </w:rPr>
              <w:t>Порядок оценки</w:t>
            </w:r>
          </w:p>
        </w:tc>
        <w:tc>
          <w:tcPr>
            <w:tcW w:w="1414" w:type="pct"/>
            <w:gridSpan w:val="2"/>
            <w:shd w:val="clear" w:color="auto" w:fill="auto"/>
          </w:tcPr>
          <w:p w:rsidR="00C615E7" w:rsidRPr="00C316CF" w:rsidRDefault="00C615E7" w:rsidP="00B453AC">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rsidR="00CE390E" w:rsidRDefault="00CE390E" w:rsidP="00CE390E">
      <w:pPr>
        <w:spacing w:before="0" w:after="0"/>
        <w:contextualSpacing/>
        <w:rPr>
          <w:sz w:val="20"/>
        </w:rPr>
      </w:pPr>
    </w:p>
    <w:p w:rsidR="007F05A9" w:rsidRDefault="00B453AC" w:rsidP="00B453AC">
      <w:pPr>
        <w:pStyle w:val="20"/>
      </w:pPr>
      <w:r w:rsidRPr="00B453AC">
        <w:t>Протокол рассмотрения и оценки первых частей заявок на участие в ЭOK20 (открытый конкурс в электронной форме с 01.10.2020 года)</w:t>
      </w:r>
    </w:p>
    <w:p w:rsidR="007F05A9" w:rsidRDefault="007F05A9" w:rsidP="007F05A9">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7F05A9" w:rsidRPr="00301389" w:rsidTr="00751233">
        <w:trPr>
          <w:tblHeader/>
          <w:jc w:val="center"/>
        </w:trPr>
        <w:tc>
          <w:tcPr>
            <w:tcW w:w="743"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7F05A9" w:rsidRPr="00301389" w:rsidRDefault="007F05A9" w:rsidP="00751233">
            <w:pPr>
              <w:keepNext/>
              <w:spacing w:before="0" w:after="0"/>
              <w:ind w:firstLine="5"/>
              <w:contextualSpacing/>
              <w:jc w:val="center"/>
              <w:rPr>
                <w:b/>
                <w:bCs/>
                <w:sz w:val="20"/>
              </w:rPr>
            </w:pPr>
            <w:r w:rsidRPr="00301389">
              <w:rPr>
                <w:b/>
                <w:bCs/>
                <w:sz w:val="20"/>
              </w:rPr>
              <w:t>Дополнительная информация</w:t>
            </w:r>
          </w:p>
        </w:tc>
      </w:tr>
      <w:tr w:rsidR="007F05A9" w:rsidRPr="00301389" w:rsidTr="00751233">
        <w:trPr>
          <w:jc w:val="center"/>
        </w:trPr>
        <w:tc>
          <w:tcPr>
            <w:tcW w:w="5000" w:type="pct"/>
            <w:gridSpan w:val="8"/>
            <w:shd w:val="clear" w:color="auto" w:fill="auto"/>
            <w:vAlign w:val="center"/>
          </w:tcPr>
          <w:p w:rsidR="007F05A9" w:rsidRPr="00301389" w:rsidRDefault="00B453AC" w:rsidP="00751233">
            <w:pPr>
              <w:keepNext/>
              <w:spacing w:before="0" w:after="0"/>
              <w:contextualSpacing/>
              <w:jc w:val="center"/>
              <w:rPr>
                <w:b/>
                <w:sz w:val="20"/>
              </w:rPr>
            </w:pPr>
            <w:r w:rsidRPr="00B453AC">
              <w:rPr>
                <w:b/>
                <w:bCs/>
                <w:sz w:val="20"/>
              </w:rPr>
              <w:t>Протокол рассмотрения и оценки первых частей заявок на участие в ЭOK20 (открытый конкурс в электронной форме с 01.10.2020 года)</w:t>
            </w:r>
          </w:p>
        </w:tc>
      </w:tr>
      <w:tr w:rsidR="007F05A9" w:rsidRPr="00301389" w:rsidTr="00751233">
        <w:trPr>
          <w:jc w:val="center"/>
        </w:trPr>
        <w:tc>
          <w:tcPr>
            <w:tcW w:w="743" w:type="pct"/>
            <w:shd w:val="clear" w:color="auto" w:fill="auto"/>
            <w:vAlign w:val="center"/>
          </w:tcPr>
          <w:p w:rsidR="007F05A9" w:rsidRPr="00301389" w:rsidRDefault="00AC6865" w:rsidP="00AC6865">
            <w:pPr>
              <w:spacing w:before="0" w:after="0"/>
              <w:contextualSpacing/>
              <w:rPr>
                <w:sz w:val="20"/>
              </w:rPr>
            </w:pPr>
            <w:r>
              <w:rPr>
                <w:b/>
                <w:bCs/>
                <w:sz w:val="20"/>
                <w:lang w:val="en-US"/>
              </w:rPr>
              <w:t>epP</w:t>
            </w:r>
            <w:r w:rsidR="00B453AC" w:rsidRPr="00B453AC">
              <w:rPr>
                <w:b/>
                <w:bCs/>
                <w:sz w:val="20"/>
                <w:lang w:val="en-US"/>
              </w:rPr>
              <w:t>rotocolEOK2020FirstSections</w:t>
            </w:r>
          </w:p>
        </w:tc>
        <w:tc>
          <w:tcPr>
            <w:tcW w:w="790" w:type="pct"/>
            <w:shd w:val="clear" w:color="auto" w:fill="auto"/>
          </w:tcPr>
          <w:p w:rsidR="007F05A9" w:rsidRPr="00162C8B" w:rsidRDefault="007F05A9" w:rsidP="00751233">
            <w:pPr>
              <w:spacing w:before="0" w:after="0"/>
              <w:jc w:val="both"/>
              <w:rPr>
                <w:sz w:val="20"/>
              </w:rPr>
            </w:pPr>
          </w:p>
        </w:tc>
        <w:tc>
          <w:tcPr>
            <w:tcW w:w="198" w:type="pct"/>
            <w:shd w:val="clear" w:color="auto" w:fill="auto"/>
          </w:tcPr>
          <w:p w:rsidR="007F05A9" w:rsidRPr="00162C8B" w:rsidRDefault="007F05A9" w:rsidP="00751233">
            <w:pPr>
              <w:spacing w:before="0" w:after="0"/>
              <w:jc w:val="center"/>
              <w:rPr>
                <w:sz w:val="20"/>
              </w:rPr>
            </w:pPr>
          </w:p>
        </w:tc>
        <w:tc>
          <w:tcPr>
            <w:tcW w:w="495" w:type="pct"/>
            <w:shd w:val="clear" w:color="auto" w:fill="auto"/>
          </w:tcPr>
          <w:p w:rsidR="007F05A9" w:rsidRPr="00162C8B" w:rsidRDefault="007F05A9" w:rsidP="00751233">
            <w:pPr>
              <w:spacing w:before="0" w:after="0"/>
              <w:jc w:val="center"/>
              <w:rPr>
                <w:sz w:val="20"/>
              </w:rPr>
            </w:pPr>
          </w:p>
        </w:tc>
        <w:tc>
          <w:tcPr>
            <w:tcW w:w="1387" w:type="pct"/>
            <w:gridSpan w:val="2"/>
            <w:shd w:val="clear" w:color="auto" w:fill="auto"/>
          </w:tcPr>
          <w:p w:rsidR="007F05A9" w:rsidRPr="00162C8B" w:rsidRDefault="007F05A9" w:rsidP="00751233">
            <w:pPr>
              <w:spacing w:before="0" w:after="0"/>
              <w:jc w:val="both"/>
              <w:rPr>
                <w:sz w:val="20"/>
              </w:rPr>
            </w:pPr>
          </w:p>
        </w:tc>
        <w:tc>
          <w:tcPr>
            <w:tcW w:w="1387" w:type="pct"/>
            <w:gridSpan w:val="2"/>
            <w:shd w:val="clear" w:color="auto" w:fill="auto"/>
          </w:tcPr>
          <w:p w:rsidR="007F05A9" w:rsidRPr="00162C8B" w:rsidRDefault="007F05A9" w:rsidP="00751233">
            <w:pPr>
              <w:spacing w:before="0"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162C8B" w:rsidRDefault="007F05A9" w:rsidP="00751233">
            <w:pPr>
              <w:spacing w:before="0" w:after="0"/>
              <w:jc w:val="both"/>
              <w:rPr>
                <w:sz w:val="20"/>
              </w:rPr>
            </w:pPr>
            <w:r w:rsidRPr="00162C8B">
              <w:rPr>
                <w:sz w:val="20"/>
              </w:rPr>
              <w:t>schemeVersion</w:t>
            </w:r>
          </w:p>
        </w:tc>
        <w:tc>
          <w:tcPr>
            <w:tcW w:w="198" w:type="pct"/>
            <w:shd w:val="clear" w:color="auto" w:fill="auto"/>
          </w:tcPr>
          <w:p w:rsidR="007F05A9" w:rsidRPr="00162C8B" w:rsidRDefault="007F05A9" w:rsidP="00751233">
            <w:pPr>
              <w:spacing w:before="0" w:after="0"/>
              <w:jc w:val="center"/>
              <w:rPr>
                <w:sz w:val="20"/>
              </w:rPr>
            </w:pPr>
            <w:r w:rsidRPr="00162C8B">
              <w:rPr>
                <w:sz w:val="20"/>
              </w:rPr>
              <w:t>О</w:t>
            </w:r>
          </w:p>
        </w:tc>
        <w:tc>
          <w:tcPr>
            <w:tcW w:w="495" w:type="pct"/>
            <w:shd w:val="clear" w:color="auto" w:fill="auto"/>
          </w:tcPr>
          <w:p w:rsidR="007F05A9" w:rsidRPr="00162C8B" w:rsidRDefault="007F05A9" w:rsidP="00751233">
            <w:pPr>
              <w:spacing w:before="0" w:after="0"/>
              <w:jc w:val="center"/>
              <w:rPr>
                <w:sz w:val="20"/>
              </w:rPr>
            </w:pPr>
            <w:r w:rsidRPr="00162C8B">
              <w:rPr>
                <w:sz w:val="20"/>
              </w:rPr>
              <w:t>T</w:t>
            </w:r>
          </w:p>
        </w:tc>
        <w:tc>
          <w:tcPr>
            <w:tcW w:w="1387" w:type="pct"/>
            <w:gridSpan w:val="2"/>
            <w:shd w:val="clear" w:color="auto" w:fill="auto"/>
          </w:tcPr>
          <w:p w:rsidR="007F05A9" w:rsidRPr="00162C8B" w:rsidRDefault="007F05A9" w:rsidP="00751233">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7F05A9" w:rsidRPr="00301389" w:rsidRDefault="007F05A9" w:rsidP="00751233">
            <w:pPr>
              <w:spacing w:before="0" w:after="0"/>
              <w:contextualSpacing/>
              <w:rPr>
                <w:sz w:val="20"/>
              </w:rPr>
            </w:pPr>
            <w:r w:rsidRPr="00301389">
              <w:rPr>
                <w:sz w:val="20"/>
              </w:rPr>
              <w:t>Допустимые значения:</w:t>
            </w:r>
          </w:p>
          <w:p w:rsidR="007F05A9" w:rsidRPr="00301389" w:rsidRDefault="007F05A9" w:rsidP="00751233">
            <w:pPr>
              <w:spacing w:before="0" w:after="0"/>
              <w:contextualSpacing/>
              <w:rPr>
                <w:sz w:val="20"/>
              </w:rPr>
            </w:pPr>
            <w:r>
              <w:rPr>
                <w:sz w:val="20"/>
              </w:rPr>
              <w:t xml:space="preserve">8.2, 8.2.100, 8.3, 9.0, 9.1, 9.2, 9.3, 10.0, 10.1, </w:t>
            </w:r>
            <w:r w:rsidR="00346309">
              <w:rPr>
                <w:sz w:val="20"/>
              </w:rPr>
              <w:t>10.2, 10.2.310, 10.3</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id</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Идентификатор документа ЕИС</w:t>
            </w:r>
          </w:p>
        </w:tc>
        <w:tc>
          <w:tcPr>
            <w:tcW w:w="1387" w:type="pct"/>
            <w:gridSpan w:val="2"/>
            <w:shd w:val="clear" w:color="auto" w:fill="auto"/>
          </w:tcPr>
          <w:p w:rsidR="007F05A9" w:rsidRDefault="007F05A9" w:rsidP="00751233">
            <w:pPr>
              <w:spacing w:before="0" w:after="0"/>
              <w:rPr>
                <w:sz w:val="20"/>
              </w:rPr>
            </w:pPr>
            <w:r w:rsidRPr="00C316CF">
              <w:rPr>
                <w:sz w:val="20"/>
              </w:rPr>
              <w:t xml:space="preserve">64-битное целое число. </w:t>
            </w:r>
          </w:p>
          <w:p w:rsidR="007F05A9" w:rsidRPr="00C316CF" w:rsidRDefault="007F05A9" w:rsidP="00751233">
            <w:pPr>
              <w:spacing w:before="0" w:after="0"/>
              <w:rPr>
                <w:sz w:val="20"/>
              </w:rPr>
            </w:pPr>
            <w:r w:rsidRPr="00C316CF">
              <w:rPr>
                <w:sz w:val="20"/>
              </w:rPr>
              <w:t>Игнорируется при приеме-передаче. Добавлено на развитие</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externalId</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T [ 1 - 40 ]</w:t>
            </w:r>
          </w:p>
        </w:tc>
        <w:tc>
          <w:tcPr>
            <w:tcW w:w="1387" w:type="pct"/>
            <w:gridSpan w:val="2"/>
            <w:shd w:val="clear" w:color="auto" w:fill="auto"/>
          </w:tcPr>
          <w:p w:rsidR="007F05A9" w:rsidRPr="00C316CF" w:rsidRDefault="007F05A9" w:rsidP="00751233">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7F05A9" w:rsidRPr="00C316CF" w:rsidRDefault="007F05A9" w:rsidP="00751233">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versionNumber</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Pr>
                <w:sz w:val="20"/>
              </w:rPr>
              <w:t>N</w:t>
            </w:r>
          </w:p>
        </w:tc>
        <w:tc>
          <w:tcPr>
            <w:tcW w:w="1387" w:type="pct"/>
            <w:gridSpan w:val="2"/>
            <w:shd w:val="clear" w:color="auto" w:fill="auto"/>
          </w:tcPr>
          <w:p w:rsidR="007F05A9" w:rsidRPr="00C316CF" w:rsidRDefault="007F05A9" w:rsidP="00751233">
            <w:pPr>
              <w:spacing w:before="0" w:after="0"/>
              <w:rPr>
                <w:sz w:val="20"/>
              </w:rPr>
            </w:pPr>
            <w:r>
              <w:rPr>
                <w:sz w:val="20"/>
              </w:rPr>
              <w:t>Номер версии документа</w:t>
            </w:r>
          </w:p>
        </w:tc>
        <w:tc>
          <w:tcPr>
            <w:tcW w:w="1387" w:type="pct"/>
            <w:gridSpan w:val="2"/>
            <w:shd w:val="clear" w:color="auto" w:fill="auto"/>
          </w:tcPr>
          <w:p w:rsidR="007F05A9" w:rsidRDefault="007F05A9" w:rsidP="00751233">
            <w:pPr>
              <w:spacing w:before="0" w:after="0"/>
              <w:rPr>
                <w:sz w:val="20"/>
              </w:rPr>
            </w:pPr>
            <w:r>
              <w:rPr>
                <w:sz w:val="20"/>
              </w:rPr>
              <w:t>Допустимы только неотрицательные числа/</w:t>
            </w:r>
          </w:p>
          <w:p w:rsidR="007F05A9" w:rsidRPr="00C316CF" w:rsidRDefault="007F05A9" w:rsidP="00751233">
            <w:pPr>
              <w:spacing w:before="0" w:after="0"/>
              <w:rPr>
                <w:sz w:val="20"/>
              </w:rPr>
            </w:pPr>
            <w:r w:rsidRPr="00C316CF">
              <w:rPr>
                <w:sz w:val="20"/>
              </w:rPr>
              <w:t xml:space="preserve">В случае если значение поля не указано или в поле указано 1, считается, что это первоначальная версия </w:t>
            </w:r>
            <w:r w:rsidRPr="00C316CF">
              <w:rPr>
                <w:sz w:val="20"/>
              </w:rPr>
              <w:lastRenderedPageBreak/>
              <w:t>документа, иначе – изменение существующей версии. При приеме изменений документа контролируется последовательность нумерации</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626863">
              <w:rPr>
                <w:sz w:val="20"/>
              </w:rPr>
              <w:t>foundationDocInfo</w:t>
            </w:r>
          </w:p>
        </w:tc>
        <w:tc>
          <w:tcPr>
            <w:tcW w:w="198" w:type="pct"/>
            <w:shd w:val="clear" w:color="auto" w:fill="auto"/>
          </w:tcPr>
          <w:p w:rsidR="007F05A9" w:rsidRPr="00FD3C60" w:rsidRDefault="007F05A9" w:rsidP="00751233">
            <w:pPr>
              <w:spacing w:before="0" w:after="0"/>
              <w:jc w:val="center"/>
              <w:rPr>
                <w:sz w:val="20"/>
              </w:rPr>
            </w:pPr>
            <w:r>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Pr>
                <w:sz w:val="20"/>
              </w:rPr>
              <w:t>Документ-основание</w:t>
            </w:r>
          </w:p>
        </w:tc>
        <w:tc>
          <w:tcPr>
            <w:tcW w:w="1387" w:type="pct"/>
            <w:gridSpan w:val="2"/>
            <w:shd w:val="clear" w:color="auto" w:fill="auto"/>
          </w:tcPr>
          <w:p w:rsidR="007F05A9" w:rsidRDefault="007F05A9" w:rsidP="00751233">
            <w:pPr>
              <w:spacing w:before="0" w:after="0"/>
              <w:rPr>
                <w:sz w:val="20"/>
              </w:rPr>
            </w:pPr>
            <w:r w:rsidRPr="00A81D56">
              <w:rPr>
                <w:sz w:val="20"/>
              </w:rPr>
              <w:t>Блок игнорируется при приеме, автоматически заполняется при передаче</w:t>
            </w:r>
          </w:p>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commonInfo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Общая информация</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protocolPublisherInfo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printFormInfo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Pr>
                <w:sz w:val="20"/>
              </w:rPr>
              <w:t>Печатная форма документа в ЕИС</w:t>
            </w:r>
          </w:p>
        </w:tc>
        <w:tc>
          <w:tcPr>
            <w:tcW w:w="1387" w:type="pct"/>
            <w:gridSpan w:val="2"/>
            <w:shd w:val="clear" w:color="auto" w:fill="auto"/>
          </w:tcPr>
          <w:p w:rsidR="007F05A9" w:rsidRDefault="007F05A9" w:rsidP="00751233">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F05A9" w:rsidRPr="00C316CF" w:rsidRDefault="007F05A9" w:rsidP="00751233">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extPrintFormInfo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attachmentsInfo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7F05A9" w:rsidRPr="00C316CF" w:rsidRDefault="007F05A9" w:rsidP="00751233">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modificationInfo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Основание внесения изменений</w:t>
            </w:r>
          </w:p>
        </w:tc>
        <w:tc>
          <w:tcPr>
            <w:tcW w:w="1387" w:type="pct"/>
            <w:gridSpan w:val="2"/>
            <w:shd w:val="clear" w:color="auto" w:fill="auto"/>
          </w:tcPr>
          <w:p w:rsidR="00997A5F" w:rsidRPr="00997A5F" w:rsidRDefault="00997A5F" w:rsidP="00997A5F">
            <w:pPr>
              <w:spacing w:before="0" w:after="0"/>
              <w:rPr>
                <w:ins w:id="994" w:author="Yugin Vitaly" w:date="2020-08-07T14:36:00Z"/>
                <w:sz w:val="20"/>
              </w:rPr>
            </w:pPr>
            <w:ins w:id="995" w:author="Yugin Vitaly" w:date="2020-08-07T14:36:00Z">
              <w:r w:rsidRPr="00997A5F">
                <w:rPr>
                  <w:sz w:val="20"/>
                </w:rPr>
                <w:t>При приеме изменений протоколов epProtocolEOK2020FirstSections,</w:t>
              </w:r>
            </w:ins>
          </w:p>
          <w:p w:rsidR="00997A5F" w:rsidRPr="00997A5F" w:rsidRDefault="00997A5F" w:rsidP="00997A5F">
            <w:pPr>
              <w:spacing w:before="0" w:after="0"/>
              <w:rPr>
                <w:ins w:id="996" w:author="Yugin Vitaly" w:date="2020-08-07T14:36:00Z"/>
                <w:sz w:val="20"/>
              </w:rPr>
            </w:pPr>
            <w:ins w:id="997" w:author="Yugin Vitaly" w:date="2020-08-07T14:36:00Z">
              <w:r w:rsidRPr="00997A5F">
                <w:rPr>
                  <w:sz w:val="20"/>
                </w:rPr>
                <w:t>epProtocolEOK2020SecondSectionsPart</w:t>
              </w:r>
            </w:ins>
          </w:p>
          <w:p w:rsidR="00997A5F" w:rsidRPr="00997A5F" w:rsidRDefault="00997A5F" w:rsidP="00997A5F">
            <w:pPr>
              <w:spacing w:before="0" w:after="0"/>
              <w:rPr>
                <w:ins w:id="998" w:author="Yugin Vitaly" w:date="2020-08-07T14:36:00Z"/>
                <w:sz w:val="20"/>
              </w:rPr>
            </w:pPr>
            <w:ins w:id="999" w:author="Yugin Vitaly" w:date="2020-08-07T14:36:00Z">
              <w:r w:rsidRPr="00997A5F">
                <w:rPr>
                  <w:sz w:val="20"/>
                </w:rPr>
                <w:t>если:</w:t>
              </w:r>
            </w:ins>
          </w:p>
          <w:p w:rsidR="00997A5F" w:rsidRPr="00997A5F" w:rsidRDefault="00997A5F" w:rsidP="00997A5F">
            <w:pPr>
              <w:spacing w:before="0" w:after="0"/>
              <w:rPr>
                <w:ins w:id="1000" w:author="Yugin Vitaly" w:date="2020-08-07T14:36:00Z"/>
                <w:sz w:val="20"/>
              </w:rPr>
            </w:pPr>
            <w:ins w:id="1001" w:author="Yugin Vitaly" w:date="2020-08-07T14:36:00Z">
              <w:r w:rsidRPr="00997A5F">
                <w:rPr>
                  <w:sz w:val="20"/>
                </w:rPr>
                <w:lastRenderedPageBreak/>
                <w:t>1) в ЕИС размещена действующая версия дочернего протокола;</w:t>
              </w:r>
            </w:ins>
          </w:p>
          <w:p w:rsidR="00997A5F" w:rsidRPr="00997A5F" w:rsidRDefault="00997A5F" w:rsidP="00997A5F">
            <w:pPr>
              <w:spacing w:before="0" w:after="0"/>
              <w:rPr>
                <w:ins w:id="1002" w:author="Yugin Vitaly" w:date="2020-08-07T14:36:00Z"/>
                <w:sz w:val="20"/>
              </w:rPr>
            </w:pPr>
            <w:ins w:id="1003" w:author="Yugin Vitaly" w:date="2020-08-07T14:36:00Z">
              <w:r w:rsidRPr="00997A5F">
                <w:rPr>
                  <w:sz w:val="20"/>
                </w:rPr>
                <w:t>2) основание исправления «По решению судебного органа»</w:t>
              </w:r>
              <w:proofErr w:type="gramStart"/>
              <w:r w:rsidRPr="00997A5F">
                <w:rPr>
                  <w:sz w:val="20"/>
                </w:rPr>
                <w:t>/«</w:t>
              </w:r>
              <w:proofErr w:type="gramEnd"/>
              <w:r w:rsidRPr="00997A5F">
                <w:rPr>
                  <w:sz w:val="20"/>
                </w:rPr>
                <w:t>По решению контролирующего органа» (т.е. заполнен блок modification/reason/courtDecision или modification/reason/authorityPrescription),</w:t>
              </w:r>
            </w:ins>
          </w:p>
          <w:p w:rsidR="00997A5F" w:rsidRPr="00997A5F" w:rsidRDefault="00997A5F" w:rsidP="00997A5F">
            <w:pPr>
              <w:spacing w:before="0" w:after="0"/>
              <w:rPr>
                <w:ins w:id="1004" w:author="Yugin Vitaly" w:date="2020-08-07T14:36:00Z"/>
                <w:sz w:val="20"/>
              </w:rPr>
            </w:pPr>
            <w:ins w:id="1005" w:author="Yugin Vitaly" w:date="2020-08-07T14:36:00Z">
              <w:r w:rsidRPr="00997A5F">
                <w:rPr>
                  <w:sz w:val="20"/>
                </w:rPr>
                <w:t>то допускается изменение следующих полей без отмены дочернего протокола:</w:t>
              </w:r>
            </w:ins>
          </w:p>
          <w:p w:rsidR="00997A5F" w:rsidRPr="00997A5F" w:rsidRDefault="00997A5F" w:rsidP="00997A5F">
            <w:pPr>
              <w:spacing w:before="0" w:after="0"/>
              <w:rPr>
                <w:ins w:id="1006" w:author="Yugin Vitaly" w:date="2020-08-07T14:36:00Z"/>
                <w:sz w:val="20"/>
              </w:rPr>
            </w:pPr>
            <w:ins w:id="1007" w:author="Yugin Vitaly" w:date="2020-08-07T14:36:00Z">
              <w:r w:rsidRPr="00997A5F">
                <w:rPr>
                  <w:sz w:val="20"/>
                </w:rPr>
                <w:t>- "Дата и время проведения процедуры" (procedureDT)</w:t>
              </w:r>
            </w:ins>
          </w:p>
          <w:p w:rsidR="00997A5F" w:rsidRPr="00997A5F" w:rsidRDefault="00997A5F" w:rsidP="00997A5F">
            <w:pPr>
              <w:spacing w:before="0" w:after="0"/>
              <w:rPr>
                <w:ins w:id="1008" w:author="Yugin Vitaly" w:date="2020-08-07T14:36:00Z"/>
                <w:sz w:val="20"/>
              </w:rPr>
            </w:pPr>
            <w:ins w:id="1009" w:author="Yugin Vitaly" w:date="2020-08-07T14:36:00Z">
              <w:r w:rsidRPr="00997A5F">
                <w:rPr>
                  <w:sz w:val="20"/>
                </w:rPr>
                <w:t>- "Информация о прикрепленных документах" (attachments)</w:t>
              </w:r>
            </w:ins>
          </w:p>
          <w:p w:rsidR="00997A5F" w:rsidRPr="00997A5F" w:rsidRDefault="00997A5F" w:rsidP="00997A5F">
            <w:pPr>
              <w:spacing w:before="0" w:after="0"/>
              <w:rPr>
                <w:ins w:id="1010" w:author="Yugin Vitaly" w:date="2020-08-07T14:36:00Z"/>
                <w:sz w:val="20"/>
                <w:lang w:val="en-US"/>
              </w:rPr>
            </w:pPr>
            <w:ins w:id="1011" w:author="Yugin Vitaly" w:date="2020-08-07T14:36:00Z">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ins>
          </w:p>
          <w:p w:rsidR="00997A5F" w:rsidRPr="00997A5F" w:rsidRDefault="00997A5F" w:rsidP="00751233">
            <w:pPr>
              <w:spacing w:before="0" w:after="0"/>
              <w:rPr>
                <w:ins w:id="1012" w:author="Yugin Vitaly" w:date="2020-08-07T14:36:00Z"/>
                <w:sz w:val="20"/>
                <w:lang w:val="en-US"/>
              </w:rPr>
            </w:pPr>
          </w:p>
          <w:p w:rsidR="007F05A9" w:rsidRPr="00C316CF" w:rsidRDefault="007F05A9" w:rsidP="00751233">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protocolInfo</w:t>
            </w:r>
          </w:p>
        </w:tc>
        <w:tc>
          <w:tcPr>
            <w:tcW w:w="198" w:type="pct"/>
            <w:shd w:val="clear" w:color="auto" w:fill="auto"/>
          </w:tcPr>
          <w:p w:rsidR="007F05A9" w:rsidRPr="00C316CF" w:rsidRDefault="007F05A9" w:rsidP="00751233">
            <w:pPr>
              <w:spacing w:before="0" w:after="0"/>
              <w:jc w:val="center"/>
              <w:rPr>
                <w:sz w:val="20"/>
              </w:rPr>
            </w:pPr>
            <w:r w:rsidRPr="00C316CF">
              <w:rPr>
                <w:sz w:val="20"/>
              </w:rPr>
              <w:t>О</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Информация о проведении ЭОК20 (открытый конкурс в электронной форме с 01.10.2020)</w:t>
            </w:r>
          </w:p>
        </w:tc>
        <w:tc>
          <w:tcPr>
            <w:tcW w:w="1387" w:type="pct"/>
            <w:gridSpan w:val="2"/>
            <w:shd w:val="clear" w:color="auto" w:fill="auto"/>
          </w:tcPr>
          <w:p w:rsidR="007F05A9" w:rsidRPr="00C316CF" w:rsidRDefault="00B453AC" w:rsidP="00751233">
            <w:pPr>
              <w:spacing w:before="0" w:after="0"/>
              <w:rPr>
                <w:sz w:val="20"/>
              </w:rPr>
            </w:pPr>
            <w:r w:rsidRPr="00B453AC">
              <w:rPr>
                <w:sz w:val="20"/>
              </w:rPr>
              <w:t>В рамках блока должен быть заполнен блок applicationsInfo и/или abandonedReason</w:t>
            </w:r>
          </w:p>
        </w:tc>
      </w:tr>
      <w:tr w:rsidR="007F05A9" w:rsidRPr="00B453AC" w:rsidTr="00751233">
        <w:trPr>
          <w:jc w:val="center"/>
        </w:trPr>
        <w:tc>
          <w:tcPr>
            <w:tcW w:w="5000" w:type="pct"/>
            <w:gridSpan w:val="8"/>
            <w:shd w:val="clear" w:color="auto" w:fill="auto"/>
            <w:vAlign w:val="center"/>
            <w:hideMark/>
          </w:tcPr>
          <w:p w:rsidR="007F05A9" w:rsidRPr="00B453AC" w:rsidRDefault="00B453AC" w:rsidP="00751233">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C316CF">
              <w:rPr>
                <w:b/>
                <w:bCs/>
                <w:sz w:val="20"/>
              </w:rPr>
              <w:t>protocolInfo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hideMark/>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427184">
              <w:rPr>
                <w:sz w:val="20"/>
              </w:rPr>
              <w:t>commissionInfo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427184">
              <w:rPr>
                <w:sz w:val="20"/>
              </w:rPr>
              <w:t>Информация о комиссии</w:t>
            </w:r>
          </w:p>
        </w:tc>
        <w:tc>
          <w:tcPr>
            <w:tcW w:w="1387" w:type="pct"/>
            <w:gridSpan w:val="2"/>
            <w:shd w:val="clear" w:color="auto" w:fill="auto"/>
          </w:tcPr>
          <w:p w:rsidR="007F05A9"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applicationsInfo</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7F05A9" w:rsidP="00751233">
            <w:pPr>
              <w:spacing w:before="0" w:after="0"/>
              <w:rPr>
                <w:sz w:val="20"/>
              </w:rPr>
            </w:pPr>
            <w:r w:rsidRPr="00C316CF">
              <w:rPr>
                <w:sz w:val="20"/>
              </w:rPr>
              <w:t>Заявки</w:t>
            </w:r>
          </w:p>
        </w:tc>
        <w:tc>
          <w:tcPr>
            <w:tcW w:w="1387" w:type="pct"/>
            <w:gridSpan w:val="2"/>
            <w:shd w:val="clear" w:color="auto" w:fill="auto"/>
          </w:tcPr>
          <w:p w:rsidR="007F05A9" w:rsidRPr="00162C8B" w:rsidRDefault="007F05A9" w:rsidP="00751233">
            <w:pPr>
              <w:spacing w:before="0"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C316CF" w:rsidRDefault="007F05A9" w:rsidP="00751233">
            <w:pPr>
              <w:spacing w:before="0" w:after="0"/>
              <w:rPr>
                <w:sz w:val="20"/>
              </w:rPr>
            </w:pPr>
            <w:r w:rsidRPr="00C316CF">
              <w:rPr>
                <w:sz w:val="20"/>
              </w:rPr>
              <w:t>abandonedReason</w:t>
            </w:r>
          </w:p>
        </w:tc>
        <w:tc>
          <w:tcPr>
            <w:tcW w:w="198" w:type="pct"/>
            <w:shd w:val="clear" w:color="auto" w:fill="auto"/>
          </w:tcPr>
          <w:p w:rsidR="007F05A9" w:rsidRPr="00C316CF" w:rsidRDefault="007F05A9" w:rsidP="00751233">
            <w:pPr>
              <w:spacing w:before="0" w:after="0"/>
              <w:jc w:val="center"/>
              <w:rPr>
                <w:sz w:val="20"/>
              </w:rPr>
            </w:pPr>
            <w:r w:rsidRPr="00C316CF">
              <w:rPr>
                <w:sz w:val="20"/>
              </w:rPr>
              <w:t>Н</w:t>
            </w:r>
          </w:p>
        </w:tc>
        <w:tc>
          <w:tcPr>
            <w:tcW w:w="495" w:type="pct"/>
            <w:shd w:val="clear" w:color="auto" w:fill="auto"/>
          </w:tcPr>
          <w:p w:rsidR="007F05A9" w:rsidRPr="00C316CF" w:rsidRDefault="007F05A9" w:rsidP="00751233">
            <w:pPr>
              <w:spacing w:before="0" w:after="0"/>
              <w:jc w:val="center"/>
              <w:rPr>
                <w:sz w:val="20"/>
              </w:rPr>
            </w:pPr>
            <w:r w:rsidRPr="00C316CF">
              <w:rPr>
                <w:sz w:val="20"/>
              </w:rPr>
              <w:t>S</w:t>
            </w:r>
          </w:p>
        </w:tc>
        <w:tc>
          <w:tcPr>
            <w:tcW w:w="1387" w:type="pct"/>
            <w:gridSpan w:val="2"/>
            <w:shd w:val="clear" w:color="auto" w:fill="auto"/>
          </w:tcPr>
          <w:p w:rsidR="007F05A9" w:rsidRPr="00C316CF" w:rsidRDefault="00B453AC" w:rsidP="00B453AC">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7" w:type="pct"/>
            <w:gridSpan w:val="2"/>
            <w:shd w:val="clear" w:color="auto" w:fill="auto"/>
          </w:tcPr>
          <w:p w:rsidR="007F05A9" w:rsidRDefault="00B453AC" w:rsidP="00751233">
            <w:pPr>
              <w:spacing w:before="0" w:after="0"/>
              <w:jc w:val="both"/>
              <w:rPr>
                <w:sz w:val="20"/>
              </w:rPr>
            </w:pPr>
            <w:r w:rsidRPr="00B453AC">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"epProtocolEOK2020FirstSections" в поле objectName</w:t>
            </w:r>
          </w:p>
          <w:p w:rsidR="00B453AC" w:rsidRDefault="00B453AC" w:rsidP="00751233">
            <w:pPr>
              <w:spacing w:before="0" w:after="0"/>
              <w:jc w:val="both"/>
              <w:rPr>
                <w:sz w:val="20"/>
              </w:rPr>
            </w:pPr>
          </w:p>
          <w:p w:rsidR="007F05A9" w:rsidRPr="00162C8B" w:rsidRDefault="007F05A9" w:rsidP="00751233">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lastRenderedPageBreak/>
              <w:t>Заявки</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applicationsInfo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applicationInfo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Заявка</w:t>
            </w:r>
          </w:p>
        </w:tc>
        <w:tc>
          <w:tcPr>
            <w:tcW w:w="1387" w:type="pct"/>
            <w:gridSpan w:val="2"/>
            <w:shd w:val="clear" w:color="auto" w:fill="auto"/>
          </w:tcPr>
          <w:p w:rsidR="007F05A9" w:rsidRPr="00A63BD0" w:rsidRDefault="007F05A9" w:rsidP="00751233">
            <w:pPr>
              <w:spacing w:after="0"/>
              <w:jc w:val="both"/>
              <w:rPr>
                <w:sz w:val="20"/>
              </w:rPr>
            </w:pPr>
            <w:r w:rsidRPr="00A63BD0">
              <w:rPr>
                <w:sz w:val="20"/>
              </w:rPr>
              <w:t>Множественный элемент.</w:t>
            </w:r>
          </w:p>
        </w:tc>
      </w:tr>
      <w:tr w:rsidR="007F05A9" w:rsidRPr="00301389" w:rsidTr="00751233">
        <w:trPr>
          <w:jc w:val="center"/>
        </w:trPr>
        <w:tc>
          <w:tcPr>
            <w:tcW w:w="5000" w:type="pct"/>
            <w:gridSpan w:val="8"/>
            <w:shd w:val="clear" w:color="auto" w:fill="auto"/>
            <w:vAlign w:val="center"/>
          </w:tcPr>
          <w:p w:rsidR="007F05A9" w:rsidRPr="00301389" w:rsidRDefault="007F05A9" w:rsidP="00751233">
            <w:pPr>
              <w:keepNext/>
              <w:spacing w:before="0" w:after="0"/>
              <w:contextualSpacing/>
              <w:jc w:val="center"/>
              <w:rPr>
                <w:b/>
                <w:sz w:val="20"/>
              </w:rPr>
            </w:pPr>
            <w:r w:rsidRPr="00A63BD0">
              <w:rPr>
                <w:b/>
                <w:bCs/>
                <w:sz w:val="20"/>
              </w:rPr>
              <w:t>Заявка</w:t>
            </w:r>
          </w:p>
        </w:tc>
      </w:tr>
      <w:tr w:rsidR="007F05A9" w:rsidRPr="00301389" w:rsidTr="00751233">
        <w:trPr>
          <w:jc w:val="center"/>
        </w:trPr>
        <w:tc>
          <w:tcPr>
            <w:tcW w:w="743" w:type="pct"/>
            <w:shd w:val="clear" w:color="auto" w:fill="auto"/>
          </w:tcPr>
          <w:p w:rsidR="007F05A9" w:rsidRPr="00162C8B" w:rsidRDefault="007F05A9" w:rsidP="00751233">
            <w:pPr>
              <w:spacing w:before="0" w:after="0"/>
              <w:jc w:val="both"/>
              <w:rPr>
                <w:sz w:val="20"/>
              </w:rPr>
            </w:pPr>
            <w:r w:rsidRPr="00A63BD0">
              <w:rPr>
                <w:b/>
                <w:bCs/>
                <w:sz w:val="20"/>
              </w:rPr>
              <w:t>applicationInfo</w:t>
            </w:r>
          </w:p>
        </w:tc>
        <w:tc>
          <w:tcPr>
            <w:tcW w:w="790" w:type="pct"/>
            <w:shd w:val="clear" w:color="auto" w:fill="auto"/>
            <w:vAlign w:val="center"/>
          </w:tcPr>
          <w:p w:rsidR="007F05A9" w:rsidRPr="00301389" w:rsidRDefault="007F05A9" w:rsidP="00751233">
            <w:pPr>
              <w:keepNext/>
              <w:spacing w:before="0" w:after="0"/>
              <w:contextualSpacing/>
              <w:rPr>
                <w:b/>
                <w:sz w:val="20"/>
              </w:rPr>
            </w:pPr>
          </w:p>
        </w:tc>
        <w:tc>
          <w:tcPr>
            <w:tcW w:w="198" w:type="pct"/>
            <w:shd w:val="clear" w:color="auto" w:fill="auto"/>
            <w:vAlign w:val="center"/>
          </w:tcPr>
          <w:p w:rsidR="007F05A9" w:rsidRPr="00301389" w:rsidRDefault="007F05A9" w:rsidP="00751233">
            <w:pPr>
              <w:keepNext/>
              <w:spacing w:before="0" w:after="0"/>
              <w:contextualSpacing/>
              <w:jc w:val="center"/>
              <w:rPr>
                <w:b/>
                <w:sz w:val="20"/>
              </w:rPr>
            </w:pPr>
          </w:p>
        </w:tc>
        <w:tc>
          <w:tcPr>
            <w:tcW w:w="495" w:type="pct"/>
            <w:shd w:val="clear" w:color="auto" w:fill="auto"/>
            <w:vAlign w:val="center"/>
          </w:tcPr>
          <w:p w:rsidR="007F05A9" w:rsidRPr="00301389" w:rsidRDefault="007F05A9" w:rsidP="00751233">
            <w:pPr>
              <w:keepNext/>
              <w:spacing w:before="0" w:after="0"/>
              <w:contextualSpacing/>
              <w:jc w:val="center"/>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c>
          <w:tcPr>
            <w:tcW w:w="1387" w:type="pct"/>
            <w:gridSpan w:val="2"/>
            <w:shd w:val="clear" w:color="auto" w:fill="auto"/>
            <w:vAlign w:val="center"/>
          </w:tcPr>
          <w:p w:rsidR="007F05A9" w:rsidRPr="00301389" w:rsidRDefault="007F05A9" w:rsidP="00751233">
            <w:pPr>
              <w:keepNext/>
              <w:spacing w:before="0" w:after="0"/>
              <w:contextualSpacing/>
              <w:rPr>
                <w:b/>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commonInfo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Общая информация</w:t>
            </w:r>
          </w:p>
        </w:tc>
        <w:tc>
          <w:tcPr>
            <w:tcW w:w="1387" w:type="pct"/>
            <w:gridSpan w:val="2"/>
            <w:shd w:val="clear" w:color="auto" w:fill="auto"/>
          </w:tcPr>
          <w:p w:rsidR="007F05A9" w:rsidRPr="00A63BD0" w:rsidRDefault="007F05A9" w:rsidP="00751233">
            <w:pPr>
              <w:spacing w:after="0"/>
              <w:jc w:val="both"/>
              <w:rPr>
                <w:sz w:val="20"/>
              </w:rPr>
            </w:pPr>
          </w:p>
        </w:tc>
      </w:tr>
      <w:tr w:rsidR="007F05A9" w:rsidRPr="00301389" w:rsidTr="00751233">
        <w:trPr>
          <w:jc w:val="center"/>
        </w:trPr>
        <w:tc>
          <w:tcPr>
            <w:tcW w:w="743" w:type="pct"/>
            <w:shd w:val="clear" w:color="auto" w:fill="auto"/>
            <w:vAlign w:val="center"/>
          </w:tcPr>
          <w:p w:rsidR="007F05A9" w:rsidRPr="00301389" w:rsidRDefault="007F05A9" w:rsidP="00751233">
            <w:pPr>
              <w:spacing w:before="0" w:after="0"/>
              <w:contextualSpacing/>
              <w:rPr>
                <w:sz w:val="20"/>
              </w:rPr>
            </w:pPr>
          </w:p>
        </w:tc>
        <w:tc>
          <w:tcPr>
            <w:tcW w:w="790" w:type="pct"/>
            <w:shd w:val="clear" w:color="auto" w:fill="auto"/>
          </w:tcPr>
          <w:p w:rsidR="007F05A9" w:rsidRPr="00A63BD0" w:rsidRDefault="007F05A9" w:rsidP="00751233">
            <w:pPr>
              <w:spacing w:after="0"/>
              <w:jc w:val="both"/>
              <w:rPr>
                <w:sz w:val="20"/>
              </w:rPr>
            </w:pPr>
            <w:r w:rsidRPr="00A63BD0">
              <w:rPr>
                <w:sz w:val="20"/>
              </w:rPr>
              <w:t>admittedInfo</w:t>
            </w:r>
          </w:p>
        </w:tc>
        <w:tc>
          <w:tcPr>
            <w:tcW w:w="198" w:type="pct"/>
            <w:shd w:val="clear" w:color="auto" w:fill="auto"/>
          </w:tcPr>
          <w:p w:rsidR="007F05A9" w:rsidRPr="00A63BD0" w:rsidRDefault="007F05A9" w:rsidP="00751233">
            <w:pPr>
              <w:spacing w:after="0"/>
              <w:jc w:val="center"/>
              <w:rPr>
                <w:sz w:val="20"/>
              </w:rPr>
            </w:pPr>
            <w:r w:rsidRPr="00A63BD0">
              <w:rPr>
                <w:sz w:val="20"/>
              </w:rPr>
              <w:t>О</w:t>
            </w:r>
          </w:p>
        </w:tc>
        <w:tc>
          <w:tcPr>
            <w:tcW w:w="495" w:type="pct"/>
            <w:shd w:val="clear" w:color="auto" w:fill="auto"/>
          </w:tcPr>
          <w:p w:rsidR="007F05A9" w:rsidRPr="00A63BD0" w:rsidRDefault="007F05A9" w:rsidP="00751233">
            <w:pPr>
              <w:spacing w:after="0"/>
              <w:jc w:val="center"/>
              <w:rPr>
                <w:sz w:val="20"/>
              </w:rPr>
            </w:pPr>
            <w:r w:rsidRPr="00A63BD0">
              <w:rPr>
                <w:sz w:val="20"/>
              </w:rPr>
              <w:t>S</w:t>
            </w:r>
          </w:p>
        </w:tc>
        <w:tc>
          <w:tcPr>
            <w:tcW w:w="1387" w:type="pct"/>
            <w:gridSpan w:val="2"/>
            <w:shd w:val="clear" w:color="auto" w:fill="auto"/>
          </w:tcPr>
          <w:p w:rsidR="007F05A9" w:rsidRPr="00A63BD0" w:rsidRDefault="007F05A9" w:rsidP="00751233">
            <w:pPr>
              <w:spacing w:after="0"/>
              <w:jc w:val="both"/>
              <w:rPr>
                <w:sz w:val="20"/>
              </w:rPr>
            </w:pPr>
            <w:r w:rsidRPr="00A63BD0">
              <w:rPr>
                <w:sz w:val="20"/>
              </w:rPr>
              <w:t>Информация о допуске заявки</w:t>
            </w:r>
          </w:p>
        </w:tc>
        <w:tc>
          <w:tcPr>
            <w:tcW w:w="1387" w:type="pct"/>
            <w:gridSpan w:val="2"/>
            <w:shd w:val="clear" w:color="auto" w:fill="auto"/>
          </w:tcPr>
          <w:p w:rsidR="007F05A9" w:rsidRPr="00A63BD0" w:rsidRDefault="007F05A9" w:rsidP="00751233">
            <w:pPr>
              <w:spacing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Общая информация</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 [ 1 - 100 ]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Номер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appDT</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DT</w:t>
            </w:r>
          </w:p>
        </w:tc>
        <w:tc>
          <w:tcPr>
            <w:tcW w:w="1387" w:type="pct"/>
            <w:gridSpan w:val="2"/>
            <w:shd w:val="clear" w:color="auto" w:fill="auto"/>
          </w:tcPr>
          <w:p w:rsidR="00751233" w:rsidRPr="00C316CF" w:rsidRDefault="00751233" w:rsidP="00751233">
            <w:pPr>
              <w:spacing w:before="0" w:after="0"/>
              <w:rPr>
                <w:sz w:val="20"/>
              </w:rPr>
            </w:pPr>
            <w:r w:rsidRPr="00C316CF">
              <w:rPr>
                <w:sz w:val="20"/>
              </w:rPr>
              <w:t>Дата и время подачи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admissionResultsInfo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Решение каждого члена комиссии о допуске (отклонении) заявок на участие в конкурсе</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admissionResultsInfo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admissionResultInfo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Результат допуска заявки</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Результат допуска заявки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admissionResultInfo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Флаг допуска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commissionMemberInfo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nameInfo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751233">
              <w:rPr>
                <w:sz w:val="20"/>
              </w:rPr>
              <w:t>ФИО члена комиссии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Роль члена комиссии</w:t>
            </w:r>
          </w:p>
        </w:tc>
        <w:tc>
          <w:tcPr>
            <w:tcW w:w="1387" w:type="pct"/>
            <w:gridSpan w:val="2"/>
            <w:shd w:val="clear" w:color="auto" w:fill="auto"/>
          </w:tcPr>
          <w:p w:rsidR="00751233" w:rsidRDefault="00751233" w:rsidP="00751233">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r w:rsidR="00B11C72">
              <w:rPr>
                <w:sz w:val="20"/>
              </w:rPr>
              <w:t>.</w:t>
            </w:r>
          </w:p>
          <w:p w:rsidR="00B11C72" w:rsidRPr="00C316CF" w:rsidRDefault="00B11C72" w:rsidP="00751233">
            <w:pPr>
              <w:spacing w:before="0" w:after="0"/>
              <w:rPr>
                <w:sz w:val="20"/>
              </w:rPr>
            </w:pPr>
            <w:r>
              <w:rPr>
                <w:sz w:val="20"/>
              </w:rPr>
              <w:t>Остав блока см. выше</w:t>
            </w:r>
          </w:p>
        </w:tc>
      </w:tr>
      <w:tr w:rsidR="00751233" w:rsidRPr="00751233" w:rsidTr="00751233">
        <w:trPr>
          <w:jc w:val="center"/>
        </w:trPr>
        <w:tc>
          <w:tcPr>
            <w:tcW w:w="5000" w:type="pct"/>
            <w:gridSpan w:val="8"/>
            <w:shd w:val="clear" w:color="auto" w:fill="auto"/>
            <w:vAlign w:val="center"/>
            <w:hideMark/>
          </w:tcPr>
          <w:p w:rsidR="00751233" w:rsidRPr="00751233" w:rsidRDefault="00751233" w:rsidP="00751233">
            <w:pPr>
              <w:keepNext/>
              <w:spacing w:before="0" w:after="0"/>
              <w:contextualSpacing/>
              <w:jc w:val="center"/>
              <w:rPr>
                <w:b/>
                <w:sz w:val="20"/>
              </w:rPr>
            </w:pPr>
            <w:r w:rsidRPr="00751233">
              <w:rPr>
                <w:b/>
                <w:sz w:val="20"/>
              </w:rPr>
              <w:t>ФИО члена комиссии</w:t>
            </w:r>
          </w:p>
        </w:tc>
      </w:tr>
      <w:tr w:rsidR="00751233" w:rsidRPr="00751233" w:rsidTr="00751233">
        <w:trPr>
          <w:jc w:val="center"/>
        </w:trPr>
        <w:tc>
          <w:tcPr>
            <w:tcW w:w="743" w:type="pct"/>
            <w:shd w:val="clear" w:color="auto" w:fill="auto"/>
          </w:tcPr>
          <w:p w:rsidR="00751233" w:rsidRPr="00751233" w:rsidRDefault="00751233" w:rsidP="00751233">
            <w:pPr>
              <w:spacing w:before="0" w:after="0"/>
              <w:jc w:val="both"/>
              <w:rPr>
                <w:b/>
                <w:sz w:val="20"/>
              </w:rPr>
            </w:pPr>
            <w:r w:rsidRPr="00751233">
              <w:rPr>
                <w:b/>
                <w:sz w:val="20"/>
              </w:rPr>
              <w:t>nameInfo</w:t>
            </w:r>
          </w:p>
        </w:tc>
        <w:tc>
          <w:tcPr>
            <w:tcW w:w="790" w:type="pct"/>
            <w:shd w:val="clear" w:color="auto" w:fill="auto"/>
            <w:vAlign w:val="center"/>
          </w:tcPr>
          <w:p w:rsidR="00751233" w:rsidRPr="00751233" w:rsidRDefault="00751233" w:rsidP="00751233">
            <w:pPr>
              <w:keepNext/>
              <w:spacing w:before="0" w:after="0"/>
              <w:contextualSpacing/>
              <w:rPr>
                <w:b/>
                <w:sz w:val="20"/>
              </w:rPr>
            </w:pPr>
          </w:p>
        </w:tc>
        <w:tc>
          <w:tcPr>
            <w:tcW w:w="198" w:type="pct"/>
            <w:shd w:val="clear" w:color="auto" w:fill="auto"/>
            <w:vAlign w:val="center"/>
          </w:tcPr>
          <w:p w:rsidR="00751233" w:rsidRPr="00751233" w:rsidRDefault="00751233" w:rsidP="00751233">
            <w:pPr>
              <w:keepNext/>
              <w:spacing w:before="0" w:after="0"/>
              <w:contextualSpacing/>
              <w:jc w:val="center"/>
              <w:rPr>
                <w:b/>
                <w:sz w:val="20"/>
              </w:rPr>
            </w:pPr>
          </w:p>
        </w:tc>
        <w:tc>
          <w:tcPr>
            <w:tcW w:w="495" w:type="pct"/>
            <w:shd w:val="clear" w:color="auto" w:fill="auto"/>
            <w:vAlign w:val="center"/>
          </w:tcPr>
          <w:p w:rsidR="00751233" w:rsidRPr="00751233"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751233"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751233"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751233">
              <w:rPr>
                <w:sz w:val="20"/>
              </w:rPr>
              <w:t>lastName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C316CF" w:rsidRDefault="00751233" w:rsidP="00751233">
            <w:pPr>
              <w:spacing w:before="0" w:after="0"/>
              <w:rPr>
                <w:sz w:val="20"/>
              </w:rPr>
            </w:pPr>
            <w:r w:rsidRPr="00751233">
              <w:rPr>
                <w:sz w:val="20"/>
              </w:rPr>
              <w:t>Фамилия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Pr>
                <w:sz w:val="20"/>
                <w:lang w:val="en-US"/>
              </w:rPr>
              <w:t>first</w:t>
            </w:r>
            <w:r w:rsidRPr="00751233">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Имя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751233" w:rsidRDefault="00751233" w:rsidP="00751233">
            <w:pPr>
              <w:spacing w:before="0" w:after="0"/>
              <w:rPr>
                <w:sz w:val="20"/>
                <w:lang w:val="en-US"/>
              </w:rPr>
            </w:pPr>
            <w:r>
              <w:rPr>
                <w:sz w:val="20"/>
                <w:lang w:val="en-US"/>
              </w:rPr>
              <w:t>secondName</w:t>
            </w:r>
          </w:p>
        </w:tc>
        <w:tc>
          <w:tcPr>
            <w:tcW w:w="198" w:type="pct"/>
            <w:shd w:val="clear" w:color="auto" w:fill="auto"/>
          </w:tcPr>
          <w:p w:rsidR="00751233" w:rsidRPr="00751233" w:rsidRDefault="00751233" w:rsidP="00751233">
            <w:pPr>
              <w:spacing w:before="0" w:after="0"/>
              <w:jc w:val="center"/>
              <w:rPr>
                <w:sz w:val="20"/>
              </w:rPr>
            </w:pPr>
            <w:r>
              <w:rPr>
                <w:sz w:val="20"/>
              </w:rPr>
              <w:t>Н</w:t>
            </w:r>
          </w:p>
        </w:tc>
        <w:tc>
          <w:tcPr>
            <w:tcW w:w="495" w:type="pct"/>
            <w:shd w:val="clear" w:color="auto" w:fill="auto"/>
          </w:tcPr>
          <w:p w:rsidR="00751233" w:rsidRPr="00C316CF" w:rsidRDefault="00751233" w:rsidP="00751233">
            <w:pPr>
              <w:spacing w:before="0" w:after="0"/>
              <w:jc w:val="center"/>
              <w:rPr>
                <w:sz w:val="20"/>
              </w:rPr>
            </w:pPr>
            <w:r>
              <w:rPr>
                <w:sz w:val="20"/>
              </w:rPr>
              <w:t>T[1-60</w:t>
            </w:r>
            <w:r w:rsidRPr="00C316CF">
              <w:rPr>
                <w:sz w:val="20"/>
              </w:rPr>
              <w:t>]</w:t>
            </w:r>
          </w:p>
        </w:tc>
        <w:tc>
          <w:tcPr>
            <w:tcW w:w="1387" w:type="pct"/>
            <w:gridSpan w:val="2"/>
            <w:shd w:val="clear" w:color="auto" w:fill="auto"/>
          </w:tcPr>
          <w:p w:rsidR="00751233" w:rsidRPr="00751233" w:rsidRDefault="00751233" w:rsidP="00751233">
            <w:pPr>
              <w:spacing w:before="0" w:after="0"/>
              <w:rPr>
                <w:sz w:val="20"/>
              </w:rPr>
            </w:pPr>
            <w:r>
              <w:rPr>
                <w:sz w:val="20"/>
              </w:rPr>
              <w:t>Отчество</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trHeight w:val="81"/>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допуске заявки</w:t>
            </w:r>
          </w:p>
        </w:tc>
      </w:tr>
      <w:tr w:rsidR="00751233" w:rsidRPr="00301389" w:rsidTr="00751233">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51233" w:rsidRPr="00C316CF" w:rsidRDefault="00751233" w:rsidP="00751233">
            <w:pPr>
              <w:spacing w:before="0" w:after="0"/>
              <w:rPr>
                <w:sz w:val="20"/>
              </w:rPr>
            </w:pPr>
            <w:r w:rsidRPr="002F7E33">
              <w:rPr>
                <w:sz w:val="20"/>
              </w:rPr>
              <w:t>singleAppAdmittedInfo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appAdmittedInfo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допущенных заявках</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116843">
              <w:rPr>
                <w:sz w:val="20"/>
              </w:rPr>
              <w:t>appNotAdmittedInfo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gridAfter w:val="1"/>
          <w:wAfter w:w="8" w:type="pct"/>
          <w:jc w:val="center"/>
        </w:trPr>
        <w:tc>
          <w:tcPr>
            <w:tcW w:w="4992" w:type="pct"/>
            <w:gridSpan w:val="7"/>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751233" w:rsidRPr="00301389" w:rsidTr="00751233">
        <w:trPr>
          <w:gridAfter w:val="1"/>
          <w:wAfter w:w="8" w:type="pct"/>
          <w:jc w:val="center"/>
        </w:trPr>
        <w:tc>
          <w:tcPr>
            <w:tcW w:w="743" w:type="pct"/>
            <w:shd w:val="clear" w:color="auto" w:fill="auto"/>
          </w:tcPr>
          <w:p w:rsidR="00751233" w:rsidRPr="00162C8B" w:rsidRDefault="00751233" w:rsidP="00751233">
            <w:pPr>
              <w:spacing w:before="0" w:after="0"/>
              <w:jc w:val="both"/>
              <w:rPr>
                <w:sz w:val="20"/>
              </w:rPr>
            </w:pPr>
            <w:r w:rsidRPr="00116843">
              <w:rPr>
                <w:b/>
                <w:bCs/>
                <w:sz w:val="20"/>
              </w:rPr>
              <w:t>singleAppAdmittedInfo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3" w:type="pct"/>
            <w:shd w:val="clear" w:color="auto" w:fill="auto"/>
            <w:vAlign w:val="center"/>
          </w:tcPr>
          <w:p w:rsidR="00751233" w:rsidRPr="00301389" w:rsidRDefault="00751233" w:rsidP="00751233">
            <w:pPr>
              <w:keepNext/>
              <w:spacing w:before="0" w:after="0"/>
              <w:contextualSpacing/>
              <w:rPr>
                <w:b/>
                <w:sz w:val="20"/>
              </w:rPr>
            </w:pPr>
          </w:p>
        </w:tc>
        <w:tc>
          <w:tcPr>
            <w:tcW w:w="1383"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gridAfter w:val="1"/>
          <w:wAfter w:w="8" w:type="pct"/>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rPr>
                <w:sz w:val="20"/>
              </w:rPr>
            </w:pPr>
            <w:r w:rsidRPr="00116843">
              <w:rPr>
                <w:sz w:val="20"/>
              </w:rPr>
              <w:t>admitted</w:t>
            </w:r>
          </w:p>
        </w:tc>
        <w:tc>
          <w:tcPr>
            <w:tcW w:w="198" w:type="pct"/>
            <w:shd w:val="clear" w:color="auto" w:fill="auto"/>
          </w:tcPr>
          <w:p w:rsidR="00751233" w:rsidRPr="00116843" w:rsidRDefault="00751233" w:rsidP="00751233">
            <w:pPr>
              <w:jc w:val="center"/>
              <w:rPr>
                <w:sz w:val="20"/>
              </w:rPr>
            </w:pPr>
            <w:r>
              <w:rPr>
                <w:sz w:val="20"/>
              </w:rPr>
              <w:t>О</w:t>
            </w:r>
          </w:p>
        </w:tc>
        <w:tc>
          <w:tcPr>
            <w:tcW w:w="495" w:type="pct"/>
            <w:shd w:val="clear" w:color="auto" w:fill="auto"/>
          </w:tcPr>
          <w:p w:rsidR="00751233" w:rsidRPr="00116843" w:rsidRDefault="00751233" w:rsidP="00751233">
            <w:pPr>
              <w:jc w:val="center"/>
              <w:rPr>
                <w:sz w:val="20"/>
                <w:lang w:val="en-US"/>
              </w:rPr>
            </w:pPr>
            <w:r>
              <w:rPr>
                <w:sz w:val="20"/>
                <w:lang w:val="en-US"/>
              </w:rPr>
              <w:t>B</w:t>
            </w:r>
          </w:p>
        </w:tc>
        <w:tc>
          <w:tcPr>
            <w:tcW w:w="1383" w:type="pct"/>
            <w:shd w:val="clear" w:color="auto" w:fill="auto"/>
          </w:tcPr>
          <w:p w:rsidR="00751233" w:rsidRPr="00C316CF" w:rsidRDefault="00751233" w:rsidP="00751233">
            <w:pPr>
              <w:rPr>
                <w:sz w:val="20"/>
              </w:rPr>
            </w:pPr>
            <w:r w:rsidRPr="00116843">
              <w:rPr>
                <w:sz w:val="20"/>
              </w:rPr>
              <w:t>Заявка допущен</w:t>
            </w:r>
            <w:r>
              <w:rPr>
                <w:sz w:val="20"/>
              </w:rPr>
              <w:t>а</w:t>
            </w:r>
          </w:p>
        </w:tc>
        <w:tc>
          <w:tcPr>
            <w:tcW w:w="1383" w:type="pct"/>
            <w:gridSpan w:val="2"/>
            <w:shd w:val="clear" w:color="auto" w:fill="auto"/>
          </w:tcPr>
          <w:p w:rsidR="00751233" w:rsidRPr="00C316CF" w:rsidRDefault="00751233" w:rsidP="00751233">
            <w:pPr>
              <w:rPr>
                <w:sz w:val="20"/>
              </w:rPr>
            </w:pPr>
            <w:r>
              <w:rPr>
                <w:sz w:val="20"/>
              </w:rPr>
              <w:t xml:space="preserve">Допустимое значение: </w:t>
            </w:r>
            <w:r>
              <w:rPr>
                <w:sz w:val="20"/>
                <w:lang w:val="en-US"/>
              </w:rPr>
              <w:t>true</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Информация о допущенных заявках</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appAdmittedInfo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admitted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B</w:t>
            </w:r>
          </w:p>
        </w:tc>
        <w:tc>
          <w:tcPr>
            <w:tcW w:w="1387" w:type="pct"/>
            <w:gridSpan w:val="2"/>
            <w:shd w:val="clear" w:color="auto" w:fill="auto"/>
          </w:tcPr>
          <w:p w:rsidR="00751233" w:rsidRPr="00C316CF" w:rsidRDefault="00751233" w:rsidP="00751233">
            <w:pPr>
              <w:spacing w:before="0" w:after="0"/>
              <w:rPr>
                <w:sz w:val="20"/>
              </w:rPr>
            </w:pPr>
            <w:r w:rsidRPr="00C316CF">
              <w:rPr>
                <w:sz w:val="20"/>
              </w:rPr>
              <w:t>Заявка допущена</w:t>
            </w:r>
          </w:p>
        </w:tc>
        <w:tc>
          <w:tcPr>
            <w:tcW w:w="1387" w:type="pct"/>
            <w:gridSpan w:val="2"/>
            <w:shd w:val="clear" w:color="auto" w:fill="auto"/>
          </w:tcPr>
          <w:p w:rsidR="00751233" w:rsidRPr="00162C8B" w:rsidRDefault="00751233" w:rsidP="00751233">
            <w:pPr>
              <w:spacing w:before="0" w:after="0"/>
              <w:jc w:val="both"/>
              <w:rPr>
                <w:sz w:val="20"/>
              </w:rPr>
            </w:pPr>
            <w:r>
              <w:rPr>
                <w:sz w:val="20"/>
              </w:rPr>
              <w:t xml:space="preserve">Допустимое значение: </w:t>
            </w:r>
            <w:r>
              <w:rPr>
                <w:sz w:val="20"/>
                <w:lang w:val="en-US"/>
              </w:rPr>
              <w:t>true</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qualitativeCriterionInfo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lastRenderedPageBreak/>
              <w:t>Качественный (нестоимостной) критерий оценки</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qualitativeCriterionInfo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критерия</w:t>
            </w:r>
          </w:p>
        </w:tc>
        <w:tc>
          <w:tcPr>
            <w:tcW w:w="1387"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51233" w:rsidRPr="00C316CF" w:rsidRDefault="00751233" w:rsidP="00751233">
            <w:pPr>
              <w:spacing w:before="0" w:after="0"/>
              <w:rPr>
                <w:sz w:val="20"/>
              </w:rPr>
            </w:pPr>
            <w:r>
              <w:rPr>
                <w:sz w:val="20"/>
              </w:rPr>
              <w:t>Состав блока см. ваше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val="restart"/>
            <w:shd w:val="clear" w:color="auto" w:fill="auto"/>
            <w:vAlign w:val="center"/>
          </w:tcPr>
          <w:p w:rsidR="00751233" w:rsidRPr="00301389" w:rsidRDefault="00751233" w:rsidP="0075123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51233" w:rsidRPr="00C316CF" w:rsidRDefault="00751233" w:rsidP="00751233">
            <w:pPr>
              <w:spacing w:before="0" w:after="0"/>
              <w:rPr>
                <w:sz w:val="20"/>
              </w:rPr>
            </w:pPr>
            <w:r w:rsidRPr="00C316CF">
              <w:rPr>
                <w:sz w:val="20"/>
              </w:rPr>
              <w:t>indicatorsInfo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с показателями</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vMerge/>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criterionScoringInfo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Критерий оценки без показателей</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tcPr>
          <w:p w:rsidR="00751233" w:rsidRPr="00301389" w:rsidRDefault="00751233" w:rsidP="00751233">
            <w:pPr>
              <w:keepNext/>
              <w:spacing w:before="0" w:after="0"/>
              <w:contextualSpacing/>
              <w:jc w:val="center"/>
              <w:rPr>
                <w:b/>
                <w:sz w:val="20"/>
              </w:rPr>
            </w:pPr>
            <w:r w:rsidRPr="00C316CF">
              <w:rPr>
                <w:b/>
                <w:bCs/>
                <w:sz w:val="20"/>
              </w:rPr>
              <w:t>Критерий оценки с показателями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indicatorInfo</w:t>
            </w:r>
          </w:p>
        </w:tc>
        <w:tc>
          <w:tcPr>
            <w:tcW w:w="198" w:type="pct"/>
            <w:shd w:val="clear" w:color="auto" w:fill="auto"/>
          </w:tcPr>
          <w:p w:rsidR="00751233" w:rsidRPr="00C316CF" w:rsidRDefault="00751233" w:rsidP="00751233">
            <w:pPr>
              <w:spacing w:before="0" w:after="0"/>
              <w:rPr>
                <w:sz w:val="20"/>
              </w:rPr>
            </w:pPr>
            <w:r w:rsidRPr="00C316CF">
              <w:rPr>
                <w:sz w:val="20"/>
              </w:rPr>
              <w:t>О</w:t>
            </w:r>
          </w:p>
        </w:tc>
        <w:tc>
          <w:tcPr>
            <w:tcW w:w="495" w:type="pct"/>
            <w:shd w:val="clear" w:color="auto" w:fill="auto"/>
          </w:tcPr>
          <w:p w:rsidR="00751233" w:rsidRPr="00C316CF" w:rsidRDefault="00751233" w:rsidP="00751233">
            <w:pPr>
              <w:spacing w:before="0" w:after="0"/>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Показатель критерия оценки</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Показатель критерия оценки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sId</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751233" w:rsidRDefault="00751233" w:rsidP="00751233">
            <w:pPr>
              <w:spacing w:before="0" w:after="0"/>
              <w:rPr>
                <w:sz w:val="20"/>
              </w:rPr>
            </w:pPr>
            <w:r w:rsidRPr="00C316CF">
              <w:rPr>
                <w:sz w:val="20"/>
              </w:rPr>
              <w:t xml:space="preserve">64-битное целое число. </w:t>
            </w:r>
          </w:p>
          <w:p w:rsidR="00751233" w:rsidRPr="00447A5D" w:rsidRDefault="00751233" w:rsidP="00751233">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externalSId</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T [ 1 - 40 ]</w:t>
            </w:r>
          </w:p>
        </w:tc>
        <w:tc>
          <w:tcPr>
            <w:tcW w:w="1387" w:type="pct"/>
            <w:gridSpan w:val="2"/>
            <w:shd w:val="clear" w:color="auto" w:fill="auto"/>
          </w:tcPr>
          <w:p w:rsidR="00751233" w:rsidRPr="00C316CF" w:rsidRDefault="00751233" w:rsidP="00751233">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751233" w:rsidRPr="00447A5D" w:rsidRDefault="00751233" w:rsidP="00751233">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751233" w:rsidRPr="00447A5D" w:rsidRDefault="00751233" w:rsidP="00751233">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751233" w:rsidRPr="00C316CF" w:rsidRDefault="00751233" w:rsidP="00751233">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показателя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value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Значимость показателя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addInfo</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7"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N (до 5 </w:t>
            </w:r>
            <w:r w:rsidRPr="00C316CF">
              <w:rPr>
                <w:sz w:val="20"/>
              </w:rPr>
              <w:lastRenderedPageBreak/>
              <w:t>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lastRenderedPageBreak/>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Информация о предложении 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Оценки членов комиссии по показателю критерия</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indicatorsScoringInfo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indicatorScoringInfo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indicatorScoringInfo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751233" w:rsidRPr="00C316CF" w:rsidRDefault="00751233" w:rsidP="00751233">
            <w:pPr>
              <w:spacing w:before="0" w:after="0"/>
              <w:rPr>
                <w:sz w:val="20"/>
              </w:rPr>
            </w:pPr>
            <w:r>
              <w:rPr>
                <w:sz w:val="20"/>
              </w:rPr>
              <w:t>Состав блока см. выше</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Критерий оценки без показателей</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316CF">
              <w:rPr>
                <w:b/>
                <w:bCs/>
                <w:sz w:val="20"/>
              </w:rPr>
              <w:t>criterionScoringInfo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limit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Предельное значение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measurementOrder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Порядок оценки</w:t>
            </w:r>
          </w:p>
        </w:tc>
        <w:tc>
          <w:tcPr>
            <w:tcW w:w="1387" w:type="pct"/>
            <w:gridSpan w:val="2"/>
            <w:shd w:val="clear" w:color="auto" w:fill="auto"/>
          </w:tcPr>
          <w:p w:rsidR="00751233" w:rsidRPr="00C316CF" w:rsidRDefault="00751233" w:rsidP="00751233">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Предложение участника</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offerText</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Информация о предложении </w:t>
            </w:r>
            <w:r w:rsidRPr="00C316CF">
              <w:rPr>
                <w:sz w:val="20"/>
              </w:rPr>
              <w:lastRenderedPageBreak/>
              <w:t>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FD3022">
              <w:rPr>
                <w:sz w:val="20"/>
              </w:rPr>
              <w:t>commissionMembersScoringInfo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FD3022">
              <w:rPr>
                <w:sz w:val="20"/>
              </w:rPr>
              <w:t>Оценки членов комиссии по критерию</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FD3022">
              <w:rPr>
                <w:b/>
                <w:bCs/>
                <w:sz w:val="20"/>
              </w:rPr>
              <w:t>Оценки членов комиссии по критерию</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FD3022">
              <w:rPr>
                <w:b/>
                <w:bCs/>
                <w:sz w:val="20"/>
              </w:rPr>
              <w:t>commissionMembersScoringInfo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162C8B" w:rsidRDefault="00751233" w:rsidP="00751233">
            <w:pPr>
              <w:spacing w:before="0" w:after="0"/>
              <w:jc w:val="both"/>
              <w:rPr>
                <w:sz w:val="20"/>
              </w:rPr>
            </w:pPr>
            <w:r w:rsidRPr="00FD3022">
              <w:rPr>
                <w:sz w:val="20"/>
              </w:rPr>
              <w:t>commissionMemberScoringInfo</w:t>
            </w:r>
          </w:p>
        </w:tc>
        <w:tc>
          <w:tcPr>
            <w:tcW w:w="198" w:type="pct"/>
            <w:shd w:val="clear" w:color="auto" w:fill="auto"/>
          </w:tcPr>
          <w:p w:rsidR="00751233" w:rsidRPr="00162C8B" w:rsidRDefault="00751233" w:rsidP="00751233">
            <w:pPr>
              <w:spacing w:before="0" w:after="0"/>
              <w:jc w:val="center"/>
              <w:rPr>
                <w:sz w:val="20"/>
              </w:rPr>
            </w:pPr>
            <w:r w:rsidRPr="00C316CF">
              <w:rPr>
                <w:sz w:val="20"/>
              </w:rPr>
              <w:t>О</w:t>
            </w:r>
          </w:p>
        </w:tc>
        <w:tc>
          <w:tcPr>
            <w:tcW w:w="495" w:type="pct"/>
            <w:shd w:val="clear" w:color="auto" w:fill="auto"/>
          </w:tcPr>
          <w:p w:rsidR="00751233" w:rsidRPr="00162C8B"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162C8B" w:rsidRDefault="00751233" w:rsidP="00751233">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751233" w:rsidRPr="00FD3022" w:rsidRDefault="00751233" w:rsidP="00751233">
            <w:pPr>
              <w:spacing w:before="0" w:after="0"/>
              <w:jc w:val="both"/>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Оценка члена комиссии по критерию</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C8017E">
              <w:rPr>
                <w:b/>
                <w:sz w:val="20"/>
              </w:rPr>
              <w:t>commissionMemberScoringInfo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commissionMemberInfo</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без учёта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C316CF">
              <w:rPr>
                <w:sz w:val="20"/>
              </w:rPr>
              <w:t>normedScore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751233" w:rsidRPr="00C316CF" w:rsidRDefault="00751233" w:rsidP="00751233">
            <w:pPr>
              <w:spacing w:before="0" w:after="0"/>
              <w:rPr>
                <w:sz w:val="20"/>
              </w:rPr>
            </w:pPr>
            <w:r w:rsidRPr="00C316CF">
              <w:rPr>
                <w:sz w:val="20"/>
              </w:rPr>
              <w:t>Оценка с учётом значимости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Десятичное значение. </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Участник комиссии, осуществляющий оценку</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commissionMemberInfo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memberNumber</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N</w:t>
            </w:r>
          </w:p>
        </w:tc>
        <w:tc>
          <w:tcPr>
            <w:tcW w:w="1387" w:type="pct"/>
            <w:gridSpan w:val="2"/>
            <w:shd w:val="clear" w:color="auto" w:fill="auto"/>
          </w:tcPr>
          <w:p w:rsidR="00751233" w:rsidRPr="00C316CF" w:rsidRDefault="00751233" w:rsidP="00751233">
            <w:pPr>
              <w:spacing w:before="0" w:after="0"/>
              <w:rPr>
                <w:sz w:val="20"/>
              </w:rPr>
            </w:pPr>
            <w:r w:rsidRPr="00C316CF">
              <w:rPr>
                <w:sz w:val="20"/>
              </w:rPr>
              <w:t>Порядковый номер члена комиссии</w:t>
            </w:r>
          </w:p>
        </w:tc>
        <w:tc>
          <w:tcPr>
            <w:tcW w:w="1387" w:type="pct"/>
            <w:gridSpan w:val="2"/>
            <w:shd w:val="clear" w:color="auto" w:fill="auto"/>
          </w:tcPr>
          <w:p w:rsidR="00751233" w:rsidRPr="00C316CF" w:rsidRDefault="00751233" w:rsidP="00751233">
            <w:pPr>
              <w:spacing w:before="0" w:after="0"/>
              <w:rPr>
                <w:sz w:val="20"/>
              </w:rPr>
            </w:pPr>
            <w:r w:rsidRPr="00C316CF">
              <w:rPr>
                <w:sz w:val="20"/>
              </w:rPr>
              <w:t xml:space="preserve">Целое число, содержащее только положительные значения. </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role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Роль члена комиссии</w:t>
            </w:r>
          </w:p>
        </w:tc>
        <w:tc>
          <w:tcPr>
            <w:tcW w:w="1387" w:type="pct"/>
            <w:gridSpan w:val="2"/>
            <w:shd w:val="clear" w:color="auto" w:fill="auto"/>
          </w:tcPr>
          <w:p w:rsidR="00751233" w:rsidRDefault="00751233" w:rsidP="00751233">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751233" w:rsidRPr="00C316CF" w:rsidRDefault="00751233" w:rsidP="00751233">
            <w:pPr>
              <w:spacing w:before="0" w:after="0"/>
              <w:rPr>
                <w:sz w:val="20"/>
              </w:rPr>
            </w:pPr>
            <w:r>
              <w:rPr>
                <w:sz w:val="20"/>
              </w:rPr>
              <w:t>Состав блока см. выше</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Информация о недопущенной заявке</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appNotAdmittedInfo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appRejectedReasonsInfo</w:t>
            </w:r>
          </w:p>
        </w:tc>
        <w:tc>
          <w:tcPr>
            <w:tcW w:w="198" w:type="pct"/>
            <w:shd w:val="clear" w:color="auto" w:fill="auto"/>
          </w:tcPr>
          <w:p w:rsidR="00751233" w:rsidRPr="009E0178" w:rsidRDefault="00751233" w:rsidP="00751233">
            <w:pPr>
              <w:jc w:val="center"/>
              <w:rPr>
                <w:sz w:val="20"/>
              </w:rPr>
            </w:pPr>
            <w:r>
              <w:rPr>
                <w:sz w:val="20"/>
              </w:rPr>
              <w:t>О</w:t>
            </w:r>
          </w:p>
        </w:tc>
        <w:tc>
          <w:tcPr>
            <w:tcW w:w="495" w:type="pct"/>
            <w:shd w:val="clear" w:color="auto" w:fill="auto"/>
          </w:tcPr>
          <w:p w:rsidR="00751233" w:rsidRPr="009E0178" w:rsidRDefault="00751233" w:rsidP="00751233">
            <w:pPr>
              <w:jc w:val="center"/>
              <w:rPr>
                <w:sz w:val="20"/>
                <w:lang w:val="en-US"/>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Причины отказа в допуске</w:t>
            </w:r>
          </w:p>
        </w:tc>
        <w:tc>
          <w:tcPr>
            <w:tcW w:w="1387" w:type="pct"/>
            <w:gridSpan w:val="2"/>
            <w:shd w:val="clear" w:color="auto" w:fill="auto"/>
          </w:tcPr>
          <w:p w:rsidR="00751233"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9E0178">
              <w:rPr>
                <w:b/>
                <w:bCs/>
                <w:sz w:val="20"/>
              </w:rPr>
              <w:t>Причины отказа в допуске</w:t>
            </w:r>
          </w:p>
        </w:tc>
      </w:tr>
      <w:tr w:rsidR="00751233" w:rsidRPr="00301389" w:rsidTr="00751233">
        <w:trPr>
          <w:jc w:val="center"/>
        </w:trPr>
        <w:tc>
          <w:tcPr>
            <w:tcW w:w="743" w:type="pct"/>
            <w:shd w:val="clear" w:color="auto" w:fill="auto"/>
          </w:tcPr>
          <w:p w:rsidR="00751233" w:rsidRPr="00162C8B" w:rsidRDefault="00751233" w:rsidP="00751233">
            <w:pPr>
              <w:spacing w:before="0" w:after="0"/>
              <w:jc w:val="both"/>
              <w:rPr>
                <w:sz w:val="20"/>
              </w:rPr>
            </w:pPr>
            <w:r w:rsidRPr="009E0178">
              <w:rPr>
                <w:b/>
                <w:bCs/>
                <w:sz w:val="20"/>
              </w:rPr>
              <w:t>appRejectedReasonsInfo</w:t>
            </w:r>
          </w:p>
        </w:tc>
        <w:tc>
          <w:tcPr>
            <w:tcW w:w="790" w:type="pct"/>
            <w:shd w:val="clear" w:color="auto" w:fill="auto"/>
            <w:vAlign w:val="center"/>
          </w:tcPr>
          <w:p w:rsidR="00751233" w:rsidRPr="00301389" w:rsidRDefault="00751233" w:rsidP="00751233">
            <w:pPr>
              <w:keepNext/>
              <w:spacing w:before="0" w:after="0"/>
              <w:contextualSpacing/>
              <w:rPr>
                <w:b/>
                <w:sz w:val="20"/>
              </w:rPr>
            </w:pPr>
          </w:p>
        </w:tc>
        <w:tc>
          <w:tcPr>
            <w:tcW w:w="198" w:type="pct"/>
            <w:shd w:val="clear" w:color="auto" w:fill="auto"/>
            <w:vAlign w:val="center"/>
          </w:tcPr>
          <w:p w:rsidR="00751233" w:rsidRPr="00301389" w:rsidRDefault="00751233" w:rsidP="00751233">
            <w:pPr>
              <w:keepNext/>
              <w:spacing w:before="0" w:after="0"/>
              <w:contextualSpacing/>
              <w:jc w:val="center"/>
              <w:rPr>
                <w:b/>
                <w:sz w:val="20"/>
              </w:rPr>
            </w:pPr>
          </w:p>
        </w:tc>
        <w:tc>
          <w:tcPr>
            <w:tcW w:w="495" w:type="pct"/>
            <w:shd w:val="clear" w:color="auto" w:fill="auto"/>
            <w:vAlign w:val="center"/>
          </w:tcPr>
          <w:p w:rsidR="00751233" w:rsidRPr="00301389" w:rsidRDefault="00751233" w:rsidP="00751233">
            <w:pPr>
              <w:keepNext/>
              <w:spacing w:before="0" w:after="0"/>
              <w:contextualSpacing/>
              <w:jc w:val="center"/>
              <w:rPr>
                <w:b/>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c>
          <w:tcPr>
            <w:tcW w:w="1387" w:type="pct"/>
            <w:gridSpan w:val="2"/>
            <w:shd w:val="clear" w:color="auto" w:fill="auto"/>
            <w:vAlign w:val="center"/>
            <w:hideMark/>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vAlign w:val="center"/>
          </w:tcPr>
          <w:p w:rsidR="00751233" w:rsidRPr="00301389" w:rsidRDefault="00751233" w:rsidP="00751233">
            <w:pPr>
              <w:spacing w:before="0" w:after="0"/>
              <w:contextualSpacing/>
              <w:rPr>
                <w:sz w:val="20"/>
              </w:rPr>
            </w:pPr>
          </w:p>
        </w:tc>
        <w:tc>
          <w:tcPr>
            <w:tcW w:w="790" w:type="pct"/>
            <w:shd w:val="clear" w:color="auto" w:fill="auto"/>
          </w:tcPr>
          <w:p w:rsidR="00751233" w:rsidRPr="00C316CF" w:rsidRDefault="00751233" w:rsidP="00751233">
            <w:pPr>
              <w:spacing w:before="0" w:after="0"/>
              <w:rPr>
                <w:sz w:val="20"/>
              </w:rPr>
            </w:pPr>
            <w:r w:rsidRPr="009E0178">
              <w:rPr>
                <w:sz w:val="20"/>
              </w:rPr>
              <w:t>appRejectedReasonInfo</w:t>
            </w:r>
          </w:p>
        </w:tc>
        <w:tc>
          <w:tcPr>
            <w:tcW w:w="198" w:type="pct"/>
            <w:shd w:val="clear" w:color="auto" w:fill="auto"/>
          </w:tcPr>
          <w:p w:rsidR="00751233" w:rsidRPr="00C316CF" w:rsidRDefault="00751233" w:rsidP="00751233">
            <w:pPr>
              <w:jc w:val="center"/>
              <w:rPr>
                <w:sz w:val="20"/>
              </w:rPr>
            </w:pPr>
            <w:r>
              <w:rPr>
                <w:sz w:val="20"/>
              </w:rPr>
              <w:t>О</w:t>
            </w:r>
          </w:p>
        </w:tc>
        <w:tc>
          <w:tcPr>
            <w:tcW w:w="495" w:type="pct"/>
            <w:shd w:val="clear" w:color="auto" w:fill="auto"/>
          </w:tcPr>
          <w:p w:rsidR="00751233" w:rsidRPr="00C316CF" w:rsidRDefault="00751233" w:rsidP="00751233">
            <w:pPr>
              <w:jc w:val="center"/>
              <w:rPr>
                <w:sz w:val="20"/>
              </w:rPr>
            </w:pPr>
            <w:r>
              <w:rPr>
                <w:sz w:val="20"/>
                <w:lang w:val="en-US"/>
              </w:rPr>
              <w:t>S</w:t>
            </w:r>
          </w:p>
        </w:tc>
        <w:tc>
          <w:tcPr>
            <w:tcW w:w="1387" w:type="pct"/>
            <w:gridSpan w:val="2"/>
            <w:shd w:val="clear" w:color="auto" w:fill="auto"/>
          </w:tcPr>
          <w:p w:rsidR="00751233" w:rsidRPr="00C316CF" w:rsidRDefault="00751233" w:rsidP="00751233">
            <w:pPr>
              <w:spacing w:before="0" w:after="0"/>
              <w:rPr>
                <w:sz w:val="20"/>
              </w:rPr>
            </w:pPr>
            <w:r w:rsidRPr="009E0178">
              <w:rPr>
                <w:sz w:val="20"/>
              </w:rPr>
              <w:t>Причина отказа в допуске</w:t>
            </w:r>
          </w:p>
        </w:tc>
        <w:tc>
          <w:tcPr>
            <w:tcW w:w="1387" w:type="pct"/>
            <w:gridSpan w:val="2"/>
            <w:shd w:val="clear" w:color="auto" w:fill="auto"/>
          </w:tcPr>
          <w:p w:rsidR="00751233" w:rsidRPr="009E0178" w:rsidRDefault="00751233" w:rsidP="00751233">
            <w:pPr>
              <w:spacing w:before="0" w:after="0"/>
              <w:rPr>
                <w:sz w:val="20"/>
              </w:rPr>
            </w:pPr>
            <w:r>
              <w:rPr>
                <w:sz w:val="20"/>
              </w:rPr>
              <w:t>Множественный элемент</w:t>
            </w: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Причины отказа в допуске</w:t>
            </w:r>
          </w:p>
        </w:tc>
      </w:tr>
      <w:tr w:rsidR="00751233" w:rsidRPr="00301389" w:rsidTr="00751233">
        <w:trPr>
          <w:jc w:val="center"/>
        </w:trPr>
        <w:tc>
          <w:tcPr>
            <w:tcW w:w="743" w:type="pct"/>
            <w:shd w:val="clear" w:color="auto" w:fill="auto"/>
          </w:tcPr>
          <w:p w:rsidR="00751233" w:rsidRPr="00D10D43" w:rsidRDefault="00751233" w:rsidP="00751233">
            <w:pPr>
              <w:spacing w:before="0" w:after="0"/>
              <w:rPr>
                <w:sz w:val="20"/>
                <w:lang w:val="en-US"/>
              </w:rPr>
            </w:pPr>
            <w:r w:rsidRPr="00C316CF">
              <w:rPr>
                <w:b/>
                <w:bCs/>
                <w:sz w:val="20"/>
              </w:rPr>
              <w:t>appRejectedReason</w:t>
            </w:r>
            <w:r>
              <w:rPr>
                <w:b/>
                <w:bCs/>
                <w:sz w:val="20"/>
                <w:lang w:val="en-US"/>
              </w:rPr>
              <w:t>Info</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hideMark/>
          </w:tcPr>
          <w:p w:rsidR="00751233" w:rsidRPr="00C316CF" w:rsidRDefault="00751233" w:rsidP="00751233">
            <w:pPr>
              <w:spacing w:before="0" w:after="0"/>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rejectReason</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S</w:t>
            </w:r>
          </w:p>
        </w:tc>
        <w:tc>
          <w:tcPr>
            <w:tcW w:w="1387" w:type="pct"/>
            <w:gridSpan w:val="2"/>
            <w:shd w:val="clear" w:color="auto" w:fill="auto"/>
          </w:tcPr>
          <w:p w:rsidR="00751233" w:rsidRPr="00C316CF" w:rsidRDefault="00751233" w:rsidP="00751233">
            <w:pPr>
              <w:spacing w:before="0" w:after="0"/>
              <w:rPr>
                <w:sz w:val="20"/>
              </w:rPr>
            </w:pPr>
            <w:r>
              <w:rPr>
                <w:sz w:val="20"/>
              </w:rPr>
              <w:t>Причина отказа</w:t>
            </w:r>
          </w:p>
        </w:tc>
        <w:tc>
          <w:tcPr>
            <w:tcW w:w="1387" w:type="pct"/>
            <w:gridSpan w:val="2"/>
            <w:shd w:val="clear" w:color="auto" w:fill="auto"/>
          </w:tcPr>
          <w:p w:rsidR="00751233" w:rsidRPr="00C316CF" w:rsidRDefault="00751233" w:rsidP="00751233">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explanation</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751233" w:rsidRPr="00C316CF" w:rsidRDefault="00751233" w:rsidP="00751233">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751233" w:rsidRPr="00C316CF" w:rsidRDefault="00751233" w:rsidP="00751233">
            <w:pPr>
              <w:spacing w:before="0" w:after="0"/>
              <w:rPr>
                <w:sz w:val="20"/>
              </w:rPr>
            </w:pPr>
          </w:p>
        </w:tc>
      </w:tr>
      <w:tr w:rsidR="00751233" w:rsidRPr="00301389" w:rsidTr="00751233">
        <w:trPr>
          <w:jc w:val="center"/>
        </w:trPr>
        <w:tc>
          <w:tcPr>
            <w:tcW w:w="5000" w:type="pct"/>
            <w:gridSpan w:val="8"/>
            <w:shd w:val="clear" w:color="auto" w:fill="auto"/>
            <w:vAlign w:val="center"/>
            <w:hideMark/>
          </w:tcPr>
          <w:p w:rsidR="00751233" w:rsidRPr="00301389" w:rsidRDefault="00751233" w:rsidP="00751233">
            <w:pPr>
              <w:keepNext/>
              <w:spacing w:before="0" w:after="0"/>
              <w:contextualSpacing/>
              <w:jc w:val="center"/>
              <w:rPr>
                <w:b/>
                <w:sz w:val="20"/>
              </w:rPr>
            </w:pPr>
            <w:r w:rsidRPr="00C316CF">
              <w:rPr>
                <w:b/>
                <w:bCs/>
                <w:sz w:val="20"/>
              </w:rPr>
              <w:t>Причина отказа</w:t>
            </w: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r w:rsidRPr="00C316CF">
              <w:rPr>
                <w:b/>
                <w:bCs/>
                <w:sz w:val="20"/>
              </w:rPr>
              <w:t>rejectReason</w:t>
            </w:r>
          </w:p>
        </w:tc>
        <w:tc>
          <w:tcPr>
            <w:tcW w:w="790" w:type="pct"/>
            <w:shd w:val="clear" w:color="auto" w:fill="auto"/>
          </w:tcPr>
          <w:p w:rsidR="00751233" w:rsidRPr="00C316CF" w:rsidRDefault="00751233" w:rsidP="00751233">
            <w:pPr>
              <w:spacing w:before="0" w:after="0"/>
              <w:rPr>
                <w:sz w:val="20"/>
              </w:rPr>
            </w:pPr>
          </w:p>
        </w:tc>
        <w:tc>
          <w:tcPr>
            <w:tcW w:w="198" w:type="pct"/>
            <w:shd w:val="clear" w:color="auto" w:fill="auto"/>
          </w:tcPr>
          <w:p w:rsidR="00751233" w:rsidRPr="00C316CF" w:rsidRDefault="00751233" w:rsidP="00751233">
            <w:pPr>
              <w:spacing w:before="0" w:after="0"/>
              <w:rPr>
                <w:sz w:val="20"/>
              </w:rPr>
            </w:pPr>
          </w:p>
        </w:tc>
        <w:tc>
          <w:tcPr>
            <w:tcW w:w="495" w:type="pct"/>
            <w:shd w:val="clear" w:color="auto" w:fill="auto"/>
          </w:tcPr>
          <w:p w:rsidR="00751233" w:rsidRPr="00C316CF" w:rsidRDefault="00751233" w:rsidP="00751233">
            <w:pPr>
              <w:spacing w:before="0" w:after="0"/>
              <w:rPr>
                <w:sz w:val="20"/>
              </w:rPr>
            </w:pPr>
          </w:p>
        </w:tc>
        <w:tc>
          <w:tcPr>
            <w:tcW w:w="1387" w:type="pct"/>
            <w:gridSpan w:val="2"/>
            <w:shd w:val="clear" w:color="auto" w:fill="auto"/>
          </w:tcPr>
          <w:p w:rsidR="00751233" w:rsidRPr="00C316CF" w:rsidRDefault="00751233" w:rsidP="00751233">
            <w:pPr>
              <w:spacing w:before="0" w:after="0"/>
              <w:rPr>
                <w:sz w:val="20"/>
              </w:rPr>
            </w:pPr>
          </w:p>
        </w:tc>
        <w:tc>
          <w:tcPr>
            <w:tcW w:w="1387" w:type="pct"/>
            <w:gridSpan w:val="2"/>
            <w:shd w:val="clear" w:color="auto" w:fill="auto"/>
            <w:vAlign w:val="center"/>
          </w:tcPr>
          <w:p w:rsidR="00751233" w:rsidRPr="00301389" w:rsidRDefault="00751233" w:rsidP="00751233">
            <w:pPr>
              <w:keepNext/>
              <w:spacing w:before="0" w:after="0"/>
              <w:contextualSpacing/>
              <w:rPr>
                <w:b/>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code</w:t>
            </w:r>
          </w:p>
        </w:tc>
        <w:tc>
          <w:tcPr>
            <w:tcW w:w="198" w:type="pct"/>
            <w:shd w:val="clear" w:color="auto" w:fill="auto"/>
          </w:tcPr>
          <w:p w:rsidR="00751233" w:rsidRPr="00C316CF" w:rsidRDefault="00751233" w:rsidP="00751233">
            <w:pPr>
              <w:spacing w:before="0" w:after="0"/>
              <w:jc w:val="center"/>
              <w:rPr>
                <w:sz w:val="20"/>
              </w:rPr>
            </w:pPr>
            <w:r w:rsidRPr="00C316CF">
              <w:rPr>
                <w:sz w:val="20"/>
              </w:rPr>
              <w:t>О</w:t>
            </w:r>
          </w:p>
        </w:tc>
        <w:tc>
          <w:tcPr>
            <w:tcW w:w="495" w:type="pct"/>
            <w:shd w:val="clear" w:color="auto" w:fill="auto"/>
          </w:tcPr>
          <w:p w:rsidR="00751233" w:rsidRPr="00C316CF" w:rsidRDefault="00751233" w:rsidP="00751233">
            <w:pPr>
              <w:spacing w:before="0" w:after="0"/>
              <w:jc w:val="center"/>
              <w:rPr>
                <w:sz w:val="20"/>
              </w:rPr>
            </w:pPr>
            <w:r w:rsidRPr="00C316CF">
              <w:rPr>
                <w:sz w:val="20"/>
              </w:rPr>
              <w:t>T [ 1 - 20 ]</w:t>
            </w:r>
          </w:p>
        </w:tc>
        <w:tc>
          <w:tcPr>
            <w:tcW w:w="1387" w:type="pct"/>
            <w:gridSpan w:val="2"/>
            <w:shd w:val="clear" w:color="auto" w:fill="auto"/>
          </w:tcPr>
          <w:p w:rsidR="00751233" w:rsidRPr="00C316CF" w:rsidRDefault="00751233" w:rsidP="00751233">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751233" w:rsidRPr="00162C8B" w:rsidRDefault="00751233" w:rsidP="00751233">
            <w:pPr>
              <w:spacing w:before="0" w:after="0"/>
              <w:jc w:val="both"/>
              <w:rPr>
                <w:sz w:val="20"/>
              </w:rPr>
            </w:pPr>
          </w:p>
        </w:tc>
      </w:tr>
      <w:tr w:rsidR="00751233" w:rsidRPr="00301389" w:rsidTr="00751233">
        <w:trPr>
          <w:jc w:val="center"/>
        </w:trPr>
        <w:tc>
          <w:tcPr>
            <w:tcW w:w="743" w:type="pct"/>
            <w:shd w:val="clear" w:color="auto" w:fill="auto"/>
          </w:tcPr>
          <w:p w:rsidR="00751233" w:rsidRPr="00C316CF" w:rsidRDefault="00751233" w:rsidP="00751233">
            <w:pPr>
              <w:spacing w:before="0" w:after="0"/>
              <w:rPr>
                <w:sz w:val="20"/>
              </w:rPr>
            </w:pPr>
          </w:p>
        </w:tc>
        <w:tc>
          <w:tcPr>
            <w:tcW w:w="790" w:type="pct"/>
            <w:shd w:val="clear" w:color="auto" w:fill="auto"/>
          </w:tcPr>
          <w:p w:rsidR="00751233" w:rsidRPr="00C316CF" w:rsidRDefault="00751233" w:rsidP="00751233">
            <w:pPr>
              <w:spacing w:before="0" w:after="0"/>
              <w:rPr>
                <w:sz w:val="20"/>
              </w:rPr>
            </w:pPr>
            <w:r w:rsidRPr="00C316CF">
              <w:rPr>
                <w:sz w:val="20"/>
              </w:rPr>
              <w:t>name</w:t>
            </w:r>
          </w:p>
        </w:tc>
        <w:tc>
          <w:tcPr>
            <w:tcW w:w="198" w:type="pct"/>
            <w:shd w:val="clear" w:color="auto" w:fill="auto"/>
          </w:tcPr>
          <w:p w:rsidR="00751233" w:rsidRPr="00C316CF" w:rsidRDefault="00751233" w:rsidP="00751233">
            <w:pPr>
              <w:spacing w:before="0" w:after="0"/>
              <w:jc w:val="center"/>
              <w:rPr>
                <w:sz w:val="20"/>
              </w:rPr>
            </w:pPr>
            <w:r w:rsidRPr="00C316CF">
              <w:rPr>
                <w:sz w:val="20"/>
              </w:rPr>
              <w:t>Н</w:t>
            </w:r>
          </w:p>
        </w:tc>
        <w:tc>
          <w:tcPr>
            <w:tcW w:w="495" w:type="pct"/>
            <w:shd w:val="clear" w:color="auto" w:fill="auto"/>
          </w:tcPr>
          <w:p w:rsidR="00751233" w:rsidRPr="00C316CF" w:rsidRDefault="00751233" w:rsidP="00751233">
            <w:pPr>
              <w:spacing w:before="0" w:after="0"/>
              <w:jc w:val="center"/>
              <w:rPr>
                <w:sz w:val="20"/>
              </w:rPr>
            </w:pPr>
            <w:r w:rsidRPr="00C316CF">
              <w:rPr>
                <w:sz w:val="20"/>
              </w:rPr>
              <w:t>T [ 1 - 500 ]</w:t>
            </w:r>
          </w:p>
        </w:tc>
        <w:tc>
          <w:tcPr>
            <w:tcW w:w="1387" w:type="pct"/>
            <w:gridSpan w:val="2"/>
            <w:shd w:val="clear" w:color="auto" w:fill="auto"/>
          </w:tcPr>
          <w:p w:rsidR="00751233" w:rsidRPr="00C316CF" w:rsidRDefault="00751233" w:rsidP="00751233">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751233" w:rsidRPr="00162C8B" w:rsidRDefault="00751233" w:rsidP="00751233">
            <w:pPr>
              <w:spacing w:before="0" w:after="0"/>
              <w:jc w:val="both"/>
              <w:rPr>
                <w:sz w:val="20"/>
              </w:rPr>
            </w:pPr>
            <w:r w:rsidRPr="00C316CF">
              <w:rPr>
                <w:sz w:val="20"/>
              </w:rPr>
              <w:t xml:space="preserve">Игнорируется при приеме. При передаче заполняется значением из справочника "Справочник </w:t>
            </w:r>
            <w:r w:rsidRPr="00C316CF">
              <w:rPr>
                <w:sz w:val="20"/>
              </w:rPr>
              <w:lastRenderedPageBreak/>
              <w:t>причин отказа в допуске к участию в торгах" (nsiPurchaseRejectReasonList)</w:t>
            </w:r>
          </w:p>
        </w:tc>
      </w:tr>
      <w:tr w:rsidR="00B453AC" w:rsidRPr="00301389" w:rsidTr="00751233">
        <w:trPr>
          <w:jc w:val="center"/>
        </w:trPr>
        <w:tc>
          <w:tcPr>
            <w:tcW w:w="743" w:type="pct"/>
            <w:shd w:val="clear" w:color="auto" w:fill="auto"/>
            <w:vAlign w:val="center"/>
          </w:tcPr>
          <w:p w:rsidR="00B453AC" w:rsidRPr="00301389" w:rsidRDefault="00B453AC" w:rsidP="00751233">
            <w:pPr>
              <w:spacing w:before="0" w:after="0"/>
              <w:contextualSpacing/>
              <w:rPr>
                <w:sz w:val="20"/>
              </w:rPr>
            </w:pPr>
          </w:p>
        </w:tc>
        <w:tc>
          <w:tcPr>
            <w:tcW w:w="790" w:type="pct"/>
            <w:shd w:val="clear" w:color="auto" w:fill="auto"/>
          </w:tcPr>
          <w:p w:rsidR="00B453AC" w:rsidRPr="00C44EC2" w:rsidRDefault="00B453AC" w:rsidP="00751233">
            <w:pPr>
              <w:spacing w:after="0"/>
              <w:jc w:val="both"/>
              <w:rPr>
                <w:sz w:val="20"/>
              </w:rPr>
            </w:pPr>
          </w:p>
        </w:tc>
        <w:tc>
          <w:tcPr>
            <w:tcW w:w="198" w:type="pct"/>
            <w:shd w:val="clear" w:color="auto" w:fill="auto"/>
          </w:tcPr>
          <w:p w:rsidR="00B453AC" w:rsidRDefault="00B453AC" w:rsidP="00751233">
            <w:pPr>
              <w:spacing w:after="0"/>
              <w:jc w:val="center"/>
              <w:rPr>
                <w:sz w:val="20"/>
              </w:rPr>
            </w:pPr>
          </w:p>
        </w:tc>
        <w:tc>
          <w:tcPr>
            <w:tcW w:w="495" w:type="pct"/>
            <w:shd w:val="clear" w:color="auto" w:fill="auto"/>
          </w:tcPr>
          <w:p w:rsidR="00B453AC" w:rsidRPr="00751233" w:rsidRDefault="00B453AC" w:rsidP="00751233">
            <w:pPr>
              <w:spacing w:after="0"/>
              <w:jc w:val="center"/>
              <w:rPr>
                <w:sz w:val="20"/>
              </w:rPr>
            </w:pPr>
          </w:p>
        </w:tc>
        <w:tc>
          <w:tcPr>
            <w:tcW w:w="1387" w:type="pct"/>
            <w:gridSpan w:val="2"/>
            <w:shd w:val="clear" w:color="auto" w:fill="auto"/>
          </w:tcPr>
          <w:p w:rsidR="00B453AC" w:rsidRPr="00C44EC2" w:rsidRDefault="00B453AC" w:rsidP="00751233">
            <w:pPr>
              <w:spacing w:after="0"/>
              <w:jc w:val="both"/>
              <w:rPr>
                <w:sz w:val="20"/>
              </w:rPr>
            </w:pPr>
          </w:p>
        </w:tc>
        <w:tc>
          <w:tcPr>
            <w:tcW w:w="1387" w:type="pct"/>
            <w:gridSpan w:val="2"/>
            <w:shd w:val="clear" w:color="auto" w:fill="auto"/>
          </w:tcPr>
          <w:p w:rsidR="00B453AC" w:rsidRDefault="00B453AC" w:rsidP="00751233">
            <w:pPr>
              <w:spacing w:after="0"/>
              <w:jc w:val="both"/>
              <w:rPr>
                <w:sz w:val="20"/>
              </w:rPr>
            </w:pPr>
          </w:p>
        </w:tc>
      </w:tr>
    </w:tbl>
    <w:p w:rsidR="007F05A9" w:rsidRDefault="007F05A9" w:rsidP="007F05A9">
      <w:pPr>
        <w:spacing w:before="0" w:after="0"/>
        <w:contextualSpacing/>
        <w:rPr>
          <w:sz w:val="20"/>
        </w:rPr>
      </w:pPr>
    </w:p>
    <w:p w:rsidR="00B11C72" w:rsidRDefault="00B11C72" w:rsidP="00B11C72">
      <w:pPr>
        <w:pStyle w:val="20"/>
      </w:pPr>
      <w:r w:rsidRPr="00B11C72">
        <w:t>Протокол рассмотрения и оценки вторых частей заявок на участие в ЭOK20 (открытый конкурс в электронной форме с 01.10.2020 года)</w:t>
      </w:r>
    </w:p>
    <w:p w:rsidR="00B11C72" w:rsidRDefault="00B11C72" w:rsidP="00B11C72">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B11C72" w:rsidRPr="00301389" w:rsidTr="00EA504F">
        <w:trPr>
          <w:tblHeader/>
          <w:jc w:val="center"/>
        </w:trPr>
        <w:tc>
          <w:tcPr>
            <w:tcW w:w="743"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B11C72" w:rsidRPr="00301389" w:rsidRDefault="00B11C72" w:rsidP="00EA504F">
            <w:pPr>
              <w:keepNext/>
              <w:spacing w:before="0" w:after="0"/>
              <w:ind w:firstLine="5"/>
              <w:contextualSpacing/>
              <w:jc w:val="center"/>
              <w:rPr>
                <w:b/>
                <w:bCs/>
                <w:sz w:val="20"/>
              </w:rPr>
            </w:pPr>
            <w:r w:rsidRPr="00301389">
              <w:rPr>
                <w:b/>
                <w:bCs/>
                <w:sz w:val="20"/>
              </w:rPr>
              <w:t>Дополнительная информация</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B11C72">
              <w:rPr>
                <w:b/>
                <w:bCs/>
                <w:sz w:val="20"/>
              </w:rPr>
              <w:t>Протокол рассмотрения и оценки вторых частей заявок на участие в ЭOK20 (открытый конкурс в электронной форме с 01.10.2020 года)</w:t>
            </w:r>
          </w:p>
        </w:tc>
      </w:tr>
      <w:tr w:rsidR="00B11C72" w:rsidRPr="00301389" w:rsidTr="00EA504F">
        <w:trPr>
          <w:jc w:val="center"/>
        </w:trPr>
        <w:tc>
          <w:tcPr>
            <w:tcW w:w="743" w:type="pct"/>
            <w:shd w:val="clear" w:color="auto" w:fill="auto"/>
            <w:vAlign w:val="center"/>
          </w:tcPr>
          <w:p w:rsidR="00B11C72" w:rsidRPr="00301389" w:rsidRDefault="00AC6865" w:rsidP="00AC6865">
            <w:pPr>
              <w:spacing w:before="0" w:after="0"/>
              <w:contextualSpacing/>
              <w:rPr>
                <w:sz w:val="20"/>
              </w:rPr>
            </w:pPr>
            <w:r>
              <w:rPr>
                <w:b/>
                <w:bCs/>
                <w:sz w:val="20"/>
                <w:lang w:val="en-US"/>
              </w:rPr>
              <w:t>epP</w:t>
            </w:r>
            <w:r w:rsidR="00B11C72" w:rsidRPr="00B11C72">
              <w:rPr>
                <w:b/>
                <w:bCs/>
                <w:sz w:val="20"/>
                <w:lang w:val="en-US"/>
              </w:rPr>
              <w:t>rotocolEOK2020SecondSections</w:t>
            </w:r>
          </w:p>
        </w:tc>
        <w:tc>
          <w:tcPr>
            <w:tcW w:w="790" w:type="pct"/>
            <w:shd w:val="clear" w:color="auto" w:fill="auto"/>
          </w:tcPr>
          <w:p w:rsidR="00B11C72" w:rsidRPr="00162C8B" w:rsidRDefault="00B11C72" w:rsidP="00EA504F">
            <w:pPr>
              <w:spacing w:before="0" w:after="0"/>
              <w:jc w:val="both"/>
              <w:rPr>
                <w:sz w:val="20"/>
              </w:rPr>
            </w:pPr>
          </w:p>
        </w:tc>
        <w:tc>
          <w:tcPr>
            <w:tcW w:w="198" w:type="pct"/>
            <w:shd w:val="clear" w:color="auto" w:fill="auto"/>
          </w:tcPr>
          <w:p w:rsidR="00B11C72" w:rsidRPr="00162C8B" w:rsidRDefault="00B11C72" w:rsidP="00EA504F">
            <w:pPr>
              <w:spacing w:before="0" w:after="0"/>
              <w:jc w:val="center"/>
              <w:rPr>
                <w:sz w:val="20"/>
              </w:rPr>
            </w:pPr>
          </w:p>
        </w:tc>
        <w:tc>
          <w:tcPr>
            <w:tcW w:w="495" w:type="pct"/>
            <w:shd w:val="clear" w:color="auto" w:fill="auto"/>
          </w:tcPr>
          <w:p w:rsidR="00B11C72" w:rsidRPr="00162C8B" w:rsidRDefault="00B11C72" w:rsidP="00EA504F">
            <w:pPr>
              <w:spacing w:before="0" w:after="0"/>
              <w:jc w:val="center"/>
              <w:rPr>
                <w:sz w:val="20"/>
              </w:rPr>
            </w:pPr>
          </w:p>
        </w:tc>
        <w:tc>
          <w:tcPr>
            <w:tcW w:w="1387" w:type="pct"/>
            <w:gridSpan w:val="2"/>
            <w:shd w:val="clear" w:color="auto" w:fill="auto"/>
          </w:tcPr>
          <w:p w:rsidR="00B11C72" w:rsidRPr="00162C8B" w:rsidRDefault="00B11C72" w:rsidP="00EA504F">
            <w:pPr>
              <w:spacing w:before="0" w:after="0"/>
              <w:jc w:val="both"/>
              <w:rPr>
                <w:sz w:val="20"/>
              </w:rPr>
            </w:pP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162C8B">
              <w:rPr>
                <w:sz w:val="20"/>
              </w:rPr>
              <w:t>schemeVersion</w:t>
            </w:r>
          </w:p>
        </w:tc>
        <w:tc>
          <w:tcPr>
            <w:tcW w:w="198" w:type="pct"/>
            <w:shd w:val="clear" w:color="auto" w:fill="auto"/>
          </w:tcPr>
          <w:p w:rsidR="00B11C72" w:rsidRPr="00162C8B" w:rsidRDefault="00B11C72" w:rsidP="00EA504F">
            <w:pPr>
              <w:spacing w:before="0" w:after="0"/>
              <w:jc w:val="center"/>
              <w:rPr>
                <w:sz w:val="20"/>
              </w:rPr>
            </w:pPr>
            <w:r w:rsidRPr="00162C8B">
              <w:rPr>
                <w:sz w:val="20"/>
              </w:rPr>
              <w:t>О</w:t>
            </w:r>
          </w:p>
        </w:tc>
        <w:tc>
          <w:tcPr>
            <w:tcW w:w="495" w:type="pct"/>
            <w:shd w:val="clear" w:color="auto" w:fill="auto"/>
          </w:tcPr>
          <w:p w:rsidR="00B11C72" w:rsidRPr="00162C8B" w:rsidRDefault="00B11C72" w:rsidP="00EA504F">
            <w:pPr>
              <w:spacing w:before="0" w:after="0"/>
              <w:jc w:val="center"/>
              <w:rPr>
                <w:sz w:val="20"/>
              </w:rPr>
            </w:pPr>
            <w:r w:rsidRPr="00162C8B">
              <w:rPr>
                <w:sz w:val="20"/>
              </w:rPr>
              <w:t>T</w:t>
            </w:r>
          </w:p>
        </w:tc>
        <w:tc>
          <w:tcPr>
            <w:tcW w:w="1387" w:type="pct"/>
            <w:gridSpan w:val="2"/>
            <w:shd w:val="clear" w:color="auto" w:fill="auto"/>
          </w:tcPr>
          <w:p w:rsidR="00B11C72" w:rsidRPr="00162C8B" w:rsidRDefault="00B11C72" w:rsidP="00EA504F">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B11C72" w:rsidRPr="00301389" w:rsidRDefault="00B11C72" w:rsidP="00EA504F">
            <w:pPr>
              <w:spacing w:before="0" w:after="0"/>
              <w:contextualSpacing/>
              <w:rPr>
                <w:sz w:val="20"/>
              </w:rPr>
            </w:pPr>
            <w:r w:rsidRPr="00301389">
              <w:rPr>
                <w:sz w:val="20"/>
              </w:rPr>
              <w:t>Допустимые значения:</w:t>
            </w:r>
          </w:p>
          <w:p w:rsidR="00B11C72" w:rsidRPr="00301389" w:rsidRDefault="00B11C72" w:rsidP="00EA504F">
            <w:pPr>
              <w:spacing w:before="0" w:after="0"/>
              <w:contextualSpacing/>
              <w:rPr>
                <w:sz w:val="20"/>
              </w:rPr>
            </w:pPr>
            <w:r>
              <w:rPr>
                <w:sz w:val="20"/>
              </w:rPr>
              <w:t xml:space="preserve">8.2, 8.2.100, 8.3, 9.0, 9.1, 9.2, 9.3, 10.0, 10.1, </w:t>
            </w:r>
            <w:r w:rsidR="00346309">
              <w:rPr>
                <w:sz w:val="20"/>
              </w:rPr>
              <w:t>10.2, 10.2.310, 10.3</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Идентификатор документа ЕИС</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C316CF" w:rsidRDefault="00B11C72" w:rsidP="00EA504F">
            <w:pPr>
              <w:spacing w:before="0" w:after="0"/>
              <w:rPr>
                <w:sz w:val="20"/>
              </w:rPr>
            </w:pPr>
            <w:r w:rsidRPr="00C316CF">
              <w:rPr>
                <w:sz w:val="20"/>
              </w:rPr>
              <w:t>Игнорируется при приеме-передаче. Добавлено на развитие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B11C72" w:rsidRPr="00C316CF" w:rsidRDefault="00B11C72" w:rsidP="00EA504F">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versionNumber</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Pr>
                <w:sz w:val="20"/>
              </w:rPr>
              <w:t>N</w:t>
            </w:r>
          </w:p>
        </w:tc>
        <w:tc>
          <w:tcPr>
            <w:tcW w:w="1387" w:type="pct"/>
            <w:gridSpan w:val="2"/>
            <w:shd w:val="clear" w:color="auto" w:fill="auto"/>
          </w:tcPr>
          <w:p w:rsidR="00B11C72" w:rsidRPr="00C316CF" w:rsidRDefault="00B11C72" w:rsidP="00EA504F">
            <w:pPr>
              <w:spacing w:before="0" w:after="0"/>
              <w:rPr>
                <w:sz w:val="20"/>
              </w:rPr>
            </w:pPr>
            <w:r>
              <w:rPr>
                <w:sz w:val="20"/>
              </w:rPr>
              <w:t>Номер версии документа</w:t>
            </w:r>
          </w:p>
        </w:tc>
        <w:tc>
          <w:tcPr>
            <w:tcW w:w="1387" w:type="pct"/>
            <w:gridSpan w:val="2"/>
            <w:shd w:val="clear" w:color="auto" w:fill="auto"/>
          </w:tcPr>
          <w:p w:rsidR="00B11C72" w:rsidRDefault="00B11C72" w:rsidP="00EA504F">
            <w:pPr>
              <w:spacing w:before="0" w:after="0"/>
              <w:rPr>
                <w:sz w:val="20"/>
              </w:rPr>
            </w:pPr>
            <w:r>
              <w:rPr>
                <w:sz w:val="20"/>
              </w:rPr>
              <w:t>Допустимы только неотрицательные числа/</w:t>
            </w:r>
          </w:p>
          <w:p w:rsidR="00B11C72" w:rsidRPr="00C316CF" w:rsidRDefault="00B11C72" w:rsidP="00EA504F">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626863">
              <w:rPr>
                <w:sz w:val="20"/>
              </w:rPr>
              <w:t>foundationDocInfo</w:t>
            </w:r>
          </w:p>
        </w:tc>
        <w:tc>
          <w:tcPr>
            <w:tcW w:w="198" w:type="pct"/>
            <w:shd w:val="clear" w:color="auto" w:fill="auto"/>
          </w:tcPr>
          <w:p w:rsidR="00B11C72" w:rsidRPr="00FD3C60" w:rsidRDefault="00B11C72" w:rsidP="00EA504F">
            <w:pPr>
              <w:spacing w:before="0" w:after="0"/>
              <w:jc w:val="center"/>
              <w:rPr>
                <w:sz w:val="20"/>
              </w:rPr>
            </w:pPr>
            <w:r>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Документ-основание</w:t>
            </w:r>
          </w:p>
        </w:tc>
        <w:tc>
          <w:tcPr>
            <w:tcW w:w="1387" w:type="pct"/>
            <w:gridSpan w:val="2"/>
            <w:shd w:val="clear" w:color="auto" w:fill="auto"/>
          </w:tcPr>
          <w:p w:rsidR="00B11C72" w:rsidRDefault="00B11C72" w:rsidP="00EA504F">
            <w:pPr>
              <w:spacing w:before="0" w:after="0"/>
              <w:rPr>
                <w:sz w:val="20"/>
              </w:rPr>
            </w:pPr>
            <w:r w:rsidRPr="00A81D56">
              <w:rPr>
                <w:sz w:val="20"/>
              </w:rPr>
              <w:t>Блок игнорируется при приеме, автоматически заполняется при передаче</w:t>
            </w:r>
          </w:p>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commonInfo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Общая информация</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protocolPublisherInfo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printFormInfo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Печатная форма документа в ЕИС</w:t>
            </w:r>
          </w:p>
        </w:tc>
        <w:tc>
          <w:tcPr>
            <w:tcW w:w="1387" w:type="pct"/>
            <w:gridSpan w:val="2"/>
            <w:shd w:val="clear" w:color="auto" w:fill="auto"/>
          </w:tcPr>
          <w:p w:rsidR="00B11C72" w:rsidRDefault="00B11C72" w:rsidP="00EA504F">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11C72" w:rsidRPr="00C316CF" w:rsidRDefault="00B11C72" w:rsidP="00EA504F">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extPrintFormInfo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attachmentsInfo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B11C72" w:rsidRPr="00C316CF" w:rsidRDefault="00B11C72" w:rsidP="00EA504F">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modificationInfo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Основание внесения изменений</w:t>
            </w:r>
          </w:p>
        </w:tc>
        <w:tc>
          <w:tcPr>
            <w:tcW w:w="1387" w:type="pct"/>
            <w:gridSpan w:val="2"/>
            <w:shd w:val="clear" w:color="auto" w:fill="auto"/>
          </w:tcPr>
          <w:p w:rsidR="00997A5F" w:rsidRPr="00997A5F" w:rsidRDefault="00997A5F" w:rsidP="00997A5F">
            <w:pPr>
              <w:spacing w:before="0" w:after="0"/>
              <w:rPr>
                <w:ins w:id="1013" w:author="Yugin Vitaly" w:date="2020-08-07T14:46:00Z"/>
                <w:sz w:val="20"/>
              </w:rPr>
            </w:pPr>
            <w:ins w:id="1014" w:author="Yugin Vitaly" w:date="2020-08-07T14:46:00Z">
              <w:r w:rsidRPr="00997A5F">
                <w:rPr>
                  <w:sz w:val="20"/>
                </w:rPr>
                <w:t>При приеме изменений протоколов epProtocolEOK2020FirstSections,</w:t>
              </w:r>
            </w:ins>
          </w:p>
          <w:p w:rsidR="00997A5F" w:rsidRPr="00997A5F" w:rsidRDefault="00997A5F" w:rsidP="00997A5F">
            <w:pPr>
              <w:spacing w:before="0" w:after="0"/>
              <w:rPr>
                <w:ins w:id="1015" w:author="Yugin Vitaly" w:date="2020-08-07T14:46:00Z"/>
                <w:sz w:val="20"/>
              </w:rPr>
            </w:pPr>
            <w:ins w:id="1016" w:author="Yugin Vitaly" w:date="2020-08-07T14:46:00Z">
              <w:r w:rsidRPr="00997A5F">
                <w:rPr>
                  <w:sz w:val="20"/>
                </w:rPr>
                <w:t>epProtocolEOK2020SecondSectionsPart</w:t>
              </w:r>
            </w:ins>
          </w:p>
          <w:p w:rsidR="00997A5F" w:rsidRPr="00997A5F" w:rsidRDefault="00997A5F" w:rsidP="00997A5F">
            <w:pPr>
              <w:spacing w:before="0" w:after="0"/>
              <w:rPr>
                <w:ins w:id="1017" w:author="Yugin Vitaly" w:date="2020-08-07T14:46:00Z"/>
                <w:sz w:val="20"/>
              </w:rPr>
            </w:pPr>
            <w:ins w:id="1018" w:author="Yugin Vitaly" w:date="2020-08-07T14:46:00Z">
              <w:r w:rsidRPr="00997A5F">
                <w:rPr>
                  <w:sz w:val="20"/>
                </w:rPr>
                <w:t>если:</w:t>
              </w:r>
            </w:ins>
          </w:p>
          <w:p w:rsidR="00997A5F" w:rsidRPr="00997A5F" w:rsidRDefault="00997A5F" w:rsidP="00997A5F">
            <w:pPr>
              <w:spacing w:before="0" w:after="0"/>
              <w:rPr>
                <w:ins w:id="1019" w:author="Yugin Vitaly" w:date="2020-08-07T14:46:00Z"/>
                <w:sz w:val="20"/>
              </w:rPr>
            </w:pPr>
            <w:ins w:id="1020" w:author="Yugin Vitaly" w:date="2020-08-07T14:46:00Z">
              <w:r w:rsidRPr="00997A5F">
                <w:rPr>
                  <w:sz w:val="20"/>
                </w:rPr>
                <w:t>1) в ЕИС размещена действующая версия дочернего протокола;</w:t>
              </w:r>
            </w:ins>
          </w:p>
          <w:p w:rsidR="00997A5F" w:rsidRPr="00997A5F" w:rsidRDefault="00997A5F" w:rsidP="00997A5F">
            <w:pPr>
              <w:spacing w:before="0" w:after="0"/>
              <w:rPr>
                <w:ins w:id="1021" w:author="Yugin Vitaly" w:date="2020-08-07T14:46:00Z"/>
                <w:sz w:val="20"/>
              </w:rPr>
            </w:pPr>
            <w:ins w:id="1022" w:author="Yugin Vitaly" w:date="2020-08-07T14:46:00Z">
              <w:r w:rsidRPr="00997A5F">
                <w:rPr>
                  <w:sz w:val="20"/>
                </w:rPr>
                <w:t>2) основание исправления «По решению судебного органа»</w:t>
              </w:r>
              <w:proofErr w:type="gramStart"/>
              <w:r w:rsidRPr="00997A5F">
                <w:rPr>
                  <w:sz w:val="20"/>
                </w:rPr>
                <w:t>/«</w:t>
              </w:r>
              <w:proofErr w:type="gramEnd"/>
              <w:r w:rsidRPr="00997A5F">
                <w:rPr>
                  <w:sz w:val="20"/>
                </w:rPr>
                <w:t>По решению контролирующего органа» (т.е. заполнен блок modification/reason/courtDecision или modification/reason/authorityPrescription),</w:t>
              </w:r>
            </w:ins>
          </w:p>
          <w:p w:rsidR="00997A5F" w:rsidRPr="00997A5F" w:rsidRDefault="00997A5F" w:rsidP="00997A5F">
            <w:pPr>
              <w:spacing w:before="0" w:after="0"/>
              <w:rPr>
                <w:ins w:id="1023" w:author="Yugin Vitaly" w:date="2020-08-07T14:46:00Z"/>
                <w:sz w:val="20"/>
              </w:rPr>
            </w:pPr>
            <w:ins w:id="1024" w:author="Yugin Vitaly" w:date="2020-08-07T14:46:00Z">
              <w:r w:rsidRPr="00997A5F">
                <w:rPr>
                  <w:sz w:val="20"/>
                </w:rPr>
                <w:t>то допускается изменение следующих полей без отмены дочернего протокола:</w:t>
              </w:r>
            </w:ins>
          </w:p>
          <w:p w:rsidR="00997A5F" w:rsidRPr="00997A5F" w:rsidRDefault="00997A5F" w:rsidP="00997A5F">
            <w:pPr>
              <w:spacing w:before="0" w:after="0"/>
              <w:rPr>
                <w:ins w:id="1025" w:author="Yugin Vitaly" w:date="2020-08-07T14:46:00Z"/>
                <w:sz w:val="20"/>
              </w:rPr>
            </w:pPr>
            <w:ins w:id="1026" w:author="Yugin Vitaly" w:date="2020-08-07T14:46:00Z">
              <w:r w:rsidRPr="00997A5F">
                <w:rPr>
                  <w:sz w:val="20"/>
                </w:rPr>
                <w:t>- "Дата и время проведения процедуры" (procedureDT)</w:t>
              </w:r>
            </w:ins>
          </w:p>
          <w:p w:rsidR="00997A5F" w:rsidRPr="00997A5F" w:rsidRDefault="00997A5F" w:rsidP="00997A5F">
            <w:pPr>
              <w:spacing w:before="0" w:after="0"/>
              <w:rPr>
                <w:ins w:id="1027" w:author="Yugin Vitaly" w:date="2020-08-07T14:46:00Z"/>
                <w:sz w:val="20"/>
              </w:rPr>
            </w:pPr>
            <w:ins w:id="1028" w:author="Yugin Vitaly" w:date="2020-08-07T14:46:00Z">
              <w:r w:rsidRPr="00997A5F">
                <w:rPr>
                  <w:sz w:val="20"/>
                </w:rPr>
                <w:t>- "Информация о прикрепленных документах" (attachments)</w:t>
              </w:r>
            </w:ins>
          </w:p>
          <w:p w:rsidR="00997A5F" w:rsidRPr="00997A5F" w:rsidRDefault="00997A5F" w:rsidP="00997A5F">
            <w:pPr>
              <w:spacing w:before="0" w:after="0"/>
              <w:rPr>
                <w:ins w:id="1029" w:author="Yugin Vitaly" w:date="2020-08-07T14:46:00Z"/>
                <w:sz w:val="20"/>
                <w:lang w:val="en-US"/>
              </w:rPr>
            </w:pPr>
            <w:ins w:id="1030" w:author="Yugin Vitaly" w:date="2020-08-07T14:46:00Z">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ins>
          </w:p>
          <w:p w:rsidR="00997A5F" w:rsidRPr="00997A5F" w:rsidRDefault="00997A5F" w:rsidP="00EA504F">
            <w:pPr>
              <w:spacing w:before="0" w:after="0"/>
              <w:rPr>
                <w:ins w:id="1031" w:author="Yugin Vitaly" w:date="2020-08-07T14:46:00Z"/>
                <w:sz w:val="20"/>
                <w:lang w:val="en-US"/>
              </w:rPr>
            </w:pPr>
          </w:p>
          <w:p w:rsidR="00B11C72" w:rsidRPr="00C316CF" w:rsidRDefault="00B11C72" w:rsidP="00EA504F">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protocolInfo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76E64">
            <w:pPr>
              <w:spacing w:before="0" w:after="0"/>
              <w:rPr>
                <w:sz w:val="20"/>
              </w:rPr>
            </w:pPr>
            <w:r w:rsidRPr="00B11C72">
              <w:rPr>
                <w:sz w:val="20"/>
              </w:rPr>
              <w:t xml:space="preserve">Информация о проведении </w:t>
            </w:r>
            <w:r w:rsidRPr="00B11C72">
              <w:rPr>
                <w:sz w:val="20"/>
              </w:rPr>
              <w:lastRenderedPageBreak/>
              <w:t xml:space="preserve">ЭОК20 (открытый конкурс в </w:t>
            </w:r>
            <w:r w:rsidR="00E76E64">
              <w:rPr>
                <w:sz w:val="20"/>
              </w:rPr>
              <w:t>электронной форме с 01.10.2020)</w:t>
            </w:r>
          </w:p>
        </w:tc>
        <w:tc>
          <w:tcPr>
            <w:tcW w:w="1387" w:type="pct"/>
            <w:gridSpan w:val="2"/>
            <w:shd w:val="clear" w:color="auto" w:fill="auto"/>
          </w:tcPr>
          <w:p w:rsidR="00B11C72" w:rsidRPr="00C316CF" w:rsidRDefault="00B11C72" w:rsidP="00EA504F">
            <w:pPr>
              <w:spacing w:before="0" w:after="0"/>
              <w:rPr>
                <w:sz w:val="20"/>
              </w:rPr>
            </w:pPr>
            <w:r w:rsidRPr="00B453AC">
              <w:rPr>
                <w:sz w:val="20"/>
              </w:rPr>
              <w:lastRenderedPageBreak/>
              <w:t xml:space="preserve">В рамках блока должен быть </w:t>
            </w:r>
            <w:r w:rsidRPr="00B453AC">
              <w:rPr>
                <w:sz w:val="20"/>
              </w:rPr>
              <w:lastRenderedPageBreak/>
              <w:t>заполнен блок applicationsInfo и/или abandonedReason</w:t>
            </w:r>
          </w:p>
        </w:tc>
      </w:tr>
      <w:tr w:rsidR="00B11C72" w:rsidRPr="00B453AC" w:rsidTr="00EA504F">
        <w:trPr>
          <w:jc w:val="center"/>
        </w:trPr>
        <w:tc>
          <w:tcPr>
            <w:tcW w:w="5000" w:type="pct"/>
            <w:gridSpan w:val="8"/>
            <w:shd w:val="clear" w:color="auto" w:fill="auto"/>
            <w:vAlign w:val="center"/>
            <w:hideMark/>
          </w:tcPr>
          <w:p w:rsidR="00B11C72" w:rsidRPr="00B453AC" w:rsidRDefault="00B11C72" w:rsidP="00EA504F">
            <w:pPr>
              <w:keepNext/>
              <w:spacing w:before="0" w:after="0"/>
              <w:contextualSpacing/>
              <w:jc w:val="center"/>
              <w:rPr>
                <w:b/>
                <w:sz w:val="20"/>
              </w:rPr>
            </w:pPr>
            <w:r w:rsidRPr="00B453AC">
              <w:rPr>
                <w:b/>
                <w:sz w:val="20"/>
              </w:rPr>
              <w:lastRenderedPageBreak/>
              <w:t>Информация о проведении ЭОК20 (открытый конкурс в электронной форме с 01.10.2020)</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protocolInfo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427184">
              <w:rPr>
                <w:sz w:val="20"/>
              </w:rPr>
              <w:t>commissionInfo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427184">
              <w:rPr>
                <w:sz w:val="20"/>
              </w:rPr>
              <w:t>Информация о комиссии</w:t>
            </w:r>
          </w:p>
        </w:tc>
        <w:tc>
          <w:tcPr>
            <w:tcW w:w="1387" w:type="pct"/>
            <w:gridSpan w:val="2"/>
            <w:shd w:val="clear" w:color="auto" w:fill="auto"/>
          </w:tcPr>
          <w:p w:rsidR="00B11C72"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applicationsInfo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abandonedReason</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7" w:type="pct"/>
            <w:gridSpan w:val="2"/>
            <w:shd w:val="clear" w:color="auto" w:fill="auto"/>
          </w:tcPr>
          <w:p w:rsidR="00B11C72" w:rsidRDefault="00E76E64" w:rsidP="00EA504F">
            <w:pPr>
              <w:spacing w:before="0" w:after="0"/>
              <w:jc w:val="both"/>
              <w:rPr>
                <w:sz w:val="20"/>
              </w:rPr>
            </w:pPr>
            <w:r w:rsidRPr="00E76E64">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"epProtocolEOK2020SecondSectionsPart" в поле objectName</w:t>
            </w:r>
          </w:p>
          <w:p w:rsidR="00E76E64" w:rsidRDefault="00E76E64" w:rsidP="00EA504F">
            <w:pPr>
              <w:spacing w:before="0" w:after="0"/>
              <w:jc w:val="both"/>
              <w:rPr>
                <w:sz w:val="20"/>
              </w:rPr>
            </w:pPr>
          </w:p>
          <w:p w:rsidR="00B11C72" w:rsidRPr="00162C8B" w:rsidRDefault="00B11C72" w:rsidP="00EA504F">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t>Заявки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applicationInfo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Заявка</w:t>
            </w:r>
          </w:p>
        </w:tc>
        <w:tc>
          <w:tcPr>
            <w:tcW w:w="1387" w:type="pct"/>
            <w:gridSpan w:val="2"/>
            <w:shd w:val="clear" w:color="auto" w:fill="auto"/>
          </w:tcPr>
          <w:p w:rsidR="00B11C72" w:rsidRPr="00A63BD0" w:rsidRDefault="00B11C72" w:rsidP="00EA504F">
            <w:pPr>
              <w:spacing w:after="0"/>
              <w:jc w:val="both"/>
              <w:rPr>
                <w:sz w:val="20"/>
              </w:rPr>
            </w:pPr>
            <w:r w:rsidRPr="00A63BD0">
              <w:rPr>
                <w:sz w:val="20"/>
              </w:rPr>
              <w:t>Множественный элемент.</w:t>
            </w: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A63BD0">
              <w:rPr>
                <w:b/>
                <w:bCs/>
                <w:sz w:val="20"/>
              </w:rPr>
              <w:t>Заявка</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A63BD0">
              <w:rPr>
                <w:b/>
                <w:bCs/>
                <w:sz w:val="20"/>
              </w:rPr>
              <w:t>applicationInfo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commonInfo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Общая информация</w:t>
            </w:r>
          </w:p>
        </w:tc>
        <w:tc>
          <w:tcPr>
            <w:tcW w:w="1387" w:type="pct"/>
            <w:gridSpan w:val="2"/>
            <w:shd w:val="clear" w:color="auto" w:fill="auto"/>
          </w:tcPr>
          <w:p w:rsidR="00B11C72" w:rsidRPr="00A63BD0" w:rsidRDefault="00B11C72" w:rsidP="00EA504F">
            <w:pPr>
              <w:spacing w:after="0"/>
              <w:jc w:val="both"/>
              <w:rPr>
                <w:sz w:val="20"/>
              </w:rPr>
            </w:pPr>
          </w:p>
        </w:tc>
      </w:tr>
      <w:tr w:rsidR="00E76E64" w:rsidRPr="00301389" w:rsidDel="008B581C" w:rsidTr="00EA504F">
        <w:trPr>
          <w:jc w:val="center"/>
          <w:del w:id="1032" w:author="Yugin Vitaly" w:date="2020-09-13T18:54:00Z"/>
        </w:trPr>
        <w:tc>
          <w:tcPr>
            <w:tcW w:w="743" w:type="pct"/>
            <w:shd w:val="clear" w:color="auto" w:fill="auto"/>
            <w:vAlign w:val="center"/>
          </w:tcPr>
          <w:p w:rsidR="00E76E64" w:rsidRPr="00301389" w:rsidDel="008B581C" w:rsidRDefault="00E76E64" w:rsidP="00EA504F">
            <w:pPr>
              <w:spacing w:before="0" w:after="0"/>
              <w:contextualSpacing/>
              <w:rPr>
                <w:del w:id="1033" w:author="Yugin Vitaly" w:date="2020-09-13T18:54:00Z"/>
                <w:sz w:val="20"/>
              </w:rPr>
            </w:pPr>
          </w:p>
        </w:tc>
        <w:tc>
          <w:tcPr>
            <w:tcW w:w="790" w:type="pct"/>
            <w:shd w:val="clear" w:color="auto" w:fill="auto"/>
          </w:tcPr>
          <w:p w:rsidR="00E76E64" w:rsidRPr="00A63BD0" w:rsidDel="008B581C" w:rsidRDefault="00E76E64" w:rsidP="00EA504F">
            <w:pPr>
              <w:spacing w:after="0"/>
              <w:jc w:val="both"/>
              <w:rPr>
                <w:del w:id="1034" w:author="Yugin Vitaly" w:date="2020-09-13T18:54:00Z"/>
                <w:sz w:val="20"/>
              </w:rPr>
            </w:pPr>
            <w:del w:id="1035" w:author="Yugin Vitaly" w:date="2020-09-13T18:54:00Z">
              <w:r w:rsidRPr="00E76E64" w:rsidDel="008B581C">
                <w:rPr>
                  <w:sz w:val="20"/>
                </w:rPr>
                <w:delText>documentRequirementsInfo</w:delText>
              </w:r>
            </w:del>
          </w:p>
        </w:tc>
        <w:tc>
          <w:tcPr>
            <w:tcW w:w="198" w:type="pct"/>
            <w:shd w:val="clear" w:color="auto" w:fill="auto"/>
          </w:tcPr>
          <w:p w:rsidR="00E76E64" w:rsidRPr="00A63BD0" w:rsidDel="008B581C" w:rsidRDefault="00E76E64" w:rsidP="00EA504F">
            <w:pPr>
              <w:spacing w:after="0"/>
              <w:jc w:val="center"/>
              <w:rPr>
                <w:del w:id="1036" w:author="Yugin Vitaly" w:date="2020-09-13T18:54:00Z"/>
                <w:sz w:val="20"/>
              </w:rPr>
            </w:pPr>
            <w:del w:id="1037" w:author="Yugin Vitaly" w:date="2020-09-13T18:54:00Z">
              <w:r w:rsidDel="008B581C">
                <w:rPr>
                  <w:sz w:val="20"/>
                </w:rPr>
                <w:delText>О</w:delText>
              </w:r>
            </w:del>
          </w:p>
        </w:tc>
        <w:tc>
          <w:tcPr>
            <w:tcW w:w="495" w:type="pct"/>
            <w:shd w:val="clear" w:color="auto" w:fill="auto"/>
          </w:tcPr>
          <w:p w:rsidR="00E76E64" w:rsidRPr="00E76E64" w:rsidDel="008B581C" w:rsidRDefault="00E76E64" w:rsidP="00EA504F">
            <w:pPr>
              <w:spacing w:after="0"/>
              <w:jc w:val="center"/>
              <w:rPr>
                <w:del w:id="1038" w:author="Yugin Vitaly" w:date="2020-09-13T18:54:00Z"/>
                <w:sz w:val="20"/>
                <w:lang w:val="en-US"/>
              </w:rPr>
            </w:pPr>
            <w:del w:id="1039" w:author="Yugin Vitaly" w:date="2020-09-13T18:54:00Z">
              <w:r w:rsidDel="008B581C">
                <w:rPr>
                  <w:sz w:val="20"/>
                  <w:lang w:val="en-US"/>
                </w:rPr>
                <w:delText>S</w:delText>
              </w:r>
            </w:del>
          </w:p>
        </w:tc>
        <w:tc>
          <w:tcPr>
            <w:tcW w:w="1387" w:type="pct"/>
            <w:gridSpan w:val="2"/>
            <w:shd w:val="clear" w:color="auto" w:fill="auto"/>
          </w:tcPr>
          <w:p w:rsidR="00E76E64" w:rsidRPr="00A63BD0" w:rsidDel="008B581C" w:rsidRDefault="00E76E64" w:rsidP="00EA504F">
            <w:pPr>
              <w:spacing w:after="0"/>
              <w:jc w:val="both"/>
              <w:rPr>
                <w:del w:id="1040" w:author="Yugin Vitaly" w:date="2020-09-13T18:54:00Z"/>
                <w:sz w:val="20"/>
              </w:rPr>
            </w:pPr>
            <w:del w:id="1041" w:author="Yugin Vitaly" w:date="2020-09-13T18:54:00Z">
              <w:r w:rsidRPr="00E76E64" w:rsidDel="008B581C">
                <w:rPr>
                  <w:sz w:val="20"/>
                </w:rPr>
                <w:delText>Требования к информации и документам для предоставления участниками</w:delText>
              </w:r>
            </w:del>
          </w:p>
        </w:tc>
        <w:tc>
          <w:tcPr>
            <w:tcW w:w="1387" w:type="pct"/>
            <w:gridSpan w:val="2"/>
            <w:shd w:val="clear" w:color="auto" w:fill="auto"/>
          </w:tcPr>
          <w:p w:rsidR="00E76E64" w:rsidRPr="00A63BD0" w:rsidDel="008B581C" w:rsidRDefault="00E76E64" w:rsidP="00EA504F">
            <w:pPr>
              <w:spacing w:after="0"/>
              <w:jc w:val="both"/>
              <w:rPr>
                <w:del w:id="1042" w:author="Yugin Vitaly" w:date="2020-09-13T18:54:00Z"/>
                <w:sz w:val="20"/>
              </w:rPr>
            </w:pPr>
          </w:p>
        </w:tc>
      </w:tr>
      <w:tr w:rsidR="00E76E64" w:rsidRPr="00301389" w:rsidTr="00EA504F">
        <w:trPr>
          <w:jc w:val="center"/>
        </w:trPr>
        <w:tc>
          <w:tcPr>
            <w:tcW w:w="743" w:type="pct"/>
            <w:shd w:val="clear" w:color="auto" w:fill="auto"/>
            <w:vAlign w:val="center"/>
          </w:tcPr>
          <w:p w:rsidR="00E76E64" w:rsidRPr="00301389" w:rsidRDefault="00E76E64" w:rsidP="00EA504F">
            <w:pPr>
              <w:spacing w:before="0" w:after="0"/>
              <w:contextualSpacing/>
              <w:rPr>
                <w:sz w:val="20"/>
              </w:rPr>
            </w:pPr>
          </w:p>
        </w:tc>
        <w:tc>
          <w:tcPr>
            <w:tcW w:w="790" w:type="pct"/>
            <w:shd w:val="clear" w:color="auto" w:fill="auto"/>
          </w:tcPr>
          <w:p w:rsidR="00E76E64" w:rsidRPr="00A63BD0" w:rsidRDefault="00E76E64" w:rsidP="00EA504F">
            <w:pPr>
              <w:spacing w:after="0"/>
              <w:jc w:val="both"/>
              <w:rPr>
                <w:sz w:val="20"/>
              </w:rPr>
            </w:pPr>
            <w:r w:rsidRPr="00E76E64">
              <w:rPr>
                <w:sz w:val="20"/>
              </w:rPr>
              <w:t>correspondenciesInfo</w:t>
            </w:r>
          </w:p>
        </w:tc>
        <w:tc>
          <w:tcPr>
            <w:tcW w:w="198" w:type="pct"/>
            <w:shd w:val="clear" w:color="auto" w:fill="auto"/>
          </w:tcPr>
          <w:p w:rsidR="00E76E64" w:rsidRPr="00E76E64" w:rsidRDefault="00E76E64" w:rsidP="00EA504F">
            <w:pPr>
              <w:spacing w:after="0"/>
              <w:jc w:val="center"/>
              <w:rPr>
                <w:sz w:val="20"/>
              </w:rPr>
            </w:pPr>
            <w:r>
              <w:rPr>
                <w:sz w:val="20"/>
              </w:rPr>
              <w:t>Н</w:t>
            </w:r>
          </w:p>
        </w:tc>
        <w:tc>
          <w:tcPr>
            <w:tcW w:w="495" w:type="pct"/>
            <w:shd w:val="clear" w:color="auto" w:fill="auto"/>
          </w:tcPr>
          <w:p w:rsidR="00E76E64" w:rsidRPr="00E76E64" w:rsidRDefault="00E76E64" w:rsidP="00EA504F">
            <w:pPr>
              <w:spacing w:after="0"/>
              <w:jc w:val="center"/>
              <w:rPr>
                <w:sz w:val="20"/>
                <w:lang w:val="en-US"/>
              </w:rPr>
            </w:pPr>
            <w:r>
              <w:rPr>
                <w:sz w:val="20"/>
                <w:lang w:val="en-US"/>
              </w:rPr>
              <w:t>S</w:t>
            </w:r>
          </w:p>
        </w:tc>
        <w:tc>
          <w:tcPr>
            <w:tcW w:w="1387" w:type="pct"/>
            <w:gridSpan w:val="2"/>
            <w:shd w:val="clear" w:color="auto" w:fill="auto"/>
          </w:tcPr>
          <w:p w:rsidR="00E76E64" w:rsidRPr="00A63BD0" w:rsidRDefault="00E76E64" w:rsidP="00EA504F">
            <w:pPr>
              <w:spacing w:after="0"/>
              <w:jc w:val="both"/>
              <w:rPr>
                <w:sz w:val="20"/>
              </w:rPr>
            </w:pPr>
            <w:r w:rsidRPr="00E76E64">
              <w:rPr>
                <w:sz w:val="20"/>
              </w:rPr>
              <w:t>Соответствие участника преимуществам / требованиям / ограничениям</w:t>
            </w:r>
          </w:p>
        </w:tc>
        <w:tc>
          <w:tcPr>
            <w:tcW w:w="1387" w:type="pct"/>
            <w:gridSpan w:val="2"/>
            <w:shd w:val="clear" w:color="auto" w:fill="auto"/>
          </w:tcPr>
          <w:p w:rsidR="00E76E64" w:rsidRPr="00A63BD0" w:rsidRDefault="00E76E64" w:rsidP="00EA504F">
            <w:pPr>
              <w:spacing w:after="0"/>
              <w:jc w:val="both"/>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A63BD0" w:rsidRDefault="00B11C72" w:rsidP="00EA504F">
            <w:pPr>
              <w:spacing w:after="0"/>
              <w:jc w:val="both"/>
              <w:rPr>
                <w:sz w:val="20"/>
              </w:rPr>
            </w:pPr>
            <w:r w:rsidRPr="00A63BD0">
              <w:rPr>
                <w:sz w:val="20"/>
              </w:rPr>
              <w:t>admittedInfo</w:t>
            </w:r>
          </w:p>
        </w:tc>
        <w:tc>
          <w:tcPr>
            <w:tcW w:w="198" w:type="pct"/>
            <w:shd w:val="clear" w:color="auto" w:fill="auto"/>
          </w:tcPr>
          <w:p w:rsidR="00B11C72" w:rsidRPr="00A63BD0" w:rsidRDefault="00B11C72" w:rsidP="00EA504F">
            <w:pPr>
              <w:spacing w:after="0"/>
              <w:jc w:val="center"/>
              <w:rPr>
                <w:sz w:val="20"/>
              </w:rPr>
            </w:pPr>
            <w:r w:rsidRPr="00A63BD0">
              <w:rPr>
                <w:sz w:val="20"/>
              </w:rPr>
              <w:t>О</w:t>
            </w:r>
          </w:p>
        </w:tc>
        <w:tc>
          <w:tcPr>
            <w:tcW w:w="495" w:type="pct"/>
            <w:shd w:val="clear" w:color="auto" w:fill="auto"/>
          </w:tcPr>
          <w:p w:rsidR="00B11C72" w:rsidRPr="00A63BD0" w:rsidRDefault="00B11C72" w:rsidP="00EA504F">
            <w:pPr>
              <w:spacing w:after="0"/>
              <w:jc w:val="center"/>
              <w:rPr>
                <w:sz w:val="20"/>
              </w:rPr>
            </w:pPr>
            <w:r w:rsidRPr="00A63BD0">
              <w:rPr>
                <w:sz w:val="20"/>
              </w:rPr>
              <w:t>S</w:t>
            </w:r>
          </w:p>
        </w:tc>
        <w:tc>
          <w:tcPr>
            <w:tcW w:w="1387" w:type="pct"/>
            <w:gridSpan w:val="2"/>
            <w:shd w:val="clear" w:color="auto" w:fill="auto"/>
          </w:tcPr>
          <w:p w:rsidR="00B11C72" w:rsidRPr="00A63BD0" w:rsidRDefault="00B11C72" w:rsidP="00EA504F">
            <w:pPr>
              <w:spacing w:after="0"/>
              <w:jc w:val="both"/>
              <w:rPr>
                <w:sz w:val="20"/>
              </w:rPr>
            </w:pPr>
            <w:r w:rsidRPr="00A63BD0">
              <w:rPr>
                <w:sz w:val="20"/>
              </w:rPr>
              <w:t>Информация о допуске заявки</w:t>
            </w:r>
          </w:p>
        </w:tc>
        <w:tc>
          <w:tcPr>
            <w:tcW w:w="1387" w:type="pct"/>
            <w:gridSpan w:val="2"/>
            <w:shd w:val="clear" w:color="auto" w:fill="auto"/>
          </w:tcPr>
          <w:p w:rsidR="00B11C72" w:rsidRPr="00A63BD0" w:rsidRDefault="00B11C72" w:rsidP="00EA504F">
            <w:pPr>
              <w:spacing w:after="0"/>
              <w:jc w:val="both"/>
              <w:rPr>
                <w:sz w:val="20"/>
              </w:rPr>
            </w:pPr>
          </w:p>
        </w:tc>
      </w:tr>
      <w:tr w:rsidR="004C5CB6" w:rsidRPr="00301389" w:rsidDel="008B581C" w:rsidTr="00EA504F">
        <w:trPr>
          <w:jc w:val="center"/>
          <w:del w:id="1043" w:author="Yugin Vitaly" w:date="2020-09-13T18:54:00Z"/>
        </w:trPr>
        <w:tc>
          <w:tcPr>
            <w:tcW w:w="5000" w:type="pct"/>
            <w:gridSpan w:val="8"/>
            <w:shd w:val="clear" w:color="auto" w:fill="auto"/>
            <w:vAlign w:val="center"/>
          </w:tcPr>
          <w:p w:rsidR="004C5CB6" w:rsidRPr="00301389" w:rsidDel="008B581C" w:rsidRDefault="004C5CB6" w:rsidP="00EA504F">
            <w:pPr>
              <w:keepNext/>
              <w:spacing w:before="0" w:after="0"/>
              <w:contextualSpacing/>
              <w:jc w:val="center"/>
              <w:rPr>
                <w:del w:id="1044" w:author="Yugin Vitaly" w:date="2020-09-13T18:54:00Z"/>
                <w:b/>
                <w:sz w:val="20"/>
              </w:rPr>
            </w:pPr>
            <w:del w:id="1045" w:author="Yugin Vitaly" w:date="2020-09-13T18:54:00Z">
              <w:r w:rsidRPr="00C316CF" w:rsidDel="008B581C">
                <w:rPr>
                  <w:b/>
                  <w:bCs/>
                  <w:sz w:val="20"/>
                </w:rPr>
                <w:delText>Требования к информации и документам для предоставления участниками</w:delText>
              </w:r>
            </w:del>
          </w:p>
        </w:tc>
      </w:tr>
      <w:tr w:rsidR="004C5CB6" w:rsidRPr="00301389" w:rsidDel="008B581C" w:rsidTr="00EA504F">
        <w:trPr>
          <w:jc w:val="center"/>
          <w:del w:id="1046" w:author="Yugin Vitaly" w:date="2020-09-13T18:54:00Z"/>
        </w:trPr>
        <w:tc>
          <w:tcPr>
            <w:tcW w:w="743" w:type="pct"/>
            <w:shd w:val="clear" w:color="auto" w:fill="auto"/>
          </w:tcPr>
          <w:p w:rsidR="004C5CB6" w:rsidRPr="00C316CF" w:rsidDel="008B581C" w:rsidRDefault="004C5CB6" w:rsidP="00EA504F">
            <w:pPr>
              <w:spacing w:before="0" w:after="0"/>
              <w:rPr>
                <w:del w:id="1047" w:author="Yugin Vitaly" w:date="2020-09-13T18:54:00Z"/>
                <w:sz w:val="20"/>
              </w:rPr>
            </w:pPr>
            <w:del w:id="1048" w:author="Yugin Vitaly" w:date="2020-09-13T18:54:00Z">
              <w:r w:rsidRPr="00C316CF" w:rsidDel="008B581C">
                <w:rPr>
                  <w:b/>
                  <w:bCs/>
                  <w:sz w:val="20"/>
                </w:rPr>
                <w:delText>documentRequirementsInfo</w:delText>
              </w:r>
            </w:del>
          </w:p>
        </w:tc>
        <w:tc>
          <w:tcPr>
            <w:tcW w:w="790" w:type="pct"/>
            <w:shd w:val="clear" w:color="auto" w:fill="auto"/>
          </w:tcPr>
          <w:p w:rsidR="004C5CB6" w:rsidRPr="00C316CF" w:rsidDel="008B581C" w:rsidRDefault="004C5CB6" w:rsidP="00EA504F">
            <w:pPr>
              <w:spacing w:before="0" w:after="0"/>
              <w:rPr>
                <w:del w:id="1049" w:author="Yugin Vitaly" w:date="2020-09-13T18:54:00Z"/>
                <w:sz w:val="20"/>
              </w:rPr>
            </w:pPr>
          </w:p>
        </w:tc>
        <w:tc>
          <w:tcPr>
            <w:tcW w:w="198" w:type="pct"/>
            <w:shd w:val="clear" w:color="auto" w:fill="auto"/>
          </w:tcPr>
          <w:p w:rsidR="004C5CB6" w:rsidRPr="00C316CF" w:rsidDel="008B581C" w:rsidRDefault="004C5CB6" w:rsidP="00EA504F">
            <w:pPr>
              <w:spacing w:before="0" w:after="0"/>
              <w:rPr>
                <w:del w:id="1050" w:author="Yugin Vitaly" w:date="2020-09-13T18:54:00Z"/>
                <w:sz w:val="20"/>
              </w:rPr>
            </w:pPr>
          </w:p>
        </w:tc>
        <w:tc>
          <w:tcPr>
            <w:tcW w:w="495" w:type="pct"/>
            <w:shd w:val="clear" w:color="auto" w:fill="auto"/>
          </w:tcPr>
          <w:p w:rsidR="004C5CB6" w:rsidRPr="00C316CF" w:rsidDel="008B581C" w:rsidRDefault="004C5CB6" w:rsidP="00EA504F">
            <w:pPr>
              <w:spacing w:before="0" w:after="0"/>
              <w:rPr>
                <w:del w:id="1051" w:author="Yugin Vitaly" w:date="2020-09-13T18:54:00Z"/>
                <w:sz w:val="20"/>
              </w:rPr>
            </w:pPr>
          </w:p>
        </w:tc>
        <w:tc>
          <w:tcPr>
            <w:tcW w:w="1387" w:type="pct"/>
            <w:gridSpan w:val="2"/>
            <w:shd w:val="clear" w:color="auto" w:fill="auto"/>
          </w:tcPr>
          <w:p w:rsidR="004C5CB6" w:rsidRPr="00C316CF" w:rsidDel="008B581C" w:rsidRDefault="004C5CB6" w:rsidP="00EA504F">
            <w:pPr>
              <w:spacing w:before="0" w:after="0"/>
              <w:rPr>
                <w:del w:id="1052" w:author="Yugin Vitaly" w:date="2020-09-13T18:54:00Z"/>
                <w:sz w:val="20"/>
              </w:rPr>
            </w:pPr>
          </w:p>
        </w:tc>
        <w:tc>
          <w:tcPr>
            <w:tcW w:w="1387" w:type="pct"/>
            <w:gridSpan w:val="2"/>
            <w:shd w:val="clear" w:color="auto" w:fill="auto"/>
          </w:tcPr>
          <w:p w:rsidR="004C5CB6" w:rsidRPr="00C316CF" w:rsidDel="008B581C" w:rsidRDefault="004C5CB6" w:rsidP="00EA504F">
            <w:pPr>
              <w:spacing w:before="0" w:after="0"/>
              <w:rPr>
                <w:del w:id="1053" w:author="Yugin Vitaly" w:date="2020-09-13T18:54:00Z"/>
                <w:sz w:val="20"/>
              </w:rPr>
            </w:pPr>
          </w:p>
        </w:tc>
      </w:tr>
      <w:tr w:rsidR="008F56D7" w:rsidRPr="00301389" w:rsidDel="008B581C" w:rsidTr="00EA504F">
        <w:trPr>
          <w:jc w:val="center"/>
          <w:del w:id="1054" w:author="Yugin Vitaly" w:date="2020-09-13T18:54:00Z"/>
        </w:trPr>
        <w:tc>
          <w:tcPr>
            <w:tcW w:w="743" w:type="pct"/>
            <w:shd w:val="clear" w:color="auto" w:fill="auto"/>
          </w:tcPr>
          <w:p w:rsidR="008F56D7" w:rsidRPr="00C316CF" w:rsidDel="008B581C" w:rsidRDefault="008F56D7" w:rsidP="008F56D7">
            <w:pPr>
              <w:spacing w:before="0" w:after="0"/>
              <w:rPr>
                <w:del w:id="1055" w:author="Yugin Vitaly" w:date="2020-09-13T18:54:00Z"/>
                <w:sz w:val="20"/>
              </w:rPr>
            </w:pPr>
          </w:p>
        </w:tc>
        <w:tc>
          <w:tcPr>
            <w:tcW w:w="790" w:type="pct"/>
            <w:shd w:val="clear" w:color="auto" w:fill="auto"/>
          </w:tcPr>
          <w:p w:rsidR="008F56D7" w:rsidRPr="00C316CF" w:rsidDel="008B581C" w:rsidRDefault="008F56D7" w:rsidP="008F56D7">
            <w:pPr>
              <w:spacing w:before="0" w:after="0"/>
              <w:rPr>
                <w:del w:id="1056" w:author="Yugin Vitaly" w:date="2020-09-13T18:54:00Z"/>
                <w:sz w:val="20"/>
              </w:rPr>
            </w:pPr>
            <w:del w:id="1057" w:author="Yugin Vitaly" w:date="2020-09-13T18:54:00Z">
              <w:r w:rsidRPr="00C316CF" w:rsidDel="008B581C">
                <w:rPr>
                  <w:sz w:val="20"/>
                </w:rPr>
                <w:delText>documentRequirementInfo</w:delText>
              </w:r>
            </w:del>
          </w:p>
        </w:tc>
        <w:tc>
          <w:tcPr>
            <w:tcW w:w="198" w:type="pct"/>
            <w:shd w:val="clear" w:color="auto" w:fill="auto"/>
          </w:tcPr>
          <w:p w:rsidR="008F56D7" w:rsidRPr="00C316CF" w:rsidDel="008B581C" w:rsidRDefault="008F56D7" w:rsidP="008F56D7">
            <w:pPr>
              <w:spacing w:before="0" w:after="0"/>
              <w:rPr>
                <w:del w:id="1058" w:author="Yugin Vitaly" w:date="2020-09-13T18:54:00Z"/>
                <w:sz w:val="20"/>
              </w:rPr>
            </w:pPr>
            <w:del w:id="1059" w:author="Yugin Vitaly" w:date="2020-09-13T18:54:00Z">
              <w:r w:rsidRPr="00C316CF" w:rsidDel="008B581C">
                <w:rPr>
                  <w:sz w:val="20"/>
                </w:rPr>
                <w:delText>О</w:delText>
              </w:r>
            </w:del>
          </w:p>
        </w:tc>
        <w:tc>
          <w:tcPr>
            <w:tcW w:w="495" w:type="pct"/>
            <w:shd w:val="clear" w:color="auto" w:fill="auto"/>
          </w:tcPr>
          <w:p w:rsidR="008F56D7" w:rsidRPr="00A63BD0" w:rsidDel="008B581C" w:rsidRDefault="008F56D7" w:rsidP="008F56D7">
            <w:pPr>
              <w:spacing w:after="0"/>
              <w:jc w:val="center"/>
              <w:rPr>
                <w:del w:id="1060" w:author="Yugin Vitaly" w:date="2020-09-13T18:54:00Z"/>
                <w:sz w:val="20"/>
              </w:rPr>
            </w:pPr>
            <w:del w:id="1061" w:author="Yugin Vitaly" w:date="2020-09-13T18:54:00Z">
              <w:r w:rsidRPr="00A63BD0" w:rsidDel="008B581C">
                <w:rPr>
                  <w:sz w:val="20"/>
                </w:rPr>
                <w:delText>S</w:delText>
              </w:r>
            </w:del>
          </w:p>
        </w:tc>
        <w:tc>
          <w:tcPr>
            <w:tcW w:w="1387" w:type="pct"/>
            <w:gridSpan w:val="2"/>
            <w:shd w:val="clear" w:color="auto" w:fill="auto"/>
          </w:tcPr>
          <w:p w:rsidR="008F56D7" w:rsidRPr="00C316CF" w:rsidDel="008B581C" w:rsidRDefault="008F56D7" w:rsidP="008F56D7">
            <w:pPr>
              <w:spacing w:before="0" w:after="0"/>
              <w:rPr>
                <w:del w:id="1062" w:author="Yugin Vitaly" w:date="2020-09-13T18:54:00Z"/>
                <w:sz w:val="20"/>
              </w:rPr>
            </w:pPr>
            <w:del w:id="1063" w:author="Yugin Vitaly" w:date="2020-09-13T18:54:00Z">
              <w:r w:rsidRPr="00C316CF" w:rsidDel="008B581C">
                <w:rPr>
                  <w:sz w:val="20"/>
                </w:rPr>
                <w:delText>Требование к информации и документам для предоставления участниками</w:delText>
              </w:r>
            </w:del>
          </w:p>
        </w:tc>
        <w:tc>
          <w:tcPr>
            <w:tcW w:w="1387" w:type="pct"/>
            <w:gridSpan w:val="2"/>
            <w:shd w:val="clear" w:color="auto" w:fill="auto"/>
          </w:tcPr>
          <w:p w:rsidR="008F56D7" w:rsidRPr="00C316CF" w:rsidDel="008B581C" w:rsidRDefault="008F56D7" w:rsidP="008F56D7">
            <w:pPr>
              <w:spacing w:before="0" w:after="0"/>
              <w:rPr>
                <w:del w:id="1064" w:author="Yugin Vitaly" w:date="2020-09-13T18:54:00Z"/>
                <w:sz w:val="20"/>
              </w:rPr>
            </w:pPr>
            <w:del w:id="1065" w:author="Yugin Vitaly" w:date="2020-09-13T18:54:00Z">
              <w:r w:rsidRPr="00C316CF" w:rsidDel="008B581C">
                <w:rPr>
                  <w:sz w:val="20"/>
                </w:rPr>
                <w:delText>Множественный элемент.</w:delText>
              </w:r>
            </w:del>
          </w:p>
        </w:tc>
      </w:tr>
      <w:tr w:rsidR="004C5CB6" w:rsidRPr="00301389" w:rsidDel="008B581C" w:rsidTr="00EA504F">
        <w:trPr>
          <w:jc w:val="center"/>
          <w:del w:id="1066" w:author="Yugin Vitaly" w:date="2020-09-13T18:54:00Z"/>
        </w:trPr>
        <w:tc>
          <w:tcPr>
            <w:tcW w:w="5000" w:type="pct"/>
            <w:gridSpan w:val="8"/>
            <w:shd w:val="clear" w:color="auto" w:fill="auto"/>
            <w:vAlign w:val="center"/>
          </w:tcPr>
          <w:p w:rsidR="004C5CB6" w:rsidRPr="00301389" w:rsidDel="008B581C" w:rsidRDefault="004C5CB6" w:rsidP="00EA504F">
            <w:pPr>
              <w:keepNext/>
              <w:spacing w:before="0" w:after="0"/>
              <w:contextualSpacing/>
              <w:jc w:val="center"/>
              <w:rPr>
                <w:del w:id="1067" w:author="Yugin Vitaly" w:date="2020-09-13T18:54:00Z"/>
                <w:b/>
                <w:sz w:val="20"/>
              </w:rPr>
            </w:pPr>
            <w:del w:id="1068" w:author="Yugin Vitaly" w:date="2020-09-13T18:54:00Z">
              <w:r w:rsidRPr="00C316CF" w:rsidDel="008B581C">
                <w:rPr>
                  <w:b/>
                  <w:bCs/>
                  <w:sz w:val="20"/>
                </w:rPr>
                <w:delText>Требование к информации и документам для предоставления участниками</w:delText>
              </w:r>
            </w:del>
          </w:p>
        </w:tc>
      </w:tr>
      <w:tr w:rsidR="004C5CB6" w:rsidRPr="00301389" w:rsidDel="008B581C" w:rsidTr="00EA504F">
        <w:trPr>
          <w:jc w:val="center"/>
          <w:del w:id="1069" w:author="Yugin Vitaly" w:date="2020-09-13T18:54:00Z"/>
        </w:trPr>
        <w:tc>
          <w:tcPr>
            <w:tcW w:w="743" w:type="pct"/>
            <w:shd w:val="clear" w:color="auto" w:fill="auto"/>
          </w:tcPr>
          <w:p w:rsidR="004C5CB6" w:rsidRPr="00C316CF" w:rsidDel="008B581C" w:rsidRDefault="004C5CB6" w:rsidP="00EA504F">
            <w:pPr>
              <w:spacing w:before="0" w:after="0"/>
              <w:rPr>
                <w:del w:id="1070" w:author="Yugin Vitaly" w:date="2020-09-13T18:54:00Z"/>
                <w:sz w:val="20"/>
              </w:rPr>
            </w:pPr>
            <w:del w:id="1071" w:author="Yugin Vitaly" w:date="2020-09-13T18:54:00Z">
              <w:r w:rsidRPr="00C316CF" w:rsidDel="008B581C">
                <w:rPr>
                  <w:b/>
                  <w:bCs/>
                  <w:sz w:val="20"/>
                </w:rPr>
                <w:delText>documentRequirementInfo</w:delText>
              </w:r>
            </w:del>
          </w:p>
        </w:tc>
        <w:tc>
          <w:tcPr>
            <w:tcW w:w="790" w:type="pct"/>
            <w:shd w:val="clear" w:color="auto" w:fill="auto"/>
          </w:tcPr>
          <w:p w:rsidR="004C5CB6" w:rsidRPr="00C316CF" w:rsidDel="008B581C" w:rsidRDefault="004C5CB6" w:rsidP="00EA504F">
            <w:pPr>
              <w:spacing w:before="0" w:after="0"/>
              <w:rPr>
                <w:del w:id="1072" w:author="Yugin Vitaly" w:date="2020-09-13T18:54:00Z"/>
                <w:sz w:val="20"/>
              </w:rPr>
            </w:pPr>
          </w:p>
        </w:tc>
        <w:tc>
          <w:tcPr>
            <w:tcW w:w="198" w:type="pct"/>
            <w:shd w:val="clear" w:color="auto" w:fill="auto"/>
          </w:tcPr>
          <w:p w:rsidR="004C5CB6" w:rsidRPr="00C316CF" w:rsidDel="008B581C" w:rsidRDefault="004C5CB6" w:rsidP="00EA504F">
            <w:pPr>
              <w:spacing w:before="0" w:after="0"/>
              <w:rPr>
                <w:del w:id="1073" w:author="Yugin Vitaly" w:date="2020-09-13T18:54:00Z"/>
                <w:sz w:val="20"/>
              </w:rPr>
            </w:pPr>
          </w:p>
        </w:tc>
        <w:tc>
          <w:tcPr>
            <w:tcW w:w="495" w:type="pct"/>
            <w:shd w:val="clear" w:color="auto" w:fill="auto"/>
          </w:tcPr>
          <w:p w:rsidR="004C5CB6" w:rsidRPr="00C316CF" w:rsidDel="008B581C" w:rsidRDefault="004C5CB6" w:rsidP="00EA504F">
            <w:pPr>
              <w:spacing w:before="0" w:after="0"/>
              <w:rPr>
                <w:del w:id="1074" w:author="Yugin Vitaly" w:date="2020-09-13T18:54:00Z"/>
                <w:sz w:val="20"/>
              </w:rPr>
            </w:pPr>
          </w:p>
        </w:tc>
        <w:tc>
          <w:tcPr>
            <w:tcW w:w="1387" w:type="pct"/>
            <w:gridSpan w:val="2"/>
            <w:shd w:val="clear" w:color="auto" w:fill="auto"/>
          </w:tcPr>
          <w:p w:rsidR="004C5CB6" w:rsidRPr="00C316CF" w:rsidDel="008B581C" w:rsidRDefault="004C5CB6" w:rsidP="00EA504F">
            <w:pPr>
              <w:spacing w:before="0" w:after="0"/>
              <w:rPr>
                <w:del w:id="1075" w:author="Yugin Vitaly" w:date="2020-09-13T18:54:00Z"/>
                <w:sz w:val="20"/>
              </w:rPr>
            </w:pPr>
          </w:p>
        </w:tc>
        <w:tc>
          <w:tcPr>
            <w:tcW w:w="1387" w:type="pct"/>
            <w:gridSpan w:val="2"/>
            <w:shd w:val="clear" w:color="auto" w:fill="auto"/>
          </w:tcPr>
          <w:p w:rsidR="004C5CB6" w:rsidRPr="00C316CF" w:rsidDel="008B581C" w:rsidRDefault="004C5CB6" w:rsidP="00EA504F">
            <w:pPr>
              <w:spacing w:before="0" w:after="0"/>
              <w:rPr>
                <w:del w:id="1076" w:author="Yugin Vitaly" w:date="2020-09-13T18:54:00Z"/>
                <w:sz w:val="20"/>
              </w:rPr>
            </w:pPr>
          </w:p>
        </w:tc>
      </w:tr>
      <w:tr w:rsidR="004C5CB6" w:rsidRPr="00301389" w:rsidDel="008B581C" w:rsidTr="00EA504F">
        <w:trPr>
          <w:jc w:val="center"/>
          <w:del w:id="1077" w:author="Yugin Vitaly" w:date="2020-09-13T18:54:00Z"/>
        </w:trPr>
        <w:tc>
          <w:tcPr>
            <w:tcW w:w="743" w:type="pct"/>
            <w:shd w:val="clear" w:color="auto" w:fill="auto"/>
          </w:tcPr>
          <w:p w:rsidR="004C5CB6" w:rsidRPr="00C316CF" w:rsidDel="008B581C" w:rsidRDefault="004C5CB6" w:rsidP="00EA504F">
            <w:pPr>
              <w:spacing w:before="0" w:after="0"/>
              <w:rPr>
                <w:del w:id="1078" w:author="Yugin Vitaly" w:date="2020-09-13T18:54:00Z"/>
                <w:sz w:val="20"/>
              </w:rPr>
            </w:pPr>
          </w:p>
        </w:tc>
        <w:tc>
          <w:tcPr>
            <w:tcW w:w="790" w:type="pct"/>
            <w:shd w:val="clear" w:color="auto" w:fill="auto"/>
          </w:tcPr>
          <w:p w:rsidR="004C5CB6" w:rsidRPr="00C316CF" w:rsidDel="008B581C" w:rsidRDefault="004C5CB6" w:rsidP="00EA504F">
            <w:pPr>
              <w:spacing w:before="0" w:after="0"/>
              <w:rPr>
                <w:del w:id="1079" w:author="Yugin Vitaly" w:date="2020-09-13T18:54:00Z"/>
                <w:sz w:val="20"/>
              </w:rPr>
            </w:pPr>
            <w:del w:id="1080" w:author="Yugin Vitaly" w:date="2020-09-13T18:54:00Z">
              <w:r w:rsidRPr="00C316CF" w:rsidDel="008B581C">
                <w:rPr>
                  <w:sz w:val="20"/>
                </w:rPr>
                <w:delText>sId</w:delText>
              </w:r>
            </w:del>
          </w:p>
        </w:tc>
        <w:tc>
          <w:tcPr>
            <w:tcW w:w="198" w:type="pct"/>
            <w:shd w:val="clear" w:color="auto" w:fill="auto"/>
          </w:tcPr>
          <w:p w:rsidR="004C5CB6" w:rsidRPr="00C316CF" w:rsidDel="008B581C" w:rsidRDefault="004C5CB6" w:rsidP="00EA504F">
            <w:pPr>
              <w:spacing w:before="0" w:after="0"/>
              <w:jc w:val="center"/>
              <w:rPr>
                <w:del w:id="1081" w:author="Yugin Vitaly" w:date="2020-09-13T18:54:00Z"/>
                <w:sz w:val="20"/>
              </w:rPr>
            </w:pPr>
            <w:del w:id="1082" w:author="Yugin Vitaly" w:date="2020-09-13T18:54:00Z">
              <w:r w:rsidRPr="00C316CF" w:rsidDel="008B581C">
                <w:rPr>
                  <w:sz w:val="20"/>
                </w:rPr>
                <w:delText>Н</w:delText>
              </w:r>
            </w:del>
          </w:p>
        </w:tc>
        <w:tc>
          <w:tcPr>
            <w:tcW w:w="495" w:type="pct"/>
            <w:shd w:val="clear" w:color="auto" w:fill="auto"/>
          </w:tcPr>
          <w:p w:rsidR="004C5CB6" w:rsidRPr="00C316CF" w:rsidDel="008B581C" w:rsidRDefault="004C5CB6" w:rsidP="00EA504F">
            <w:pPr>
              <w:spacing w:before="0" w:after="0"/>
              <w:jc w:val="center"/>
              <w:rPr>
                <w:del w:id="1083" w:author="Yugin Vitaly" w:date="2020-09-13T18:54:00Z"/>
                <w:sz w:val="20"/>
              </w:rPr>
            </w:pPr>
            <w:del w:id="1084" w:author="Yugin Vitaly" w:date="2020-09-13T18:54:00Z">
              <w:r w:rsidRPr="00C316CF" w:rsidDel="008B581C">
                <w:rPr>
                  <w:sz w:val="20"/>
                </w:rPr>
                <w:delText>N</w:delText>
              </w:r>
            </w:del>
          </w:p>
        </w:tc>
        <w:tc>
          <w:tcPr>
            <w:tcW w:w="1387" w:type="pct"/>
            <w:gridSpan w:val="2"/>
            <w:shd w:val="clear" w:color="auto" w:fill="auto"/>
          </w:tcPr>
          <w:p w:rsidR="004C5CB6" w:rsidRPr="00C316CF" w:rsidDel="008B581C" w:rsidRDefault="004C5CB6" w:rsidP="00EA504F">
            <w:pPr>
              <w:spacing w:before="0" w:after="0"/>
              <w:rPr>
                <w:del w:id="1085" w:author="Yugin Vitaly" w:date="2020-09-13T18:54:00Z"/>
                <w:sz w:val="20"/>
              </w:rPr>
            </w:pPr>
            <w:del w:id="1086" w:author="Yugin Vitaly" w:date="2020-09-13T18:54:00Z">
              <w:r w:rsidRPr="004C5CB6" w:rsidDel="008B581C">
                <w:rPr>
                  <w:sz w:val="20"/>
                </w:rPr>
                <w:delText>Уникальный идентификатор требования в ЕИС в рамках закупки</w:delText>
              </w:r>
            </w:del>
          </w:p>
        </w:tc>
        <w:tc>
          <w:tcPr>
            <w:tcW w:w="1387" w:type="pct"/>
            <w:gridSpan w:val="2"/>
            <w:shd w:val="clear" w:color="auto" w:fill="auto"/>
          </w:tcPr>
          <w:p w:rsidR="004C5CB6" w:rsidRPr="00C316CF" w:rsidDel="008B581C" w:rsidRDefault="004C5CB6" w:rsidP="004C5CB6">
            <w:pPr>
              <w:spacing w:before="0" w:after="0"/>
              <w:rPr>
                <w:del w:id="1087" w:author="Yugin Vitaly" w:date="2020-09-13T18:54:00Z"/>
                <w:sz w:val="20"/>
              </w:rPr>
            </w:pPr>
            <w:del w:id="1088" w:author="Yugin Vitaly" w:date="2020-09-13T18:54:00Z">
              <w:r w:rsidDel="008B581C">
                <w:rPr>
                  <w:sz w:val="20"/>
                </w:rPr>
                <w:delText>64-битное целое число</w:delText>
              </w:r>
            </w:del>
          </w:p>
        </w:tc>
      </w:tr>
      <w:tr w:rsidR="004C5CB6" w:rsidRPr="00301389" w:rsidDel="008B581C" w:rsidTr="00EA504F">
        <w:trPr>
          <w:jc w:val="center"/>
          <w:del w:id="1089" w:author="Yugin Vitaly" w:date="2020-09-13T18:54:00Z"/>
        </w:trPr>
        <w:tc>
          <w:tcPr>
            <w:tcW w:w="743" w:type="pct"/>
            <w:shd w:val="clear" w:color="auto" w:fill="auto"/>
          </w:tcPr>
          <w:p w:rsidR="004C5CB6" w:rsidRPr="00C316CF" w:rsidDel="008B581C" w:rsidRDefault="004C5CB6" w:rsidP="00EA504F">
            <w:pPr>
              <w:spacing w:before="0" w:after="0"/>
              <w:rPr>
                <w:del w:id="1090" w:author="Yugin Vitaly" w:date="2020-09-13T18:54:00Z"/>
                <w:sz w:val="20"/>
              </w:rPr>
            </w:pPr>
          </w:p>
        </w:tc>
        <w:tc>
          <w:tcPr>
            <w:tcW w:w="790" w:type="pct"/>
            <w:shd w:val="clear" w:color="auto" w:fill="auto"/>
          </w:tcPr>
          <w:p w:rsidR="004C5CB6" w:rsidRPr="00C316CF" w:rsidDel="008B581C" w:rsidRDefault="004C5CB6" w:rsidP="00EA504F">
            <w:pPr>
              <w:spacing w:before="0" w:after="0"/>
              <w:rPr>
                <w:del w:id="1091" w:author="Yugin Vitaly" w:date="2020-09-13T18:54:00Z"/>
                <w:sz w:val="20"/>
              </w:rPr>
            </w:pPr>
            <w:del w:id="1092" w:author="Yugin Vitaly" w:date="2020-09-13T18:54:00Z">
              <w:r w:rsidRPr="00C316CF" w:rsidDel="008B581C">
                <w:rPr>
                  <w:sz w:val="20"/>
                </w:rPr>
                <w:delText>externalSId</w:delText>
              </w:r>
            </w:del>
          </w:p>
        </w:tc>
        <w:tc>
          <w:tcPr>
            <w:tcW w:w="198" w:type="pct"/>
            <w:shd w:val="clear" w:color="auto" w:fill="auto"/>
          </w:tcPr>
          <w:p w:rsidR="004C5CB6" w:rsidRPr="00C316CF" w:rsidDel="008B581C" w:rsidRDefault="004C5CB6" w:rsidP="00EA504F">
            <w:pPr>
              <w:spacing w:before="0" w:after="0"/>
              <w:jc w:val="center"/>
              <w:rPr>
                <w:del w:id="1093" w:author="Yugin Vitaly" w:date="2020-09-13T18:54:00Z"/>
                <w:sz w:val="20"/>
              </w:rPr>
            </w:pPr>
            <w:del w:id="1094" w:author="Yugin Vitaly" w:date="2020-09-13T18:54:00Z">
              <w:r w:rsidRPr="00C316CF" w:rsidDel="008B581C">
                <w:rPr>
                  <w:sz w:val="20"/>
                </w:rPr>
                <w:delText>Н</w:delText>
              </w:r>
            </w:del>
          </w:p>
        </w:tc>
        <w:tc>
          <w:tcPr>
            <w:tcW w:w="495" w:type="pct"/>
            <w:shd w:val="clear" w:color="auto" w:fill="auto"/>
          </w:tcPr>
          <w:p w:rsidR="004C5CB6" w:rsidRPr="00C316CF" w:rsidDel="008B581C" w:rsidRDefault="004C5CB6" w:rsidP="00EA504F">
            <w:pPr>
              <w:spacing w:before="0" w:after="0"/>
              <w:jc w:val="center"/>
              <w:rPr>
                <w:del w:id="1095" w:author="Yugin Vitaly" w:date="2020-09-13T18:54:00Z"/>
                <w:sz w:val="20"/>
              </w:rPr>
            </w:pPr>
            <w:del w:id="1096" w:author="Yugin Vitaly" w:date="2020-09-13T18:54:00Z">
              <w:r w:rsidRPr="00C316CF" w:rsidDel="008B581C">
                <w:rPr>
                  <w:sz w:val="20"/>
                </w:rPr>
                <w:delText>T [ 1 - 40 ]</w:delText>
              </w:r>
            </w:del>
          </w:p>
        </w:tc>
        <w:tc>
          <w:tcPr>
            <w:tcW w:w="1387" w:type="pct"/>
            <w:gridSpan w:val="2"/>
            <w:shd w:val="clear" w:color="auto" w:fill="auto"/>
          </w:tcPr>
          <w:p w:rsidR="004C5CB6" w:rsidRPr="00C316CF" w:rsidDel="008B581C" w:rsidRDefault="004C5CB6" w:rsidP="00EA504F">
            <w:pPr>
              <w:spacing w:before="0" w:after="0"/>
              <w:rPr>
                <w:del w:id="1097" w:author="Yugin Vitaly" w:date="2020-09-13T18:54:00Z"/>
                <w:sz w:val="20"/>
              </w:rPr>
            </w:pPr>
            <w:del w:id="1098" w:author="Yugin Vitaly" w:date="2020-09-13T18:54:00Z">
              <w:r w:rsidRPr="00C316CF" w:rsidDel="008B581C">
                <w:rPr>
                  <w:sz w:val="20"/>
                </w:rPr>
                <w:delText>Внешний идентификатор требования</w:delText>
              </w:r>
            </w:del>
          </w:p>
        </w:tc>
        <w:tc>
          <w:tcPr>
            <w:tcW w:w="1387" w:type="pct"/>
            <w:gridSpan w:val="2"/>
            <w:shd w:val="clear" w:color="auto" w:fill="auto"/>
          </w:tcPr>
          <w:p w:rsidR="004C5CB6" w:rsidRPr="00C316CF" w:rsidDel="008B581C" w:rsidRDefault="008F56D7" w:rsidP="00EA504F">
            <w:pPr>
              <w:spacing w:before="0" w:after="0"/>
              <w:rPr>
                <w:del w:id="1099" w:author="Yugin Vitaly" w:date="2020-09-13T18:54:00Z"/>
                <w:sz w:val="20"/>
              </w:rPr>
            </w:pPr>
            <w:del w:id="1100" w:author="Yugin Vitaly" w:date="2020-09-13T18:54:00Z">
              <w:r w:rsidRPr="008F56D7" w:rsidDel="008B581C">
                <w:rPr>
                  <w:sz w:val="20"/>
                </w:rPr>
                <w:delText>Игнорируется при приёме, заполняется при передаче при наличии</w:delText>
              </w:r>
            </w:del>
          </w:p>
        </w:tc>
      </w:tr>
      <w:tr w:rsidR="004C5CB6" w:rsidRPr="00301389" w:rsidDel="008B581C" w:rsidTr="00EA504F">
        <w:trPr>
          <w:jc w:val="center"/>
          <w:del w:id="1101" w:author="Yugin Vitaly" w:date="2020-09-13T18:54:00Z"/>
        </w:trPr>
        <w:tc>
          <w:tcPr>
            <w:tcW w:w="743" w:type="pct"/>
            <w:shd w:val="clear" w:color="auto" w:fill="auto"/>
          </w:tcPr>
          <w:p w:rsidR="004C5CB6" w:rsidRPr="00C316CF" w:rsidDel="008B581C" w:rsidRDefault="004C5CB6" w:rsidP="00EA504F">
            <w:pPr>
              <w:spacing w:before="0" w:after="0"/>
              <w:rPr>
                <w:del w:id="1102" w:author="Yugin Vitaly" w:date="2020-09-13T18:54:00Z"/>
                <w:sz w:val="20"/>
              </w:rPr>
            </w:pPr>
          </w:p>
        </w:tc>
        <w:tc>
          <w:tcPr>
            <w:tcW w:w="790" w:type="pct"/>
            <w:shd w:val="clear" w:color="auto" w:fill="auto"/>
          </w:tcPr>
          <w:p w:rsidR="004C5CB6" w:rsidRPr="00C316CF" w:rsidDel="008B581C" w:rsidRDefault="004C5CB6" w:rsidP="00EA504F">
            <w:pPr>
              <w:spacing w:before="0" w:after="0"/>
              <w:rPr>
                <w:del w:id="1103" w:author="Yugin Vitaly" w:date="2020-09-13T18:54:00Z"/>
                <w:sz w:val="20"/>
              </w:rPr>
            </w:pPr>
            <w:del w:id="1104" w:author="Yugin Vitaly" w:date="2020-09-13T18:54:00Z">
              <w:r w:rsidRPr="00C316CF" w:rsidDel="008B581C">
                <w:rPr>
                  <w:sz w:val="20"/>
                </w:rPr>
                <w:delText>number</w:delText>
              </w:r>
            </w:del>
          </w:p>
        </w:tc>
        <w:tc>
          <w:tcPr>
            <w:tcW w:w="198" w:type="pct"/>
            <w:shd w:val="clear" w:color="auto" w:fill="auto"/>
          </w:tcPr>
          <w:p w:rsidR="004C5CB6" w:rsidRPr="00C316CF" w:rsidDel="008B581C" w:rsidRDefault="004C5CB6" w:rsidP="00EA504F">
            <w:pPr>
              <w:spacing w:before="0" w:after="0"/>
              <w:jc w:val="center"/>
              <w:rPr>
                <w:del w:id="1105" w:author="Yugin Vitaly" w:date="2020-09-13T18:54:00Z"/>
                <w:sz w:val="20"/>
              </w:rPr>
            </w:pPr>
            <w:del w:id="1106" w:author="Yugin Vitaly" w:date="2020-09-13T18:54:00Z">
              <w:r w:rsidRPr="00C316CF" w:rsidDel="008B581C">
                <w:rPr>
                  <w:sz w:val="20"/>
                </w:rPr>
                <w:delText>О</w:delText>
              </w:r>
            </w:del>
          </w:p>
        </w:tc>
        <w:tc>
          <w:tcPr>
            <w:tcW w:w="495" w:type="pct"/>
            <w:shd w:val="clear" w:color="auto" w:fill="auto"/>
          </w:tcPr>
          <w:p w:rsidR="004C5CB6" w:rsidRPr="00C316CF" w:rsidDel="008B581C" w:rsidRDefault="004C5CB6" w:rsidP="00EA504F">
            <w:pPr>
              <w:spacing w:before="0" w:after="0"/>
              <w:jc w:val="center"/>
              <w:rPr>
                <w:del w:id="1107" w:author="Yugin Vitaly" w:date="2020-09-13T18:54:00Z"/>
                <w:sz w:val="20"/>
              </w:rPr>
            </w:pPr>
            <w:del w:id="1108" w:author="Yugin Vitaly" w:date="2020-09-13T18:54:00Z">
              <w:r w:rsidRPr="00C316CF" w:rsidDel="008B581C">
                <w:rPr>
                  <w:sz w:val="20"/>
                </w:rPr>
                <w:delText>N</w:delText>
              </w:r>
            </w:del>
          </w:p>
        </w:tc>
        <w:tc>
          <w:tcPr>
            <w:tcW w:w="1387" w:type="pct"/>
            <w:gridSpan w:val="2"/>
            <w:shd w:val="clear" w:color="auto" w:fill="auto"/>
          </w:tcPr>
          <w:p w:rsidR="004C5CB6" w:rsidRPr="00C316CF" w:rsidDel="008B581C" w:rsidRDefault="004C5CB6" w:rsidP="00EA504F">
            <w:pPr>
              <w:spacing w:before="0" w:after="0"/>
              <w:rPr>
                <w:del w:id="1109" w:author="Yugin Vitaly" w:date="2020-09-13T18:54:00Z"/>
                <w:sz w:val="20"/>
              </w:rPr>
            </w:pPr>
            <w:del w:id="1110" w:author="Yugin Vitaly" w:date="2020-09-13T18:54:00Z">
              <w:r w:rsidRPr="00C316CF" w:rsidDel="008B581C">
                <w:rPr>
                  <w:sz w:val="20"/>
                </w:rPr>
                <w:delText xml:space="preserve">Порядковый номер информации </w:delText>
              </w:r>
              <w:r w:rsidRPr="00C316CF" w:rsidDel="008B581C">
                <w:rPr>
                  <w:sz w:val="20"/>
                </w:rPr>
                <w:lastRenderedPageBreak/>
                <w:delText>или документа</w:delText>
              </w:r>
            </w:del>
          </w:p>
        </w:tc>
        <w:tc>
          <w:tcPr>
            <w:tcW w:w="1387" w:type="pct"/>
            <w:gridSpan w:val="2"/>
            <w:shd w:val="clear" w:color="auto" w:fill="auto"/>
          </w:tcPr>
          <w:p w:rsidR="004C5CB6" w:rsidRPr="00C316CF" w:rsidDel="008B581C" w:rsidRDefault="004C5CB6" w:rsidP="00EA504F">
            <w:pPr>
              <w:spacing w:before="0" w:after="0"/>
              <w:rPr>
                <w:del w:id="1111" w:author="Yugin Vitaly" w:date="2020-09-13T18:54:00Z"/>
                <w:sz w:val="20"/>
              </w:rPr>
            </w:pPr>
            <w:del w:id="1112" w:author="Yugin Vitaly" w:date="2020-09-13T18:54:00Z">
              <w:r w:rsidRPr="00C316CF" w:rsidDel="008B581C">
                <w:rPr>
                  <w:sz w:val="20"/>
                </w:rPr>
                <w:lastRenderedPageBreak/>
                <w:delText xml:space="preserve">Целое число, содержащее только </w:delText>
              </w:r>
              <w:r w:rsidRPr="00C316CF" w:rsidDel="008B581C">
                <w:rPr>
                  <w:sz w:val="20"/>
                </w:rPr>
                <w:lastRenderedPageBreak/>
                <w:delText xml:space="preserve">положительные значения. </w:delText>
              </w:r>
            </w:del>
          </w:p>
        </w:tc>
      </w:tr>
      <w:tr w:rsidR="004C5CB6" w:rsidRPr="00301389" w:rsidDel="008B581C" w:rsidTr="00EA504F">
        <w:trPr>
          <w:jc w:val="center"/>
          <w:del w:id="1113" w:author="Yugin Vitaly" w:date="2020-09-13T18:54:00Z"/>
        </w:trPr>
        <w:tc>
          <w:tcPr>
            <w:tcW w:w="743" w:type="pct"/>
            <w:shd w:val="clear" w:color="auto" w:fill="auto"/>
          </w:tcPr>
          <w:p w:rsidR="004C5CB6" w:rsidRPr="00C316CF" w:rsidDel="008B581C" w:rsidRDefault="004C5CB6" w:rsidP="00EA504F">
            <w:pPr>
              <w:spacing w:before="0" w:after="0"/>
              <w:rPr>
                <w:del w:id="1114" w:author="Yugin Vitaly" w:date="2020-09-13T18:54:00Z"/>
                <w:sz w:val="20"/>
              </w:rPr>
            </w:pPr>
          </w:p>
        </w:tc>
        <w:tc>
          <w:tcPr>
            <w:tcW w:w="790" w:type="pct"/>
            <w:shd w:val="clear" w:color="auto" w:fill="auto"/>
          </w:tcPr>
          <w:p w:rsidR="004C5CB6" w:rsidRPr="00C316CF" w:rsidDel="008B581C" w:rsidRDefault="004C5CB6" w:rsidP="00EA504F">
            <w:pPr>
              <w:spacing w:before="0" w:after="0"/>
              <w:rPr>
                <w:del w:id="1115" w:author="Yugin Vitaly" w:date="2020-09-13T18:54:00Z"/>
                <w:sz w:val="20"/>
              </w:rPr>
            </w:pPr>
            <w:del w:id="1116" w:author="Yugin Vitaly" w:date="2020-09-13T18:54:00Z">
              <w:r w:rsidRPr="00C316CF" w:rsidDel="008B581C">
                <w:rPr>
                  <w:sz w:val="20"/>
                </w:rPr>
                <w:delText>name</w:delText>
              </w:r>
            </w:del>
          </w:p>
        </w:tc>
        <w:tc>
          <w:tcPr>
            <w:tcW w:w="198" w:type="pct"/>
            <w:shd w:val="clear" w:color="auto" w:fill="auto"/>
          </w:tcPr>
          <w:p w:rsidR="004C5CB6" w:rsidRPr="00C316CF" w:rsidDel="008B581C" w:rsidRDefault="004C5CB6" w:rsidP="00EA504F">
            <w:pPr>
              <w:spacing w:before="0" w:after="0"/>
              <w:jc w:val="center"/>
              <w:rPr>
                <w:del w:id="1117" w:author="Yugin Vitaly" w:date="2020-09-13T18:54:00Z"/>
                <w:sz w:val="20"/>
              </w:rPr>
            </w:pPr>
            <w:del w:id="1118" w:author="Yugin Vitaly" w:date="2020-09-13T18:54:00Z">
              <w:r w:rsidRPr="00C316CF" w:rsidDel="008B581C">
                <w:rPr>
                  <w:sz w:val="20"/>
                </w:rPr>
                <w:delText>О</w:delText>
              </w:r>
            </w:del>
          </w:p>
        </w:tc>
        <w:tc>
          <w:tcPr>
            <w:tcW w:w="495" w:type="pct"/>
            <w:shd w:val="clear" w:color="auto" w:fill="auto"/>
          </w:tcPr>
          <w:p w:rsidR="004C5CB6" w:rsidRPr="00C316CF" w:rsidDel="008B581C" w:rsidRDefault="008F56D7" w:rsidP="00EA504F">
            <w:pPr>
              <w:spacing w:before="0" w:after="0"/>
              <w:jc w:val="center"/>
              <w:rPr>
                <w:del w:id="1119" w:author="Yugin Vitaly" w:date="2020-09-13T18:54:00Z"/>
                <w:sz w:val="20"/>
              </w:rPr>
            </w:pPr>
            <w:del w:id="1120" w:author="Yugin Vitaly" w:date="2020-09-13T18:54:00Z">
              <w:r w:rsidDel="008B581C">
                <w:rPr>
                  <w:sz w:val="20"/>
                </w:rPr>
                <w:delText>Т(1-2000)</w:delText>
              </w:r>
            </w:del>
          </w:p>
        </w:tc>
        <w:tc>
          <w:tcPr>
            <w:tcW w:w="1387" w:type="pct"/>
            <w:gridSpan w:val="2"/>
            <w:shd w:val="clear" w:color="auto" w:fill="auto"/>
          </w:tcPr>
          <w:p w:rsidR="004C5CB6" w:rsidRPr="00C316CF" w:rsidDel="008B581C" w:rsidRDefault="004C5CB6" w:rsidP="00EA504F">
            <w:pPr>
              <w:spacing w:before="0" w:after="0"/>
              <w:rPr>
                <w:del w:id="1121" w:author="Yugin Vitaly" w:date="2020-09-13T18:54:00Z"/>
                <w:sz w:val="20"/>
              </w:rPr>
            </w:pPr>
            <w:del w:id="1122" w:author="Yugin Vitaly" w:date="2020-09-13T18:54:00Z">
              <w:r w:rsidRPr="00C316CF" w:rsidDel="008B581C">
                <w:rPr>
                  <w:sz w:val="20"/>
                </w:rPr>
                <w:delText>Наименование информации или документа</w:delText>
              </w:r>
            </w:del>
          </w:p>
        </w:tc>
        <w:tc>
          <w:tcPr>
            <w:tcW w:w="1387" w:type="pct"/>
            <w:gridSpan w:val="2"/>
            <w:shd w:val="clear" w:color="auto" w:fill="auto"/>
          </w:tcPr>
          <w:p w:rsidR="004C5CB6" w:rsidRPr="00C316CF" w:rsidDel="008B581C" w:rsidRDefault="004C5CB6" w:rsidP="00EA504F">
            <w:pPr>
              <w:spacing w:before="0" w:after="0"/>
              <w:rPr>
                <w:del w:id="1123" w:author="Yugin Vitaly" w:date="2020-09-13T18:54:00Z"/>
                <w:sz w:val="20"/>
              </w:rPr>
            </w:pPr>
          </w:p>
        </w:tc>
      </w:tr>
      <w:tr w:rsidR="004C5CB6" w:rsidRPr="00301389" w:rsidDel="008B581C" w:rsidTr="00EA504F">
        <w:trPr>
          <w:jc w:val="center"/>
          <w:del w:id="1124" w:author="Yugin Vitaly" w:date="2020-09-13T18:54:00Z"/>
        </w:trPr>
        <w:tc>
          <w:tcPr>
            <w:tcW w:w="743" w:type="pct"/>
            <w:shd w:val="clear" w:color="auto" w:fill="auto"/>
          </w:tcPr>
          <w:p w:rsidR="004C5CB6" w:rsidRPr="00C316CF" w:rsidDel="008B581C" w:rsidRDefault="004C5CB6" w:rsidP="00EA504F">
            <w:pPr>
              <w:spacing w:before="0" w:after="0"/>
              <w:rPr>
                <w:del w:id="1125" w:author="Yugin Vitaly" w:date="2020-09-13T18:54:00Z"/>
                <w:sz w:val="20"/>
              </w:rPr>
            </w:pPr>
          </w:p>
        </w:tc>
        <w:tc>
          <w:tcPr>
            <w:tcW w:w="790" w:type="pct"/>
            <w:shd w:val="clear" w:color="auto" w:fill="auto"/>
          </w:tcPr>
          <w:p w:rsidR="004C5CB6" w:rsidRPr="00C316CF" w:rsidDel="008B581C" w:rsidRDefault="004C5CB6" w:rsidP="00EA504F">
            <w:pPr>
              <w:spacing w:before="0" w:after="0"/>
              <w:rPr>
                <w:del w:id="1126" w:author="Yugin Vitaly" w:date="2020-09-13T18:54:00Z"/>
                <w:sz w:val="20"/>
              </w:rPr>
            </w:pPr>
            <w:del w:id="1127" w:author="Yugin Vitaly" w:date="2020-09-13T18:54:00Z">
              <w:r w:rsidRPr="00C316CF" w:rsidDel="008B581C">
                <w:rPr>
                  <w:sz w:val="20"/>
                </w:rPr>
                <w:delText>mandatory</w:delText>
              </w:r>
            </w:del>
          </w:p>
        </w:tc>
        <w:tc>
          <w:tcPr>
            <w:tcW w:w="198" w:type="pct"/>
            <w:shd w:val="clear" w:color="auto" w:fill="auto"/>
          </w:tcPr>
          <w:p w:rsidR="004C5CB6" w:rsidRPr="00C316CF" w:rsidDel="008B581C" w:rsidRDefault="004C5CB6" w:rsidP="00EA504F">
            <w:pPr>
              <w:spacing w:before="0" w:after="0"/>
              <w:jc w:val="center"/>
              <w:rPr>
                <w:del w:id="1128" w:author="Yugin Vitaly" w:date="2020-09-13T18:54:00Z"/>
                <w:sz w:val="20"/>
              </w:rPr>
            </w:pPr>
            <w:del w:id="1129" w:author="Yugin Vitaly" w:date="2020-09-13T18:54:00Z">
              <w:r w:rsidRPr="00C316CF" w:rsidDel="008B581C">
                <w:rPr>
                  <w:sz w:val="20"/>
                </w:rPr>
                <w:delText>О</w:delText>
              </w:r>
            </w:del>
          </w:p>
        </w:tc>
        <w:tc>
          <w:tcPr>
            <w:tcW w:w="495" w:type="pct"/>
            <w:shd w:val="clear" w:color="auto" w:fill="auto"/>
          </w:tcPr>
          <w:p w:rsidR="004C5CB6" w:rsidRPr="00C316CF" w:rsidDel="008B581C" w:rsidRDefault="004C5CB6" w:rsidP="00EA504F">
            <w:pPr>
              <w:spacing w:before="0" w:after="0"/>
              <w:jc w:val="center"/>
              <w:rPr>
                <w:del w:id="1130" w:author="Yugin Vitaly" w:date="2020-09-13T18:54:00Z"/>
                <w:sz w:val="20"/>
              </w:rPr>
            </w:pPr>
            <w:del w:id="1131" w:author="Yugin Vitaly" w:date="2020-09-13T18:54:00Z">
              <w:r w:rsidRPr="00C316CF" w:rsidDel="008B581C">
                <w:rPr>
                  <w:sz w:val="20"/>
                </w:rPr>
                <w:delText>B</w:delText>
              </w:r>
            </w:del>
          </w:p>
        </w:tc>
        <w:tc>
          <w:tcPr>
            <w:tcW w:w="1387" w:type="pct"/>
            <w:gridSpan w:val="2"/>
            <w:shd w:val="clear" w:color="auto" w:fill="auto"/>
          </w:tcPr>
          <w:p w:rsidR="004C5CB6" w:rsidRPr="00C316CF" w:rsidDel="008B581C" w:rsidRDefault="004C5CB6" w:rsidP="00EA504F">
            <w:pPr>
              <w:spacing w:before="0" w:after="0"/>
              <w:rPr>
                <w:del w:id="1132" w:author="Yugin Vitaly" w:date="2020-09-13T18:54:00Z"/>
                <w:sz w:val="20"/>
              </w:rPr>
            </w:pPr>
            <w:del w:id="1133" w:author="Yugin Vitaly" w:date="2020-09-13T18:54:00Z">
              <w:r w:rsidRPr="00C316CF" w:rsidDel="008B581C">
                <w:rPr>
                  <w:sz w:val="20"/>
                </w:rPr>
                <w:delText>Обязательность предоставления</w:delText>
              </w:r>
            </w:del>
          </w:p>
        </w:tc>
        <w:tc>
          <w:tcPr>
            <w:tcW w:w="1387" w:type="pct"/>
            <w:gridSpan w:val="2"/>
            <w:shd w:val="clear" w:color="auto" w:fill="auto"/>
          </w:tcPr>
          <w:p w:rsidR="004C5CB6" w:rsidRPr="00C316CF" w:rsidDel="008B581C" w:rsidRDefault="004C5CB6" w:rsidP="00EA504F">
            <w:pPr>
              <w:spacing w:before="0" w:after="0"/>
              <w:rPr>
                <w:del w:id="1134" w:author="Yugin Vitaly" w:date="2020-09-13T18:54:00Z"/>
                <w:sz w:val="20"/>
              </w:rPr>
            </w:pPr>
          </w:p>
        </w:tc>
      </w:tr>
      <w:tr w:rsidR="008F56D7" w:rsidRPr="00301389" w:rsidDel="008B581C" w:rsidTr="00EA504F">
        <w:trPr>
          <w:jc w:val="center"/>
          <w:del w:id="1135" w:author="Yugin Vitaly" w:date="2020-09-13T18:54:00Z"/>
        </w:trPr>
        <w:tc>
          <w:tcPr>
            <w:tcW w:w="743" w:type="pct"/>
            <w:vMerge w:val="restart"/>
            <w:shd w:val="clear" w:color="auto" w:fill="auto"/>
            <w:vAlign w:val="center"/>
          </w:tcPr>
          <w:p w:rsidR="008F56D7" w:rsidRPr="00301389" w:rsidDel="008B581C" w:rsidRDefault="008F56D7" w:rsidP="00EA504F">
            <w:pPr>
              <w:spacing w:before="0" w:after="0"/>
              <w:contextualSpacing/>
              <w:rPr>
                <w:del w:id="1136" w:author="Yugin Vitaly" w:date="2020-09-13T18:54:00Z"/>
                <w:sz w:val="20"/>
              </w:rPr>
            </w:pPr>
            <w:del w:id="1137" w:author="Yugin Vitaly" w:date="2020-09-13T18:54:00Z">
              <w:r w:rsidDel="008B581C">
                <w:rPr>
                  <w:sz w:val="20"/>
                </w:rPr>
                <w:delText xml:space="preserve">Добустимо указание либо блока </w:delText>
              </w:r>
              <w:r w:rsidRPr="00287EC6" w:rsidDel="008B581C">
                <w:rPr>
                  <w:sz w:val="20"/>
                </w:rPr>
                <w:delText>presenceInApp</w:delText>
              </w:r>
              <w:r w:rsidDel="008B581C">
                <w:rPr>
                  <w:sz w:val="20"/>
                </w:rPr>
                <w:delText xml:space="preserve"> либо блока </w:delText>
              </w:r>
              <w:r w:rsidRPr="008F56D7" w:rsidDel="008B581C">
                <w:rPr>
                  <w:sz w:val="20"/>
                </w:rPr>
                <w:delText>otherPresence</w:delText>
              </w:r>
              <w:r w:rsidDel="008B581C">
                <w:rPr>
                  <w:sz w:val="20"/>
                </w:rPr>
                <w:delText xml:space="preserve"> и поля </w:delText>
              </w:r>
              <w:r w:rsidRPr="008F56D7" w:rsidDel="008B581C">
                <w:rPr>
                  <w:sz w:val="20"/>
                </w:rPr>
                <w:delText>addInfo</w:delText>
              </w:r>
            </w:del>
          </w:p>
        </w:tc>
        <w:tc>
          <w:tcPr>
            <w:tcW w:w="790" w:type="pct"/>
            <w:shd w:val="clear" w:color="auto" w:fill="auto"/>
          </w:tcPr>
          <w:p w:rsidR="008F56D7" w:rsidRPr="00A63BD0" w:rsidDel="008B581C" w:rsidRDefault="008F56D7" w:rsidP="00EA504F">
            <w:pPr>
              <w:spacing w:after="0"/>
              <w:jc w:val="both"/>
              <w:rPr>
                <w:del w:id="1138" w:author="Yugin Vitaly" w:date="2020-09-13T18:54:00Z"/>
                <w:sz w:val="20"/>
              </w:rPr>
            </w:pPr>
            <w:del w:id="1139" w:author="Yugin Vitaly" w:date="2020-09-13T18:54:00Z">
              <w:r w:rsidRPr="00287EC6" w:rsidDel="008B581C">
                <w:rPr>
                  <w:sz w:val="20"/>
                </w:rPr>
                <w:delText>presenceInApp</w:delText>
              </w:r>
            </w:del>
          </w:p>
        </w:tc>
        <w:tc>
          <w:tcPr>
            <w:tcW w:w="198" w:type="pct"/>
            <w:shd w:val="clear" w:color="auto" w:fill="auto"/>
          </w:tcPr>
          <w:p w:rsidR="008F56D7" w:rsidRPr="00287EC6" w:rsidDel="008B581C" w:rsidRDefault="008F56D7" w:rsidP="00EA504F">
            <w:pPr>
              <w:spacing w:after="0"/>
              <w:jc w:val="center"/>
              <w:rPr>
                <w:del w:id="1140" w:author="Yugin Vitaly" w:date="2020-09-13T18:54:00Z"/>
                <w:sz w:val="20"/>
              </w:rPr>
            </w:pPr>
            <w:del w:id="1141" w:author="Yugin Vitaly" w:date="2020-09-13T18:54:00Z">
              <w:r w:rsidDel="008B581C">
                <w:rPr>
                  <w:sz w:val="20"/>
                  <w:lang w:val="en-US"/>
                </w:rPr>
                <w:delText>О</w:delText>
              </w:r>
            </w:del>
          </w:p>
        </w:tc>
        <w:tc>
          <w:tcPr>
            <w:tcW w:w="495" w:type="pct"/>
            <w:shd w:val="clear" w:color="auto" w:fill="auto"/>
          </w:tcPr>
          <w:p w:rsidR="008F56D7" w:rsidRPr="008F56D7" w:rsidDel="008B581C" w:rsidRDefault="008F56D7" w:rsidP="00EA504F">
            <w:pPr>
              <w:spacing w:after="0"/>
              <w:jc w:val="center"/>
              <w:rPr>
                <w:del w:id="1142" w:author="Yugin Vitaly" w:date="2020-09-13T18:54:00Z"/>
                <w:sz w:val="20"/>
                <w:lang w:val="en-US"/>
              </w:rPr>
            </w:pPr>
            <w:del w:id="1143" w:author="Yugin Vitaly" w:date="2020-09-13T18:54:00Z">
              <w:r w:rsidDel="008B581C">
                <w:rPr>
                  <w:sz w:val="20"/>
                  <w:lang w:val="en-US"/>
                </w:rPr>
                <w:delText>B</w:delText>
              </w:r>
            </w:del>
          </w:p>
        </w:tc>
        <w:tc>
          <w:tcPr>
            <w:tcW w:w="1387" w:type="pct"/>
            <w:gridSpan w:val="2"/>
            <w:shd w:val="clear" w:color="auto" w:fill="auto"/>
          </w:tcPr>
          <w:p w:rsidR="008F56D7" w:rsidRPr="00A63BD0" w:rsidDel="008B581C" w:rsidRDefault="008F56D7" w:rsidP="00EA504F">
            <w:pPr>
              <w:spacing w:after="0"/>
              <w:jc w:val="both"/>
              <w:rPr>
                <w:del w:id="1144" w:author="Yugin Vitaly" w:date="2020-09-13T18:54:00Z"/>
                <w:sz w:val="20"/>
              </w:rPr>
            </w:pPr>
            <w:del w:id="1145" w:author="Yugin Vitaly" w:date="2020-09-13T18:54:00Z">
              <w:r w:rsidRPr="00287EC6" w:rsidDel="008B581C">
                <w:rPr>
                  <w:sz w:val="20"/>
                </w:rPr>
                <w:delText>Наличие в заявке</w:delText>
              </w:r>
            </w:del>
          </w:p>
        </w:tc>
        <w:tc>
          <w:tcPr>
            <w:tcW w:w="1387" w:type="pct"/>
            <w:gridSpan w:val="2"/>
            <w:shd w:val="clear" w:color="auto" w:fill="auto"/>
          </w:tcPr>
          <w:p w:rsidR="008F56D7" w:rsidRPr="00A63BD0" w:rsidDel="008B581C" w:rsidRDefault="008F56D7" w:rsidP="00EA504F">
            <w:pPr>
              <w:spacing w:after="0"/>
              <w:jc w:val="both"/>
              <w:rPr>
                <w:del w:id="1146" w:author="Yugin Vitaly" w:date="2020-09-13T18:54:00Z"/>
                <w:sz w:val="20"/>
              </w:rPr>
            </w:pPr>
          </w:p>
        </w:tc>
      </w:tr>
      <w:tr w:rsidR="008F56D7" w:rsidRPr="00301389" w:rsidDel="008B581C" w:rsidTr="00EA504F">
        <w:trPr>
          <w:jc w:val="center"/>
          <w:del w:id="1147" w:author="Yugin Vitaly" w:date="2020-09-13T18:54:00Z"/>
        </w:trPr>
        <w:tc>
          <w:tcPr>
            <w:tcW w:w="743" w:type="pct"/>
            <w:vMerge/>
            <w:shd w:val="clear" w:color="auto" w:fill="auto"/>
            <w:vAlign w:val="center"/>
          </w:tcPr>
          <w:p w:rsidR="008F56D7" w:rsidRPr="00301389" w:rsidDel="008B581C" w:rsidRDefault="008F56D7" w:rsidP="008F56D7">
            <w:pPr>
              <w:spacing w:before="0" w:after="0"/>
              <w:contextualSpacing/>
              <w:rPr>
                <w:del w:id="1148" w:author="Yugin Vitaly" w:date="2020-09-13T18:54:00Z"/>
                <w:sz w:val="20"/>
              </w:rPr>
            </w:pPr>
          </w:p>
        </w:tc>
        <w:tc>
          <w:tcPr>
            <w:tcW w:w="790" w:type="pct"/>
            <w:shd w:val="clear" w:color="auto" w:fill="auto"/>
          </w:tcPr>
          <w:p w:rsidR="008F56D7" w:rsidRPr="00A63BD0" w:rsidDel="008B581C" w:rsidRDefault="008F56D7" w:rsidP="008F56D7">
            <w:pPr>
              <w:spacing w:after="0"/>
              <w:jc w:val="both"/>
              <w:rPr>
                <w:del w:id="1149" w:author="Yugin Vitaly" w:date="2020-09-13T18:54:00Z"/>
                <w:sz w:val="20"/>
              </w:rPr>
            </w:pPr>
            <w:del w:id="1150" w:author="Yugin Vitaly" w:date="2020-09-13T18:54:00Z">
              <w:r w:rsidRPr="008F56D7" w:rsidDel="008B581C">
                <w:rPr>
                  <w:sz w:val="20"/>
                </w:rPr>
                <w:delText>otherPresence</w:delText>
              </w:r>
            </w:del>
          </w:p>
        </w:tc>
        <w:tc>
          <w:tcPr>
            <w:tcW w:w="198" w:type="pct"/>
            <w:shd w:val="clear" w:color="auto" w:fill="auto"/>
          </w:tcPr>
          <w:p w:rsidR="008F56D7" w:rsidRPr="00287EC6" w:rsidDel="008B581C" w:rsidRDefault="008F56D7" w:rsidP="008F56D7">
            <w:pPr>
              <w:spacing w:after="0"/>
              <w:jc w:val="center"/>
              <w:rPr>
                <w:del w:id="1151" w:author="Yugin Vitaly" w:date="2020-09-13T18:54:00Z"/>
                <w:sz w:val="20"/>
              </w:rPr>
            </w:pPr>
            <w:del w:id="1152" w:author="Yugin Vitaly" w:date="2020-09-13T18:54:00Z">
              <w:r w:rsidDel="008B581C">
                <w:rPr>
                  <w:sz w:val="20"/>
                  <w:lang w:val="en-US"/>
                </w:rPr>
                <w:delText>О</w:delText>
              </w:r>
            </w:del>
          </w:p>
        </w:tc>
        <w:tc>
          <w:tcPr>
            <w:tcW w:w="495" w:type="pct"/>
            <w:shd w:val="clear" w:color="auto" w:fill="auto"/>
          </w:tcPr>
          <w:p w:rsidR="008F56D7" w:rsidRPr="008F56D7" w:rsidDel="008B581C" w:rsidRDefault="008F56D7" w:rsidP="008F56D7">
            <w:pPr>
              <w:spacing w:after="0"/>
              <w:jc w:val="center"/>
              <w:rPr>
                <w:del w:id="1153" w:author="Yugin Vitaly" w:date="2020-09-13T18:54:00Z"/>
                <w:sz w:val="20"/>
                <w:lang w:val="en-US"/>
              </w:rPr>
            </w:pPr>
            <w:del w:id="1154" w:author="Yugin Vitaly" w:date="2020-09-13T18:54:00Z">
              <w:r w:rsidDel="008B581C">
                <w:rPr>
                  <w:sz w:val="20"/>
                  <w:lang w:val="en-US"/>
                </w:rPr>
                <w:delText>B</w:delText>
              </w:r>
            </w:del>
          </w:p>
        </w:tc>
        <w:tc>
          <w:tcPr>
            <w:tcW w:w="1387" w:type="pct"/>
            <w:gridSpan w:val="2"/>
            <w:shd w:val="clear" w:color="auto" w:fill="auto"/>
          </w:tcPr>
          <w:p w:rsidR="008F56D7" w:rsidRPr="00A63BD0" w:rsidDel="008B581C" w:rsidRDefault="008F56D7" w:rsidP="008F56D7">
            <w:pPr>
              <w:spacing w:after="0"/>
              <w:jc w:val="both"/>
              <w:rPr>
                <w:del w:id="1155" w:author="Yugin Vitaly" w:date="2020-09-13T18:54:00Z"/>
                <w:sz w:val="20"/>
              </w:rPr>
            </w:pPr>
            <w:del w:id="1156" w:author="Yugin Vitaly" w:date="2020-09-13T18:54:00Z">
              <w:r w:rsidRPr="008F56D7" w:rsidDel="008B581C">
                <w:rPr>
                  <w:sz w:val="20"/>
                </w:rPr>
                <w:delText>Иное наличие в заявке</w:delText>
              </w:r>
            </w:del>
          </w:p>
        </w:tc>
        <w:tc>
          <w:tcPr>
            <w:tcW w:w="1387" w:type="pct"/>
            <w:gridSpan w:val="2"/>
            <w:shd w:val="clear" w:color="auto" w:fill="auto"/>
          </w:tcPr>
          <w:p w:rsidR="008F56D7" w:rsidRPr="00A63BD0" w:rsidDel="008B581C" w:rsidRDefault="008F56D7" w:rsidP="008F56D7">
            <w:pPr>
              <w:spacing w:after="0"/>
              <w:jc w:val="both"/>
              <w:rPr>
                <w:del w:id="1157" w:author="Yugin Vitaly" w:date="2020-09-13T18:54:00Z"/>
                <w:sz w:val="20"/>
              </w:rPr>
            </w:pPr>
          </w:p>
        </w:tc>
      </w:tr>
      <w:tr w:rsidR="008F56D7" w:rsidRPr="00301389" w:rsidDel="008B581C" w:rsidTr="00EA504F">
        <w:trPr>
          <w:jc w:val="center"/>
          <w:del w:id="1158" w:author="Yugin Vitaly" w:date="2020-09-13T18:54:00Z"/>
        </w:trPr>
        <w:tc>
          <w:tcPr>
            <w:tcW w:w="743" w:type="pct"/>
            <w:vMerge/>
            <w:shd w:val="clear" w:color="auto" w:fill="auto"/>
            <w:vAlign w:val="center"/>
          </w:tcPr>
          <w:p w:rsidR="008F56D7" w:rsidRPr="00301389" w:rsidDel="008B581C" w:rsidRDefault="008F56D7" w:rsidP="008F56D7">
            <w:pPr>
              <w:spacing w:before="0" w:after="0"/>
              <w:contextualSpacing/>
              <w:rPr>
                <w:del w:id="1159" w:author="Yugin Vitaly" w:date="2020-09-13T18:54:00Z"/>
                <w:sz w:val="20"/>
              </w:rPr>
            </w:pPr>
          </w:p>
        </w:tc>
        <w:tc>
          <w:tcPr>
            <w:tcW w:w="790" w:type="pct"/>
            <w:shd w:val="clear" w:color="auto" w:fill="auto"/>
          </w:tcPr>
          <w:p w:rsidR="008F56D7" w:rsidRPr="00A63BD0" w:rsidDel="008B581C" w:rsidRDefault="008F56D7" w:rsidP="008F56D7">
            <w:pPr>
              <w:spacing w:after="0"/>
              <w:jc w:val="both"/>
              <w:rPr>
                <w:del w:id="1160" w:author="Yugin Vitaly" w:date="2020-09-13T18:54:00Z"/>
                <w:sz w:val="20"/>
              </w:rPr>
            </w:pPr>
            <w:del w:id="1161" w:author="Yugin Vitaly" w:date="2020-09-13T18:54:00Z">
              <w:r w:rsidRPr="008F56D7" w:rsidDel="008B581C">
                <w:rPr>
                  <w:sz w:val="20"/>
                </w:rPr>
                <w:delText>addInfo</w:delText>
              </w:r>
            </w:del>
          </w:p>
        </w:tc>
        <w:tc>
          <w:tcPr>
            <w:tcW w:w="198" w:type="pct"/>
            <w:shd w:val="clear" w:color="auto" w:fill="auto"/>
          </w:tcPr>
          <w:p w:rsidR="008F56D7" w:rsidRPr="008F56D7" w:rsidDel="008B581C" w:rsidRDefault="008F56D7" w:rsidP="008F56D7">
            <w:pPr>
              <w:spacing w:after="0"/>
              <w:jc w:val="center"/>
              <w:rPr>
                <w:del w:id="1162" w:author="Yugin Vitaly" w:date="2020-09-13T18:54:00Z"/>
                <w:sz w:val="20"/>
              </w:rPr>
            </w:pPr>
            <w:del w:id="1163" w:author="Yugin Vitaly" w:date="2020-09-13T18:54:00Z">
              <w:r w:rsidDel="008B581C">
                <w:rPr>
                  <w:sz w:val="20"/>
                </w:rPr>
                <w:delText>Н</w:delText>
              </w:r>
            </w:del>
          </w:p>
        </w:tc>
        <w:tc>
          <w:tcPr>
            <w:tcW w:w="495" w:type="pct"/>
            <w:shd w:val="clear" w:color="auto" w:fill="auto"/>
          </w:tcPr>
          <w:p w:rsidR="008F56D7" w:rsidRPr="008F56D7" w:rsidDel="008B581C" w:rsidRDefault="008F56D7" w:rsidP="008F56D7">
            <w:pPr>
              <w:spacing w:after="0"/>
              <w:jc w:val="center"/>
              <w:rPr>
                <w:del w:id="1164" w:author="Yugin Vitaly" w:date="2020-09-13T18:54:00Z"/>
                <w:sz w:val="20"/>
              </w:rPr>
            </w:pPr>
            <w:del w:id="1165" w:author="Yugin Vitaly" w:date="2020-09-13T18:54:00Z">
              <w:r w:rsidDel="008B581C">
                <w:rPr>
                  <w:sz w:val="20"/>
                </w:rPr>
                <w:delText>Т(1-2000)</w:delText>
              </w:r>
            </w:del>
          </w:p>
        </w:tc>
        <w:tc>
          <w:tcPr>
            <w:tcW w:w="1387" w:type="pct"/>
            <w:gridSpan w:val="2"/>
            <w:shd w:val="clear" w:color="auto" w:fill="auto"/>
          </w:tcPr>
          <w:p w:rsidR="008F56D7" w:rsidRPr="00A63BD0" w:rsidDel="008B581C" w:rsidRDefault="008F56D7" w:rsidP="008F56D7">
            <w:pPr>
              <w:spacing w:after="0"/>
              <w:jc w:val="both"/>
              <w:rPr>
                <w:del w:id="1166" w:author="Yugin Vitaly" w:date="2020-09-13T18:54:00Z"/>
                <w:sz w:val="20"/>
              </w:rPr>
            </w:pPr>
            <w:del w:id="1167" w:author="Yugin Vitaly" w:date="2020-09-13T18:54:00Z">
              <w:r w:rsidRPr="008F56D7" w:rsidDel="008B581C">
                <w:rPr>
                  <w:sz w:val="20"/>
                </w:rPr>
                <w:delText>Комментарий</w:delText>
              </w:r>
            </w:del>
          </w:p>
        </w:tc>
        <w:tc>
          <w:tcPr>
            <w:tcW w:w="1387" w:type="pct"/>
            <w:gridSpan w:val="2"/>
            <w:shd w:val="clear" w:color="auto" w:fill="auto"/>
          </w:tcPr>
          <w:p w:rsidR="008F56D7" w:rsidRPr="00A63BD0" w:rsidDel="008B581C" w:rsidRDefault="008F56D7" w:rsidP="008F56D7">
            <w:pPr>
              <w:spacing w:after="0"/>
              <w:jc w:val="both"/>
              <w:rPr>
                <w:del w:id="1168" w:author="Yugin Vitaly" w:date="2020-09-13T18:54:00Z"/>
                <w:sz w:val="20"/>
              </w:rPr>
            </w:pPr>
          </w:p>
        </w:tc>
      </w:tr>
      <w:tr w:rsidR="008F56D7" w:rsidRPr="00301389" w:rsidTr="00EA504F">
        <w:trPr>
          <w:jc w:val="center"/>
        </w:trPr>
        <w:tc>
          <w:tcPr>
            <w:tcW w:w="5000" w:type="pct"/>
            <w:gridSpan w:val="8"/>
            <w:shd w:val="clear" w:color="auto" w:fill="auto"/>
            <w:vAlign w:val="center"/>
            <w:hideMark/>
          </w:tcPr>
          <w:p w:rsidR="008F56D7" w:rsidRPr="00301389" w:rsidRDefault="008F56D7" w:rsidP="00EA504F">
            <w:pPr>
              <w:keepNext/>
              <w:spacing w:before="0" w:after="0"/>
              <w:contextualSpacing/>
              <w:jc w:val="center"/>
              <w:rPr>
                <w:b/>
                <w:sz w:val="20"/>
              </w:rPr>
            </w:pPr>
            <w:r w:rsidRPr="008F56D7">
              <w:rPr>
                <w:b/>
                <w:bCs/>
                <w:sz w:val="20"/>
              </w:rPr>
              <w:t>Соответствие участника преимуществам / требованиям / ограничениям</w:t>
            </w:r>
          </w:p>
        </w:tc>
      </w:tr>
      <w:tr w:rsidR="008F56D7" w:rsidRPr="00301389" w:rsidTr="00EA504F">
        <w:trPr>
          <w:jc w:val="center"/>
        </w:trPr>
        <w:tc>
          <w:tcPr>
            <w:tcW w:w="743" w:type="pct"/>
            <w:shd w:val="clear" w:color="auto" w:fill="auto"/>
          </w:tcPr>
          <w:p w:rsidR="008F56D7" w:rsidRPr="00C316CF" w:rsidRDefault="008F56D7" w:rsidP="00EA504F">
            <w:pPr>
              <w:spacing w:before="0" w:after="0"/>
              <w:rPr>
                <w:sz w:val="20"/>
              </w:rPr>
            </w:pPr>
            <w:r w:rsidRPr="008F56D7">
              <w:rPr>
                <w:b/>
                <w:bCs/>
                <w:sz w:val="20"/>
              </w:rPr>
              <w:t>correspondenciesInfo</w:t>
            </w:r>
          </w:p>
        </w:tc>
        <w:tc>
          <w:tcPr>
            <w:tcW w:w="790" w:type="pct"/>
            <w:shd w:val="clear" w:color="auto" w:fill="auto"/>
          </w:tcPr>
          <w:p w:rsidR="008F56D7" w:rsidRPr="00C316CF" w:rsidRDefault="008F56D7" w:rsidP="00EA504F">
            <w:pPr>
              <w:spacing w:before="0" w:after="0"/>
              <w:rPr>
                <w:sz w:val="20"/>
              </w:rPr>
            </w:pPr>
          </w:p>
        </w:tc>
        <w:tc>
          <w:tcPr>
            <w:tcW w:w="198" w:type="pct"/>
            <w:shd w:val="clear" w:color="auto" w:fill="auto"/>
          </w:tcPr>
          <w:p w:rsidR="008F56D7" w:rsidRPr="00C316CF" w:rsidRDefault="008F56D7" w:rsidP="00EA504F">
            <w:pPr>
              <w:spacing w:before="0" w:after="0"/>
              <w:rPr>
                <w:sz w:val="20"/>
              </w:rPr>
            </w:pPr>
          </w:p>
        </w:tc>
        <w:tc>
          <w:tcPr>
            <w:tcW w:w="495" w:type="pct"/>
            <w:shd w:val="clear" w:color="auto" w:fill="auto"/>
          </w:tcPr>
          <w:p w:rsidR="008F56D7" w:rsidRPr="00C316CF" w:rsidRDefault="008F56D7" w:rsidP="00EA504F">
            <w:pPr>
              <w:spacing w:before="0" w:after="0"/>
              <w:rPr>
                <w:sz w:val="20"/>
              </w:rPr>
            </w:pPr>
          </w:p>
        </w:tc>
        <w:tc>
          <w:tcPr>
            <w:tcW w:w="1387" w:type="pct"/>
            <w:gridSpan w:val="2"/>
            <w:shd w:val="clear" w:color="auto" w:fill="auto"/>
          </w:tcPr>
          <w:p w:rsidR="008F56D7" w:rsidRPr="00C316CF" w:rsidRDefault="008F56D7" w:rsidP="00EA504F">
            <w:pPr>
              <w:spacing w:before="0" w:after="0"/>
              <w:rPr>
                <w:sz w:val="20"/>
              </w:rPr>
            </w:pPr>
          </w:p>
        </w:tc>
        <w:tc>
          <w:tcPr>
            <w:tcW w:w="1387" w:type="pct"/>
            <w:gridSpan w:val="2"/>
            <w:shd w:val="clear" w:color="auto" w:fill="auto"/>
            <w:vAlign w:val="center"/>
          </w:tcPr>
          <w:p w:rsidR="008F56D7" w:rsidRPr="00301389" w:rsidRDefault="008F56D7" w:rsidP="00EA504F">
            <w:pPr>
              <w:keepNext/>
              <w:spacing w:before="0" w:after="0"/>
              <w:contextualSpacing/>
              <w:rPr>
                <w:b/>
                <w:sz w:val="20"/>
              </w:rPr>
            </w:pPr>
          </w:p>
        </w:tc>
      </w:tr>
      <w:tr w:rsidR="004C5CB6" w:rsidRPr="00301389" w:rsidTr="00EA504F">
        <w:trPr>
          <w:jc w:val="center"/>
        </w:trPr>
        <w:tc>
          <w:tcPr>
            <w:tcW w:w="743" w:type="pct"/>
            <w:shd w:val="clear" w:color="auto" w:fill="auto"/>
            <w:vAlign w:val="center"/>
          </w:tcPr>
          <w:p w:rsidR="004C5CB6" w:rsidRPr="00301389" w:rsidRDefault="004C5CB6" w:rsidP="00EA504F">
            <w:pPr>
              <w:spacing w:before="0" w:after="0"/>
              <w:contextualSpacing/>
              <w:rPr>
                <w:sz w:val="20"/>
              </w:rPr>
            </w:pPr>
          </w:p>
        </w:tc>
        <w:tc>
          <w:tcPr>
            <w:tcW w:w="790" w:type="pct"/>
            <w:shd w:val="clear" w:color="auto" w:fill="auto"/>
          </w:tcPr>
          <w:p w:rsidR="004C5CB6" w:rsidRPr="00A63BD0" w:rsidRDefault="008F56D7" w:rsidP="00EA504F">
            <w:pPr>
              <w:spacing w:after="0"/>
              <w:jc w:val="both"/>
              <w:rPr>
                <w:sz w:val="20"/>
              </w:rPr>
            </w:pPr>
            <w:r w:rsidRPr="008F56D7">
              <w:rPr>
                <w:sz w:val="20"/>
              </w:rPr>
              <w:t>correspondenceInfo</w:t>
            </w:r>
          </w:p>
        </w:tc>
        <w:tc>
          <w:tcPr>
            <w:tcW w:w="198" w:type="pct"/>
            <w:shd w:val="clear" w:color="auto" w:fill="auto"/>
          </w:tcPr>
          <w:p w:rsidR="004C5CB6" w:rsidRPr="00A63BD0" w:rsidRDefault="008F56D7" w:rsidP="00EA504F">
            <w:pPr>
              <w:spacing w:after="0"/>
              <w:jc w:val="center"/>
              <w:rPr>
                <w:sz w:val="20"/>
              </w:rPr>
            </w:pPr>
            <w:r>
              <w:rPr>
                <w:sz w:val="20"/>
              </w:rPr>
              <w:t>О</w:t>
            </w:r>
          </w:p>
        </w:tc>
        <w:tc>
          <w:tcPr>
            <w:tcW w:w="495" w:type="pct"/>
            <w:shd w:val="clear" w:color="auto" w:fill="auto"/>
          </w:tcPr>
          <w:p w:rsidR="004C5CB6" w:rsidRPr="008F56D7" w:rsidRDefault="008F56D7" w:rsidP="00EA504F">
            <w:pPr>
              <w:spacing w:after="0"/>
              <w:jc w:val="center"/>
              <w:rPr>
                <w:sz w:val="20"/>
                <w:lang w:val="en-US"/>
              </w:rPr>
            </w:pPr>
            <w:r>
              <w:rPr>
                <w:sz w:val="20"/>
                <w:lang w:val="en-US"/>
              </w:rPr>
              <w:t>S</w:t>
            </w:r>
          </w:p>
        </w:tc>
        <w:tc>
          <w:tcPr>
            <w:tcW w:w="1387" w:type="pct"/>
            <w:gridSpan w:val="2"/>
            <w:shd w:val="clear" w:color="auto" w:fill="auto"/>
          </w:tcPr>
          <w:p w:rsidR="004C5CB6" w:rsidRPr="00A63BD0" w:rsidRDefault="008F56D7" w:rsidP="00EA504F">
            <w:pPr>
              <w:spacing w:after="0"/>
              <w:jc w:val="both"/>
              <w:rPr>
                <w:sz w:val="20"/>
              </w:rPr>
            </w:pPr>
            <w:r w:rsidRPr="008F56D7">
              <w:rPr>
                <w:sz w:val="20"/>
              </w:rPr>
              <w:t>Соответствие участника отдельному преимуществу/требованию/ограничению к участникам</w:t>
            </w:r>
          </w:p>
        </w:tc>
        <w:tc>
          <w:tcPr>
            <w:tcW w:w="1387" w:type="pct"/>
            <w:gridSpan w:val="2"/>
            <w:shd w:val="clear" w:color="auto" w:fill="auto"/>
          </w:tcPr>
          <w:p w:rsidR="004C5CB6" w:rsidRPr="004257CC" w:rsidRDefault="008F56D7" w:rsidP="00EA504F">
            <w:pPr>
              <w:spacing w:after="0"/>
              <w:jc w:val="both"/>
              <w:rPr>
                <w:sz w:val="20"/>
              </w:rPr>
            </w:pPr>
            <w:r w:rsidRPr="004257CC">
              <w:rPr>
                <w:sz w:val="20"/>
              </w:rPr>
              <w:t>Множественный элемент</w:t>
            </w:r>
          </w:p>
          <w:p w:rsidR="004257CC" w:rsidRPr="004257CC" w:rsidRDefault="004257CC" w:rsidP="00EA504F">
            <w:pPr>
              <w:spacing w:after="0"/>
              <w:jc w:val="both"/>
              <w:rPr>
                <w:sz w:val="20"/>
              </w:rPr>
            </w:pPr>
            <w:r w:rsidRPr="004257CC">
              <w:rPr>
                <w:sz w:val="20"/>
              </w:rPr>
              <w:t>Состав см. состав элемента «</w:t>
            </w:r>
            <w:r w:rsidRPr="004257CC">
              <w:rPr>
                <w:bCs/>
                <w:sz w:val="20"/>
              </w:rPr>
              <w:t xml:space="preserve">Протокол подведения итогов определения поставщика (подрядчика, исполнителя) ЭЗК20 (запрос котировок в электронной форме </w:t>
            </w:r>
            <w:r w:rsidRPr="004257CC">
              <w:rPr>
                <w:bCs/>
                <w:sz w:val="20"/>
                <w:lang w:val="en-US"/>
              </w:rPr>
              <w:t>c</w:t>
            </w:r>
            <w:r w:rsidRPr="004257CC">
              <w:rPr>
                <w:bCs/>
                <w:sz w:val="20"/>
              </w:rPr>
              <w:t xml:space="preserve"> 01.10.2020 года)» (</w:t>
            </w:r>
            <w:r w:rsidRPr="004257CC">
              <w:rPr>
                <w:bCs/>
                <w:sz w:val="20"/>
                <w:lang w:val="en-US"/>
              </w:rPr>
              <w:t>epP</w:t>
            </w:r>
            <w:r w:rsidRPr="004257CC">
              <w:rPr>
                <w:bCs/>
                <w:sz w:val="20"/>
              </w:rPr>
              <w:t>rotocolEZK2020Final)</w:t>
            </w:r>
          </w:p>
        </w:tc>
      </w:tr>
      <w:tr w:rsidR="008F56D7" w:rsidRPr="00301389" w:rsidTr="00EA504F">
        <w:trPr>
          <w:jc w:val="center"/>
        </w:trPr>
        <w:tc>
          <w:tcPr>
            <w:tcW w:w="743" w:type="pct"/>
            <w:shd w:val="clear" w:color="auto" w:fill="auto"/>
            <w:vAlign w:val="center"/>
          </w:tcPr>
          <w:p w:rsidR="008F56D7" w:rsidRPr="00301389" w:rsidRDefault="008F56D7" w:rsidP="00EA504F">
            <w:pPr>
              <w:spacing w:before="0" w:after="0"/>
              <w:contextualSpacing/>
              <w:rPr>
                <w:sz w:val="20"/>
              </w:rPr>
            </w:pPr>
          </w:p>
        </w:tc>
        <w:tc>
          <w:tcPr>
            <w:tcW w:w="790" w:type="pct"/>
            <w:shd w:val="clear" w:color="auto" w:fill="auto"/>
          </w:tcPr>
          <w:p w:rsidR="008F56D7" w:rsidRPr="00A63BD0" w:rsidRDefault="004257CC" w:rsidP="00EA504F">
            <w:pPr>
              <w:spacing w:after="0"/>
              <w:jc w:val="both"/>
              <w:rPr>
                <w:sz w:val="20"/>
              </w:rPr>
            </w:pPr>
            <w:r w:rsidRPr="004257CC">
              <w:rPr>
                <w:sz w:val="20"/>
              </w:rPr>
              <w:t>subcontractorsAttractionVolume</w:t>
            </w:r>
          </w:p>
        </w:tc>
        <w:tc>
          <w:tcPr>
            <w:tcW w:w="198" w:type="pct"/>
            <w:shd w:val="clear" w:color="auto" w:fill="auto"/>
          </w:tcPr>
          <w:p w:rsidR="008F56D7" w:rsidRPr="00A63BD0" w:rsidRDefault="00E511A6" w:rsidP="00EA504F">
            <w:pPr>
              <w:spacing w:after="0"/>
              <w:jc w:val="center"/>
              <w:rPr>
                <w:sz w:val="20"/>
              </w:rPr>
            </w:pPr>
            <w:r>
              <w:rPr>
                <w:sz w:val="20"/>
              </w:rPr>
              <w:t>Н</w:t>
            </w:r>
          </w:p>
        </w:tc>
        <w:tc>
          <w:tcPr>
            <w:tcW w:w="495" w:type="pct"/>
            <w:shd w:val="clear" w:color="auto" w:fill="auto"/>
          </w:tcPr>
          <w:p w:rsidR="008F56D7" w:rsidRPr="00E511A6" w:rsidRDefault="00E511A6" w:rsidP="00EA504F">
            <w:pPr>
              <w:spacing w:after="0"/>
              <w:jc w:val="center"/>
              <w:rPr>
                <w:sz w:val="20"/>
                <w:lang w:val="en-US"/>
              </w:rPr>
            </w:pPr>
            <w:r>
              <w:rPr>
                <w:sz w:val="20"/>
                <w:lang w:val="en-US"/>
              </w:rPr>
              <w:t>N</w:t>
            </w:r>
          </w:p>
        </w:tc>
        <w:tc>
          <w:tcPr>
            <w:tcW w:w="1387" w:type="pct"/>
            <w:gridSpan w:val="2"/>
            <w:shd w:val="clear" w:color="auto" w:fill="auto"/>
          </w:tcPr>
          <w:p w:rsidR="008F56D7" w:rsidRPr="00A63BD0" w:rsidRDefault="00BD32DA" w:rsidP="00EA504F">
            <w:pPr>
              <w:spacing w:after="0"/>
              <w:jc w:val="both"/>
              <w:rPr>
                <w:sz w:val="20"/>
              </w:rPr>
            </w:pPr>
            <w:r w:rsidRPr="00BD32DA">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E511A6">
            <w:pPr>
              <w:spacing w:before="0" w:after="0"/>
              <w:rPr>
                <w:sz w:val="20"/>
              </w:rPr>
            </w:pPr>
          </w:p>
          <w:p w:rsidR="00E511A6" w:rsidRDefault="00E511A6" w:rsidP="00E511A6">
            <w:pPr>
              <w:spacing w:before="0" w:after="0"/>
              <w:rPr>
                <w:sz w:val="20"/>
              </w:rPr>
            </w:pPr>
            <w:r>
              <w:rPr>
                <w:sz w:val="20"/>
              </w:rPr>
              <w:t>Минимальное значение:</w:t>
            </w:r>
          </w:p>
          <w:p w:rsidR="00E511A6" w:rsidRDefault="00E511A6" w:rsidP="00E511A6">
            <w:pPr>
              <w:spacing w:before="0" w:after="0"/>
              <w:rPr>
                <w:sz w:val="20"/>
              </w:rPr>
            </w:pPr>
            <w:r>
              <w:rPr>
                <w:sz w:val="20"/>
              </w:rPr>
              <w:t>0</w:t>
            </w:r>
          </w:p>
          <w:p w:rsidR="00E511A6" w:rsidRDefault="00E511A6" w:rsidP="00E511A6">
            <w:pPr>
              <w:spacing w:before="0" w:after="0"/>
              <w:rPr>
                <w:sz w:val="20"/>
              </w:rPr>
            </w:pPr>
            <w:r>
              <w:rPr>
                <w:sz w:val="20"/>
              </w:rPr>
              <w:t>Максимальное значение:</w:t>
            </w:r>
          </w:p>
          <w:p w:rsidR="00E511A6" w:rsidRDefault="00E511A6" w:rsidP="00E511A6">
            <w:pPr>
              <w:spacing w:before="0" w:after="0"/>
              <w:rPr>
                <w:sz w:val="20"/>
              </w:rPr>
            </w:pPr>
            <w:r>
              <w:rPr>
                <w:sz w:val="20"/>
              </w:rPr>
              <w:t>100</w:t>
            </w:r>
          </w:p>
          <w:p w:rsidR="008F56D7" w:rsidRPr="00A63BD0" w:rsidRDefault="008F56D7" w:rsidP="00EA504F">
            <w:pPr>
              <w:spacing w:after="0"/>
              <w:jc w:val="both"/>
              <w:rPr>
                <w:sz w:val="20"/>
              </w:rPr>
            </w:pPr>
          </w:p>
        </w:tc>
      </w:tr>
      <w:tr w:rsidR="00BD32DA" w:rsidRPr="00301389" w:rsidTr="00EA504F">
        <w:trPr>
          <w:jc w:val="center"/>
        </w:trPr>
        <w:tc>
          <w:tcPr>
            <w:tcW w:w="743" w:type="pct"/>
            <w:shd w:val="clear" w:color="auto" w:fill="auto"/>
            <w:vAlign w:val="center"/>
          </w:tcPr>
          <w:p w:rsidR="00BD32DA" w:rsidRPr="00301389" w:rsidRDefault="00BD32DA" w:rsidP="00BD32DA">
            <w:pPr>
              <w:spacing w:before="0" w:after="0"/>
              <w:contextualSpacing/>
              <w:rPr>
                <w:sz w:val="20"/>
              </w:rPr>
            </w:pPr>
          </w:p>
        </w:tc>
        <w:tc>
          <w:tcPr>
            <w:tcW w:w="790" w:type="pct"/>
            <w:shd w:val="clear" w:color="auto" w:fill="auto"/>
          </w:tcPr>
          <w:p w:rsidR="00BD32DA" w:rsidRPr="00A63BD0" w:rsidRDefault="00BD32DA" w:rsidP="00BD32DA">
            <w:pPr>
              <w:spacing w:after="0"/>
              <w:jc w:val="both"/>
              <w:rPr>
                <w:sz w:val="20"/>
              </w:rPr>
            </w:pPr>
            <w:r w:rsidRPr="00BD32DA">
              <w:rPr>
                <w:sz w:val="20"/>
              </w:rPr>
              <w:t>overallValue</w:t>
            </w:r>
          </w:p>
        </w:tc>
        <w:tc>
          <w:tcPr>
            <w:tcW w:w="198" w:type="pct"/>
            <w:shd w:val="clear" w:color="auto" w:fill="auto"/>
          </w:tcPr>
          <w:p w:rsidR="00BD32DA" w:rsidRPr="00A63BD0" w:rsidRDefault="00BD32DA" w:rsidP="00BD32DA">
            <w:pPr>
              <w:spacing w:after="0"/>
              <w:jc w:val="center"/>
              <w:rPr>
                <w:sz w:val="20"/>
              </w:rPr>
            </w:pPr>
            <w:r>
              <w:rPr>
                <w:sz w:val="20"/>
              </w:rPr>
              <w:t>Н</w:t>
            </w:r>
          </w:p>
        </w:tc>
        <w:tc>
          <w:tcPr>
            <w:tcW w:w="495" w:type="pct"/>
            <w:shd w:val="clear" w:color="auto" w:fill="auto"/>
          </w:tcPr>
          <w:p w:rsidR="00BD32DA" w:rsidRPr="00E511A6" w:rsidRDefault="00BD32DA" w:rsidP="00BD32DA">
            <w:pPr>
              <w:spacing w:after="0"/>
              <w:jc w:val="center"/>
              <w:rPr>
                <w:sz w:val="20"/>
                <w:lang w:val="en-US"/>
              </w:rPr>
            </w:pPr>
            <w:r>
              <w:rPr>
                <w:sz w:val="20"/>
                <w:lang w:val="en-US"/>
              </w:rPr>
              <w:t>N</w:t>
            </w:r>
          </w:p>
        </w:tc>
        <w:tc>
          <w:tcPr>
            <w:tcW w:w="1387" w:type="pct"/>
            <w:gridSpan w:val="2"/>
            <w:shd w:val="clear" w:color="auto" w:fill="auto"/>
          </w:tcPr>
          <w:p w:rsidR="00BD32DA" w:rsidRPr="00A63BD0" w:rsidRDefault="00BD32DA" w:rsidP="00BD32DA">
            <w:pPr>
              <w:spacing w:after="0"/>
              <w:jc w:val="both"/>
              <w:rPr>
                <w:sz w:val="20"/>
              </w:rPr>
            </w:pPr>
            <w:r w:rsidRPr="00BD32DA">
              <w:rPr>
                <w:sz w:val="20"/>
              </w:rPr>
              <w:t>Общая величина преимущества заявки (в %)</w:t>
            </w:r>
          </w:p>
        </w:tc>
        <w:tc>
          <w:tcPr>
            <w:tcW w:w="1387" w:type="pct"/>
            <w:gridSpan w:val="2"/>
            <w:shd w:val="clear" w:color="auto" w:fill="auto"/>
          </w:tcPr>
          <w:p w:rsidR="00EA504F" w:rsidRDefault="00EA504F" w:rsidP="00EA504F">
            <w:pPr>
              <w:spacing w:before="0" w:after="0"/>
              <w:rPr>
                <w:sz w:val="20"/>
              </w:rPr>
            </w:pPr>
            <w:r w:rsidRPr="00C316CF">
              <w:rPr>
                <w:sz w:val="20"/>
              </w:rPr>
              <w:t xml:space="preserve">64-битное с плавающей запятой. </w:t>
            </w:r>
          </w:p>
          <w:p w:rsidR="00EA504F" w:rsidRDefault="00EA504F" w:rsidP="00BD32DA">
            <w:pPr>
              <w:spacing w:before="0" w:after="0"/>
              <w:rPr>
                <w:sz w:val="20"/>
              </w:rPr>
            </w:pPr>
          </w:p>
          <w:p w:rsidR="00BD32DA" w:rsidRDefault="00BD32DA" w:rsidP="00BD32DA">
            <w:pPr>
              <w:spacing w:before="0" w:after="0"/>
              <w:rPr>
                <w:sz w:val="20"/>
              </w:rPr>
            </w:pPr>
            <w:r>
              <w:rPr>
                <w:sz w:val="20"/>
              </w:rPr>
              <w:t>Минимальное значение:</w:t>
            </w:r>
          </w:p>
          <w:p w:rsidR="00BD32DA" w:rsidRDefault="00BD32DA" w:rsidP="00BD32DA">
            <w:pPr>
              <w:spacing w:before="0" w:after="0"/>
              <w:rPr>
                <w:sz w:val="20"/>
              </w:rPr>
            </w:pPr>
            <w:r>
              <w:rPr>
                <w:sz w:val="20"/>
              </w:rPr>
              <w:t>0</w:t>
            </w:r>
          </w:p>
          <w:p w:rsidR="00BD32DA" w:rsidRDefault="00BD32DA" w:rsidP="00BD32DA">
            <w:pPr>
              <w:spacing w:before="0" w:after="0"/>
              <w:rPr>
                <w:sz w:val="20"/>
              </w:rPr>
            </w:pPr>
            <w:r>
              <w:rPr>
                <w:sz w:val="20"/>
              </w:rPr>
              <w:t>Максимальное значение:</w:t>
            </w:r>
          </w:p>
          <w:p w:rsidR="00BD32DA" w:rsidRDefault="00BD32DA" w:rsidP="00BD32DA">
            <w:pPr>
              <w:spacing w:before="0" w:after="0"/>
              <w:rPr>
                <w:sz w:val="20"/>
              </w:rPr>
            </w:pPr>
            <w:r>
              <w:rPr>
                <w:sz w:val="20"/>
              </w:rPr>
              <w:t>100</w:t>
            </w:r>
          </w:p>
          <w:p w:rsidR="00BD32DA" w:rsidRPr="00A63BD0" w:rsidRDefault="00BD32DA" w:rsidP="00BD32DA">
            <w:pPr>
              <w:spacing w:after="0"/>
              <w:jc w:val="both"/>
              <w:rPr>
                <w:sz w:val="20"/>
              </w:rPr>
            </w:pPr>
          </w:p>
        </w:tc>
      </w:tr>
      <w:tr w:rsidR="00B11C72" w:rsidRPr="00301389" w:rsidTr="00EA504F">
        <w:trPr>
          <w:trHeight w:val="81"/>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допуске заявки</w:t>
            </w: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2F7E33">
              <w:rPr>
                <w:sz w:val="20"/>
              </w:rPr>
              <w:t>singleAppAdmittedInfo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appAdmittedInfo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допущенных заявках</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116843">
              <w:rPr>
                <w:sz w:val="20"/>
              </w:rPr>
              <w:t>appNotAdmittedInfo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gridAfter w:val="1"/>
          <w:wAfter w:w="8" w:type="pct"/>
          <w:jc w:val="center"/>
        </w:trPr>
        <w:tc>
          <w:tcPr>
            <w:tcW w:w="4992" w:type="pct"/>
            <w:gridSpan w:val="7"/>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B11C72" w:rsidRPr="00301389" w:rsidTr="00EA504F">
        <w:trPr>
          <w:gridAfter w:val="1"/>
          <w:wAfter w:w="8" w:type="pct"/>
          <w:jc w:val="center"/>
        </w:trPr>
        <w:tc>
          <w:tcPr>
            <w:tcW w:w="743" w:type="pct"/>
            <w:shd w:val="clear" w:color="auto" w:fill="auto"/>
          </w:tcPr>
          <w:p w:rsidR="00B11C72" w:rsidRPr="00162C8B" w:rsidRDefault="00B11C72" w:rsidP="00EA504F">
            <w:pPr>
              <w:spacing w:before="0" w:after="0"/>
              <w:jc w:val="both"/>
              <w:rPr>
                <w:sz w:val="20"/>
              </w:rPr>
            </w:pPr>
            <w:r w:rsidRPr="00116843">
              <w:rPr>
                <w:b/>
                <w:bCs/>
                <w:sz w:val="20"/>
              </w:rPr>
              <w:t>singleAppAdmittedInfo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3" w:type="pct"/>
            <w:shd w:val="clear" w:color="auto" w:fill="auto"/>
            <w:vAlign w:val="center"/>
          </w:tcPr>
          <w:p w:rsidR="00B11C72" w:rsidRPr="00301389" w:rsidRDefault="00B11C72" w:rsidP="00EA504F">
            <w:pPr>
              <w:keepNext/>
              <w:spacing w:before="0" w:after="0"/>
              <w:contextualSpacing/>
              <w:rPr>
                <w:b/>
                <w:sz w:val="20"/>
              </w:rPr>
            </w:pPr>
          </w:p>
        </w:tc>
        <w:tc>
          <w:tcPr>
            <w:tcW w:w="1383"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gridAfter w:val="1"/>
          <w:wAfter w:w="8" w:type="pct"/>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rPr>
                <w:sz w:val="20"/>
              </w:rPr>
            </w:pPr>
            <w:r w:rsidRPr="00116843">
              <w:rPr>
                <w:sz w:val="20"/>
              </w:rPr>
              <w:t>admitted</w:t>
            </w:r>
          </w:p>
        </w:tc>
        <w:tc>
          <w:tcPr>
            <w:tcW w:w="198" w:type="pct"/>
            <w:shd w:val="clear" w:color="auto" w:fill="auto"/>
          </w:tcPr>
          <w:p w:rsidR="00B11C72" w:rsidRPr="00116843" w:rsidRDefault="00B11C72" w:rsidP="00EA504F">
            <w:pPr>
              <w:jc w:val="center"/>
              <w:rPr>
                <w:sz w:val="20"/>
              </w:rPr>
            </w:pPr>
            <w:r>
              <w:rPr>
                <w:sz w:val="20"/>
              </w:rPr>
              <w:t>О</w:t>
            </w:r>
          </w:p>
        </w:tc>
        <w:tc>
          <w:tcPr>
            <w:tcW w:w="495" w:type="pct"/>
            <w:shd w:val="clear" w:color="auto" w:fill="auto"/>
          </w:tcPr>
          <w:p w:rsidR="00B11C72" w:rsidRPr="00116843" w:rsidRDefault="00B11C72" w:rsidP="00EA504F">
            <w:pPr>
              <w:jc w:val="center"/>
              <w:rPr>
                <w:sz w:val="20"/>
                <w:lang w:val="en-US"/>
              </w:rPr>
            </w:pPr>
            <w:r>
              <w:rPr>
                <w:sz w:val="20"/>
                <w:lang w:val="en-US"/>
              </w:rPr>
              <w:t>B</w:t>
            </w:r>
          </w:p>
        </w:tc>
        <w:tc>
          <w:tcPr>
            <w:tcW w:w="1383" w:type="pct"/>
            <w:shd w:val="clear" w:color="auto" w:fill="auto"/>
          </w:tcPr>
          <w:p w:rsidR="00B11C72" w:rsidRPr="00C316CF" w:rsidRDefault="00B11C72" w:rsidP="00EA504F">
            <w:pPr>
              <w:rPr>
                <w:sz w:val="20"/>
              </w:rPr>
            </w:pPr>
            <w:r w:rsidRPr="00116843">
              <w:rPr>
                <w:sz w:val="20"/>
              </w:rPr>
              <w:t>Заявка допущен</w:t>
            </w:r>
            <w:r>
              <w:rPr>
                <w:sz w:val="20"/>
              </w:rPr>
              <w:t>а</w:t>
            </w:r>
          </w:p>
        </w:tc>
        <w:tc>
          <w:tcPr>
            <w:tcW w:w="1383" w:type="pct"/>
            <w:gridSpan w:val="2"/>
            <w:shd w:val="clear" w:color="auto" w:fill="auto"/>
          </w:tcPr>
          <w:p w:rsidR="00B11C72" w:rsidRPr="00C316CF" w:rsidRDefault="00B11C72" w:rsidP="00EA504F">
            <w:pPr>
              <w:rPr>
                <w:sz w:val="20"/>
              </w:rPr>
            </w:pPr>
            <w:r>
              <w:rPr>
                <w:sz w:val="20"/>
              </w:rPr>
              <w:t xml:space="preserve">Допустимое значение: </w:t>
            </w:r>
            <w:r>
              <w:rPr>
                <w:sz w:val="20"/>
                <w:lang w:val="en-US"/>
              </w:rPr>
              <w:t>true</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Информация о допущенных заявках</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appAdmittedInfo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admitted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B</w:t>
            </w:r>
          </w:p>
        </w:tc>
        <w:tc>
          <w:tcPr>
            <w:tcW w:w="1387" w:type="pct"/>
            <w:gridSpan w:val="2"/>
            <w:shd w:val="clear" w:color="auto" w:fill="auto"/>
          </w:tcPr>
          <w:p w:rsidR="00B11C72" w:rsidRPr="00C316CF" w:rsidRDefault="00B11C72" w:rsidP="00EA504F">
            <w:pPr>
              <w:spacing w:before="0" w:after="0"/>
              <w:rPr>
                <w:sz w:val="20"/>
              </w:rPr>
            </w:pPr>
            <w:r w:rsidRPr="00C316CF">
              <w:rPr>
                <w:sz w:val="20"/>
              </w:rPr>
              <w:t>Заявка допущена</w:t>
            </w:r>
          </w:p>
        </w:tc>
        <w:tc>
          <w:tcPr>
            <w:tcW w:w="1387" w:type="pct"/>
            <w:gridSpan w:val="2"/>
            <w:shd w:val="clear" w:color="auto" w:fill="auto"/>
          </w:tcPr>
          <w:p w:rsidR="00B11C72" w:rsidRPr="00162C8B" w:rsidRDefault="00B11C72" w:rsidP="00EA504F">
            <w:pPr>
              <w:spacing w:before="0" w:after="0"/>
              <w:jc w:val="both"/>
              <w:rPr>
                <w:sz w:val="20"/>
              </w:rPr>
            </w:pPr>
            <w:r>
              <w:rPr>
                <w:sz w:val="20"/>
              </w:rPr>
              <w:t xml:space="preserve">Допустимое значение: </w:t>
            </w:r>
            <w:r>
              <w:rPr>
                <w:sz w:val="20"/>
                <w:lang w:val="en-US"/>
              </w:rPr>
              <w:t>true</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qualitativeCriterionInfo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B11C72" w:rsidRPr="00162C8B" w:rsidRDefault="00B11C72" w:rsidP="00EA504F">
            <w:pPr>
              <w:spacing w:before="0" w:after="0"/>
              <w:jc w:val="both"/>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Качественный (нестоимостной) критерий оценки</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qualitativeCriterionInfo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code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Код критерия</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r>
            <w:r w:rsidRPr="00C316CF">
              <w:rPr>
                <w:sz w:val="20"/>
              </w:rPr>
              <w:lastRenderedPageBreak/>
              <w:t>QF - Качественные, функциональные и экологические характеристики объекта 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ваше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val="restart"/>
            <w:shd w:val="clear" w:color="auto" w:fill="auto"/>
            <w:vAlign w:val="center"/>
          </w:tcPr>
          <w:p w:rsidR="00B11C72" w:rsidRPr="00301389" w:rsidRDefault="00B11C72" w:rsidP="00EA504F">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B11C72" w:rsidRPr="00C316CF" w:rsidRDefault="00B11C72" w:rsidP="00EA504F">
            <w:pPr>
              <w:spacing w:before="0" w:after="0"/>
              <w:rPr>
                <w:sz w:val="20"/>
              </w:rPr>
            </w:pPr>
            <w:r w:rsidRPr="00C316CF">
              <w:rPr>
                <w:sz w:val="20"/>
              </w:rPr>
              <w:t>indicatorsInfo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с показателями</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vMerge/>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criterionScoringInfo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Критерий оценки без показателей</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tcPr>
          <w:p w:rsidR="00B11C72" w:rsidRPr="00301389" w:rsidRDefault="00B11C72" w:rsidP="00EA504F">
            <w:pPr>
              <w:keepNext/>
              <w:spacing w:before="0" w:after="0"/>
              <w:contextualSpacing/>
              <w:jc w:val="center"/>
              <w:rPr>
                <w:b/>
                <w:sz w:val="20"/>
              </w:rPr>
            </w:pPr>
            <w:r w:rsidRPr="00C316CF">
              <w:rPr>
                <w:b/>
                <w:bCs/>
                <w:sz w:val="20"/>
              </w:rPr>
              <w:t>Критерий оценки с показателями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indicatorInfo</w:t>
            </w:r>
          </w:p>
        </w:tc>
        <w:tc>
          <w:tcPr>
            <w:tcW w:w="198" w:type="pct"/>
            <w:shd w:val="clear" w:color="auto" w:fill="auto"/>
          </w:tcPr>
          <w:p w:rsidR="00B11C72" w:rsidRPr="00C316CF" w:rsidRDefault="00B11C72" w:rsidP="00EA504F">
            <w:pPr>
              <w:spacing w:before="0" w:after="0"/>
              <w:rPr>
                <w:sz w:val="20"/>
              </w:rPr>
            </w:pPr>
            <w:r w:rsidRPr="00C316CF">
              <w:rPr>
                <w:sz w:val="20"/>
              </w:rPr>
              <w:t>О</w:t>
            </w:r>
          </w:p>
        </w:tc>
        <w:tc>
          <w:tcPr>
            <w:tcW w:w="495" w:type="pct"/>
            <w:shd w:val="clear" w:color="auto" w:fill="auto"/>
          </w:tcPr>
          <w:p w:rsidR="00B11C72" w:rsidRPr="00C316CF" w:rsidRDefault="00B11C72" w:rsidP="00EA504F">
            <w:pPr>
              <w:spacing w:before="0" w:after="0"/>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Показатель критерия оценки</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Показатель критерия оценки</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sId</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Уникальный идентификатор показателя в ЕИС в рамках критерия</w:t>
            </w:r>
          </w:p>
        </w:tc>
        <w:tc>
          <w:tcPr>
            <w:tcW w:w="1387" w:type="pct"/>
            <w:gridSpan w:val="2"/>
            <w:shd w:val="clear" w:color="auto" w:fill="auto"/>
          </w:tcPr>
          <w:p w:rsidR="00B11C72" w:rsidRDefault="00B11C72" w:rsidP="00EA504F">
            <w:pPr>
              <w:spacing w:before="0" w:after="0"/>
              <w:rPr>
                <w:sz w:val="20"/>
              </w:rPr>
            </w:pPr>
            <w:r w:rsidRPr="00C316CF">
              <w:rPr>
                <w:sz w:val="20"/>
              </w:rPr>
              <w:t xml:space="preserve">64-битное целое число. </w:t>
            </w:r>
          </w:p>
          <w:p w:rsidR="00B11C72" w:rsidRPr="00447A5D" w:rsidRDefault="00B11C72" w:rsidP="00EA504F">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externalSId</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T [ 1 - 40 ]</w:t>
            </w:r>
          </w:p>
        </w:tc>
        <w:tc>
          <w:tcPr>
            <w:tcW w:w="1387" w:type="pct"/>
            <w:gridSpan w:val="2"/>
            <w:shd w:val="clear" w:color="auto" w:fill="auto"/>
          </w:tcPr>
          <w:p w:rsidR="00B11C72" w:rsidRPr="00C316CF" w:rsidRDefault="00B11C72" w:rsidP="00EA504F">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B11C72" w:rsidRPr="00447A5D" w:rsidRDefault="00B11C72" w:rsidP="00EA504F">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B11C72" w:rsidRPr="00447A5D" w:rsidRDefault="00B11C72" w:rsidP="00EA504F">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B11C72" w:rsidRPr="00C316CF" w:rsidRDefault="00B11C72" w:rsidP="00EA504F">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name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Наименование показателя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value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Значимость показателя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addInfo</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[1 - 4000]</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N (до 5 </w:t>
            </w:r>
            <w:r w:rsidRPr="00C316CF">
              <w:rPr>
                <w:sz w:val="20"/>
              </w:rPr>
              <w:lastRenderedPageBreak/>
              <w:t>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lastRenderedPageBreak/>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Оценки членов комиссии по показателю критерия</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indicatorsScoringInfo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indicatorScoringInfo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Pr>
                <w:b/>
                <w:bCs/>
                <w:sz w:val="20"/>
              </w:rPr>
              <w:t>Оценка чле</w:t>
            </w:r>
            <w:r w:rsidRPr="00C316CF">
              <w:rPr>
                <w:b/>
                <w:bCs/>
                <w:sz w:val="20"/>
              </w:rPr>
              <w:t>на комиссии по показателю критерия</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indicatorScoringInfo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Критерий оценки без показателей</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316CF">
              <w:rPr>
                <w:b/>
                <w:bCs/>
                <w:sz w:val="20"/>
              </w:rPr>
              <w:t>criterionScoringInfo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limit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Предельное значение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measurementOrder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T</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Порядок оценки</w:t>
            </w:r>
          </w:p>
        </w:tc>
        <w:tc>
          <w:tcPr>
            <w:tcW w:w="1387" w:type="pct"/>
            <w:gridSpan w:val="2"/>
            <w:shd w:val="clear" w:color="auto" w:fill="auto"/>
          </w:tcPr>
          <w:p w:rsidR="00B11C72" w:rsidRPr="00C316CF" w:rsidRDefault="00B11C72" w:rsidP="00EA504F">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Предложение участника</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offerText</w:t>
            </w:r>
          </w:p>
        </w:tc>
        <w:tc>
          <w:tcPr>
            <w:tcW w:w="198" w:type="pct"/>
            <w:shd w:val="clear" w:color="auto" w:fill="auto"/>
          </w:tcPr>
          <w:p w:rsidR="00B11C72" w:rsidRPr="00C316CF" w:rsidRDefault="00B11C72" w:rsidP="00EA504F">
            <w:pPr>
              <w:spacing w:before="0" w:after="0"/>
              <w:jc w:val="center"/>
              <w:rPr>
                <w:sz w:val="20"/>
              </w:rPr>
            </w:pPr>
            <w:r w:rsidRPr="00C316CF">
              <w:rPr>
                <w:sz w:val="20"/>
              </w:rPr>
              <w:t>Н</w:t>
            </w:r>
          </w:p>
        </w:tc>
        <w:tc>
          <w:tcPr>
            <w:tcW w:w="495" w:type="pct"/>
            <w:shd w:val="clear" w:color="auto" w:fill="auto"/>
          </w:tcPr>
          <w:p w:rsidR="00B11C72" w:rsidRPr="00C316CF" w:rsidRDefault="00B11C72" w:rsidP="00EA504F">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B11C72" w:rsidRPr="00C316CF" w:rsidRDefault="00B11C72" w:rsidP="00EA504F">
            <w:pPr>
              <w:spacing w:before="0" w:after="0"/>
              <w:rPr>
                <w:sz w:val="20"/>
              </w:rPr>
            </w:pPr>
            <w:r w:rsidRPr="00C316CF">
              <w:rPr>
                <w:sz w:val="20"/>
              </w:rPr>
              <w:t>Информация о предложении участника</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FD3022">
              <w:rPr>
                <w:sz w:val="20"/>
              </w:rPr>
              <w:t>commissionMembersScoringInfo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FD3022">
              <w:rPr>
                <w:sz w:val="20"/>
              </w:rPr>
              <w:t>Оценки членов комиссии по критерию</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FD3022">
              <w:rPr>
                <w:b/>
                <w:bCs/>
                <w:sz w:val="20"/>
              </w:rPr>
              <w:lastRenderedPageBreak/>
              <w:t>Оценки членов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FD3022">
              <w:rPr>
                <w:b/>
                <w:bCs/>
                <w:sz w:val="20"/>
              </w:rPr>
              <w:t>commissionMembersScoringInfo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162C8B" w:rsidRDefault="00B11C72" w:rsidP="00EA504F">
            <w:pPr>
              <w:spacing w:before="0" w:after="0"/>
              <w:jc w:val="both"/>
              <w:rPr>
                <w:sz w:val="20"/>
              </w:rPr>
            </w:pPr>
            <w:r w:rsidRPr="00FD3022">
              <w:rPr>
                <w:sz w:val="20"/>
              </w:rPr>
              <w:t>commissionMemberScoringInfo</w:t>
            </w:r>
          </w:p>
        </w:tc>
        <w:tc>
          <w:tcPr>
            <w:tcW w:w="198" w:type="pct"/>
            <w:shd w:val="clear" w:color="auto" w:fill="auto"/>
          </w:tcPr>
          <w:p w:rsidR="00B11C72" w:rsidRPr="00162C8B" w:rsidRDefault="00B11C72" w:rsidP="00EA504F">
            <w:pPr>
              <w:spacing w:before="0" w:after="0"/>
              <w:jc w:val="center"/>
              <w:rPr>
                <w:sz w:val="20"/>
              </w:rPr>
            </w:pPr>
            <w:r w:rsidRPr="00C316CF">
              <w:rPr>
                <w:sz w:val="20"/>
              </w:rPr>
              <w:t>О</w:t>
            </w:r>
          </w:p>
        </w:tc>
        <w:tc>
          <w:tcPr>
            <w:tcW w:w="495" w:type="pct"/>
            <w:shd w:val="clear" w:color="auto" w:fill="auto"/>
          </w:tcPr>
          <w:p w:rsidR="00B11C72" w:rsidRPr="00162C8B"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162C8B" w:rsidRDefault="00B11C72" w:rsidP="00EA504F">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B11C72" w:rsidRPr="00FD3022" w:rsidRDefault="00B11C72" w:rsidP="00EA504F">
            <w:pPr>
              <w:spacing w:before="0" w:after="0"/>
              <w:jc w:val="both"/>
              <w:rPr>
                <w:sz w:val="20"/>
              </w:rPr>
            </w:pPr>
            <w:r>
              <w:rPr>
                <w:sz w:val="20"/>
              </w:rPr>
              <w:t>Множественный элемент</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Оценка члена комиссии по критерию</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C8017E">
              <w:rPr>
                <w:b/>
                <w:sz w:val="20"/>
              </w:rPr>
              <w:t>commissionMemberScoringInfo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commissionMemberInfo</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без учёта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C316CF">
              <w:rPr>
                <w:sz w:val="20"/>
              </w:rPr>
              <w:t>normedScore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B11C72" w:rsidRPr="00C316CF" w:rsidRDefault="00B11C72" w:rsidP="00EA504F">
            <w:pPr>
              <w:spacing w:before="0" w:after="0"/>
              <w:rPr>
                <w:sz w:val="20"/>
              </w:rPr>
            </w:pPr>
            <w:r w:rsidRPr="00C316CF">
              <w:rPr>
                <w:sz w:val="20"/>
              </w:rPr>
              <w:t>Оценка с учётом значимости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Десятичное значение. </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C316CF">
              <w:rPr>
                <w:b/>
                <w:bCs/>
                <w:sz w:val="20"/>
              </w:rPr>
              <w:t>Участник комиссии, осуществляющий оценку</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r w:rsidRPr="00C316CF">
              <w:rPr>
                <w:b/>
                <w:bCs/>
                <w:sz w:val="20"/>
              </w:rPr>
              <w:t>commissionMemberInfo</w:t>
            </w:r>
          </w:p>
        </w:tc>
        <w:tc>
          <w:tcPr>
            <w:tcW w:w="790" w:type="pct"/>
            <w:shd w:val="clear" w:color="auto" w:fill="auto"/>
          </w:tcPr>
          <w:p w:rsidR="00B11C72" w:rsidRPr="00C316CF" w:rsidRDefault="00B11C72" w:rsidP="00EA504F">
            <w:pPr>
              <w:spacing w:before="0" w:after="0"/>
              <w:rPr>
                <w:sz w:val="20"/>
              </w:rPr>
            </w:pPr>
          </w:p>
        </w:tc>
        <w:tc>
          <w:tcPr>
            <w:tcW w:w="198" w:type="pct"/>
            <w:shd w:val="clear" w:color="auto" w:fill="auto"/>
          </w:tcPr>
          <w:p w:rsidR="00B11C72" w:rsidRPr="00C316CF" w:rsidRDefault="00B11C72" w:rsidP="00EA504F">
            <w:pPr>
              <w:spacing w:before="0" w:after="0"/>
              <w:rPr>
                <w:sz w:val="20"/>
              </w:rPr>
            </w:pPr>
          </w:p>
        </w:tc>
        <w:tc>
          <w:tcPr>
            <w:tcW w:w="495" w:type="pct"/>
            <w:shd w:val="clear" w:color="auto" w:fill="auto"/>
          </w:tcPr>
          <w:p w:rsidR="00B11C72" w:rsidRPr="00C316CF" w:rsidRDefault="00B11C72" w:rsidP="00EA504F">
            <w:pPr>
              <w:spacing w:before="0" w:after="0"/>
              <w:rPr>
                <w:sz w:val="20"/>
              </w:rPr>
            </w:pPr>
          </w:p>
        </w:tc>
        <w:tc>
          <w:tcPr>
            <w:tcW w:w="1387" w:type="pct"/>
            <w:gridSpan w:val="2"/>
            <w:shd w:val="clear" w:color="auto" w:fill="auto"/>
          </w:tcPr>
          <w:p w:rsidR="00B11C72" w:rsidRPr="00C316CF" w:rsidRDefault="00B11C72" w:rsidP="00EA504F">
            <w:pPr>
              <w:spacing w:before="0" w:after="0"/>
              <w:rPr>
                <w:sz w:val="20"/>
              </w:rPr>
            </w:pPr>
          </w:p>
        </w:tc>
        <w:tc>
          <w:tcPr>
            <w:tcW w:w="1387" w:type="pct"/>
            <w:gridSpan w:val="2"/>
            <w:shd w:val="clear" w:color="auto" w:fill="auto"/>
            <w:hideMark/>
          </w:tcPr>
          <w:p w:rsidR="00B11C72" w:rsidRPr="00C316CF" w:rsidRDefault="00B11C72" w:rsidP="00EA504F">
            <w:pPr>
              <w:spacing w:before="0" w:after="0"/>
              <w:rPr>
                <w:sz w:val="20"/>
              </w:rPr>
            </w:pP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memberNumber</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N</w:t>
            </w:r>
          </w:p>
        </w:tc>
        <w:tc>
          <w:tcPr>
            <w:tcW w:w="1387" w:type="pct"/>
            <w:gridSpan w:val="2"/>
            <w:shd w:val="clear" w:color="auto" w:fill="auto"/>
          </w:tcPr>
          <w:p w:rsidR="00B11C72" w:rsidRPr="00C316CF" w:rsidRDefault="00B11C72" w:rsidP="00EA504F">
            <w:pPr>
              <w:spacing w:before="0" w:after="0"/>
              <w:rPr>
                <w:sz w:val="20"/>
              </w:rPr>
            </w:pPr>
            <w:r w:rsidRPr="00C316CF">
              <w:rPr>
                <w:sz w:val="20"/>
              </w:rPr>
              <w:t>Порядковый номер члена комиссии</w:t>
            </w:r>
          </w:p>
        </w:tc>
        <w:tc>
          <w:tcPr>
            <w:tcW w:w="1387" w:type="pct"/>
            <w:gridSpan w:val="2"/>
            <w:shd w:val="clear" w:color="auto" w:fill="auto"/>
          </w:tcPr>
          <w:p w:rsidR="00B11C72" w:rsidRPr="00C316CF" w:rsidRDefault="00B11C72" w:rsidP="00EA504F">
            <w:pPr>
              <w:spacing w:before="0" w:after="0"/>
              <w:rPr>
                <w:sz w:val="20"/>
              </w:rPr>
            </w:pPr>
            <w:r w:rsidRPr="00C316CF">
              <w:rPr>
                <w:sz w:val="20"/>
              </w:rPr>
              <w:t xml:space="preserve">Целое число, содержащее только положительные значения. </w:t>
            </w:r>
          </w:p>
        </w:tc>
      </w:tr>
      <w:tr w:rsidR="00B11C72" w:rsidRPr="00301389" w:rsidTr="00EA504F">
        <w:trPr>
          <w:jc w:val="center"/>
        </w:trPr>
        <w:tc>
          <w:tcPr>
            <w:tcW w:w="743" w:type="pct"/>
            <w:shd w:val="clear" w:color="auto" w:fill="auto"/>
          </w:tcPr>
          <w:p w:rsidR="00B11C72" w:rsidRPr="00C316CF" w:rsidRDefault="00B11C72" w:rsidP="00EA504F">
            <w:pPr>
              <w:spacing w:before="0" w:after="0"/>
              <w:rPr>
                <w:sz w:val="20"/>
              </w:rPr>
            </w:pPr>
          </w:p>
        </w:tc>
        <w:tc>
          <w:tcPr>
            <w:tcW w:w="790" w:type="pct"/>
            <w:shd w:val="clear" w:color="auto" w:fill="auto"/>
          </w:tcPr>
          <w:p w:rsidR="00B11C72" w:rsidRPr="00C316CF" w:rsidRDefault="00B11C72" w:rsidP="00EA504F">
            <w:pPr>
              <w:spacing w:before="0" w:after="0"/>
              <w:rPr>
                <w:sz w:val="20"/>
              </w:rPr>
            </w:pPr>
            <w:r w:rsidRPr="00C316CF">
              <w:rPr>
                <w:sz w:val="20"/>
              </w:rPr>
              <w:t>role</w:t>
            </w:r>
          </w:p>
        </w:tc>
        <w:tc>
          <w:tcPr>
            <w:tcW w:w="198" w:type="pct"/>
            <w:shd w:val="clear" w:color="auto" w:fill="auto"/>
          </w:tcPr>
          <w:p w:rsidR="00B11C72" w:rsidRPr="00C316CF" w:rsidRDefault="00B11C72" w:rsidP="00EA504F">
            <w:pPr>
              <w:spacing w:before="0" w:after="0"/>
              <w:jc w:val="center"/>
              <w:rPr>
                <w:sz w:val="20"/>
              </w:rPr>
            </w:pPr>
            <w:r w:rsidRPr="00C316CF">
              <w:rPr>
                <w:sz w:val="20"/>
              </w:rPr>
              <w:t>О</w:t>
            </w:r>
          </w:p>
        </w:tc>
        <w:tc>
          <w:tcPr>
            <w:tcW w:w="495" w:type="pct"/>
            <w:shd w:val="clear" w:color="auto" w:fill="auto"/>
          </w:tcPr>
          <w:p w:rsidR="00B11C72" w:rsidRPr="00C316CF" w:rsidRDefault="00B11C72" w:rsidP="00EA504F">
            <w:pPr>
              <w:spacing w:before="0" w:after="0"/>
              <w:jc w:val="center"/>
              <w:rPr>
                <w:sz w:val="20"/>
              </w:rPr>
            </w:pPr>
            <w:r w:rsidRPr="00C316CF">
              <w:rPr>
                <w:sz w:val="20"/>
              </w:rPr>
              <w:t>S</w:t>
            </w:r>
          </w:p>
        </w:tc>
        <w:tc>
          <w:tcPr>
            <w:tcW w:w="1387" w:type="pct"/>
            <w:gridSpan w:val="2"/>
            <w:shd w:val="clear" w:color="auto" w:fill="auto"/>
          </w:tcPr>
          <w:p w:rsidR="00B11C72" w:rsidRPr="00C316CF" w:rsidRDefault="00B11C72" w:rsidP="00EA504F">
            <w:pPr>
              <w:spacing w:before="0" w:after="0"/>
              <w:rPr>
                <w:sz w:val="20"/>
              </w:rPr>
            </w:pPr>
            <w:r>
              <w:rPr>
                <w:sz w:val="20"/>
              </w:rPr>
              <w:t>Роль члена комиссии</w:t>
            </w:r>
          </w:p>
        </w:tc>
        <w:tc>
          <w:tcPr>
            <w:tcW w:w="1387" w:type="pct"/>
            <w:gridSpan w:val="2"/>
            <w:shd w:val="clear" w:color="auto" w:fill="auto"/>
          </w:tcPr>
          <w:p w:rsidR="00B11C72" w:rsidRDefault="00B11C72" w:rsidP="00EA504F">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B11C72" w:rsidRPr="00C316CF" w:rsidRDefault="00B11C72" w:rsidP="00EA504F">
            <w:pPr>
              <w:spacing w:before="0" w:after="0"/>
              <w:rPr>
                <w:sz w:val="20"/>
              </w:rPr>
            </w:pPr>
            <w:r>
              <w:rPr>
                <w:sz w:val="20"/>
              </w:rPr>
              <w:t>Состав блока см. выше</w:t>
            </w: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Информация о недопущенной заявке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appNotAdmittedInfo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appRejectedReasonsInfo</w:t>
            </w:r>
          </w:p>
        </w:tc>
        <w:tc>
          <w:tcPr>
            <w:tcW w:w="198" w:type="pct"/>
            <w:shd w:val="clear" w:color="auto" w:fill="auto"/>
          </w:tcPr>
          <w:p w:rsidR="00B11C72" w:rsidRPr="009E0178" w:rsidRDefault="00B11C72" w:rsidP="00EA504F">
            <w:pPr>
              <w:jc w:val="center"/>
              <w:rPr>
                <w:sz w:val="20"/>
              </w:rPr>
            </w:pPr>
            <w:r>
              <w:rPr>
                <w:sz w:val="20"/>
              </w:rPr>
              <w:t>О</w:t>
            </w:r>
          </w:p>
        </w:tc>
        <w:tc>
          <w:tcPr>
            <w:tcW w:w="495" w:type="pct"/>
            <w:shd w:val="clear" w:color="auto" w:fill="auto"/>
          </w:tcPr>
          <w:p w:rsidR="00B11C72" w:rsidRPr="009E0178" w:rsidRDefault="00B11C72" w:rsidP="00EA504F">
            <w:pPr>
              <w:jc w:val="center"/>
              <w:rPr>
                <w:sz w:val="20"/>
                <w:lang w:val="en-US"/>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Причины отказа в допуске</w:t>
            </w:r>
          </w:p>
        </w:tc>
        <w:tc>
          <w:tcPr>
            <w:tcW w:w="1387" w:type="pct"/>
            <w:gridSpan w:val="2"/>
            <w:shd w:val="clear" w:color="auto" w:fill="auto"/>
          </w:tcPr>
          <w:p w:rsidR="00B11C72" w:rsidRDefault="00B11C72" w:rsidP="00EA504F">
            <w:pPr>
              <w:spacing w:before="0" w:after="0"/>
              <w:rPr>
                <w:sz w:val="20"/>
              </w:rPr>
            </w:pPr>
          </w:p>
        </w:tc>
      </w:tr>
      <w:tr w:rsidR="00B11C72" w:rsidRPr="00301389" w:rsidTr="00EA504F">
        <w:trPr>
          <w:jc w:val="center"/>
        </w:trPr>
        <w:tc>
          <w:tcPr>
            <w:tcW w:w="5000" w:type="pct"/>
            <w:gridSpan w:val="8"/>
            <w:shd w:val="clear" w:color="auto" w:fill="auto"/>
            <w:vAlign w:val="center"/>
            <w:hideMark/>
          </w:tcPr>
          <w:p w:rsidR="00B11C72" w:rsidRPr="00301389" w:rsidRDefault="00B11C72" w:rsidP="00EA504F">
            <w:pPr>
              <w:keepNext/>
              <w:spacing w:before="0" w:after="0"/>
              <w:contextualSpacing/>
              <w:jc w:val="center"/>
              <w:rPr>
                <w:b/>
                <w:sz w:val="20"/>
              </w:rPr>
            </w:pPr>
            <w:r w:rsidRPr="009E0178">
              <w:rPr>
                <w:b/>
                <w:bCs/>
                <w:sz w:val="20"/>
              </w:rPr>
              <w:t>Причины отказа в допуске</w:t>
            </w:r>
          </w:p>
        </w:tc>
      </w:tr>
      <w:tr w:rsidR="00B11C72" w:rsidRPr="00301389" w:rsidTr="00EA504F">
        <w:trPr>
          <w:jc w:val="center"/>
        </w:trPr>
        <w:tc>
          <w:tcPr>
            <w:tcW w:w="743" w:type="pct"/>
            <w:shd w:val="clear" w:color="auto" w:fill="auto"/>
          </w:tcPr>
          <w:p w:rsidR="00B11C72" w:rsidRPr="00162C8B" w:rsidRDefault="00B11C72" w:rsidP="00EA504F">
            <w:pPr>
              <w:spacing w:before="0" w:after="0"/>
              <w:jc w:val="both"/>
              <w:rPr>
                <w:sz w:val="20"/>
              </w:rPr>
            </w:pPr>
            <w:r w:rsidRPr="009E0178">
              <w:rPr>
                <w:b/>
                <w:bCs/>
                <w:sz w:val="20"/>
              </w:rPr>
              <w:t>appRejectedReasonsInfo</w:t>
            </w:r>
          </w:p>
        </w:tc>
        <w:tc>
          <w:tcPr>
            <w:tcW w:w="790" w:type="pct"/>
            <w:shd w:val="clear" w:color="auto" w:fill="auto"/>
            <w:vAlign w:val="center"/>
          </w:tcPr>
          <w:p w:rsidR="00B11C72" w:rsidRPr="00301389" w:rsidRDefault="00B11C72" w:rsidP="00EA504F">
            <w:pPr>
              <w:keepNext/>
              <w:spacing w:before="0" w:after="0"/>
              <w:contextualSpacing/>
              <w:rPr>
                <w:b/>
                <w:sz w:val="20"/>
              </w:rPr>
            </w:pPr>
          </w:p>
        </w:tc>
        <w:tc>
          <w:tcPr>
            <w:tcW w:w="198" w:type="pct"/>
            <w:shd w:val="clear" w:color="auto" w:fill="auto"/>
            <w:vAlign w:val="center"/>
          </w:tcPr>
          <w:p w:rsidR="00B11C72" w:rsidRPr="00301389" w:rsidRDefault="00B11C72" w:rsidP="00EA504F">
            <w:pPr>
              <w:keepNext/>
              <w:spacing w:before="0" w:after="0"/>
              <w:contextualSpacing/>
              <w:jc w:val="center"/>
              <w:rPr>
                <w:b/>
                <w:sz w:val="20"/>
              </w:rPr>
            </w:pPr>
          </w:p>
        </w:tc>
        <w:tc>
          <w:tcPr>
            <w:tcW w:w="495" w:type="pct"/>
            <w:shd w:val="clear" w:color="auto" w:fill="auto"/>
            <w:vAlign w:val="center"/>
          </w:tcPr>
          <w:p w:rsidR="00B11C72" w:rsidRPr="00301389" w:rsidRDefault="00B11C72" w:rsidP="00EA504F">
            <w:pPr>
              <w:keepNext/>
              <w:spacing w:before="0" w:after="0"/>
              <w:contextualSpacing/>
              <w:jc w:val="center"/>
              <w:rPr>
                <w:b/>
                <w:sz w:val="20"/>
              </w:rPr>
            </w:pPr>
          </w:p>
        </w:tc>
        <w:tc>
          <w:tcPr>
            <w:tcW w:w="1387" w:type="pct"/>
            <w:gridSpan w:val="2"/>
            <w:shd w:val="clear" w:color="auto" w:fill="auto"/>
            <w:vAlign w:val="center"/>
          </w:tcPr>
          <w:p w:rsidR="00B11C72" w:rsidRPr="00301389" w:rsidRDefault="00B11C72" w:rsidP="00EA504F">
            <w:pPr>
              <w:keepNext/>
              <w:spacing w:before="0" w:after="0"/>
              <w:contextualSpacing/>
              <w:rPr>
                <w:b/>
                <w:sz w:val="20"/>
              </w:rPr>
            </w:pPr>
          </w:p>
        </w:tc>
        <w:tc>
          <w:tcPr>
            <w:tcW w:w="1387" w:type="pct"/>
            <w:gridSpan w:val="2"/>
            <w:shd w:val="clear" w:color="auto" w:fill="auto"/>
            <w:vAlign w:val="center"/>
            <w:hideMark/>
          </w:tcPr>
          <w:p w:rsidR="00B11C72" w:rsidRPr="00301389" w:rsidRDefault="00B11C72" w:rsidP="00EA504F">
            <w:pPr>
              <w:keepNext/>
              <w:spacing w:before="0" w:after="0"/>
              <w:contextualSpacing/>
              <w:rPr>
                <w:b/>
                <w:sz w:val="20"/>
              </w:rPr>
            </w:pPr>
          </w:p>
        </w:tc>
      </w:tr>
      <w:tr w:rsidR="00B11C72" w:rsidRPr="00301389" w:rsidTr="00EA504F">
        <w:trPr>
          <w:jc w:val="center"/>
        </w:trPr>
        <w:tc>
          <w:tcPr>
            <w:tcW w:w="743" w:type="pct"/>
            <w:shd w:val="clear" w:color="auto" w:fill="auto"/>
            <w:vAlign w:val="center"/>
          </w:tcPr>
          <w:p w:rsidR="00B11C72" w:rsidRPr="00301389" w:rsidRDefault="00B11C72" w:rsidP="00EA504F">
            <w:pPr>
              <w:spacing w:before="0" w:after="0"/>
              <w:contextualSpacing/>
              <w:rPr>
                <w:sz w:val="20"/>
              </w:rPr>
            </w:pPr>
          </w:p>
        </w:tc>
        <w:tc>
          <w:tcPr>
            <w:tcW w:w="790" w:type="pct"/>
            <w:shd w:val="clear" w:color="auto" w:fill="auto"/>
          </w:tcPr>
          <w:p w:rsidR="00B11C72" w:rsidRPr="00C316CF" w:rsidRDefault="00B11C72" w:rsidP="00EA504F">
            <w:pPr>
              <w:spacing w:before="0" w:after="0"/>
              <w:rPr>
                <w:sz w:val="20"/>
              </w:rPr>
            </w:pPr>
            <w:r w:rsidRPr="009E0178">
              <w:rPr>
                <w:sz w:val="20"/>
              </w:rPr>
              <w:t>appRejectedReasonInfo</w:t>
            </w:r>
          </w:p>
        </w:tc>
        <w:tc>
          <w:tcPr>
            <w:tcW w:w="198" w:type="pct"/>
            <w:shd w:val="clear" w:color="auto" w:fill="auto"/>
          </w:tcPr>
          <w:p w:rsidR="00B11C72" w:rsidRPr="00C316CF" w:rsidRDefault="00B11C72" w:rsidP="00EA504F">
            <w:pPr>
              <w:jc w:val="center"/>
              <w:rPr>
                <w:sz w:val="20"/>
              </w:rPr>
            </w:pPr>
            <w:r>
              <w:rPr>
                <w:sz w:val="20"/>
              </w:rPr>
              <w:t>О</w:t>
            </w:r>
          </w:p>
        </w:tc>
        <w:tc>
          <w:tcPr>
            <w:tcW w:w="495" w:type="pct"/>
            <w:shd w:val="clear" w:color="auto" w:fill="auto"/>
          </w:tcPr>
          <w:p w:rsidR="00B11C72" w:rsidRPr="00C316CF" w:rsidRDefault="00B11C72" w:rsidP="00EA504F">
            <w:pPr>
              <w:jc w:val="center"/>
              <w:rPr>
                <w:sz w:val="20"/>
              </w:rPr>
            </w:pPr>
            <w:r>
              <w:rPr>
                <w:sz w:val="20"/>
                <w:lang w:val="en-US"/>
              </w:rPr>
              <w:t>S</w:t>
            </w:r>
          </w:p>
        </w:tc>
        <w:tc>
          <w:tcPr>
            <w:tcW w:w="1387" w:type="pct"/>
            <w:gridSpan w:val="2"/>
            <w:shd w:val="clear" w:color="auto" w:fill="auto"/>
          </w:tcPr>
          <w:p w:rsidR="00B11C72" w:rsidRPr="00C316CF" w:rsidRDefault="00B11C72" w:rsidP="00EA504F">
            <w:pPr>
              <w:spacing w:before="0" w:after="0"/>
              <w:rPr>
                <w:sz w:val="20"/>
              </w:rPr>
            </w:pPr>
            <w:r w:rsidRPr="009E0178">
              <w:rPr>
                <w:sz w:val="20"/>
              </w:rPr>
              <w:t>Причина отказа в допуске</w:t>
            </w:r>
          </w:p>
        </w:tc>
        <w:tc>
          <w:tcPr>
            <w:tcW w:w="1387" w:type="pct"/>
            <w:gridSpan w:val="2"/>
            <w:shd w:val="clear" w:color="auto" w:fill="auto"/>
          </w:tcPr>
          <w:p w:rsidR="00B11C72" w:rsidRPr="00AC6865" w:rsidRDefault="00B11C72" w:rsidP="00EA504F">
            <w:pPr>
              <w:spacing w:before="0" w:after="0"/>
              <w:rPr>
                <w:sz w:val="20"/>
              </w:rPr>
            </w:pPr>
            <w:r>
              <w:rPr>
                <w:sz w:val="20"/>
              </w:rPr>
              <w:t>Множественный элемент</w:t>
            </w:r>
            <w:r w:rsidR="00AC6865">
              <w:rPr>
                <w:sz w:val="20"/>
              </w:rPr>
              <w:t>.</w:t>
            </w:r>
          </w:p>
          <w:p w:rsidR="00AC6865" w:rsidRPr="009E0178" w:rsidRDefault="00AC6865" w:rsidP="00AC6865">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bl>
    <w:p w:rsidR="00B11C72" w:rsidRDefault="00B11C72" w:rsidP="00B11C72">
      <w:pPr>
        <w:spacing w:before="0" w:after="0"/>
        <w:contextualSpacing/>
        <w:rPr>
          <w:sz w:val="20"/>
        </w:rPr>
      </w:pPr>
    </w:p>
    <w:p w:rsidR="00CE390E" w:rsidRDefault="00CE390E" w:rsidP="00307C8D">
      <w:pPr>
        <w:spacing w:before="0" w:after="0"/>
        <w:contextualSpacing/>
        <w:rPr>
          <w:sz w:val="20"/>
        </w:rPr>
      </w:pPr>
    </w:p>
    <w:p w:rsidR="00CE1B80" w:rsidRDefault="00CE1B80" w:rsidP="00CE1B80">
      <w:pPr>
        <w:pStyle w:val="20"/>
      </w:pPr>
      <w:r w:rsidRPr="00B11C72">
        <w:t>Протокол рассмотрения и оценки вторых частей заявок на участие в ЭOK20 (открытый конкурс в электронной форме с 01.10.2020 года)</w:t>
      </w:r>
      <w:r w:rsidRPr="00CE1B80">
        <w:t xml:space="preserve"> с информацией об участниках</w:t>
      </w:r>
    </w:p>
    <w:p w:rsidR="00CE1B80" w:rsidRDefault="00CE1B80" w:rsidP="00CE1B80">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1B80" w:rsidRPr="00301389" w:rsidTr="006851D7">
        <w:trPr>
          <w:tblHeader/>
          <w:jc w:val="center"/>
        </w:trPr>
        <w:tc>
          <w:tcPr>
            <w:tcW w:w="743"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1B80" w:rsidRPr="00301389" w:rsidRDefault="00CE1B80" w:rsidP="006851D7">
            <w:pPr>
              <w:keepNext/>
              <w:spacing w:before="0" w:after="0"/>
              <w:ind w:firstLine="5"/>
              <w:contextualSpacing/>
              <w:jc w:val="center"/>
              <w:rPr>
                <w:b/>
                <w:bCs/>
                <w:sz w:val="20"/>
              </w:rPr>
            </w:pPr>
            <w:r w:rsidRPr="00301389">
              <w:rPr>
                <w:b/>
                <w:bCs/>
                <w:sz w:val="20"/>
              </w:rPr>
              <w:t>Дополнительная информация</w:t>
            </w:r>
          </w:p>
        </w:tc>
      </w:tr>
      <w:tr w:rsidR="00CE1B80" w:rsidRPr="00301389" w:rsidTr="006851D7">
        <w:trPr>
          <w:jc w:val="center"/>
        </w:trPr>
        <w:tc>
          <w:tcPr>
            <w:tcW w:w="5000" w:type="pct"/>
            <w:gridSpan w:val="6"/>
            <w:shd w:val="clear" w:color="auto" w:fill="auto"/>
            <w:vAlign w:val="center"/>
          </w:tcPr>
          <w:p w:rsidR="00CE1B80" w:rsidRPr="00301389" w:rsidRDefault="00CE1B80" w:rsidP="006851D7">
            <w:pPr>
              <w:keepNext/>
              <w:spacing w:before="0" w:after="0"/>
              <w:contextualSpacing/>
              <w:jc w:val="center"/>
              <w:rPr>
                <w:b/>
                <w:sz w:val="20"/>
              </w:rPr>
            </w:pPr>
            <w:r w:rsidRPr="00B11C72">
              <w:rPr>
                <w:b/>
                <w:bCs/>
                <w:sz w:val="20"/>
              </w:rPr>
              <w:t>Протокол рассмотрения и оценки вторых частей заявок на участие в ЭOK20 (открытый конкурс в электронной форме с 01.10.2020 года)</w:t>
            </w:r>
            <w:r>
              <w:rPr>
                <w:b/>
                <w:bCs/>
                <w:sz w:val="20"/>
              </w:rPr>
              <w:t xml:space="preserve"> </w:t>
            </w:r>
            <w:r w:rsidRPr="00CE1B80">
              <w:rPr>
                <w:b/>
                <w:bCs/>
                <w:sz w:val="20"/>
              </w:rPr>
              <w:t>с информацией об участниках</w:t>
            </w:r>
          </w:p>
        </w:tc>
      </w:tr>
      <w:tr w:rsidR="00CE1B80" w:rsidRPr="00301389" w:rsidTr="006851D7">
        <w:trPr>
          <w:jc w:val="center"/>
        </w:trPr>
        <w:tc>
          <w:tcPr>
            <w:tcW w:w="743" w:type="pct"/>
            <w:shd w:val="clear" w:color="auto" w:fill="auto"/>
            <w:vAlign w:val="center"/>
          </w:tcPr>
          <w:p w:rsidR="00CE1B80" w:rsidRPr="00301389" w:rsidRDefault="00CE1B80" w:rsidP="00CE1B80">
            <w:pPr>
              <w:spacing w:before="0" w:after="0"/>
              <w:contextualSpacing/>
              <w:rPr>
                <w:sz w:val="20"/>
              </w:rPr>
            </w:pPr>
            <w:r>
              <w:rPr>
                <w:b/>
                <w:bCs/>
                <w:sz w:val="20"/>
                <w:lang w:val="en-US"/>
              </w:rPr>
              <w:t>epP</w:t>
            </w:r>
            <w:r w:rsidRPr="00CE1B80">
              <w:rPr>
                <w:b/>
                <w:bCs/>
                <w:sz w:val="20"/>
                <w:lang w:val="en-US"/>
              </w:rPr>
              <w:t>rotocolEOK2020SecondSectionsPart</w:t>
            </w:r>
          </w:p>
        </w:tc>
        <w:tc>
          <w:tcPr>
            <w:tcW w:w="790" w:type="pct"/>
            <w:shd w:val="clear" w:color="auto" w:fill="auto"/>
          </w:tcPr>
          <w:p w:rsidR="00CE1B80" w:rsidRPr="00162C8B" w:rsidRDefault="00CE1B80" w:rsidP="006851D7">
            <w:pPr>
              <w:spacing w:before="0" w:after="0"/>
              <w:jc w:val="both"/>
              <w:rPr>
                <w:sz w:val="20"/>
              </w:rPr>
            </w:pPr>
          </w:p>
        </w:tc>
        <w:tc>
          <w:tcPr>
            <w:tcW w:w="198" w:type="pct"/>
            <w:shd w:val="clear" w:color="auto" w:fill="auto"/>
          </w:tcPr>
          <w:p w:rsidR="00CE1B80" w:rsidRPr="00162C8B" w:rsidRDefault="00CE1B80" w:rsidP="006851D7">
            <w:pPr>
              <w:spacing w:before="0" w:after="0"/>
              <w:jc w:val="center"/>
              <w:rPr>
                <w:sz w:val="20"/>
              </w:rPr>
            </w:pPr>
          </w:p>
        </w:tc>
        <w:tc>
          <w:tcPr>
            <w:tcW w:w="495" w:type="pct"/>
            <w:shd w:val="clear" w:color="auto" w:fill="auto"/>
          </w:tcPr>
          <w:p w:rsidR="00CE1B80" w:rsidRPr="00162C8B" w:rsidRDefault="00CE1B80" w:rsidP="006851D7">
            <w:pPr>
              <w:spacing w:before="0" w:after="0"/>
              <w:jc w:val="center"/>
              <w:rPr>
                <w:sz w:val="20"/>
              </w:rPr>
            </w:pPr>
          </w:p>
        </w:tc>
        <w:tc>
          <w:tcPr>
            <w:tcW w:w="1387" w:type="pct"/>
            <w:shd w:val="clear" w:color="auto" w:fill="auto"/>
          </w:tcPr>
          <w:p w:rsidR="00CE1B80" w:rsidRPr="00162C8B" w:rsidRDefault="00CE1B80" w:rsidP="006851D7">
            <w:pPr>
              <w:spacing w:before="0" w:after="0"/>
              <w:jc w:val="both"/>
              <w:rPr>
                <w:sz w:val="20"/>
              </w:rPr>
            </w:pPr>
          </w:p>
        </w:tc>
        <w:tc>
          <w:tcPr>
            <w:tcW w:w="1387" w:type="pct"/>
            <w:shd w:val="clear" w:color="auto" w:fill="auto"/>
          </w:tcPr>
          <w:p w:rsidR="00CE1B80" w:rsidRPr="00162C8B" w:rsidRDefault="00CE1B80" w:rsidP="006851D7">
            <w:pPr>
              <w:spacing w:before="0" w:after="0"/>
              <w:jc w:val="both"/>
              <w:rPr>
                <w:sz w:val="20"/>
              </w:rPr>
            </w:pP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162C8B" w:rsidRDefault="00CE1B80" w:rsidP="006851D7">
            <w:pPr>
              <w:spacing w:before="0" w:after="0"/>
              <w:jc w:val="both"/>
              <w:rPr>
                <w:sz w:val="20"/>
              </w:rPr>
            </w:pPr>
            <w:r w:rsidRPr="00162C8B">
              <w:rPr>
                <w:sz w:val="20"/>
              </w:rPr>
              <w:t>schemeVersion</w:t>
            </w:r>
          </w:p>
        </w:tc>
        <w:tc>
          <w:tcPr>
            <w:tcW w:w="198" w:type="pct"/>
            <w:shd w:val="clear" w:color="auto" w:fill="auto"/>
          </w:tcPr>
          <w:p w:rsidR="00CE1B80" w:rsidRPr="00162C8B" w:rsidRDefault="00CE1B80" w:rsidP="006851D7">
            <w:pPr>
              <w:spacing w:before="0" w:after="0"/>
              <w:jc w:val="center"/>
              <w:rPr>
                <w:sz w:val="20"/>
              </w:rPr>
            </w:pPr>
            <w:r w:rsidRPr="00162C8B">
              <w:rPr>
                <w:sz w:val="20"/>
              </w:rPr>
              <w:t>О</w:t>
            </w:r>
          </w:p>
        </w:tc>
        <w:tc>
          <w:tcPr>
            <w:tcW w:w="495" w:type="pct"/>
            <w:shd w:val="clear" w:color="auto" w:fill="auto"/>
          </w:tcPr>
          <w:p w:rsidR="00CE1B80" w:rsidRPr="00162C8B" w:rsidRDefault="00CE1B80" w:rsidP="006851D7">
            <w:pPr>
              <w:spacing w:before="0" w:after="0"/>
              <w:jc w:val="center"/>
              <w:rPr>
                <w:sz w:val="20"/>
              </w:rPr>
            </w:pPr>
            <w:r w:rsidRPr="00162C8B">
              <w:rPr>
                <w:sz w:val="20"/>
              </w:rPr>
              <w:t>T</w:t>
            </w:r>
          </w:p>
        </w:tc>
        <w:tc>
          <w:tcPr>
            <w:tcW w:w="1387" w:type="pct"/>
            <w:shd w:val="clear" w:color="auto" w:fill="auto"/>
          </w:tcPr>
          <w:p w:rsidR="00CE1B80" w:rsidRPr="00162C8B" w:rsidRDefault="00CE1B80" w:rsidP="006851D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1B80" w:rsidRPr="00301389" w:rsidRDefault="00CE1B80" w:rsidP="006851D7">
            <w:pPr>
              <w:spacing w:before="0" w:after="0"/>
              <w:contextualSpacing/>
              <w:rPr>
                <w:sz w:val="20"/>
              </w:rPr>
            </w:pPr>
            <w:r w:rsidRPr="00301389">
              <w:rPr>
                <w:sz w:val="20"/>
              </w:rPr>
              <w:t>Допустимые значения:</w:t>
            </w:r>
          </w:p>
          <w:p w:rsidR="00CE1B80" w:rsidRPr="00301389" w:rsidRDefault="00CE1B80" w:rsidP="006851D7">
            <w:pPr>
              <w:spacing w:before="0" w:after="0"/>
              <w:contextualSpacing/>
              <w:rPr>
                <w:sz w:val="20"/>
              </w:rPr>
            </w:pPr>
            <w:r>
              <w:rPr>
                <w:sz w:val="20"/>
              </w:rPr>
              <w:t xml:space="preserve">8.2, 8.2.100, 8.3, 9.0, 9.1, 9.2, 9.3, </w:t>
            </w:r>
            <w:r>
              <w:rPr>
                <w:sz w:val="20"/>
              </w:rPr>
              <w:lastRenderedPageBreak/>
              <w:t xml:space="preserve">10.0, 10.1, </w:t>
            </w:r>
            <w:r w:rsidR="00346309">
              <w:rPr>
                <w:sz w:val="20"/>
              </w:rPr>
              <w:t>10.2, 10.2.310, 10.3</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N</w:t>
            </w:r>
          </w:p>
        </w:tc>
        <w:tc>
          <w:tcPr>
            <w:tcW w:w="1387" w:type="pct"/>
            <w:shd w:val="clear" w:color="auto" w:fill="auto"/>
          </w:tcPr>
          <w:p w:rsidR="00CE1B80" w:rsidRPr="00C316CF" w:rsidRDefault="00CE1B80" w:rsidP="006851D7">
            <w:pPr>
              <w:spacing w:before="0" w:after="0"/>
              <w:rPr>
                <w:sz w:val="20"/>
              </w:rPr>
            </w:pPr>
            <w:r>
              <w:rPr>
                <w:sz w:val="20"/>
              </w:rPr>
              <w:t>Идентификатор документа ЕИС</w:t>
            </w:r>
          </w:p>
        </w:tc>
        <w:tc>
          <w:tcPr>
            <w:tcW w:w="1387" w:type="pct"/>
            <w:shd w:val="clear" w:color="auto" w:fill="auto"/>
          </w:tcPr>
          <w:p w:rsidR="00CE1B80" w:rsidRDefault="00CE1B80" w:rsidP="006851D7">
            <w:pPr>
              <w:spacing w:before="0" w:after="0"/>
              <w:rPr>
                <w:sz w:val="20"/>
              </w:rPr>
            </w:pPr>
            <w:r w:rsidRPr="00C316CF">
              <w:rPr>
                <w:sz w:val="20"/>
              </w:rPr>
              <w:t xml:space="preserve">64-битное целое число. </w:t>
            </w:r>
          </w:p>
          <w:p w:rsidR="00CE1B80" w:rsidRPr="00C316CF" w:rsidRDefault="00CE1B80" w:rsidP="006851D7">
            <w:pPr>
              <w:spacing w:before="0" w:after="0"/>
              <w:rPr>
                <w:sz w:val="20"/>
              </w:rPr>
            </w:pPr>
            <w:r w:rsidRPr="00C316CF">
              <w:rPr>
                <w:sz w:val="20"/>
              </w:rPr>
              <w:t>Игнорируется при приеме-передаче. Добавлено на развитие</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externalId</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T [ 1 - 40 ]</w:t>
            </w:r>
          </w:p>
        </w:tc>
        <w:tc>
          <w:tcPr>
            <w:tcW w:w="1387" w:type="pct"/>
            <w:shd w:val="clear" w:color="auto" w:fill="auto"/>
          </w:tcPr>
          <w:p w:rsidR="00CE1B80" w:rsidRPr="00C316CF" w:rsidRDefault="00CE1B80" w:rsidP="006851D7">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1B80" w:rsidRPr="00C316CF" w:rsidRDefault="00CE1B80"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versionNumber</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Pr>
                <w:sz w:val="20"/>
              </w:rPr>
              <w:t>N</w:t>
            </w:r>
          </w:p>
        </w:tc>
        <w:tc>
          <w:tcPr>
            <w:tcW w:w="1387" w:type="pct"/>
            <w:shd w:val="clear" w:color="auto" w:fill="auto"/>
          </w:tcPr>
          <w:p w:rsidR="00CE1B80" w:rsidRPr="00C316CF" w:rsidRDefault="00CE1B80" w:rsidP="006851D7">
            <w:pPr>
              <w:spacing w:before="0" w:after="0"/>
              <w:rPr>
                <w:sz w:val="20"/>
              </w:rPr>
            </w:pPr>
            <w:r>
              <w:rPr>
                <w:sz w:val="20"/>
              </w:rPr>
              <w:t>Номер версии документа</w:t>
            </w:r>
          </w:p>
        </w:tc>
        <w:tc>
          <w:tcPr>
            <w:tcW w:w="1387" w:type="pct"/>
            <w:shd w:val="clear" w:color="auto" w:fill="auto"/>
          </w:tcPr>
          <w:p w:rsidR="00CE1B80" w:rsidRDefault="00CE1B80" w:rsidP="006851D7">
            <w:pPr>
              <w:spacing w:before="0" w:after="0"/>
              <w:rPr>
                <w:sz w:val="20"/>
              </w:rPr>
            </w:pPr>
            <w:r>
              <w:rPr>
                <w:sz w:val="20"/>
              </w:rPr>
              <w:t>Допустимы только неотрицательные числа/</w:t>
            </w:r>
          </w:p>
          <w:p w:rsidR="00CE1B80" w:rsidRPr="00C316CF" w:rsidRDefault="00CE1B80"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626863">
              <w:rPr>
                <w:sz w:val="20"/>
              </w:rPr>
              <w:t>foundationDocInfo</w:t>
            </w:r>
          </w:p>
        </w:tc>
        <w:tc>
          <w:tcPr>
            <w:tcW w:w="198" w:type="pct"/>
            <w:shd w:val="clear" w:color="auto" w:fill="auto"/>
          </w:tcPr>
          <w:p w:rsidR="00CE1B80" w:rsidRPr="00FD3C60" w:rsidRDefault="00CE1B80" w:rsidP="006851D7">
            <w:pPr>
              <w:spacing w:before="0" w:after="0"/>
              <w:jc w:val="center"/>
              <w:rPr>
                <w:sz w:val="20"/>
              </w:rPr>
            </w:pPr>
            <w:r>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Pr>
                <w:sz w:val="20"/>
              </w:rPr>
              <w:t>Документ-основание</w:t>
            </w:r>
          </w:p>
        </w:tc>
        <w:tc>
          <w:tcPr>
            <w:tcW w:w="1387" w:type="pct"/>
            <w:shd w:val="clear" w:color="auto" w:fill="auto"/>
          </w:tcPr>
          <w:p w:rsidR="00CE1B80" w:rsidRDefault="00CE1B80" w:rsidP="006851D7">
            <w:pPr>
              <w:spacing w:before="0" w:after="0"/>
              <w:rPr>
                <w:sz w:val="20"/>
              </w:rPr>
            </w:pPr>
            <w:r w:rsidRPr="00A81D56">
              <w:rPr>
                <w:sz w:val="20"/>
              </w:rPr>
              <w:t>Блок игнорируется при приеме, автоматически заполняется при передаче</w:t>
            </w:r>
          </w:p>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commonInfo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Общая информация</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protocolPublisherInfo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1B80" w:rsidRPr="00C316CF" w:rsidRDefault="00CE1B80"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printFormInfo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Pr>
                <w:sz w:val="20"/>
              </w:rPr>
              <w:t>Печатная форма документа в ЕИС</w:t>
            </w:r>
          </w:p>
        </w:tc>
        <w:tc>
          <w:tcPr>
            <w:tcW w:w="1387" w:type="pct"/>
            <w:shd w:val="clear" w:color="auto" w:fill="auto"/>
          </w:tcPr>
          <w:p w:rsidR="00CE1B80" w:rsidRDefault="00CE1B80" w:rsidP="006851D7">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1B80" w:rsidRPr="00C316CF" w:rsidRDefault="00CE1B80" w:rsidP="006851D7">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extPrintFormInfo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1B80" w:rsidRDefault="00CE1B80" w:rsidP="006851D7">
            <w:pPr>
              <w:spacing w:before="0" w:after="0"/>
              <w:rPr>
                <w:ins w:id="1169" w:author="Yugin Vitaly" w:date="2020-08-14T11:50:00Z"/>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xml:space="preserve">» </w:t>
            </w:r>
            <w:r w:rsidRPr="00ED33B6">
              <w:rPr>
                <w:bCs/>
                <w:sz w:val="20"/>
              </w:rPr>
              <w:lastRenderedPageBreak/>
              <w:t>(</w:t>
            </w:r>
            <w:r w:rsidRPr="002A222A">
              <w:rPr>
                <w:bCs/>
                <w:sz w:val="20"/>
              </w:rPr>
              <w:t>notificationEZK2020</w:t>
            </w:r>
            <w:r w:rsidRPr="00ED33B6">
              <w:rPr>
                <w:bCs/>
                <w:sz w:val="20"/>
              </w:rPr>
              <w:t>)</w:t>
            </w:r>
          </w:p>
          <w:p w:rsidR="00525BCC" w:rsidRPr="00C316CF" w:rsidRDefault="00525BCC" w:rsidP="006851D7">
            <w:pPr>
              <w:spacing w:before="0" w:after="0"/>
              <w:rPr>
                <w:sz w:val="20"/>
              </w:rPr>
            </w:pPr>
            <w:ins w:id="1170" w:author="Yugin Vitaly" w:date="2020-08-14T11:50:00Z">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ins>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attachmentsInfo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Информация о прикрепленных документах</w:t>
            </w:r>
          </w:p>
        </w:tc>
        <w:tc>
          <w:tcPr>
            <w:tcW w:w="1387" w:type="pct"/>
            <w:shd w:val="clear" w:color="auto" w:fill="auto"/>
          </w:tcPr>
          <w:p w:rsidR="00CE1B80" w:rsidRPr="00C316CF" w:rsidRDefault="00CE1B80"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modificationInfo</w:t>
            </w:r>
          </w:p>
        </w:tc>
        <w:tc>
          <w:tcPr>
            <w:tcW w:w="198" w:type="pct"/>
            <w:shd w:val="clear" w:color="auto" w:fill="auto"/>
          </w:tcPr>
          <w:p w:rsidR="00CE1B80" w:rsidRPr="00C316CF" w:rsidRDefault="00CE1B80" w:rsidP="006851D7">
            <w:pPr>
              <w:spacing w:before="0" w:after="0"/>
              <w:jc w:val="center"/>
              <w:rPr>
                <w:sz w:val="20"/>
              </w:rPr>
            </w:pPr>
            <w:r w:rsidRPr="00C316CF">
              <w:rPr>
                <w:sz w:val="20"/>
              </w:rPr>
              <w:t>Н</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C316CF">
              <w:rPr>
                <w:sz w:val="20"/>
              </w:rPr>
              <w:t>Основание внесения изменений</w:t>
            </w:r>
          </w:p>
        </w:tc>
        <w:tc>
          <w:tcPr>
            <w:tcW w:w="1387" w:type="pct"/>
            <w:shd w:val="clear" w:color="auto" w:fill="auto"/>
          </w:tcPr>
          <w:p w:rsidR="00997A5F" w:rsidRPr="00997A5F" w:rsidRDefault="00997A5F" w:rsidP="00997A5F">
            <w:pPr>
              <w:spacing w:before="0" w:after="0"/>
              <w:rPr>
                <w:ins w:id="1171" w:author="Yugin Vitaly" w:date="2020-08-07T14:46:00Z"/>
                <w:sz w:val="20"/>
              </w:rPr>
            </w:pPr>
            <w:ins w:id="1172" w:author="Yugin Vitaly" w:date="2020-08-07T14:46:00Z">
              <w:r w:rsidRPr="00997A5F">
                <w:rPr>
                  <w:sz w:val="20"/>
                </w:rPr>
                <w:t>При приеме изменений протоколов epProtocolEOK2020FirstSections,</w:t>
              </w:r>
            </w:ins>
          </w:p>
          <w:p w:rsidR="00997A5F" w:rsidRPr="00997A5F" w:rsidRDefault="00997A5F" w:rsidP="00997A5F">
            <w:pPr>
              <w:spacing w:before="0" w:after="0"/>
              <w:rPr>
                <w:ins w:id="1173" w:author="Yugin Vitaly" w:date="2020-08-07T14:46:00Z"/>
                <w:sz w:val="20"/>
              </w:rPr>
            </w:pPr>
            <w:ins w:id="1174" w:author="Yugin Vitaly" w:date="2020-08-07T14:46:00Z">
              <w:r w:rsidRPr="00997A5F">
                <w:rPr>
                  <w:sz w:val="20"/>
                </w:rPr>
                <w:t>epProtocolEOK2020SecondSectionsPart</w:t>
              </w:r>
            </w:ins>
          </w:p>
          <w:p w:rsidR="00997A5F" w:rsidRPr="00997A5F" w:rsidRDefault="00997A5F" w:rsidP="00997A5F">
            <w:pPr>
              <w:spacing w:before="0" w:after="0"/>
              <w:rPr>
                <w:ins w:id="1175" w:author="Yugin Vitaly" w:date="2020-08-07T14:46:00Z"/>
                <w:sz w:val="20"/>
              </w:rPr>
            </w:pPr>
            <w:ins w:id="1176" w:author="Yugin Vitaly" w:date="2020-08-07T14:46:00Z">
              <w:r w:rsidRPr="00997A5F">
                <w:rPr>
                  <w:sz w:val="20"/>
                </w:rPr>
                <w:t>если:</w:t>
              </w:r>
            </w:ins>
          </w:p>
          <w:p w:rsidR="00997A5F" w:rsidRPr="00997A5F" w:rsidRDefault="00997A5F" w:rsidP="00997A5F">
            <w:pPr>
              <w:spacing w:before="0" w:after="0"/>
              <w:rPr>
                <w:ins w:id="1177" w:author="Yugin Vitaly" w:date="2020-08-07T14:46:00Z"/>
                <w:sz w:val="20"/>
              </w:rPr>
            </w:pPr>
            <w:ins w:id="1178" w:author="Yugin Vitaly" w:date="2020-08-07T14:46:00Z">
              <w:r w:rsidRPr="00997A5F">
                <w:rPr>
                  <w:sz w:val="20"/>
                </w:rPr>
                <w:t>1) в ЕИС размещена действующая версия дочернего протокола;</w:t>
              </w:r>
            </w:ins>
          </w:p>
          <w:p w:rsidR="00997A5F" w:rsidRPr="00997A5F" w:rsidRDefault="00997A5F" w:rsidP="00997A5F">
            <w:pPr>
              <w:spacing w:before="0" w:after="0"/>
              <w:rPr>
                <w:ins w:id="1179" w:author="Yugin Vitaly" w:date="2020-08-07T14:46:00Z"/>
                <w:sz w:val="20"/>
              </w:rPr>
            </w:pPr>
            <w:ins w:id="1180" w:author="Yugin Vitaly" w:date="2020-08-07T14:46:00Z">
              <w:r w:rsidRPr="00997A5F">
                <w:rPr>
                  <w:sz w:val="20"/>
                </w:rPr>
                <w:t>2) основание исправления «По решению судебного органа»</w:t>
              </w:r>
              <w:proofErr w:type="gramStart"/>
              <w:r w:rsidRPr="00997A5F">
                <w:rPr>
                  <w:sz w:val="20"/>
                </w:rPr>
                <w:t>/«</w:t>
              </w:r>
              <w:proofErr w:type="gramEnd"/>
              <w:r w:rsidRPr="00997A5F">
                <w:rPr>
                  <w:sz w:val="20"/>
                </w:rPr>
                <w:t>По решению контролирующего органа» (т.е. заполнен блок modification/reason/courtDecision или modification/reason/authorityPrescription),</w:t>
              </w:r>
            </w:ins>
          </w:p>
          <w:p w:rsidR="00997A5F" w:rsidRPr="00997A5F" w:rsidRDefault="00997A5F" w:rsidP="00997A5F">
            <w:pPr>
              <w:spacing w:before="0" w:after="0"/>
              <w:rPr>
                <w:ins w:id="1181" w:author="Yugin Vitaly" w:date="2020-08-07T14:46:00Z"/>
                <w:sz w:val="20"/>
              </w:rPr>
            </w:pPr>
            <w:ins w:id="1182" w:author="Yugin Vitaly" w:date="2020-08-07T14:46:00Z">
              <w:r w:rsidRPr="00997A5F">
                <w:rPr>
                  <w:sz w:val="20"/>
                </w:rPr>
                <w:t>то допускается изменение следующих полей без отмены дочернего протокола:</w:t>
              </w:r>
            </w:ins>
          </w:p>
          <w:p w:rsidR="00997A5F" w:rsidRPr="00997A5F" w:rsidRDefault="00997A5F" w:rsidP="00997A5F">
            <w:pPr>
              <w:spacing w:before="0" w:after="0"/>
              <w:rPr>
                <w:ins w:id="1183" w:author="Yugin Vitaly" w:date="2020-08-07T14:46:00Z"/>
                <w:sz w:val="20"/>
              </w:rPr>
            </w:pPr>
            <w:ins w:id="1184" w:author="Yugin Vitaly" w:date="2020-08-07T14:46:00Z">
              <w:r w:rsidRPr="00997A5F">
                <w:rPr>
                  <w:sz w:val="20"/>
                </w:rPr>
                <w:t>- "Дата и время проведения процедуры" (procedureDT)</w:t>
              </w:r>
            </w:ins>
          </w:p>
          <w:p w:rsidR="00997A5F" w:rsidRPr="00997A5F" w:rsidRDefault="00997A5F" w:rsidP="00997A5F">
            <w:pPr>
              <w:spacing w:before="0" w:after="0"/>
              <w:rPr>
                <w:ins w:id="1185" w:author="Yugin Vitaly" w:date="2020-08-07T14:46:00Z"/>
                <w:sz w:val="20"/>
              </w:rPr>
            </w:pPr>
            <w:ins w:id="1186" w:author="Yugin Vitaly" w:date="2020-08-07T14:46:00Z">
              <w:r w:rsidRPr="00997A5F">
                <w:rPr>
                  <w:sz w:val="20"/>
                </w:rPr>
                <w:t>- "Информация о прикрепленных документах" (attachments)</w:t>
              </w:r>
            </w:ins>
          </w:p>
          <w:p w:rsidR="00997A5F" w:rsidRPr="00997A5F" w:rsidRDefault="00997A5F" w:rsidP="00997A5F">
            <w:pPr>
              <w:spacing w:before="0" w:after="0"/>
              <w:rPr>
                <w:ins w:id="1187" w:author="Yugin Vitaly" w:date="2020-08-07T14:46:00Z"/>
                <w:sz w:val="20"/>
                <w:lang w:val="en-US"/>
              </w:rPr>
            </w:pPr>
            <w:ins w:id="1188" w:author="Yugin Vitaly" w:date="2020-08-07T14:46:00Z">
              <w:r w:rsidRPr="00997A5F">
                <w:rPr>
                  <w:sz w:val="20"/>
                  <w:lang w:val="en-US"/>
                </w:rPr>
                <w:t>- "</w:t>
              </w:r>
              <w:r w:rsidRPr="00997A5F">
                <w:rPr>
                  <w:sz w:val="20"/>
                </w:rPr>
                <w:t>Название</w:t>
              </w:r>
              <w:r w:rsidRPr="00997A5F">
                <w:rPr>
                  <w:sz w:val="20"/>
                  <w:lang w:val="en-US"/>
                </w:rPr>
                <w:t xml:space="preserve"> </w:t>
              </w:r>
              <w:r w:rsidRPr="00997A5F">
                <w:rPr>
                  <w:sz w:val="20"/>
                </w:rPr>
                <w:t>комиссии</w:t>
              </w:r>
              <w:r w:rsidRPr="00997A5F">
                <w:rPr>
                  <w:sz w:val="20"/>
                  <w:lang w:val="en-US"/>
                </w:rPr>
                <w:t>" (protocolInfo/commission/commissionName)</w:t>
              </w:r>
            </w:ins>
          </w:p>
          <w:p w:rsidR="00997A5F" w:rsidRPr="000520F6" w:rsidRDefault="00997A5F" w:rsidP="006851D7">
            <w:pPr>
              <w:spacing w:before="0" w:after="0"/>
              <w:rPr>
                <w:ins w:id="1189" w:author="Yugin Vitaly" w:date="2020-08-07T14:46:00Z"/>
                <w:sz w:val="20"/>
                <w:lang w:val="en-US"/>
              </w:rPr>
            </w:pPr>
          </w:p>
          <w:p w:rsidR="00CE1B80" w:rsidRPr="00C316CF" w:rsidRDefault="00CE1B80"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316CF">
              <w:rPr>
                <w:sz w:val="20"/>
              </w:rPr>
              <w:t>protocolInfo</w:t>
            </w:r>
          </w:p>
        </w:tc>
        <w:tc>
          <w:tcPr>
            <w:tcW w:w="198" w:type="pct"/>
            <w:shd w:val="clear" w:color="auto" w:fill="auto"/>
          </w:tcPr>
          <w:p w:rsidR="00CE1B80" w:rsidRPr="00C316CF" w:rsidRDefault="00CE1B80" w:rsidP="006851D7">
            <w:pPr>
              <w:spacing w:before="0" w:after="0"/>
              <w:jc w:val="center"/>
              <w:rPr>
                <w:sz w:val="20"/>
              </w:rPr>
            </w:pPr>
            <w:r w:rsidRPr="00C316CF">
              <w:rPr>
                <w:sz w:val="20"/>
              </w:rPr>
              <w:t>О</w:t>
            </w:r>
          </w:p>
        </w:tc>
        <w:tc>
          <w:tcPr>
            <w:tcW w:w="495" w:type="pct"/>
            <w:shd w:val="clear" w:color="auto" w:fill="auto"/>
          </w:tcPr>
          <w:p w:rsidR="00CE1B80" w:rsidRPr="00C316CF" w:rsidRDefault="00CE1B80" w:rsidP="006851D7">
            <w:pPr>
              <w:spacing w:before="0" w:after="0"/>
              <w:jc w:val="center"/>
              <w:rPr>
                <w:sz w:val="20"/>
              </w:rPr>
            </w:pPr>
            <w:r w:rsidRPr="00C316CF">
              <w:rPr>
                <w:sz w:val="20"/>
              </w:rPr>
              <w:t>S</w:t>
            </w:r>
          </w:p>
        </w:tc>
        <w:tc>
          <w:tcPr>
            <w:tcW w:w="1387" w:type="pct"/>
            <w:shd w:val="clear" w:color="auto" w:fill="auto"/>
          </w:tcPr>
          <w:p w:rsidR="00CE1B80" w:rsidRPr="00C316CF" w:rsidRDefault="00CE1B80"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7" w:type="pct"/>
            <w:shd w:val="clear" w:color="auto" w:fill="auto"/>
          </w:tcPr>
          <w:p w:rsidR="00CE1B80" w:rsidRDefault="00CE1B80" w:rsidP="006851D7">
            <w:pPr>
              <w:spacing w:before="0" w:after="0"/>
              <w:rPr>
                <w:sz w:val="20"/>
              </w:rPr>
            </w:pPr>
            <w:r w:rsidRPr="00B453AC">
              <w:rPr>
                <w:sz w:val="20"/>
              </w:rPr>
              <w:t>В рамках блока должен быть заполнен блок applicationsInfo и/или abandonedReason</w:t>
            </w:r>
          </w:p>
          <w:p w:rsidR="00CE1B80" w:rsidRDefault="00CE1B80" w:rsidP="006851D7">
            <w:pPr>
              <w:spacing w:before="0" w:after="0"/>
              <w:rPr>
                <w:sz w:val="20"/>
              </w:rPr>
            </w:pPr>
          </w:p>
          <w:p w:rsidR="00CE1B80" w:rsidRPr="00AC6865" w:rsidRDefault="00CE1B80" w:rsidP="00CE1B80">
            <w:pPr>
              <w:spacing w:before="0" w:after="0"/>
              <w:rPr>
                <w:sz w:val="20"/>
              </w:rPr>
            </w:pPr>
            <w:r>
              <w:rPr>
                <w:sz w:val="20"/>
              </w:rPr>
              <w:t>Множественный элемент.</w:t>
            </w:r>
          </w:p>
          <w:p w:rsidR="00CE1B80" w:rsidRPr="00C316CF" w:rsidRDefault="00CE1B80" w:rsidP="00CE1B80">
            <w:pPr>
              <w:spacing w:before="0" w:after="0"/>
              <w:rPr>
                <w:sz w:val="20"/>
              </w:rPr>
            </w:pPr>
            <w:r>
              <w:rPr>
                <w:sz w:val="20"/>
              </w:rPr>
              <w:t>Состав см. состав соответствующего блока в документе «</w:t>
            </w:r>
            <w:r w:rsidRPr="00AC6865">
              <w:rPr>
                <w:sz w:val="20"/>
              </w:rPr>
              <w:t>Протокол рассмотрения и оценки первых частей заявок на участие в ЭOK20 (открытый конкурс в электронной форме с 01.10.2020 года)» (epProtocolEOK2020FirstSections)</w:t>
            </w:r>
          </w:p>
        </w:tc>
      </w:tr>
      <w:tr w:rsidR="00CE1B80" w:rsidRPr="00301389" w:rsidTr="006851D7">
        <w:trPr>
          <w:jc w:val="center"/>
        </w:trPr>
        <w:tc>
          <w:tcPr>
            <w:tcW w:w="743" w:type="pct"/>
            <w:shd w:val="clear" w:color="auto" w:fill="auto"/>
            <w:vAlign w:val="center"/>
          </w:tcPr>
          <w:p w:rsidR="00CE1B80" w:rsidRPr="00301389" w:rsidRDefault="00CE1B80" w:rsidP="006851D7">
            <w:pPr>
              <w:spacing w:before="0" w:after="0"/>
              <w:contextualSpacing/>
              <w:rPr>
                <w:sz w:val="20"/>
              </w:rPr>
            </w:pPr>
          </w:p>
        </w:tc>
        <w:tc>
          <w:tcPr>
            <w:tcW w:w="790" w:type="pct"/>
            <w:shd w:val="clear" w:color="auto" w:fill="auto"/>
          </w:tcPr>
          <w:p w:rsidR="00CE1B80" w:rsidRPr="00C316CF" w:rsidRDefault="00CE1B80" w:rsidP="006851D7">
            <w:pPr>
              <w:spacing w:before="0" w:after="0"/>
              <w:rPr>
                <w:sz w:val="20"/>
              </w:rPr>
            </w:pPr>
            <w:r w:rsidRPr="00CE1B80">
              <w:rPr>
                <w:sz w:val="20"/>
              </w:rPr>
              <w:t>appParticipantsInfo</w:t>
            </w:r>
          </w:p>
        </w:tc>
        <w:tc>
          <w:tcPr>
            <w:tcW w:w="198" w:type="pct"/>
            <w:shd w:val="clear" w:color="auto" w:fill="auto"/>
          </w:tcPr>
          <w:p w:rsidR="00CE1B80" w:rsidRPr="00C316CF" w:rsidRDefault="00CE1B80" w:rsidP="006851D7">
            <w:pPr>
              <w:spacing w:before="0" w:after="0"/>
              <w:jc w:val="center"/>
              <w:rPr>
                <w:sz w:val="20"/>
              </w:rPr>
            </w:pPr>
          </w:p>
        </w:tc>
        <w:tc>
          <w:tcPr>
            <w:tcW w:w="495" w:type="pct"/>
            <w:shd w:val="clear" w:color="auto" w:fill="auto"/>
          </w:tcPr>
          <w:p w:rsidR="00CE1B80" w:rsidRPr="00C316CF" w:rsidRDefault="00CE1B80" w:rsidP="006851D7">
            <w:pPr>
              <w:spacing w:before="0" w:after="0"/>
              <w:jc w:val="center"/>
              <w:rPr>
                <w:sz w:val="20"/>
              </w:rPr>
            </w:pPr>
          </w:p>
        </w:tc>
        <w:tc>
          <w:tcPr>
            <w:tcW w:w="1387" w:type="pct"/>
            <w:shd w:val="clear" w:color="auto" w:fill="auto"/>
          </w:tcPr>
          <w:p w:rsidR="00CE1B80" w:rsidRPr="00B11C72" w:rsidRDefault="00CE1B80" w:rsidP="006851D7">
            <w:pPr>
              <w:spacing w:before="0" w:after="0"/>
              <w:rPr>
                <w:sz w:val="20"/>
              </w:rPr>
            </w:pPr>
            <w:r w:rsidRPr="00CE1B80">
              <w:rPr>
                <w:sz w:val="20"/>
              </w:rPr>
              <w:t>Сведения об участниках закупки</w:t>
            </w:r>
          </w:p>
        </w:tc>
        <w:tc>
          <w:tcPr>
            <w:tcW w:w="1387" w:type="pct"/>
            <w:shd w:val="clear" w:color="auto" w:fill="auto"/>
          </w:tcPr>
          <w:p w:rsidR="00CE1B80" w:rsidRPr="00B453AC" w:rsidRDefault="00CE1B80" w:rsidP="006851D7">
            <w:pPr>
              <w:spacing w:before="0" w:after="0"/>
              <w:rPr>
                <w:sz w:val="20"/>
              </w:rPr>
            </w:pPr>
            <w:r>
              <w:rPr>
                <w:sz w:val="20"/>
              </w:rPr>
              <w:t xml:space="preserve">Состав блока см. состав соответствующего блока в </w:t>
            </w:r>
            <w:r w:rsidRPr="00DB35E2">
              <w:rPr>
                <w:sz w:val="20"/>
              </w:rPr>
              <w:t>документе «Протокол подведения итогов определения поставщика (подрядчика, исполнителя) ЭЗК20 (запрос котировок в электронной форме c 01.10.2020 года)» (protocolEZK2020Final)</w:t>
            </w:r>
          </w:p>
        </w:tc>
      </w:tr>
    </w:tbl>
    <w:p w:rsidR="00CE1B80" w:rsidRDefault="00CE1B80" w:rsidP="00307C8D">
      <w:pPr>
        <w:spacing w:before="0" w:after="0"/>
        <w:contextualSpacing/>
        <w:rPr>
          <w:sz w:val="20"/>
        </w:rPr>
      </w:pPr>
    </w:p>
    <w:p w:rsidR="002E784F" w:rsidRDefault="002E784F" w:rsidP="002E784F">
      <w:pPr>
        <w:pStyle w:val="20"/>
      </w:pPr>
      <w:r w:rsidRPr="002E784F">
        <w:t>Протокол подведения итогов ЭOK20 (открытый конкурс в электронной форме с 01.10.2020 года)</w:t>
      </w:r>
    </w:p>
    <w:p w:rsidR="002E784F" w:rsidRDefault="002E784F" w:rsidP="002E784F">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2E784F" w:rsidRPr="00301389" w:rsidTr="009D349C">
        <w:trPr>
          <w:tblHeader/>
          <w:jc w:val="center"/>
        </w:trPr>
        <w:tc>
          <w:tcPr>
            <w:tcW w:w="743"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2E784F" w:rsidRPr="00301389" w:rsidRDefault="002E784F" w:rsidP="006851D7">
            <w:pPr>
              <w:keepNext/>
              <w:spacing w:before="0" w:after="0"/>
              <w:ind w:firstLine="5"/>
              <w:contextualSpacing/>
              <w:jc w:val="center"/>
              <w:rPr>
                <w:b/>
                <w:bCs/>
                <w:sz w:val="20"/>
              </w:rPr>
            </w:pPr>
            <w:r w:rsidRPr="00301389">
              <w:rPr>
                <w:b/>
                <w:bCs/>
                <w:sz w:val="20"/>
              </w:rPr>
              <w:t>Дополнительная информация</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2E784F">
              <w:rPr>
                <w:b/>
                <w:bCs/>
                <w:sz w:val="20"/>
              </w:rPr>
              <w:t>Протокол подведения итогов ЭOK20 (открытый конкурс в электронной форме с 01.10.2020 года)</w:t>
            </w:r>
          </w:p>
        </w:tc>
      </w:tr>
      <w:tr w:rsidR="002E784F" w:rsidRPr="00301389" w:rsidTr="009D349C">
        <w:trPr>
          <w:jc w:val="center"/>
        </w:trPr>
        <w:tc>
          <w:tcPr>
            <w:tcW w:w="743" w:type="pct"/>
            <w:shd w:val="clear" w:color="auto" w:fill="auto"/>
            <w:vAlign w:val="center"/>
          </w:tcPr>
          <w:p w:rsidR="002E784F" w:rsidRPr="00301389" w:rsidRDefault="002E784F" w:rsidP="002E784F">
            <w:pPr>
              <w:spacing w:before="0" w:after="0"/>
              <w:contextualSpacing/>
              <w:rPr>
                <w:sz w:val="20"/>
              </w:rPr>
            </w:pPr>
            <w:r>
              <w:rPr>
                <w:b/>
                <w:bCs/>
                <w:sz w:val="20"/>
                <w:lang w:val="en-US"/>
              </w:rPr>
              <w:t>epP</w:t>
            </w:r>
            <w:r w:rsidRPr="002E784F">
              <w:rPr>
                <w:b/>
                <w:bCs/>
                <w:sz w:val="20"/>
                <w:lang w:val="en-US"/>
              </w:rPr>
              <w:t>rotocolEOK2020Final</w:t>
            </w:r>
          </w:p>
        </w:tc>
        <w:tc>
          <w:tcPr>
            <w:tcW w:w="790" w:type="pct"/>
            <w:shd w:val="clear" w:color="auto" w:fill="auto"/>
          </w:tcPr>
          <w:p w:rsidR="002E784F" w:rsidRPr="00162C8B" w:rsidRDefault="002E784F" w:rsidP="006851D7">
            <w:pPr>
              <w:spacing w:before="0" w:after="0"/>
              <w:jc w:val="both"/>
              <w:rPr>
                <w:sz w:val="20"/>
              </w:rPr>
            </w:pPr>
          </w:p>
        </w:tc>
        <w:tc>
          <w:tcPr>
            <w:tcW w:w="199" w:type="pct"/>
            <w:shd w:val="clear" w:color="auto" w:fill="auto"/>
          </w:tcPr>
          <w:p w:rsidR="002E784F" w:rsidRPr="00162C8B" w:rsidRDefault="002E784F" w:rsidP="006851D7">
            <w:pPr>
              <w:spacing w:before="0" w:after="0"/>
              <w:jc w:val="center"/>
              <w:rPr>
                <w:sz w:val="20"/>
              </w:rPr>
            </w:pPr>
          </w:p>
        </w:tc>
        <w:tc>
          <w:tcPr>
            <w:tcW w:w="496" w:type="pct"/>
            <w:shd w:val="clear" w:color="auto" w:fill="auto"/>
          </w:tcPr>
          <w:p w:rsidR="002E784F" w:rsidRPr="00162C8B" w:rsidRDefault="002E784F" w:rsidP="006851D7">
            <w:pPr>
              <w:spacing w:before="0" w:after="0"/>
              <w:jc w:val="center"/>
              <w:rPr>
                <w:sz w:val="20"/>
              </w:rPr>
            </w:pPr>
          </w:p>
        </w:tc>
        <w:tc>
          <w:tcPr>
            <w:tcW w:w="1387" w:type="pct"/>
            <w:shd w:val="clear" w:color="auto" w:fill="auto"/>
          </w:tcPr>
          <w:p w:rsidR="002E784F" w:rsidRPr="00162C8B" w:rsidRDefault="002E784F" w:rsidP="006851D7">
            <w:pPr>
              <w:spacing w:before="0" w:after="0"/>
              <w:jc w:val="both"/>
              <w:rPr>
                <w:sz w:val="20"/>
              </w:rPr>
            </w:pP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162C8B" w:rsidRDefault="002E784F" w:rsidP="006851D7">
            <w:pPr>
              <w:spacing w:before="0" w:after="0"/>
              <w:jc w:val="both"/>
              <w:rPr>
                <w:sz w:val="20"/>
              </w:rPr>
            </w:pPr>
            <w:r w:rsidRPr="00162C8B">
              <w:rPr>
                <w:sz w:val="20"/>
              </w:rPr>
              <w:t>schemeVersion</w:t>
            </w:r>
          </w:p>
        </w:tc>
        <w:tc>
          <w:tcPr>
            <w:tcW w:w="199" w:type="pct"/>
            <w:shd w:val="clear" w:color="auto" w:fill="auto"/>
          </w:tcPr>
          <w:p w:rsidR="002E784F" w:rsidRPr="00162C8B" w:rsidRDefault="002E784F" w:rsidP="006851D7">
            <w:pPr>
              <w:spacing w:before="0" w:after="0"/>
              <w:jc w:val="center"/>
              <w:rPr>
                <w:sz w:val="20"/>
              </w:rPr>
            </w:pPr>
            <w:r w:rsidRPr="00162C8B">
              <w:rPr>
                <w:sz w:val="20"/>
              </w:rPr>
              <w:t>О</w:t>
            </w:r>
          </w:p>
        </w:tc>
        <w:tc>
          <w:tcPr>
            <w:tcW w:w="496" w:type="pct"/>
            <w:shd w:val="clear" w:color="auto" w:fill="auto"/>
          </w:tcPr>
          <w:p w:rsidR="002E784F" w:rsidRPr="00162C8B" w:rsidRDefault="002E784F" w:rsidP="006851D7">
            <w:pPr>
              <w:spacing w:before="0" w:after="0"/>
              <w:jc w:val="center"/>
              <w:rPr>
                <w:sz w:val="20"/>
              </w:rPr>
            </w:pPr>
            <w:r w:rsidRPr="00162C8B">
              <w:rPr>
                <w:sz w:val="20"/>
              </w:rPr>
              <w:t>T</w:t>
            </w:r>
          </w:p>
        </w:tc>
        <w:tc>
          <w:tcPr>
            <w:tcW w:w="1387" w:type="pct"/>
            <w:shd w:val="clear" w:color="auto" w:fill="auto"/>
          </w:tcPr>
          <w:p w:rsidR="002E784F" w:rsidRPr="00162C8B" w:rsidRDefault="002E784F" w:rsidP="006851D7">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2E784F" w:rsidRPr="00301389" w:rsidRDefault="002E784F" w:rsidP="006851D7">
            <w:pPr>
              <w:spacing w:before="0" w:after="0"/>
              <w:contextualSpacing/>
              <w:rPr>
                <w:sz w:val="20"/>
              </w:rPr>
            </w:pPr>
            <w:r w:rsidRPr="00301389">
              <w:rPr>
                <w:sz w:val="20"/>
              </w:rPr>
              <w:t>Допустимые значения:</w:t>
            </w:r>
          </w:p>
          <w:p w:rsidR="002E784F" w:rsidRPr="00301389" w:rsidRDefault="002E784F" w:rsidP="006851D7">
            <w:pPr>
              <w:spacing w:before="0" w:after="0"/>
              <w:contextualSpacing/>
              <w:rPr>
                <w:sz w:val="20"/>
              </w:rPr>
            </w:pPr>
            <w:r>
              <w:rPr>
                <w:sz w:val="20"/>
              </w:rPr>
              <w:t xml:space="preserve">8.2, 8.2.100, 8.3, 9.0, 9.1, 9.2, 9.3, 10.0, 10.1, </w:t>
            </w:r>
            <w:r w:rsidR="00346309">
              <w:rPr>
                <w:sz w:val="20"/>
              </w:rPr>
              <w:t>10.2, 10.2.310, 10.3</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N</w:t>
            </w:r>
          </w:p>
        </w:tc>
        <w:tc>
          <w:tcPr>
            <w:tcW w:w="1387" w:type="pct"/>
            <w:shd w:val="clear" w:color="auto" w:fill="auto"/>
          </w:tcPr>
          <w:p w:rsidR="002E784F" w:rsidRPr="00C316CF" w:rsidRDefault="002E784F" w:rsidP="006851D7">
            <w:pPr>
              <w:spacing w:before="0" w:after="0"/>
              <w:rPr>
                <w:sz w:val="20"/>
              </w:rPr>
            </w:pPr>
            <w:r>
              <w:rPr>
                <w:sz w:val="20"/>
              </w:rPr>
              <w:t>Идентификатор документа ЕИС</w:t>
            </w:r>
          </w:p>
        </w:tc>
        <w:tc>
          <w:tcPr>
            <w:tcW w:w="1385" w:type="pct"/>
            <w:shd w:val="clear" w:color="auto" w:fill="auto"/>
          </w:tcPr>
          <w:p w:rsidR="002E784F" w:rsidRDefault="002E784F" w:rsidP="006851D7">
            <w:pPr>
              <w:spacing w:before="0" w:after="0"/>
              <w:rPr>
                <w:sz w:val="20"/>
              </w:rPr>
            </w:pPr>
            <w:r w:rsidRPr="00C316CF">
              <w:rPr>
                <w:sz w:val="20"/>
              </w:rPr>
              <w:t xml:space="preserve">64-битное целое число. </w:t>
            </w:r>
          </w:p>
          <w:p w:rsidR="002E784F" w:rsidRPr="00C316CF" w:rsidRDefault="002E784F" w:rsidP="006851D7">
            <w:pPr>
              <w:spacing w:before="0" w:after="0"/>
              <w:rPr>
                <w:sz w:val="20"/>
              </w:rPr>
            </w:pPr>
            <w:r w:rsidRPr="00C316CF">
              <w:rPr>
                <w:sz w:val="20"/>
              </w:rPr>
              <w:t>Игнорируется при приеме-передаче. Добавлено на развитие</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externalId</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T [ 1 - 40 ]</w:t>
            </w:r>
          </w:p>
        </w:tc>
        <w:tc>
          <w:tcPr>
            <w:tcW w:w="1387" w:type="pct"/>
            <w:shd w:val="clear" w:color="auto" w:fill="auto"/>
          </w:tcPr>
          <w:p w:rsidR="002E784F" w:rsidRPr="00C316CF" w:rsidRDefault="002E784F" w:rsidP="006851D7">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2E784F" w:rsidRPr="00C316CF" w:rsidRDefault="002E784F" w:rsidP="006851D7">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versionNumber</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Pr>
                <w:sz w:val="20"/>
              </w:rPr>
              <w:t>N</w:t>
            </w:r>
          </w:p>
        </w:tc>
        <w:tc>
          <w:tcPr>
            <w:tcW w:w="1387" w:type="pct"/>
            <w:shd w:val="clear" w:color="auto" w:fill="auto"/>
          </w:tcPr>
          <w:p w:rsidR="002E784F" w:rsidRPr="00C316CF" w:rsidRDefault="002E784F" w:rsidP="006851D7">
            <w:pPr>
              <w:spacing w:before="0" w:after="0"/>
              <w:rPr>
                <w:sz w:val="20"/>
              </w:rPr>
            </w:pPr>
            <w:r>
              <w:rPr>
                <w:sz w:val="20"/>
              </w:rPr>
              <w:t>Номер версии документа</w:t>
            </w:r>
          </w:p>
        </w:tc>
        <w:tc>
          <w:tcPr>
            <w:tcW w:w="1385" w:type="pct"/>
            <w:shd w:val="clear" w:color="auto" w:fill="auto"/>
          </w:tcPr>
          <w:p w:rsidR="002E784F" w:rsidRDefault="002E784F" w:rsidP="006851D7">
            <w:pPr>
              <w:spacing w:before="0" w:after="0"/>
              <w:rPr>
                <w:sz w:val="20"/>
              </w:rPr>
            </w:pPr>
            <w:r>
              <w:rPr>
                <w:sz w:val="20"/>
              </w:rPr>
              <w:t>Допустимы только неотрицательные числа/</w:t>
            </w:r>
          </w:p>
          <w:p w:rsidR="002E784F" w:rsidRPr="00C316CF" w:rsidRDefault="002E784F" w:rsidP="006851D7">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626863">
              <w:rPr>
                <w:sz w:val="20"/>
              </w:rPr>
              <w:t>foundationDocInfo</w:t>
            </w:r>
          </w:p>
        </w:tc>
        <w:tc>
          <w:tcPr>
            <w:tcW w:w="199" w:type="pct"/>
            <w:shd w:val="clear" w:color="auto" w:fill="auto"/>
          </w:tcPr>
          <w:p w:rsidR="002E784F" w:rsidRPr="00FD3C60" w:rsidRDefault="002E784F" w:rsidP="006851D7">
            <w:pPr>
              <w:spacing w:before="0" w:after="0"/>
              <w:jc w:val="center"/>
              <w:rPr>
                <w:sz w:val="20"/>
              </w:rPr>
            </w:pPr>
            <w:r>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Pr>
                <w:sz w:val="20"/>
              </w:rPr>
              <w:t>Документ-основание</w:t>
            </w:r>
          </w:p>
        </w:tc>
        <w:tc>
          <w:tcPr>
            <w:tcW w:w="1385" w:type="pct"/>
            <w:shd w:val="clear" w:color="auto" w:fill="auto"/>
          </w:tcPr>
          <w:p w:rsidR="002E784F" w:rsidRDefault="002E784F" w:rsidP="006851D7">
            <w:pPr>
              <w:spacing w:before="0" w:after="0"/>
              <w:rPr>
                <w:sz w:val="20"/>
              </w:rPr>
            </w:pPr>
            <w:r w:rsidRPr="00A81D56">
              <w:rPr>
                <w:sz w:val="20"/>
              </w:rPr>
              <w:t>Блок игнорируется при приеме, автоматически заполняется при передаче</w:t>
            </w:r>
          </w:p>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commonInfo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Общая информация</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protocolPublisherInfo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2E784F" w:rsidRPr="00C316CF" w:rsidRDefault="002E784F" w:rsidP="006851D7">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 xml:space="preserve">Протокол подведения итогов определения поставщика (подрядчика, исполнителя) ЭЗК20 (запрос котировок в </w:t>
            </w:r>
            <w:r w:rsidRPr="00BF0F2C">
              <w:rPr>
                <w:sz w:val="20"/>
              </w:rPr>
              <w:lastRenderedPageBreak/>
              <w:t>электронной форме c 01.10.2020 года)»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printFormInfo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Pr>
                <w:sz w:val="20"/>
              </w:rPr>
              <w:t>Печатная форма документа в ЕИС</w:t>
            </w:r>
          </w:p>
        </w:tc>
        <w:tc>
          <w:tcPr>
            <w:tcW w:w="1385" w:type="pct"/>
            <w:shd w:val="clear" w:color="auto" w:fill="auto"/>
          </w:tcPr>
          <w:p w:rsidR="002E784F" w:rsidRDefault="002E784F" w:rsidP="006851D7">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2E784F" w:rsidRPr="00C316CF" w:rsidRDefault="002E784F" w:rsidP="006851D7">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extPrintFormInfo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attachmentsInfo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Информация о прикрепленных документах</w:t>
            </w:r>
          </w:p>
        </w:tc>
        <w:tc>
          <w:tcPr>
            <w:tcW w:w="1385" w:type="pct"/>
            <w:shd w:val="clear" w:color="auto" w:fill="auto"/>
          </w:tcPr>
          <w:p w:rsidR="002E784F" w:rsidRPr="00C316CF" w:rsidRDefault="002E784F" w:rsidP="006851D7">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modificationInfo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Основание внесения изменений</w:t>
            </w:r>
          </w:p>
        </w:tc>
        <w:tc>
          <w:tcPr>
            <w:tcW w:w="1385" w:type="pct"/>
            <w:shd w:val="clear" w:color="auto" w:fill="auto"/>
          </w:tcPr>
          <w:p w:rsidR="002E784F" w:rsidRPr="00C316CF" w:rsidRDefault="002E784F"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protocolInfo</w:t>
            </w:r>
          </w:p>
        </w:tc>
        <w:tc>
          <w:tcPr>
            <w:tcW w:w="199" w:type="pct"/>
            <w:shd w:val="clear" w:color="auto" w:fill="auto"/>
          </w:tcPr>
          <w:p w:rsidR="002E784F" w:rsidRPr="00C316CF" w:rsidRDefault="002E784F" w:rsidP="006851D7">
            <w:pPr>
              <w:spacing w:before="0" w:after="0"/>
              <w:jc w:val="center"/>
              <w:rPr>
                <w:sz w:val="20"/>
              </w:rPr>
            </w:pPr>
            <w:r w:rsidRPr="00C316CF">
              <w:rPr>
                <w:sz w:val="20"/>
              </w:rPr>
              <w:t>О</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2E784F" w:rsidRPr="00C316CF" w:rsidRDefault="002E784F" w:rsidP="006851D7">
            <w:pPr>
              <w:spacing w:before="0" w:after="0"/>
              <w:rPr>
                <w:sz w:val="20"/>
              </w:rPr>
            </w:pPr>
            <w:r w:rsidRPr="00B453AC">
              <w:rPr>
                <w:sz w:val="20"/>
              </w:rPr>
              <w:t>В рамках блока должен быть заполнен блок applicationsInfo и/или abandonedReason</w:t>
            </w:r>
          </w:p>
        </w:tc>
      </w:tr>
      <w:tr w:rsidR="002E784F" w:rsidRPr="00B453AC" w:rsidTr="00F94D11">
        <w:trPr>
          <w:jc w:val="center"/>
        </w:trPr>
        <w:tc>
          <w:tcPr>
            <w:tcW w:w="5000" w:type="pct"/>
            <w:gridSpan w:val="6"/>
            <w:shd w:val="clear" w:color="auto" w:fill="auto"/>
            <w:vAlign w:val="center"/>
            <w:hideMark/>
          </w:tcPr>
          <w:p w:rsidR="002E784F" w:rsidRPr="00B453AC" w:rsidRDefault="002E784F" w:rsidP="006851D7">
            <w:pPr>
              <w:keepNext/>
              <w:spacing w:before="0" w:after="0"/>
              <w:contextualSpacing/>
              <w:jc w:val="center"/>
              <w:rPr>
                <w:b/>
                <w:sz w:val="20"/>
              </w:rPr>
            </w:pPr>
            <w:r w:rsidRPr="00B453AC">
              <w:rPr>
                <w:b/>
                <w:sz w:val="20"/>
              </w:rPr>
              <w:t>Информация о проведении ЭОК20 (открытый конкурс в электронной форме с 01.10.2020)</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C316CF">
              <w:rPr>
                <w:b/>
                <w:bCs/>
                <w:sz w:val="20"/>
              </w:rPr>
              <w:t>protocolInfo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hideMark/>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427184">
              <w:rPr>
                <w:sz w:val="20"/>
              </w:rPr>
              <w:t>commissionInfo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427184">
              <w:rPr>
                <w:sz w:val="20"/>
              </w:rPr>
              <w:t>Информация о комиссии</w:t>
            </w:r>
          </w:p>
        </w:tc>
        <w:tc>
          <w:tcPr>
            <w:tcW w:w="1385" w:type="pct"/>
            <w:shd w:val="clear" w:color="auto" w:fill="auto"/>
          </w:tcPr>
          <w:p w:rsidR="002E784F"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applicationsInfo</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C316CF">
              <w:rPr>
                <w:sz w:val="20"/>
              </w:rPr>
              <w:t>Заявки</w:t>
            </w:r>
          </w:p>
        </w:tc>
        <w:tc>
          <w:tcPr>
            <w:tcW w:w="1385" w:type="pct"/>
            <w:shd w:val="clear" w:color="auto" w:fill="auto"/>
          </w:tcPr>
          <w:p w:rsidR="002E784F" w:rsidRPr="00162C8B" w:rsidRDefault="002E784F" w:rsidP="006851D7">
            <w:pPr>
              <w:spacing w:before="0"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C316CF" w:rsidRDefault="002E784F" w:rsidP="006851D7">
            <w:pPr>
              <w:spacing w:before="0" w:after="0"/>
              <w:rPr>
                <w:sz w:val="20"/>
              </w:rPr>
            </w:pPr>
            <w:r w:rsidRPr="00C316CF">
              <w:rPr>
                <w:sz w:val="20"/>
              </w:rPr>
              <w:t>abandonedReason</w:t>
            </w:r>
          </w:p>
        </w:tc>
        <w:tc>
          <w:tcPr>
            <w:tcW w:w="199" w:type="pct"/>
            <w:shd w:val="clear" w:color="auto" w:fill="auto"/>
          </w:tcPr>
          <w:p w:rsidR="002E784F" w:rsidRPr="00C316CF" w:rsidRDefault="002E784F" w:rsidP="006851D7">
            <w:pPr>
              <w:spacing w:before="0" w:after="0"/>
              <w:jc w:val="center"/>
              <w:rPr>
                <w:sz w:val="20"/>
              </w:rPr>
            </w:pPr>
            <w:r w:rsidRPr="00C316CF">
              <w:rPr>
                <w:sz w:val="20"/>
              </w:rPr>
              <w:t>Н</w:t>
            </w:r>
          </w:p>
        </w:tc>
        <w:tc>
          <w:tcPr>
            <w:tcW w:w="496" w:type="pct"/>
            <w:shd w:val="clear" w:color="auto" w:fill="auto"/>
          </w:tcPr>
          <w:p w:rsidR="002E784F" w:rsidRPr="00C316CF" w:rsidRDefault="002E784F" w:rsidP="006851D7">
            <w:pPr>
              <w:spacing w:before="0" w:after="0"/>
              <w:jc w:val="center"/>
              <w:rPr>
                <w:sz w:val="20"/>
              </w:rPr>
            </w:pPr>
            <w:r w:rsidRPr="00C316CF">
              <w:rPr>
                <w:sz w:val="20"/>
              </w:rPr>
              <w:t>S</w:t>
            </w:r>
          </w:p>
        </w:tc>
        <w:tc>
          <w:tcPr>
            <w:tcW w:w="1387" w:type="pct"/>
            <w:shd w:val="clear" w:color="auto" w:fill="auto"/>
          </w:tcPr>
          <w:p w:rsidR="002E784F" w:rsidRPr="00C316CF" w:rsidRDefault="002E784F" w:rsidP="006851D7">
            <w:pPr>
              <w:spacing w:before="0" w:after="0"/>
              <w:rPr>
                <w:sz w:val="20"/>
              </w:rPr>
            </w:pPr>
            <w:r w:rsidRPr="00B453AC">
              <w:rPr>
                <w:sz w:val="20"/>
              </w:rPr>
              <w:t>Признание открытого конкурса в эл</w:t>
            </w:r>
            <w:r>
              <w:rPr>
                <w:sz w:val="20"/>
              </w:rPr>
              <w:t>ектронной форме несостоявшимся</w:t>
            </w:r>
          </w:p>
        </w:tc>
        <w:tc>
          <w:tcPr>
            <w:tcW w:w="1385" w:type="pct"/>
            <w:shd w:val="clear" w:color="auto" w:fill="auto"/>
          </w:tcPr>
          <w:p w:rsidR="002E784F" w:rsidRDefault="00000171" w:rsidP="006851D7">
            <w:pPr>
              <w:spacing w:before="0" w:after="0"/>
              <w:jc w:val="both"/>
              <w:rPr>
                <w:sz w:val="20"/>
              </w:rPr>
            </w:pPr>
            <w:r w:rsidRPr="0000017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"epProtocolEOK2020FinalPart" в поле objectName</w:t>
            </w:r>
          </w:p>
          <w:p w:rsidR="00000171" w:rsidRDefault="00000171" w:rsidP="006851D7">
            <w:pPr>
              <w:spacing w:before="0" w:after="0"/>
              <w:jc w:val="both"/>
              <w:rPr>
                <w:sz w:val="20"/>
              </w:rPr>
            </w:pPr>
          </w:p>
          <w:p w:rsidR="002E784F" w:rsidRPr="00162C8B" w:rsidRDefault="002E784F" w:rsidP="006851D7">
            <w:pPr>
              <w:spacing w:before="0" w:after="0"/>
              <w:jc w:val="both"/>
              <w:rPr>
                <w:sz w:val="20"/>
              </w:rPr>
            </w:pPr>
            <w:r>
              <w:rPr>
                <w:sz w:val="20"/>
              </w:rPr>
              <w:t>Состав блока см. состав соответствующего блока в документе «</w:t>
            </w:r>
            <w:r w:rsidRPr="009774DE">
              <w:rPr>
                <w:sz w:val="20"/>
              </w:rPr>
              <w:t xml:space="preserve">Протокол подведения </w:t>
            </w:r>
            <w:r w:rsidRPr="009774DE">
              <w:rPr>
                <w:sz w:val="20"/>
              </w:rPr>
              <w:lastRenderedPageBreak/>
              <w:t>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r>
              <w:rPr>
                <w:sz w:val="20"/>
              </w:rPr>
              <w:t>.</w:t>
            </w:r>
          </w:p>
        </w:tc>
      </w:tr>
      <w:tr w:rsidR="00DA42A6" w:rsidRPr="00301389" w:rsidDel="0043750C" w:rsidTr="009D349C">
        <w:trPr>
          <w:jc w:val="center"/>
          <w:del w:id="1190" w:author="Yugin Vitaly" w:date="2020-08-06T20:22:00Z"/>
        </w:trPr>
        <w:tc>
          <w:tcPr>
            <w:tcW w:w="743" w:type="pct"/>
            <w:shd w:val="clear" w:color="auto" w:fill="auto"/>
            <w:vAlign w:val="center"/>
          </w:tcPr>
          <w:p w:rsidR="00DA42A6" w:rsidRPr="00301389" w:rsidDel="0043750C" w:rsidRDefault="00DA42A6" w:rsidP="00DA42A6">
            <w:pPr>
              <w:spacing w:before="0" w:after="0"/>
              <w:contextualSpacing/>
              <w:rPr>
                <w:del w:id="1191" w:author="Yugin Vitaly" w:date="2020-08-06T20:22:00Z"/>
                <w:sz w:val="20"/>
              </w:rPr>
            </w:pPr>
          </w:p>
        </w:tc>
        <w:tc>
          <w:tcPr>
            <w:tcW w:w="790" w:type="pct"/>
            <w:shd w:val="clear" w:color="auto" w:fill="auto"/>
          </w:tcPr>
          <w:p w:rsidR="00DA42A6" w:rsidRPr="00C316CF" w:rsidDel="0043750C" w:rsidRDefault="00DA42A6" w:rsidP="00DA42A6">
            <w:pPr>
              <w:spacing w:before="0" w:after="0"/>
              <w:rPr>
                <w:del w:id="1192" w:author="Yugin Vitaly" w:date="2020-08-06T20:22:00Z"/>
                <w:sz w:val="20"/>
              </w:rPr>
            </w:pPr>
            <w:del w:id="1193" w:author="Yugin Vitaly" w:date="2020-08-06T20:22:00Z">
              <w:r w:rsidRPr="002E784F" w:rsidDel="0043750C">
                <w:rPr>
                  <w:sz w:val="20"/>
                </w:rPr>
                <w:delText>contractMultiInfo</w:delText>
              </w:r>
            </w:del>
          </w:p>
        </w:tc>
        <w:tc>
          <w:tcPr>
            <w:tcW w:w="199" w:type="pct"/>
            <w:shd w:val="clear" w:color="auto" w:fill="auto"/>
          </w:tcPr>
          <w:p w:rsidR="00DA42A6" w:rsidRPr="00A63BD0" w:rsidDel="0043750C" w:rsidRDefault="00DA42A6" w:rsidP="00DA42A6">
            <w:pPr>
              <w:spacing w:after="0"/>
              <w:jc w:val="center"/>
              <w:rPr>
                <w:del w:id="1194" w:author="Yugin Vitaly" w:date="2020-08-06T20:22:00Z"/>
                <w:sz w:val="20"/>
              </w:rPr>
            </w:pPr>
            <w:del w:id="1195" w:author="Yugin Vitaly" w:date="2020-08-06T20:22:00Z">
              <w:r w:rsidRPr="00A63BD0" w:rsidDel="0043750C">
                <w:rPr>
                  <w:sz w:val="20"/>
                </w:rPr>
                <w:delText>О</w:delText>
              </w:r>
            </w:del>
          </w:p>
        </w:tc>
        <w:tc>
          <w:tcPr>
            <w:tcW w:w="496" w:type="pct"/>
            <w:shd w:val="clear" w:color="auto" w:fill="auto"/>
          </w:tcPr>
          <w:p w:rsidR="00DA42A6" w:rsidRPr="00A63BD0" w:rsidDel="0043750C" w:rsidRDefault="00DA42A6" w:rsidP="00DA42A6">
            <w:pPr>
              <w:spacing w:after="0"/>
              <w:jc w:val="center"/>
              <w:rPr>
                <w:del w:id="1196" w:author="Yugin Vitaly" w:date="2020-08-06T20:22:00Z"/>
                <w:sz w:val="20"/>
              </w:rPr>
            </w:pPr>
            <w:del w:id="1197" w:author="Yugin Vitaly" w:date="2020-08-06T20:22:00Z">
              <w:r w:rsidRPr="00A63BD0" w:rsidDel="0043750C">
                <w:rPr>
                  <w:sz w:val="20"/>
                </w:rPr>
                <w:delText>S</w:delText>
              </w:r>
            </w:del>
          </w:p>
        </w:tc>
        <w:tc>
          <w:tcPr>
            <w:tcW w:w="1387" w:type="pct"/>
            <w:shd w:val="clear" w:color="auto" w:fill="auto"/>
          </w:tcPr>
          <w:p w:rsidR="00DA42A6" w:rsidRPr="00B453AC" w:rsidDel="0043750C" w:rsidRDefault="00DA42A6" w:rsidP="00DA42A6">
            <w:pPr>
              <w:spacing w:before="0" w:after="0"/>
              <w:rPr>
                <w:del w:id="1198" w:author="Yugin Vitaly" w:date="2020-08-06T20:22:00Z"/>
                <w:sz w:val="20"/>
              </w:rPr>
            </w:pPr>
            <w:del w:id="1199" w:author="Yugin Vitaly" w:date="2020-08-06T20:22:00Z">
              <w:r w:rsidRPr="002E784F" w:rsidDel="0043750C">
                <w:rPr>
                  <w:sz w:val="20"/>
                </w:rPr>
                <w:delText>Право заключения контракта с несколькими участниками закупки</w:delText>
              </w:r>
            </w:del>
          </w:p>
        </w:tc>
        <w:tc>
          <w:tcPr>
            <w:tcW w:w="1385" w:type="pct"/>
            <w:shd w:val="clear" w:color="auto" w:fill="auto"/>
          </w:tcPr>
          <w:p w:rsidR="00DA42A6" w:rsidRPr="00E76E64" w:rsidDel="0043750C" w:rsidRDefault="00DA42A6" w:rsidP="00DA42A6">
            <w:pPr>
              <w:spacing w:before="0" w:after="0"/>
              <w:jc w:val="both"/>
              <w:rPr>
                <w:del w:id="1200" w:author="Yugin Vitaly" w:date="2020-08-06T20:22:00Z"/>
                <w:sz w:val="20"/>
              </w:rPr>
            </w:pP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t>Заявки</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applicationsInfo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applicationInfo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Заявка</w:t>
            </w:r>
          </w:p>
        </w:tc>
        <w:tc>
          <w:tcPr>
            <w:tcW w:w="1385" w:type="pct"/>
            <w:shd w:val="clear" w:color="auto" w:fill="auto"/>
          </w:tcPr>
          <w:p w:rsidR="002E784F" w:rsidRPr="00A63BD0" w:rsidRDefault="002E784F" w:rsidP="006851D7">
            <w:pPr>
              <w:spacing w:after="0"/>
              <w:jc w:val="both"/>
              <w:rPr>
                <w:sz w:val="20"/>
              </w:rPr>
            </w:pPr>
            <w:r w:rsidRPr="00A63BD0">
              <w:rPr>
                <w:sz w:val="20"/>
              </w:rPr>
              <w:t>Множественный элемент.</w:t>
            </w:r>
          </w:p>
        </w:tc>
      </w:tr>
      <w:tr w:rsidR="002E784F" w:rsidRPr="00301389" w:rsidTr="00F94D11">
        <w:trPr>
          <w:jc w:val="center"/>
        </w:trPr>
        <w:tc>
          <w:tcPr>
            <w:tcW w:w="5000" w:type="pct"/>
            <w:gridSpan w:val="6"/>
            <w:shd w:val="clear" w:color="auto" w:fill="auto"/>
            <w:vAlign w:val="center"/>
          </w:tcPr>
          <w:p w:rsidR="002E784F" w:rsidRPr="00301389" w:rsidRDefault="002E784F" w:rsidP="006851D7">
            <w:pPr>
              <w:keepNext/>
              <w:spacing w:before="0" w:after="0"/>
              <w:contextualSpacing/>
              <w:jc w:val="center"/>
              <w:rPr>
                <w:b/>
                <w:sz w:val="20"/>
              </w:rPr>
            </w:pPr>
            <w:r w:rsidRPr="00A63BD0">
              <w:rPr>
                <w:b/>
                <w:bCs/>
                <w:sz w:val="20"/>
              </w:rPr>
              <w:t>Заявка</w:t>
            </w:r>
          </w:p>
        </w:tc>
      </w:tr>
      <w:tr w:rsidR="002E784F" w:rsidRPr="00301389" w:rsidTr="009D349C">
        <w:trPr>
          <w:jc w:val="center"/>
        </w:trPr>
        <w:tc>
          <w:tcPr>
            <w:tcW w:w="743" w:type="pct"/>
            <w:shd w:val="clear" w:color="auto" w:fill="auto"/>
          </w:tcPr>
          <w:p w:rsidR="002E784F" w:rsidRPr="00162C8B" w:rsidRDefault="002E784F" w:rsidP="006851D7">
            <w:pPr>
              <w:spacing w:before="0" w:after="0"/>
              <w:jc w:val="both"/>
              <w:rPr>
                <w:sz w:val="20"/>
              </w:rPr>
            </w:pPr>
            <w:r w:rsidRPr="00A63BD0">
              <w:rPr>
                <w:b/>
                <w:bCs/>
                <w:sz w:val="20"/>
              </w:rPr>
              <w:t>applicationInfo</w:t>
            </w:r>
          </w:p>
        </w:tc>
        <w:tc>
          <w:tcPr>
            <w:tcW w:w="790" w:type="pct"/>
            <w:shd w:val="clear" w:color="auto" w:fill="auto"/>
            <w:vAlign w:val="center"/>
          </w:tcPr>
          <w:p w:rsidR="002E784F" w:rsidRPr="00301389" w:rsidRDefault="002E784F" w:rsidP="006851D7">
            <w:pPr>
              <w:keepNext/>
              <w:spacing w:before="0" w:after="0"/>
              <w:contextualSpacing/>
              <w:rPr>
                <w:b/>
                <w:sz w:val="20"/>
              </w:rPr>
            </w:pPr>
          </w:p>
        </w:tc>
        <w:tc>
          <w:tcPr>
            <w:tcW w:w="199" w:type="pct"/>
            <w:shd w:val="clear" w:color="auto" w:fill="auto"/>
            <w:vAlign w:val="center"/>
          </w:tcPr>
          <w:p w:rsidR="002E784F" w:rsidRPr="00301389" w:rsidRDefault="002E784F" w:rsidP="006851D7">
            <w:pPr>
              <w:keepNext/>
              <w:spacing w:before="0" w:after="0"/>
              <w:contextualSpacing/>
              <w:jc w:val="center"/>
              <w:rPr>
                <w:b/>
                <w:sz w:val="20"/>
              </w:rPr>
            </w:pPr>
          </w:p>
        </w:tc>
        <w:tc>
          <w:tcPr>
            <w:tcW w:w="496" w:type="pct"/>
            <w:shd w:val="clear" w:color="auto" w:fill="auto"/>
            <w:vAlign w:val="center"/>
          </w:tcPr>
          <w:p w:rsidR="002E784F" w:rsidRPr="00301389" w:rsidRDefault="002E784F" w:rsidP="006851D7">
            <w:pPr>
              <w:keepNext/>
              <w:spacing w:before="0" w:after="0"/>
              <w:contextualSpacing/>
              <w:jc w:val="center"/>
              <w:rPr>
                <w:b/>
                <w:sz w:val="20"/>
              </w:rPr>
            </w:pPr>
          </w:p>
        </w:tc>
        <w:tc>
          <w:tcPr>
            <w:tcW w:w="1387" w:type="pct"/>
            <w:shd w:val="clear" w:color="auto" w:fill="auto"/>
            <w:vAlign w:val="center"/>
          </w:tcPr>
          <w:p w:rsidR="002E784F" w:rsidRPr="00301389" w:rsidRDefault="002E784F" w:rsidP="006851D7">
            <w:pPr>
              <w:keepNext/>
              <w:spacing w:before="0" w:after="0"/>
              <w:contextualSpacing/>
              <w:rPr>
                <w:b/>
                <w:sz w:val="20"/>
              </w:rPr>
            </w:pPr>
          </w:p>
        </w:tc>
        <w:tc>
          <w:tcPr>
            <w:tcW w:w="1385" w:type="pct"/>
            <w:shd w:val="clear" w:color="auto" w:fill="auto"/>
            <w:vAlign w:val="center"/>
          </w:tcPr>
          <w:p w:rsidR="002E784F" w:rsidRPr="00301389" w:rsidRDefault="002E784F" w:rsidP="006851D7">
            <w:pPr>
              <w:keepNext/>
              <w:spacing w:before="0" w:after="0"/>
              <w:contextualSpacing/>
              <w:rPr>
                <w:b/>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commonInfo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Общая информация</w:t>
            </w:r>
          </w:p>
        </w:tc>
        <w:tc>
          <w:tcPr>
            <w:tcW w:w="1385" w:type="pct"/>
            <w:shd w:val="clear" w:color="auto" w:fill="auto"/>
          </w:tcPr>
          <w:p w:rsidR="002E784F" w:rsidRPr="00A63BD0" w:rsidRDefault="006F56A7" w:rsidP="006851D7">
            <w:pPr>
              <w:spacing w:after="0"/>
              <w:jc w:val="both"/>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2E784F" w:rsidRPr="00301389" w:rsidDel="008B581C" w:rsidTr="009D349C">
        <w:trPr>
          <w:jc w:val="center"/>
          <w:del w:id="1201" w:author="Yugin Vitaly" w:date="2020-09-13T18:59:00Z"/>
        </w:trPr>
        <w:tc>
          <w:tcPr>
            <w:tcW w:w="743" w:type="pct"/>
            <w:shd w:val="clear" w:color="auto" w:fill="auto"/>
            <w:vAlign w:val="center"/>
          </w:tcPr>
          <w:p w:rsidR="002E784F" w:rsidRPr="00301389" w:rsidDel="008B581C" w:rsidRDefault="002E784F" w:rsidP="006851D7">
            <w:pPr>
              <w:spacing w:before="0" w:after="0"/>
              <w:contextualSpacing/>
              <w:rPr>
                <w:del w:id="1202" w:author="Yugin Vitaly" w:date="2020-09-13T18:59:00Z"/>
                <w:sz w:val="20"/>
              </w:rPr>
            </w:pPr>
          </w:p>
        </w:tc>
        <w:tc>
          <w:tcPr>
            <w:tcW w:w="790" w:type="pct"/>
            <w:shd w:val="clear" w:color="auto" w:fill="auto"/>
          </w:tcPr>
          <w:p w:rsidR="002E784F" w:rsidRPr="00A63BD0" w:rsidDel="008B581C" w:rsidRDefault="002E784F" w:rsidP="006851D7">
            <w:pPr>
              <w:spacing w:after="0"/>
              <w:jc w:val="both"/>
              <w:rPr>
                <w:del w:id="1203" w:author="Yugin Vitaly" w:date="2020-09-13T18:59:00Z"/>
                <w:sz w:val="20"/>
              </w:rPr>
            </w:pPr>
            <w:del w:id="1204" w:author="Yugin Vitaly" w:date="2020-09-13T18:59:00Z">
              <w:r w:rsidRPr="00E76E64" w:rsidDel="008B581C">
                <w:rPr>
                  <w:sz w:val="20"/>
                </w:rPr>
                <w:delText>documentRequirementsInfo</w:delText>
              </w:r>
            </w:del>
          </w:p>
        </w:tc>
        <w:tc>
          <w:tcPr>
            <w:tcW w:w="199" w:type="pct"/>
            <w:shd w:val="clear" w:color="auto" w:fill="auto"/>
          </w:tcPr>
          <w:p w:rsidR="002E784F" w:rsidRPr="00A63BD0" w:rsidDel="008B581C" w:rsidRDefault="002E784F" w:rsidP="006851D7">
            <w:pPr>
              <w:spacing w:after="0"/>
              <w:jc w:val="center"/>
              <w:rPr>
                <w:del w:id="1205" w:author="Yugin Vitaly" w:date="2020-09-13T18:59:00Z"/>
                <w:sz w:val="20"/>
              </w:rPr>
            </w:pPr>
            <w:del w:id="1206" w:author="Yugin Vitaly" w:date="2020-09-13T18:59:00Z">
              <w:r w:rsidDel="008B581C">
                <w:rPr>
                  <w:sz w:val="20"/>
                </w:rPr>
                <w:delText>О</w:delText>
              </w:r>
            </w:del>
          </w:p>
        </w:tc>
        <w:tc>
          <w:tcPr>
            <w:tcW w:w="496" w:type="pct"/>
            <w:shd w:val="clear" w:color="auto" w:fill="auto"/>
          </w:tcPr>
          <w:p w:rsidR="002E784F" w:rsidRPr="001249F3" w:rsidDel="008B581C" w:rsidRDefault="002E784F" w:rsidP="006851D7">
            <w:pPr>
              <w:spacing w:after="0"/>
              <w:jc w:val="center"/>
              <w:rPr>
                <w:del w:id="1207" w:author="Yugin Vitaly" w:date="2020-09-13T18:59:00Z"/>
                <w:sz w:val="20"/>
              </w:rPr>
            </w:pPr>
            <w:del w:id="1208" w:author="Yugin Vitaly" w:date="2020-09-13T18:59:00Z">
              <w:r w:rsidDel="008B581C">
                <w:rPr>
                  <w:sz w:val="20"/>
                  <w:lang w:val="en-US"/>
                </w:rPr>
                <w:delText>S</w:delText>
              </w:r>
            </w:del>
          </w:p>
        </w:tc>
        <w:tc>
          <w:tcPr>
            <w:tcW w:w="1387" w:type="pct"/>
            <w:shd w:val="clear" w:color="auto" w:fill="auto"/>
          </w:tcPr>
          <w:p w:rsidR="002E784F" w:rsidRPr="00A63BD0" w:rsidDel="008B581C" w:rsidRDefault="002E784F" w:rsidP="006851D7">
            <w:pPr>
              <w:spacing w:after="0"/>
              <w:jc w:val="both"/>
              <w:rPr>
                <w:del w:id="1209" w:author="Yugin Vitaly" w:date="2020-09-13T18:59:00Z"/>
                <w:sz w:val="20"/>
              </w:rPr>
            </w:pPr>
            <w:del w:id="1210" w:author="Yugin Vitaly" w:date="2020-09-13T18:59:00Z">
              <w:r w:rsidRPr="00E76E64" w:rsidDel="008B581C">
                <w:rPr>
                  <w:sz w:val="20"/>
                </w:rPr>
                <w:delText>Требования к информации и документам для предоставления участниками</w:delText>
              </w:r>
            </w:del>
          </w:p>
        </w:tc>
        <w:tc>
          <w:tcPr>
            <w:tcW w:w="1385" w:type="pct"/>
            <w:shd w:val="clear" w:color="auto" w:fill="auto"/>
          </w:tcPr>
          <w:p w:rsidR="002E784F" w:rsidRPr="00A63BD0" w:rsidDel="008B581C" w:rsidRDefault="006F56A7" w:rsidP="006851D7">
            <w:pPr>
              <w:spacing w:after="0"/>
              <w:jc w:val="both"/>
              <w:rPr>
                <w:del w:id="1211" w:author="Yugin Vitaly" w:date="2020-09-13T18:59:00Z"/>
                <w:sz w:val="20"/>
              </w:rPr>
            </w:pPr>
            <w:del w:id="1212" w:author="Yugin Vitaly" w:date="2020-09-13T18:59:00Z">
              <w:r w:rsidDel="008B581C">
                <w:rPr>
                  <w:sz w:val="20"/>
                </w:rPr>
                <w:delText>Состав блока см. состав соответствующего блока в документе «</w:delText>
              </w:r>
              <w:r w:rsidRPr="009774DE" w:rsidDel="008B581C">
                <w:rPr>
                  <w:sz w:val="20"/>
                </w:rPr>
                <w:delText>Протокол подведения итогов определения поставщика (подрядчика, исполнителя) ЭЗК20 (запрос котировок в электронной форме c 01.10.2020 года)</w:delText>
              </w:r>
              <w:r w:rsidDel="008B581C">
                <w:rPr>
                  <w:sz w:val="20"/>
                </w:rPr>
                <w:delText>»</w:delText>
              </w:r>
              <w:r w:rsidRPr="009774DE" w:rsidDel="008B581C">
                <w:rPr>
                  <w:sz w:val="20"/>
                </w:rPr>
                <w:delText xml:space="preserve"> (epProtocolEZK2020Final)</w:delText>
              </w:r>
            </w:del>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E76E64">
              <w:rPr>
                <w:sz w:val="20"/>
              </w:rPr>
              <w:t>correspondenciesInfo</w:t>
            </w:r>
          </w:p>
        </w:tc>
        <w:tc>
          <w:tcPr>
            <w:tcW w:w="199" w:type="pct"/>
            <w:shd w:val="clear" w:color="auto" w:fill="auto"/>
          </w:tcPr>
          <w:p w:rsidR="002E784F" w:rsidRPr="00E76E64" w:rsidRDefault="002E784F" w:rsidP="006851D7">
            <w:pPr>
              <w:spacing w:after="0"/>
              <w:jc w:val="center"/>
              <w:rPr>
                <w:sz w:val="20"/>
              </w:rPr>
            </w:pPr>
            <w:r>
              <w:rPr>
                <w:sz w:val="20"/>
              </w:rPr>
              <w:t>Н</w:t>
            </w:r>
          </w:p>
        </w:tc>
        <w:tc>
          <w:tcPr>
            <w:tcW w:w="496" w:type="pct"/>
            <w:shd w:val="clear" w:color="auto" w:fill="auto"/>
          </w:tcPr>
          <w:p w:rsidR="002E784F" w:rsidRPr="00E76E64" w:rsidRDefault="002E784F" w:rsidP="006851D7">
            <w:pPr>
              <w:spacing w:after="0"/>
              <w:jc w:val="center"/>
              <w:rPr>
                <w:sz w:val="20"/>
                <w:lang w:val="en-US"/>
              </w:rPr>
            </w:pPr>
            <w:r>
              <w:rPr>
                <w:sz w:val="20"/>
                <w:lang w:val="en-US"/>
              </w:rPr>
              <w:t>S</w:t>
            </w:r>
          </w:p>
        </w:tc>
        <w:tc>
          <w:tcPr>
            <w:tcW w:w="1387" w:type="pct"/>
            <w:shd w:val="clear" w:color="auto" w:fill="auto"/>
          </w:tcPr>
          <w:p w:rsidR="002E784F" w:rsidRPr="00A63BD0" w:rsidRDefault="002E784F" w:rsidP="006851D7">
            <w:pPr>
              <w:spacing w:after="0"/>
              <w:jc w:val="both"/>
              <w:rPr>
                <w:sz w:val="20"/>
              </w:rPr>
            </w:pPr>
            <w:r w:rsidRPr="00E76E64">
              <w:rPr>
                <w:sz w:val="20"/>
              </w:rPr>
              <w:t>Соответствие участника преимуществам / требованиям / ограничениям</w:t>
            </w:r>
          </w:p>
        </w:tc>
        <w:tc>
          <w:tcPr>
            <w:tcW w:w="1385" w:type="pct"/>
            <w:shd w:val="clear" w:color="auto" w:fill="auto"/>
          </w:tcPr>
          <w:p w:rsidR="002E784F" w:rsidRPr="00A63BD0" w:rsidRDefault="002E784F" w:rsidP="006851D7">
            <w:pPr>
              <w:spacing w:after="0"/>
              <w:jc w:val="both"/>
              <w:rPr>
                <w:sz w:val="20"/>
              </w:rPr>
            </w:pPr>
          </w:p>
        </w:tc>
      </w:tr>
      <w:tr w:rsidR="002E784F" w:rsidRPr="00301389" w:rsidTr="009D349C">
        <w:trPr>
          <w:jc w:val="center"/>
        </w:trPr>
        <w:tc>
          <w:tcPr>
            <w:tcW w:w="743" w:type="pct"/>
            <w:shd w:val="clear" w:color="auto" w:fill="auto"/>
            <w:vAlign w:val="center"/>
          </w:tcPr>
          <w:p w:rsidR="002E784F" w:rsidRPr="00301389" w:rsidRDefault="002E784F" w:rsidP="006851D7">
            <w:pPr>
              <w:spacing w:before="0" w:after="0"/>
              <w:contextualSpacing/>
              <w:rPr>
                <w:sz w:val="20"/>
              </w:rPr>
            </w:pPr>
          </w:p>
        </w:tc>
        <w:tc>
          <w:tcPr>
            <w:tcW w:w="790" w:type="pct"/>
            <w:shd w:val="clear" w:color="auto" w:fill="auto"/>
          </w:tcPr>
          <w:p w:rsidR="002E784F" w:rsidRPr="00A63BD0" w:rsidRDefault="002E784F" w:rsidP="006851D7">
            <w:pPr>
              <w:spacing w:after="0"/>
              <w:jc w:val="both"/>
              <w:rPr>
                <w:sz w:val="20"/>
              </w:rPr>
            </w:pPr>
            <w:r w:rsidRPr="00A63BD0">
              <w:rPr>
                <w:sz w:val="20"/>
              </w:rPr>
              <w:t>admittedInfo</w:t>
            </w:r>
          </w:p>
        </w:tc>
        <w:tc>
          <w:tcPr>
            <w:tcW w:w="199" w:type="pct"/>
            <w:shd w:val="clear" w:color="auto" w:fill="auto"/>
          </w:tcPr>
          <w:p w:rsidR="002E784F" w:rsidRPr="00A63BD0" w:rsidRDefault="002E784F" w:rsidP="006851D7">
            <w:pPr>
              <w:spacing w:after="0"/>
              <w:jc w:val="center"/>
              <w:rPr>
                <w:sz w:val="20"/>
              </w:rPr>
            </w:pPr>
            <w:r w:rsidRPr="00A63BD0">
              <w:rPr>
                <w:sz w:val="20"/>
              </w:rPr>
              <w:t>О</w:t>
            </w:r>
          </w:p>
        </w:tc>
        <w:tc>
          <w:tcPr>
            <w:tcW w:w="496" w:type="pct"/>
            <w:shd w:val="clear" w:color="auto" w:fill="auto"/>
          </w:tcPr>
          <w:p w:rsidR="002E784F" w:rsidRPr="00A63BD0" w:rsidRDefault="002E784F" w:rsidP="006851D7">
            <w:pPr>
              <w:spacing w:after="0"/>
              <w:jc w:val="center"/>
              <w:rPr>
                <w:sz w:val="20"/>
              </w:rPr>
            </w:pPr>
            <w:r w:rsidRPr="00A63BD0">
              <w:rPr>
                <w:sz w:val="20"/>
              </w:rPr>
              <w:t>S</w:t>
            </w:r>
          </w:p>
        </w:tc>
        <w:tc>
          <w:tcPr>
            <w:tcW w:w="1387" w:type="pct"/>
            <w:shd w:val="clear" w:color="auto" w:fill="auto"/>
          </w:tcPr>
          <w:p w:rsidR="002E784F" w:rsidRPr="00A63BD0" w:rsidRDefault="002E784F" w:rsidP="006851D7">
            <w:pPr>
              <w:spacing w:after="0"/>
              <w:jc w:val="both"/>
              <w:rPr>
                <w:sz w:val="20"/>
              </w:rPr>
            </w:pPr>
            <w:r w:rsidRPr="00A63BD0">
              <w:rPr>
                <w:sz w:val="20"/>
              </w:rPr>
              <w:t>Информация о допуске заявки</w:t>
            </w:r>
          </w:p>
        </w:tc>
        <w:tc>
          <w:tcPr>
            <w:tcW w:w="1385" w:type="pct"/>
            <w:shd w:val="clear" w:color="auto" w:fill="auto"/>
          </w:tcPr>
          <w:p w:rsidR="002E784F" w:rsidRPr="00A63BD0" w:rsidRDefault="002E784F" w:rsidP="006851D7">
            <w:pPr>
              <w:spacing w:after="0"/>
              <w:jc w:val="both"/>
              <w:rPr>
                <w:sz w:val="20"/>
              </w:rPr>
            </w:pPr>
          </w:p>
        </w:tc>
      </w:tr>
      <w:tr w:rsidR="006F56A7" w:rsidRPr="00301389" w:rsidTr="00F94D11">
        <w:trPr>
          <w:jc w:val="center"/>
        </w:trPr>
        <w:tc>
          <w:tcPr>
            <w:tcW w:w="5000" w:type="pct"/>
            <w:gridSpan w:val="6"/>
            <w:shd w:val="clear" w:color="auto" w:fill="auto"/>
            <w:vAlign w:val="center"/>
            <w:hideMark/>
          </w:tcPr>
          <w:p w:rsidR="006F56A7" w:rsidRPr="00301389" w:rsidRDefault="006F56A7" w:rsidP="006851D7">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r w:rsidRPr="00C316CF">
              <w:rPr>
                <w:b/>
                <w:bCs/>
                <w:sz w:val="20"/>
              </w:rPr>
              <w:t>correspondenciesInfo</w:t>
            </w:r>
          </w:p>
        </w:tc>
        <w:tc>
          <w:tcPr>
            <w:tcW w:w="790" w:type="pct"/>
            <w:shd w:val="clear" w:color="auto" w:fill="auto"/>
          </w:tcPr>
          <w:p w:rsidR="006F56A7" w:rsidRPr="00C316CF" w:rsidRDefault="006F56A7" w:rsidP="006851D7">
            <w:pPr>
              <w:spacing w:before="0" w:after="0"/>
              <w:rPr>
                <w:sz w:val="20"/>
              </w:rPr>
            </w:pPr>
          </w:p>
        </w:tc>
        <w:tc>
          <w:tcPr>
            <w:tcW w:w="199" w:type="pct"/>
            <w:shd w:val="clear" w:color="auto" w:fill="auto"/>
          </w:tcPr>
          <w:p w:rsidR="006F56A7" w:rsidRPr="00C316CF" w:rsidRDefault="006F56A7" w:rsidP="006851D7">
            <w:pPr>
              <w:spacing w:before="0" w:after="0"/>
              <w:rPr>
                <w:sz w:val="20"/>
              </w:rPr>
            </w:pPr>
          </w:p>
        </w:tc>
        <w:tc>
          <w:tcPr>
            <w:tcW w:w="496" w:type="pct"/>
            <w:shd w:val="clear" w:color="auto" w:fill="auto"/>
          </w:tcPr>
          <w:p w:rsidR="006F56A7" w:rsidRPr="00C316CF" w:rsidRDefault="006F56A7" w:rsidP="006851D7">
            <w:pPr>
              <w:spacing w:before="0" w:after="0"/>
              <w:rPr>
                <w:sz w:val="20"/>
              </w:rPr>
            </w:pPr>
          </w:p>
        </w:tc>
        <w:tc>
          <w:tcPr>
            <w:tcW w:w="1387" w:type="pct"/>
            <w:shd w:val="clear" w:color="auto" w:fill="auto"/>
          </w:tcPr>
          <w:p w:rsidR="006F56A7" w:rsidRPr="00C316CF" w:rsidRDefault="006F56A7" w:rsidP="006851D7">
            <w:pPr>
              <w:spacing w:before="0" w:after="0"/>
              <w:rPr>
                <w:sz w:val="20"/>
              </w:rPr>
            </w:pPr>
          </w:p>
        </w:tc>
        <w:tc>
          <w:tcPr>
            <w:tcW w:w="1385" w:type="pct"/>
            <w:shd w:val="clear" w:color="auto" w:fill="auto"/>
            <w:hideMark/>
          </w:tcPr>
          <w:p w:rsidR="006F56A7" w:rsidRPr="00C316CF" w:rsidRDefault="006F56A7" w:rsidP="006851D7">
            <w:pPr>
              <w:spacing w:before="0" w:after="0"/>
              <w:rPr>
                <w:sz w:val="20"/>
              </w:rPr>
            </w:pP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correspondenceInfo</w:t>
            </w:r>
          </w:p>
        </w:tc>
        <w:tc>
          <w:tcPr>
            <w:tcW w:w="199" w:type="pct"/>
            <w:shd w:val="clear" w:color="auto" w:fill="auto"/>
          </w:tcPr>
          <w:p w:rsidR="006F56A7" w:rsidRPr="00C316CF" w:rsidRDefault="006F56A7" w:rsidP="006851D7">
            <w:pPr>
              <w:spacing w:before="0" w:after="0"/>
              <w:jc w:val="center"/>
              <w:rPr>
                <w:sz w:val="20"/>
              </w:rPr>
            </w:pPr>
            <w:r w:rsidRPr="00C316CF">
              <w:rPr>
                <w:sz w:val="20"/>
              </w:rPr>
              <w:t>О</w:t>
            </w:r>
          </w:p>
        </w:tc>
        <w:tc>
          <w:tcPr>
            <w:tcW w:w="496" w:type="pct"/>
            <w:shd w:val="clear" w:color="auto" w:fill="auto"/>
          </w:tcPr>
          <w:p w:rsidR="006F56A7" w:rsidRPr="00C316CF" w:rsidRDefault="006F56A7" w:rsidP="006851D7">
            <w:pPr>
              <w:spacing w:before="0" w:after="0"/>
              <w:jc w:val="center"/>
              <w:rPr>
                <w:sz w:val="20"/>
              </w:rPr>
            </w:pPr>
            <w:r w:rsidRPr="00C316CF">
              <w:rPr>
                <w:sz w:val="20"/>
              </w:rPr>
              <w:t>S</w:t>
            </w:r>
          </w:p>
        </w:tc>
        <w:tc>
          <w:tcPr>
            <w:tcW w:w="1387" w:type="pct"/>
            <w:shd w:val="clear" w:color="auto" w:fill="auto"/>
          </w:tcPr>
          <w:p w:rsidR="006F56A7" w:rsidRPr="00C316CF" w:rsidRDefault="006F56A7" w:rsidP="006851D7">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5" w:type="pct"/>
            <w:shd w:val="clear" w:color="auto" w:fill="auto"/>
          </w:tcPr>
          <w:p w:rsidR="006F56A7" w:rsidRDefault="006F56A7" w:rsidP="006851D7">
            <w:pPr>
              <w:spacing w:before="0" w:after="0"/>
              <w:rPr>
                <w:sz w:val="20"/>
              </w:rPr>
            </w:pPr>
            <w:r w:rsidRPr="00C316CF">
              <w:rPr>
                <w:sz w:val="20"/>
              </w:rPr>
              <w:t>Множественный элемент.</w:t>
            </w:r>
          </w:p>
          <w:p w:rsidR="006F56A7" w:rsidRPr="00C316CF" w:rsidRDefault="006F56A7" w:rsidP="006851D7">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7F7413">
              <w:rPr>
                <w:sz w:val="20"/>
              </w:rPr>
              <w:t>increaseContractPrice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Pr>
                <w:sz w:val="20"/>
                <w:lang w:val="en-US"/>
              </w:rPr>
              <w:t>N</w:t>
            </w:r>
          </w:p>
        </w:tc>
        <w:tc>
          <w:tcPr>
            <w:tcW w:w="1387" w:type="pct"/>
            <w:shd w:val="clear" w:color="auto" w:fill="auto"/>
          </w:tcPr>
          <w:p w:rsidR="006F56A7" w:rsidRPr="00C316CF" w:rsidRDefault="006F56A7" w:rsidP="006851D7">
            <w:pPr>
              <w:spacing w:before="0" w:after="0"/>
              <w:rPr>
                <w:sz w:val="20"/>
              </w:rPr>
            </w:pPr>
            <w:r w:rsidRPr="007F7413">
              <w:rPr>
                <w:sz w:val="20"/>
              </w:rPr>
              <w:t>Информация об увеличении цены контракта в соответствии со статьями 28 и 29 Закона № 44-ФЗ</w:t>
            </w:r>
          </w:p>
        </w:tc>
        <w:tc>
          <w:tcPr>
            <w:tcW w:w="1385" w:type="pct"/>
            <w:shd w:val="clear" w:color="auto" w:fill="auto"/>
          </w:tcPr>
          <w:p w:rsidR="006F56A7" w:rsidRDefault="006F56A7" w:rsidP="006851D7">
            <w:pPr>
              <w:spacing w:before="0" w:after="0"/>
              <w:rPr>
                <w:sz w:val="20"/>
              </w:rPr>
            </w:pPr>
            <w:r w:rsidRPr="00C316CF">
              <w:rPr>
                <w:sz w:val="20"/>
              </w:rPr>
              <w:t xml:space="preserve">64-битное с плавающей запятой. </w:t>
            </w:r>
          </w:p>
          <w:p w:rsidR="006F56A7" w:rsidRDefault="006F56A7" w:rsidP="006851D7">
            <w:pPr>
              <w:spacing w:before="0" w:after="0"/>
              <w:rPr>
                <w:sz w:val="20"/>
              </w:rPr>
            </w:pPr>
            <w:r>
              <w:rPr>
                <w:sz w:val="20"/>
              </w:rPr>
              <w:t>Минимальное значение: 0</w:t>
            </w:r>
          </w:p>
          <w:p w:rsidR="006F56A7" w:rsidRPr="00C316CF" w:rsidRDefault="006F56A7" w:rsidP="006851D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F56A7">
            <w:pPr>
              <w:spacing w:before="0" w:after="0"/>
              <w:rPr>
                <w:sz w:val="20"/>
              </w:rPr>
            </w:pPr>
          </w:p>
        </w:tc>
        <w:tc>
          <w:tcPr>
            <w:tcW w:w="790" w:type="pct"/>
            <w:shd w:val="clear" w:color="auto" w:fill="auto"/>
          </w:tcPr>
          <w:p w:rsidR="006F56A7" w:rsidRPr="007F7413" w:rsidRDefault="006F56A7" w:rsidP="006F56A7">
            <w:pPr>
              <w:spacing w:before="0" w:after="0"/>
              <w:rPr>
                <w:sz w:val="20"/>
              </w:rPr>
            </w:pPr>
            <w:r w:rsidRPr="006F56A7">
              <w:rPr>
                <w:sz w:val="20"/>
              </w:rPr>
              <w:t>subcontractorsAttractionVolume</w:t>
            </w:r>
          </w:p>
        </w:tc>
        <w:tc>
          <w:tcPr>
            <w:tcW w:w="199" w:type="pct"/>
            <w:shd w:val="clear" w:color="auto" w:fill="auto"/>
          </w:tcPr>
          <w:p w:rsidR="006F56A7" w:rsidRPr="00C316CF" w:rsidRDefault="006F56A7" w:rsidP="006F56A7">
            <w:pPr>
              <w:spacing w:before="0" w:after="0"/>
              <w:jc w:val="center"/>
              <w:rPr>
                <w:sz w:val="20"/>
              </w:rPr>
            </w:pPr>
            <w:r w:rsidRPr="00C316CF">
              <w:rPr>
                <w:sz w:val="20"/>
              </w:rPr>
              <w:t>Н</w:t>
            </w:r>
          </w:p>
        </w:tc>
        <w:tc>
          <w:tcPr>
            <w:tcW w:w="496" w:type="pct"/>
            <w:shd w:val="clear" w:color="auto" w:fill="auto"/>
          </w:tcPr>
          <w:p w:rsidR="006F56A7" w:rsidRPr="00C316CF" w:rsidRDefault="006F56A7" w:rsidP="006F56A7">
            <w:pPr>
              <w:spacing w:before="0" w:after="0"/>
              <w:jc w:val="center"/>
              <w:rPr>
                <w:sz w:val="20"/>
              </w:rPr>
            </w:pPr>
            <w:r>
              <w:rPr>
                <w:sz w:val="20"/>
                <w:lang w:val="en-US"/>
              </w:rPr>
              <w:t>N</w:t>
            </w:r>
          </w:p>
        </w:tc>
        <w:tc>
          <w:tcPr>
            <w:tcW w:w="1387" w:type="pct"/>
            <w:shd w:val="clear" w:color="auto" w:fill="auto"/>
          </w:tcPr>
          <w:p w:rsidR="006F56A7" w:rsidRPr="007F7413" w:rsidRDefault="006F56A7" w:rsidP="006F56A7">
            <w:pPr>
              <w:spacing w:before="0" w:after="0"/>
              <w:rPr>
                <w:sz w:val="20"/>
              </w:rPr>
            </w:pPr>
            <w:r w:rsidRPr="006F56A7">
              <w:rPr>
                <w:sz w:val="20"/>
              </w:rPr>
              <w:t>Объем привлечения суподрядчиков, соисполнителей из числа субъектов малого предпринимательства, социально некоммерческих организаций (в %)</w:t>
            </w:r>
          </w:p>
        </w:tc>
        <w:tc>
          <w:tcPr>
            <w:tcW w:w="1385" w:type="pct"/>
            <w:shd w:val="clear" w:color="auto" w:fill="auto"/>
          </w:tcPr>
          <w:p w:rsidR="006F56A7" w:rsidRDefault="006F56A7" w:rsidP="006F56A7">
            <w:pPr>
              <w:spacing w:before="0" w:after="0"/>
              <w:rPr>
                <w:sz w:val="20"/>
              </w:rPr>
            </w:pPr>
            <w:r w:rsidRPr="00C316CF">
              <w:rPr>
                <w:sz w:val="20"/>
              </w:rPr>
              <w:t xml:space="preserve">64-битное с плавающей запятой. </w:t>
            </w:r>
          </w:p>
          <w:p w:rsidR="006F56A7" w:rsidRDefault="006F56A7" w:rsidP="006F56A7">
            <w:pPr>
              <w:spacing w:before="0" w:after="0"/>
              <w:rPr>
                <w:sz w:val="20"/>
              </w:rPr>
            </w:pPr>
            <w:r>
              <w:rPr>
                <w:sz w:val="20"/>
              </w:rPr>
              <w:t>Минимальное значение: 0</w:t>
            </w:r>
          </w:p>
          <w:p w:rsidR="006F56A7" w:rsidRPr="00C316CF" w:rsidRDefault="006F56A7" w:rsidP="006F56A7">
            <w:pPr>
              <w:spacing w:before="0" w:after="0"/>
              <w:rPr>
                <w:sz w:val="20"/>
              </w:rPr>
            </w:pPr>
            <w:r>
              <w:rPr>
                <w:sz w:val="20"/>
              </w:rPr>
              <w:t>Максимальное значение: 100</w:t>
            </w:r>
          </w:p>
        </w:tc>
      </w:tr>
      <w:tr w:rsidR="006F56A7" w:rsidRPr="00301389" w:rsidTr="009D349C">
        <w:trPr>
          <w:jc w:val="center"/>
        </w:trPr>
        <w:tc>
          <w:tcPr>
            <w:tcW w:w="743" w:type="pct"/>
            <w:shd w:val="clear" w:color="auto" w:fill="auto"/>
          </w:tcPr>
          <w:p w:rsidR="006F56A7" w:rsidRPr="00C316CF" w:rsidRDefault="006F56A7" w:rsidP="006851D7">
            <w:pPr>
              <w:spacing w:before="0" w:after="0"/>
              <w:rPr>
                <w:sz w:val="20"/>
              </w:rPr>
            </w:pPr>
          </w:p>
        </w:tc>
        <w:tc>
          <w:tcPr>
            <w:tcW w:w="790" w:type="pct"/>
            <w:shd w:val="clear" w:color="auto" w:fill="auto"/>
          </w:tcPr>
          <w:p w:rsidR="006F56A7" w:rsidRPr="00C316CF" w:rsidRDefault="006F56A7" w:rsidP="006851D7">
            <w:pPr>
              <w:spacing w:before="0" w:after="0"/>
              <w:rPr>
                <w:sz w:val="20"/>
              </w:rPr>
            </w:pPr>
            <w:r w:rsidRPr="00C316CF">
              <w:rPr>
                <w:sz w:val="20"/>
              </w:rPr>
              <w:t>overallValue</w:t>
            </w:r>
          </w:p>
        </w:tc>
        <w:tc>
          <w:tcPr>
            <w:tcW w:w="199" w:type="pct"/>
            <w:shd w:val="clear" w:color="auto" w:fill="auto"/>
          </w:tcPr>
          <w:p w:rsidR="006F56A7" w:rsidRPr="00C316CF" w:rsidRDefault="006F56A7" w:rsidP="006851D7">
            <w:pPr>
              <w:spacing w:before="0" w:after="0"/>
              <w:jc w:val="center"/>
              <w:rPr>
                <w:sz w:val="20"/>
              </w:rPr>
            </w:pPr>
            <w:r w:rsidRPr="00C316CF">
              <w:rPr>
                <w:sz w:val="20"/>
              </w:rPr>
              <w:t>Н</w:t>
            </w:r>
          </w:p>
        </w:tc>
        <w:tc>
          <w:tcPr>
            <w:tcW w:w="496" w:type="pct"/>
            <w:shd w:val="clear" w:color="auto" w:fill="auto"/>
          </w:tcPr>
          <w:p w:rsidR="006F56A7" w:rsidRPr="00C316CF" w:rsidRDefault="006F56A7" w:rsidP="006851D7">
            <w:pPr>
              <w:spacing w:before="0" w:after="0"/>
              <w:jc w:val="center"/>
              <w:rPr>
                <w:sz w:val="20"/>
              </w:rPr>
            </w:pPr>
            <w:r w:rsidRPr="00C316CF">
              <w:rPr>
                <w:sz w:val="20"/>
              </w:rPr>
              <w:t>N [ 0-100 ]</w:t>
            </w:r>
          </w:p>
        </w:tc>
        <w:tc>
          <w:tcPr>
            <w:tcW w:w="1387" w:type="pct"/>
            <w:shd w:val="clear" w:color="auto" w:fill="auto"/>
          </w:tcPr>
          <w:p w:rsidR="006F56A7" w:rsidRPr="007C7592" w:rsidRDefault="006F56A7" w:rsidP="006851D7">
            <w:pPr>
              <w:spacing w:before="0" w:after="0"/>
              <w:rPr>
                <w:sz w:val="20"/>
              </w:rPr>
            </w:pPr>
            <w:r w:rsidRPr="00C316CF">
              <w:rPr>
                <w:sz w:val="20"/>
              </w:rPr>
              <w:t>Общая величина преимущества заявки</w:t>
            </w:r>
            <w:r w:rsidRPr="007C7592">
              <w:rPr>
                <w:sz w:val="20"/>
              </w:rPr>
              <w:t xml:space="preserve"> (</w:t>
            </w:r>
            <w:r>
              <w:rPr>
                <w:sz w:val="20"/>
              </w:rPr>
              <w:t xml:space="preserve">в </w:t>
            </w:r>
            <w:r w:rsidRPr="007C7592">
              <w:rPr>
                <w:sz w:val="20"/>
              </w:rPr>
              <w:t>%)</w:t>
            </w:r>
          </w:p>
        </w:tc>
        <w:tc>
          <w:tcPr>
            <w:tcW w:w="1385" w:type="pct"/>
            <w:shd w:val="clear" w:color="auto" w:fill="auto"/>
          </w:tcPr>
          <w:p w:rsidR="006F56A7" w:rsidRPr="00C316CF" w:rsidRDefault="006F56A7" w:rsidP="006851D7">
            <w:pPr>
              <w:spacing w:before="0" w:after="0"/>
              <w:rPr>
                <w:sz w:val="20"/>
              </w:rPr>
            </w:pPr>
            <w:r w:rsidRPr="00C316CF">
              <w:rPr>
                <w:sz w:val="20"/>
              </w:rPr>
              <w:t xml:space="preserve">64-битное с плавающей запятой. </w:t>
            </w:r>
          </w:p>
        </w:tc>
      </w:tr>
      <w:tr w:rsidR="00C302C8" w:rsidRPr="00301389" w:rsidTr="00F94D11">
        <w:trPr>
          <w:trHeight w:val="81"/>
          <w:jc w:val="center"/>
        </w:trPr>
        <w:tc>
          <w:tcPr>
            <w:tcW w:w="5000" w:type="pct"/>
            <w:gridSpan w:val="6"/>
            <w:shd w:val="clear" w:color="auto" w:fill="auto"/>
            <w:vAlign w:val="center"/>
            <w:hideMark/>
          </w:tcPr>
          <w:p w:rsidR="00C302C8" w:rsidRPr="00301389" w:rsidRDefault="00C302C8" w:rsidP="00072D41">
            <w:pPr>
              <w:keepNext/>
              <w:spacing w:before="0" w:after="0"/>
              <w:contextualSpacing/>
              <w:jc w:val="center"/>
              <w:rPr>
                <w:b/>
                <w:sz w:val="20"/>
              </w:rPr>
            </w:pPr>
            <w:r w:rsidRPr="00C316CF">
              <w:rPr>
                <w:b/>
                <w:bCs/>
                <w:sz w:val="20"/>
              </w:rPr>
              <w:t>Информация о допуске заявки</w:t>
            </w:r>
          </w:p>
        </w:tc>
      </w:tr>
      <w:tr w:rsidR="00C302C8" w:rsidRPr="00301389" w:rsidTr="009D349C">
        <w:trPr>
          <w:jc w:val="center"/>
        </w:trPr>
        <w:tc>
          <w:tcPr>
            <w:tcW w:w="743" w:type="pct"/>
            <w:vMerge w:val="restart"/>
            <w:shd w:val="clear" w:color="auto" w:fill="auto"/>
            <w:vAlign w:val="center"/>
          </w:tcPr>
          <w:p w:rsidR="00C302C8" w:rsidRPr="00301389" w:rsidRDefault="00C302C8"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C302C8" w:rsidRPr="00C316CF" w:rsidRDefault="00C302C8" w:rsidP="00072D41">
            <w:pPr>
              <w:spacing w:before="0" w:after="0"/>
              <w:rPr>
                <w:sz w:val="20"/>
              </w:rPr>
            </w:pPr>
            <w:r w:rsidRPr="002F7E33">
              <w:rPr>
                <w:sz w:val="20"/>
              </w:rPr>
              <w:t>singleAppAdmittedInfo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допущенной заявке (В случае если допущена одна заявка)</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C316CF">
              <w:rPr>
                <w:sz w:val="20"/>
              </w:rPr>
              <w:t>appAdmittedInfo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C316CF">
              <w:rPr>
                <w:sz w:val="20"/>
              </w:rPr>
              <w:t>Информация о допущенных заявках</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743" w:type="pct"/>
            <w:vMerge/>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spacing w:before="0" w:after="0"/>
              <w:rPr>
                <w:sz w:val="20"/>
              </w:rPr>
            </w:pPr>
            <w:r w:rsidRPr="00116843">
              <w:rPr>
                <w:sz w:val="20"/>
              </w:rPr>
              <w:t>appNotAdmittedInfo</w:t>
            </w:r>
          </w:p>
        </w:tc>
        <w:tc>
          <w:tcPr>
            <w:tcW w:w="199" w:type="pct"/>
            <w:shd w:val="clear" w:color="auto" w:fill="auto"/>
          </w:tcPr>
          <w:p w:rsidR="00C302C8" w:rsidRPr="00C316CF" w:rsidRDefault="00C302C8" w:rsidP="00072D41">
            <w:pPr>
              <w:spacing w:before="0" w:after="0"/>
              <w:jc w:val="center"/>
              <w:rPr>
                <w:sz w:val="20"/>
              </w:rPr>
            </w:pPr>
            <w:r w:rsidRPr="00C316CF">
              <w:rPr>
                <w:sz w:val="20"/>
              </w:rPr>
              <w:t>О</w:t>
            </w:r>
          </w:p>
        </w:tc>
        <w:tc>
          <w:tcPr>
            <w:tcW w:w="496" w:type="pct"/>
            <w:shd w:val="clear" w:color="auto" w:fill="auto"/>
          </w:tcPr>
          <w:p w:rsidR="00C302C8" w:rsidRPr="00C316CF" w:rsidRDefault="00C302C8" w:rsidP="00072D41">
            <w:pPr>
              <w:spacing w:before="0" w:after="0"/>
              <w:jc w:val="center"/>
              <w:rPr>
                <w:sz w:val="20"/>
              </w:rPr>
            </w:pPr>
            <w:r w:rsidRPr="00C316CF">
              <w:rPr>
                <w:sz w:val="20"/>
              </w:rPr>
              <w:t>S</w:t>
            </w:r>
          </w:p>
        </w:tc>
        <w:tc>
          <w:tcPr>
            <w:tcW w:w="1387" w:type="pct"/>
            <w:shd w:val="clear" w:color="auto" w:fill="auto"/>
          </w:tcPr>
          <w:p w:rsidR="00C302C8" w:rsidRPr="00C316CF" w:rsidRDefault="00C302C8" w:rsidP="00072D41">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5" w:type="pct"/>
            <w:shd w:val="clear" w:color="auto" w:fill="auto"/>
          </w:tcPr>
          <w:p w:rsidR="00C302C8" w:rsidRPr="00C316CF" w:rsidRDefault="00C302C8" w:rsidP="00072D41">
            <w:pPr>
              <w:spacing w:before="0" w:after="0"/>
              <w:rPr>
                <w:sz w:val="20"/>
              </w:rPr>
            </w:pPr>
          </w:p>
        </w:tc>
      </w:tr>
      <w:tr w:rsidR="00C302C8" w:rsidRPr="00301389" w:rsidTr="009D349C">
        <w:trPr>
          <w:jc w:val="center"/>
        </w:trPr>
        <w:tc>
          <w:tcPr>
            <w:tcW w:w="5000" w:type="pct"/>
            <w:gridSpan w:val="6"/>
            <w:shd w:val="clear" w:color="auto" w:fill="auto"/>
            <w:vAlign w:val="center"/>
            <w:hideMark/>
          </w:tcPr>
          <w:p w:rsidR="00C302C8" w:rsidRPr="00301389" w:rsidRDefault="00F94D11" w:rsidP="00F94D11">
            <w:pPr>
              <w:keepNext/>
              <w:spacing w:before="0" w:after="0"/>
              <w:contextualSpacing/>
              <w:jc w:val="center"/>
              <w:rPr>
                <w:b/>
                <w:sz w:val="20"/>
              </w:rPr>
            </w:pPr>
            <w:r w:rsidRPr="00F94D11">
              <w:rPr>
                <w:b/>
                <w:bCs/>
                <w:sz w:val="20"/>
              </w:rPr>
              <w:t>Информация о допущенной заявке (В случае если допущена одна заявка)</w:t>
            </w:r>
          </w:p>
        </w:tc>
      </w:tr>
      <w:tr w:rsidR="00C302C8" w:rsidRPr="00301389" w:rsidTr="009D349C">
        <w:trPr>
          <w:jc w:val="center"/>
        </w:trPr>
        <w:tc>
          <w:tcPr>
            <w:tcW w:w="743" w:type="pct"/>
            <w:shd w:val="clear" w:color="auto" w:fill="auto"/>
          </w:tcPr>
          <w:p w:rsidR="00C302C8" w:rsidRPr="00162C8B" w:rsidRDefault="00C302C8" w:rsidP="00072D41">
            <w:pPr>
              <w:spacing w:before="0" w:after="0"/>
              <w:jc w:val="both"/>
              <w:rPr>
                <w:sz w:val="20"/>
              </w:rPr>
            </w:pPr>
            <w:r w:rsidRPr="00116843">
              <w:rPr>
                <w:b/>
                <w:bCs/>
                <w:sz w:val="20"/>
              </w:rPr>
              <w:t>singleAppAdmittedInfo</w:t>
            </w:r>
          </w:p>
        </w:tc>
        <w:tc>
          <w:tcPr>
            <w:tcW w:w="790" w:type="pct"/>
            <w:shd w:val="clear" w:color="auto" w:fill="auto"/>
            <w:vAlign w:val="center"/>
          </w:tcPr>
          <w:p w:rsidR="00C302C8" w:rsidRPr="00301389" w:rsidRDefault="00C302C8" w:rsidP="00072D41">
            <w:pPr>
              <w:keepNext/>
              <w:spacing w:before="0" w:after="0"/>
              <w:contextualSpacing/>
              <w:rPr>
                <w:b/>
                <w:sz w:val="20"/>
              </w:rPr>
            </w:pPr>
          </w:p>
        </w:tc>
        <w:tc>
          <w:tcPr>
            <w:tcW w:w="199" w:type="pct"/>
            <w:shd w:val="clear" w:color="auto" w:fill="auto"/>
            <w:vAlign w:val="center"/>
          </w:tcPr>
          <w:p w:rsidR="00C302C8" w:rsidRPr="00301389" w:rsidRDefault="00C302C8" w:rsidP="00072D41">
            <w:pPr>
              <w:keepNext/>
              <w:spacing w:before="0" w:after="0"/>
              <w:contextualSpacing/>
              <w:jc w:val="center"/>
              <w:rPr>
                <w:b/>
                <w:sz w:val="20"/>
              </w:rPr>
            </w:pPr>
          </w:p>
        </w:tc>
        <w:tc>
          <w:tcPr>
            <w:tcW w:w="496" w:type="pct"/>
            <w:shd w:val="clear" w:color="auto" w:fill="auto"/>
            <w:vAlign w:val="center"/>
          </w:tcPr>
          <w:p w:rsidR="00C302C8" w:rsidRPr="00301389" w:rsidRDefault="00C302C8" w:rsidP="00072D41">
            <w:pPr>
              <w:keepNext/>
              <w:spacing w:before="0" w:after="0"/>
              <w:contextualSpacing/>
              <w:jc w:val="center"/>
              <w:rPr>
                <w:b/>
                <w:sz w:val="20"/>
              </w:rPr>
            </w:pPr>
          </w:p>
        </w:tc>
        <w:tc>
          <w:tcPr>
            <w:tcW w:w="1387" w:type="pct"/>
            <w:shd w:val="clear" w:color="auto" w:fill="auto"/>
            <w:vAlign w:val="center"/>
          </w:tcPr>
          <w:p w:rsidR="00C302C8" w:rsidRPr="00301389" w:rsidRDefault="00C302C8" w:rsidP="00072D41">
            <w:pPr>
              <w:keepNext/>
              <w:spacing w:before="0" w:after="0"/>
              <w:contextualSpacing/>
              <w:rPr>
                <w:b/>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C302C8" w:rsidRPr="00301389" w:rsidTr="009D349C">
        <w:trPr>
          <w:jc w:val="center"/>
        </w:trPr>
        <w:tc>
          <w:tcPr>
            <w:tcW w:w="743" w:type="pct"/>
            <w:shd w:val="clear" w:color="auto" w:fill="auto"/>
            <w:vAlign w:val="center"/>
          </w:tcPr>
          <w:p w:rsidR="00C302C8" w:rsidRPr="00301389" w:rsidRDefault="00C302C8" w:rsidP="00072D41">
            <w:pPr>
              <w:spacing w:before="0" w:after="0"/>
              <w:contextualSpacing/>
              <w:rPr>
                <w:sz w:val="20"/>
              </w:rPr>
            </w:pPr>
          </w:p>
        </w:tc>
        <w:tc>
          <w:tcPr>
            <w:tcW w:w="790" w:type="pct"/>
            <w:shd w:val="clear" w:color="auto" w:fill="auto"/>
          </w:tcPr>
          <w:p w:rsidR="00C302C8" w:rsidRPr="00C316CF" w:rsidRDefault="00C302C8" w:rsidP="00072D41">
            <w:pPr>
              <w:rPr>
                <w:sz w:val="20"/>
              </w:rPr>
            </w:pPr>
            <w:r w:rsidRPr="00116843">
              <w:rPr>
                <w:sz w:val="20"/>
              </w:rPr>
              <w:t>admitted</w:t>
            </w:r>
          </w:p>
        </w:tc>
        <w:tc>
          <w:tcPr>
            <w:tcW w:w="199" w:type="pct"/>
            <w:shd w:val="clear" w:color="auto" w:fill="auto"/>
          </w:tcPr>
          <w:p w:rsidR="00C302C8" w:rsidRPr="00116843" w:rsidRDefault="00C302C8" w:rsidP="00072D41">
            <w:pPr>
              <w:jc w:val="center"/>
              <w:rPr>
                <w:sz w:val="20"/>
              </w:rPr>
            </w:pPr>
            <w:r>
              <w:rPr>
                <w:sz w:val="20"/>
              </w:rPr>
              <w:t>О</w:t>
            </w:r>
          </w:p>
        </w:tc>
        <w:tc>
          <w:tcPr>
            <w:tcW w:w="496" w:type="pct"/>
            <w:shd w:val="clear" w:color="auto" w:fill="auto"/>
          </w:tcPr>
          <w:p w:rsidR="00C302C8" w:rsidRPr="00116843" w:rsidRDefault="00C302C8" w:rsidP="00072D41">
            <w:pPr>
              <w:jc w:val="center"/>
              <w:rPr>
                <w:sz w:val="20"/>
                <w:lang w:val="en-US"/>
              </w:rPr>
            </w:pPr>
            <w:r>
              <w:rPr>
                <w:sz w:val="20"/>
                <w:lang w:val="en-US"/>
              </w:rPr>
              <w:t>B</w:t>
            </w:r>
          </w:p>
        </w:tc>
        <w:tc>
          <w:tcPr>
            <w:tcW w:w="1387" w:type="pct"/>
            <w:shd w:val="clear" w:color="auto" w:fill="auto"/>
          </w:tcPr>
          <w:p w:rsidR="00C302C8" w:rsidRPr="00C316CF" w:rsidRDefault="00C302C8" w:rsidP="00072D41">
            <w:pPr>
              <w:rPr>
                <w:sz w:val="20"/>
              </w:rPr>
            </w:pPr>
            <w:r w:rsidRPr="00116843">
              <w:rPr>
                <w:sz w:val="20"/>
              </w:rPr>
              <w:t>Заявка допущен</w:t>
            </w:r>
            <w:r>
              <w:rPr>
                <w:sz w:val="20"/>
              </w:rPr>
              <w:t>а</w:t>
            </w:r>
          </w:p>
        </w:tc>
        <w:tc>
          <w:tcPr>
            <w:tcW w:w="1385" w:type="pct"/>
            <w:shd w:val="clear" w:color="auto" w:fill="auto"/>
          </w:tcPr>
          <w:p w:rsidR="00C302C8" w:rsidRPr="00C316CF" w:rsidRDefault="00C302C8" w:rsidP="00072D41">
            <w:pPr>
              <w:rPr>
                <w:sz w:val="20"/>
              </w:rPr>
            </w:pPr>
            <w:r>
              <w:rPr>
                <w:sz w:val="20"/>
              </w:rPr>
              <w:t xml:space="preserve">Допустимое значение: </w:t>
            </w:r>
            <w:r>
              <w:rPr>
                <w:sz w:val="20"/>
                <w:lang w:val="en-US"/>
              </w:rPr>
              <w:t>true</w:t>
            </w:r>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943169" w:rsidP="00072D41">
            <w:pPr>
              <w:rPr>
                <w:sz w:val="20"/>
              </w:rPr>
            </w:pPr>
            <w:r w:rsidRPr="00943169">
              <w:rPr>
                <w:sz w:val="20"/>
              </w:rPr>
              <w:t>finalPrice</w:t>
            </w:r>
          </w:p>
        </w:tc>
        <w:tc>
          <w:tcPr>
            <w:tcW w:w="199" w:type="pct"/>
            <w:shd w:val="clear" w:color="auto" w:fill="auto"/>
          </w:tcPr>
          <w:p w:rsidR="00943169" w:rsidRDefault="00943169" w:rsidP="00072D41">
            <w:pPr>
              <w:jc w:val="center"/>
              <w:rPr>
                <w:sz w:val="20"/>
              </w:rPr>
            </w:pPr>
            <w:r>
              <w:rPr>
                <w:sz w:val="20"/>
              </w:rPr>
              <w:t>О</w:t>
            </w:r>
          </w:p>
        </w:tc>
        <w:tc>
          <w:tcPr>
            <w:tcW w:w="496" w:type="pct"/>
            <w:shd w:val="clear" w:color="auto" w:fill="auto"/>
          </w:tcPr>
          <w:p w:rsidR="00943169" w:rsidRPr="00943169" w:rsidRDefault="00943169" w:rsidP="00072D41">
            <w:pPr>
              <w:jc w:val="center"/>
              <w:rPr>
                <w:sz w:val="20"/>
              </w:rPr>
            </w:pPr>
            <w:r>
              <w:rPr>
                <w:sz w:val="20"/>
              </w:rPr>
              <w:t>Т(1-30)</w:t>
            </w:r>
          </w:p>
        </w:tc>
        <w:tc>
          <w:tcPr>
            <w:tcW w:w="1387" w:type="pct"/>
            <w:shd w:val="clear" w:color="auto" w:fill="auto"/>
          </w:tcPr>
          <w:p w:rsidR="00943169" w:rsidRPr="00116843" w:rsidRDefault="00943169" w:rsidP="00943169">
            <w:pPr>
              <w:rPr>
                <w:sz w:val="20"/>
              </w:rPr>
            </w:pPr>
            <w:r>
              <w:rPr>
                <w:sz w:val="20"/>
              </w:rPr>
              <w:t>Сумма предложения участника</w:t>
            </w:r>
          </w:p>
        </w:tc>
        <w:tc>
          <w:tcPr>
            <w:tcW w:w="1385" w:type="pct"/>
            <w:shd w:val="clear" w:color="auto" w:fill="auto"/>
          </w:tcPr>
          <w:p w:rsidR="00943169" w:rsidRDefault="00943169" w:rsidP="00943169">
            <w:pPr>
              <w:spacing w:after="0"/>
              <w:jc w:val="both"/>
              <w:rPr>
                <w:sz w:val="20"/>
              </w:rPr>
            </w:pPr>
            <w:r>
              <w:rPr>
                <w:sz w:val="20"/>
              </w:rPr>
              <w:t>Допустимые значения</w:t>
            </w:r>
            <w:r w:rsidRPr="00A63BD0">
              <w:rPr>
                <w:sz w:val="20"/>
              </w:rPr>
              <w:t xml:space="preserve">: </w:t>
            </w:r>
          </w:p>
          <w:p w:rsidR="00943169" w:rsidRDefault="00943169" w:rsidP="00943169">
            <w:pPr>
              <w:spacing w:after="0"/>
              <w:jc w:val="both"/>
              <w:rPr>
                <w:sz w:val="20"/>
              </w:rPr>
            </w:pPr>
            <w:proofErr w:type="gramStart"/>
            <w:r w:rsidRPr="00A63BD0">
              <w:rPr>
                <w:sz w:val="20"/>
              </w:rPr>
              <w:t>?</w:t>
            </w:r>
            <w:r>
              <w:rPr>
                <w:sz w:val="20"/>
              </w:rPr>
              <w:t>(</w:t>
            </w:r>
            <w:proofErr w:type="gramEnd"/>
            <w:r>
              <w:rPr>
                <w:sz w:val="20"/>
              </w:rPr>
              <w:t>-)\d+(\.\d{1,11})?</w:t>
            </w:r>
          </w:p>
          <w:p w:rsidR="00943169" w:rsidRDefault="00943169" w:rsidP="00072D41">
            <w:pPr>
              <w:rPr>
                <w:sz w:val="20"/>
              </w:rPr>
            </w:pPr>
            <w:r w:rsidRPr="00943169">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943169" w:rsidRPr="00301389" w:rsidDel="0043750C" w:rsidTr="009D349C">
        <w:trPr>
          <w:jc w:val="center"/>
          <w:del w:id="1213" w:author="Yugin Vitaly" w:date="2020-08-06T20:21:00Z"/>
        </w:trPr>
        <w:tc>
          <w:tcPr>
            <w:tcW w:w="743" w:type="pct"/>
            <w:shd w:val="clear" w:color="auto" w:fill="auto"/>
            <w:vAlign w:val="center"/>
          </w:tcPr>
          <w:p w:rsidR="00943169" w:rsidRPr="00301389" w:rsidDel="0043750C" w:rsidRDefault="00943169" w:rsidP="00072D41">
            <w:pPr>
              <w:spacing w:before="0" w:after="0"/>
              <w:contextualSpacing/>
              <w:rPr>
                <w:del w:id="1214" w:author="Yugin Vitaly" w:date="2020-08-06T20:21:00Z"/>
                <w:sz w:val="20"/>
              </w:rPr>
            </w:pPr>
          </w:p>
        </w:tc>
        <w:tc>
          <w:tcPr>
            <w:tcW w:w="790" w:type="pct"/>
            <w:shd w:val="clear" w:color="auto" w:fill="auto"/>
          </w:tcPr>
          <w:p w:rsidR="00943169" w:rsidRPr="00116843" w:rsidDel="0043750C" w:rsidRDefault="00C13392" w:rsidP="00072D41">
            <w:pPr>
              <w:rPr>
                <w:del w:id="1215" w:author="Yugin Vitaly" w:date="2020-08-06T20:21:00Z"/>
                <w:sz w:val="20"/>
              </w:rPr>
            </w:pPr>
            <w:del w:id="1216" w:author="Yugin Vitaly" w:date="2020-08-06T20:21:00Z">
              <w:r w:rsidRPr="00C13392" w:rsidDel="0043750C">
                <w:rPr>
                  <w:sz w:val="20"/>
                </w:rPr>
                <w:delText>qualitativeCriterionInfo</w:delText>
              </w:r>
            </w:del>
          </w:p>
        </w:tc>
        <w:tc>
          <w:tcPr>
            <w:tcW w:w="199" w:type="pct"/>
            <w:shd w:val="clear" w:color="auto" w:fill="auto"/>
          </w:tcPr>
          <w:p w:rsidR="00943169" w:rsidRPr="00C13392" w:rsidDel="0043750C" w:rsidRDefault="00C13392" w:rsidP="00072D41">
            <w:pPr>
              <w:jc w:val="center"/>
              <w:rPr>
                <w:del w:id="1217" w:author="Yugin Vitaly" w:date="2020-08-06T20:21:00Z"/>
                <w:sz w:val="20"/>
              </w:rPr>
            </w:pPr>
            <w:del w:id="1218" w:author="Yugin Vitaly" w:date="2020-08-06T20:21:00Z">
              <w:r w:rsidDel="0043750C">
                <w:rPr>
                  <w:sz w:val="20"/>
                </w:rPr>
                <w:delText>Н</w:delText>
              </w:r>
            </w:del>
          </w:p>
        </w:tc>
        <w:tc>
          <w:tcPr>
            <w:tcW w:w="496" w:type="pct"/>
            <w:shd w:val="clear" w:color="auto" w:fill="auto"/>
          </w:tcPr>
          <w:p w:rsidR="00943169" w:rsidRPr="000520F6" w:rsidDel="0043750C" w:rsidRDefault="00C13392" w:rsidP="00072D41">
            <w:pPr>
              <w:jc w:val="center"/>
              <w:rPr>
                <w:del w:id="1219" w:author="Yugin Vitaly" w:date="2020-08-06T20:21:00Z"/>
                <w:sz w:val="20"/>
              </w:rPr>
            </w:pPr>
            <w:del w:id="1220" w:author="Yugin Vitaly" w:date="2020-08-06T20:21:00Z">
              <w:r w:rsidDel="0043750C">
                <w:rPr>
                  <w:sz w:val="20"/>
                  <w:lang w:val="en-US"/>
                </w:rPr>
                <w:delText>S</w:delText>
              </w:r>
            </w:del>
          </w:p>
        </w:tc>
        <w:tc>
          <w:tcPr>
            <w:tcW w:w="1387" w:type="pct"/>
            <w:shd w:val="clear" w:color="auto" w:fill="auto"/>
          </w:tcPr>
          <w:p w:rsidR="00943169" w:rsidRPr="00116843" w:rsidDel="0043750C" w:rsidRDefault="00C13392" w:rsidP="00072D41">
            <w:pPr>
              <w:rPr>
                <w:del w:id="1221" w:author="Yugin Vitaly" w:date="2020-08-06T20:21:00Z"/>
                <w:sz w:val="20"/>
              </w:rPr>
            </w:pPr>
            <w:del w:id="1222" w:author="Yugin Vitaly" w:date="2020-08-06T20:21:00Z">
              <w:r w:rsidRPr="00C13392" w:rsidDel="0043750C">
                <w:rPr>
                  <w:sz w:val="20"/>
                </w:rPr>
                <w:delText>Качественный (нестоимостной) критерий оценки</w:delText>
              </w:r>
            </w:del>
          </w:p>
        </w:tc>
        <w:tc>
          <w:tcPr>
            <w:tcW w:w="1385" w:type="pct"/>
            <w:shd w:val="clear" w:color="auto" w:fill="auto"/>
          </w:tcPr>
          <w:p w:rsidR="00943169" w:rsidDel="0043750C" w:rsidRDefault="00D1081C" w:rsidP="00072D41">
            <w:pPr>
              <w:rPr>
                <w:del w:id="1223" w:author="Yugin Vitaly" w:date="2020-08-06T20:21:00Z"/>
                <w:sz w:val="20"/>
              </w:rPr>
            </w:pPr>
            <w:del w:id="1224" w:author="Yugin Vitaly" w:date="2020-08-06T20:21:00Z">
              <w:r w:rsidDel="0043750C">
                <w:rPr>
                  <w:sz w:val="20"/>
                </w:rPr>
                <w:delText xml:space="preserve">Состав блока см. состав соответствующего блока в документе </w:delText>
              </w:r>
              <w:r w:rsidRPr="00D1081C" w:rsidDel="0043750C">
                <w:rPr>
                  <w:sz w:val="20"/>
                </w:rPr>
                <w:delText>"Протокол рассмотрения и оценки первых частей заявок на участие в ЭOK20 (открытый конкурс в электронной форме с 01.10.2020 года)" (epProtocolEOK2020FirstSections)</w:delText>
              </w:r>
            </w:del>
          </w:p>
        </w:tc>
      </w:tr>
      <w:tr w:rsidR="00943169" w:rsidRPr="00301389" w:rsidTr="009D349C">
        <w:trPr>
          <w:jc w:val="center"/>
        </w:trPr>
        <w:tc>
          <w:tcPr>
            <w:tcW w:w="743" w:type="pct"/>
            <w:shd w:val="clear" w:color="auto" w:fill="auto"/>
            <w:vAlign w:val="center"/>
          </w:tcPr>
          <w:p w:rsidR="00943169" w:rsidRPr="00301389" w:rsidRDefault="00943169" w:rsidP="00072D41">
            <w:pPr>
              <w:spacing w:before="0" w:after="0"/>
              <w:contextualSpacing/>
              <w:rPr>
                <w:sz w:val="20"/>
              </w:rPr>
            </w:pPr>
          </w:p>
        </w:tc>
        <w:tc>
          <w:tcPr>
            <w:tcW w:w="790" w:type="pct"/>
            <w:shd w:val="clear" w:color="auto" w:fill="auto"/>
          </w:tcPr>
          <w:p w:rsidR="00943169" w:rsidRPr="00116843" w:rsidRDefault="00C13392" w:rsidP="00072D41">
            <w:pPr>
              <w:rPr>
                <w:sz w:val="20"/>
              </w:rPr>
            </w:pPr>
            <w:r w:rsidRPr="00C13392">
              <w:rPr>
                <w:sz w:val="20"/>
              </w:rPr>
              <w:t>finalDT</w:t>
            </w:r>
          </w:p>
        </w:tc>
        <w:tc>
          <w:tcPr>
            <w:tcW w:w="199" w:type="pct"/>
            <w:shd w:val="clear" w:color="auto" w:fill="auto"/>
          </w:tcPr>
          <w:p w:rsidR="00943169" w:rsidRDefault="00C13392" w:rsidP="00072D41">
            <w:pPr>
              <w:jc w:val="center"/>
              <w:rPr>
                <w:sz w:val="20"/>
              </w:rPr>
            </w:pPr>
            <w:r>
              <w:rPr>
                <w:sz w:val="20"/>
              </w:rPr>
              <w:t>Н</w:t>
            </w:r>
          </w:p>
        </w:tc>
        <w:tc>
          <w:tcPr>
            <w:tcW w:w="496" w:type="pct"/>
            <w:shd w:val="clear" w:color="auto" w:fill="auto"/>
          </w:tcPr>
          <w:p w:rsidR="00943169" w:rsidRPr="00C13392" w:rsidRDefault="00C13392" w:rsidP="00072D41">
            <w:pPr>
              <w:jc w:val="center"/>
              <w:rPr>
                <w:sz w:val="20"/>
                <w:lang w:val="en-US"/>
              </w:rPr>
            </w:pPr>
            <w:r>
              <w:rPr>
                <w:sz w:val="20"/>
                <w:lang w:val="en-US"/>
              </w:rPr>
              <w:t>DT</w:t>
            </w:r>
          </w:p>
        </w:tc>
        <w:tc>
          <w:tcPr>
            <w:tcW w:w="1387" w:type="pct"/>
            <w:shd w:val="clear" w:color="auto" w:fill="auto"/>
          </w:tcPr>
          <w:p w:rsidR="00943169" w:rsidRPr="00116843" w:rsidRDefault="00C13392" w:rsidP="00072D41">
            <w:pPr>
              <w:rPr>
                <w:sz w:val="20"/>
              </w:rPr>
            </w:pPr>
            <w:r w:rsidRPr="00C13392">
              <w:rPr>
                <w:sz w:val="20"/>
              </w:rPr>
              <w:t>Дата и время подачи окончательного предложения</w:t>
            </w:r>
          </w:p>
        </w:tc>
        <w:tc>
          <w:tcPr>
            <w:tcW w:w="1385" w:type="pct"/>
            <w:shd w:val="clear" w:color="auto" w:fill="auto"/>
          </w:tcPr>
          <w:p w:rsidR="00943169" w:rsidRDefault="00943169" w:rsidP="00072D41">
            <w:pPr>
              <w:rPr>
                <w:sz w:val="20"/>
              </w:rPr>
            </w:pPr>
          </w:p>
        </w:tc>
      </w:tr>
      <w:tr w:rsidR="00C13392" w:rsidRPr="00301389" w:rsidTr="009D349C">
        <w:trPr>
          <w:jc w:val="center"/>
        </w:trPr>
        <w:tc>
          <w:tcPr>
            <w:tcW w:w="743" w:type="pct"/>
            <w:shd w:val="clear" w:color="auto" w:fill="auto"/>
            <w:vAlign w:val="center"/>
          </w:tcPr>
          <w:p w:rsidR="00C13392" w:rsidRPr="00301389" w:rsidRDefault="00C13392" w:rsidP="00072D41">
            <w:pPr>
              <w:spacing w:before="0" w:after="0"/>
              <w:contextualSpacing/>
              <w:rPr>
                <w:sz w:val="20"/>
              </w:rPr>
            </w:pPr>
          </w:p>
        </w:tc>
        <w:tc>
          <w:tcPr>
            <w:tcW w:w="790" w:type="pct"/>
            <w:shd w:val="clear" w:color="auto" w:fill="auto"/>
          </w:tcPr>
          <w:p w:rsidR="00C13392" w:rsidRPr="00116843" w:rsidRDefault="00C13392" w:rsidP="00072D41">
            <w:pPr>
              <w:rPr>
                <w:sz w:val="20"/>
              </w:rPr>
            </w:pPr>
            <w:r w:rsidRPr="00C13392">
              <w:rPr>
                <w:sz w:val="20"/>
              </w:rPr>
              <w:t>rightConcludeContractPrice</w:t>
            </w:r>
          </w:p>
        </w:tc>
        <w:tc>
          <w:tcPr>
            <w:tcW w:w="199" w:type="pct"/>
            <w:shd w:val="clear" w:color="auto" w:fill="auto"/>
          </w:tcPr>
          <w:p w:rsidR="00C13392" w:rsidRPr="0043750C" w:rsidRDefault="00C13392" w:rsidP="00072D41">
            <w:pPr>
              <w:jc w:val="center"/>
              <w:rPr>
                <w:sz w:val="20"/>
              </w:rPr>
            </w:pPr>
            <w:bookmarkStart w:id="1225" w:name="_GoBack"/>
            <w:del w:id="1226" w:author="Yugin Vitaly" w:date="2020-08-06T20:20:00Z">
              <w:r w:rsidDel="0043750C">
                <w:rPr>
                  <w:sz w:val="20"/>
                </w:rPr>
                <w:delText>Н</w:delText>
              </w:r>
            </w:del>
            <w:bookmarkEnd w:id="1225"/>
            <w:ins w:id="1227" w:author="Yugin Vitaly" w:date="2020-08-06T20:20:00Z">
              <w:r w:rsidR="0043750C">
                <w:rPr>
                  <w:sz w:val="20"/>
                </w:rPr>
                <w:t>О</w:t>
              </w:r>
            </w:ins>
          </w:p>
        </w:tc>
        <w:tc>
          <w:tcPr>
            <w:tcW w:w="496" w:type="pct"/>
            <w:shd w:val="clear" w:color="auto" w:fill="auto"/>
          </w:tcPr>
          <w:p w:rsidR="00C13392" w:rsidRPr="00C13392" w:rsidRDefault="00C13392" w:rsidP="00072D41">
            <w:pPr>
              <w:jc w:val="center"/>
              <w:rPr>
                <w:sz w:val="20"/>
                <w:lang w:val="en-US"/>
              </w:rPr>
            </w:pPr>
            <w:r>
              <w:rPr>
                <w:sz w:val="20"/>
                <w:lang w:val="en-US"/>
              </w:rPr>
              <w:t>B</w:t>
            </w:r>
          </w:p>
        </w:tc>
        <w:tc>
          <w:tcPr>
            <w:tcW w:w="1387" w:type="pct"/>
            <w:shd w:val="clear" w:color="auto" w:fill="auto"/>
          </w:tcPr>
          <w:p w:rsidR="00C13392" w:rsidRPr="00C13392" w:rsidRDefault="00C13392" w:rsidP="00072D41">
            <w:pPr>
              <w:rPr>
                <w:sz w:val="20"/>
              </w:rPr>
            </w:pPr>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p>
        </w:tc>
        <w:tc>
          <w:tcPr>
            <w:tcW w:w="1385" w:type="pct"/>
            <w:shd w:val="clear" w:color="auto" w:fill="auto"/>
          </w:tcPr>
          <w:p w:rsidR="00C13392" w:rsidRDefault="00C13392"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r w:rsidRPr="00C316CF">
              <w:rPr>
                <w:b/>
                <w:bCs/>
                <w:sz w:val="20"/>
              </w:rPr>
              <w:t>appAdmittedInfo</w:t>
            </w:r>
          </w:p>
        </w:tc>
        <w:tc>
          <w:tcPr>
            <w:tcW w:w="790" w:type="pct"/>
            <w:shd w:val="clear" w:color="auto" w:fill="auto"/>
          </w:tcPr>
          <w:p w:rsidR="00C302C8" w:rsidRPr="00C316CF" w:rsidRDefault="00C302C8" w:rsidP="00072D41">
            <w:pPr>
              <w:spacing w:before="0" w:after="0"/>
              <w:rPr>
                <w:sz w:val="20"/>
              </w:rPr>
            </w:pPr>
          </w:p>
        </w:tc>
        <w:tc>
          <w:tcPr>
            <w:tcW w:w="199" w:type="pct"/>
            <w:shd w:val="clear" w:color="auto" w:fill="auto"/>
          </w:tcPr>
          <w:p w:rsidR="00C302C8" w:rsidRPr="00C316CF" w:rsidRDefault="00C302C8" w:rsidP="00072D41">
            <w:pPr>
              <w:spacing w:before="0" w:after="0"/>
              <w:rPr>
                <w:sz w:val="20"/>
              </w:rPr>
            </w:pPr>
          </w:p>
        </w:tc>
        <w:tc>
          <w:tcPr>
            <w:tcW w:w="496" w:type="pct"/>
            <w:shd w:val="clear" w:color="auto" w:fill="auto"/>
          </w:tcPr>
          <w:p w:rsidR="00C302C8" w:rsidRPr="00C316CF" w:rsidRDefault="00C302C8" w:rsidP="00072D41">
            <w:pPr>
              <w:spacing w:before="0" w:after="0"/>
              <w:rPr>
                <w:sz w:val="20"/>
              </w:rPr>
            </w:pPr>
          </w:p>
        </w:tc>
        <w:tc>
          <w:tcPr>
            <w:tcW w:w="1387" w:type="pct"/>
            <w:shd w:val="clear" w:color="auto" w:fill="auto"/>
          </w:tcPr>
          <w:p w:rsidR="00C302C8" w:rsidRPr="00C316CF" w:rsidRDefault="00C302C8" w:rsidP="00072D41">
            <w:pPr>
              <w:spacing w:before="0" w:after="0"/>
              <w:rPr>
                <w:sz w:val="20"/>
              </w:rPr>
            </w:pPr>
          </w:p>
        </w:tc>
        <w:tc>
          <w:tcPr>
            <w:tcW w:w="1385" w:type="pct"/>
            <w:shd w:val="clear" w:color="auto" w:fill="auto"/>
            <w:vAlign w:val="center"/>
            <w:hideMark/>
          </w:tcPr>
          <w:p w:rsidR="00C302C8" w:rsidRPr="00301389" w:rsidRDefault="00C302C8" w:rsidP="00072D41">
            <w:pPr>
              <w:keepNext/>
              <w:spacing w:before="0" w:after="0"/>
              <w:contextualSpacing/>
              <w:rPr>
                <w:b/>
                <w:sz w:val="20"/>
              </w:rPr>
            </w:pPr>
          </w:p>
        </w:tc>
      </w:tr>
      <w:tr w:rsidR="005343C8" w:rsidRPr="00301389" w:rsidTr="009D349C">
        <w:trPr>
          <w:jc w:val="center"/>
        </w:trPr>
        <w:tc>
          <w:tcPr>
            <w:tcW w:w="743" w:type="pct"/>
            <w:shd w:val="clear" w:color="auto" w:fill="auto"/>
          </w:tcPr>
          <w:p w:rsidR="005343C8" w:rsidRPr="00C316CF" w:rsidRDefault="005343C8" w:rsidP="005343C8">
            <w:pPr>
              <w:spacing w:before="0" w:after="0"/>
              <w:rPr>
                <w:sz w:val="20"/>
              </w:rPr>
            </w:pPr>
          </w:p>
        </w:tc>
        <w:tc>
          <w:tcPr>
            <w:tcW w:w="790" w:type="pct"/>
            <w:shd w:val="clear" w:color="auto" w:fill="auto"/>
          </w:tcPr>
          <w:p w:rsidR="005343C8" w:rsidRPr="00C316CF" w:rsidRDefault="005343C8" w:rsidP="005343C8">
            <w:pPr>
              <w:spacing w:before="0" w:after="0"/>
              <w:rPr>
                <w:sz w:val="20"/>
              </w:rPr>
            </w:pPr>
            <w:r w:rsidRPr="00C316CF">
              <w:rPr>
                <w:sz w:val="20"/>
              </w:rPr>
              <w:t>score</w:t>
            </w:r>
          </w:p>
        </w:tc>
        <w:tc>
          <w:tcPr>
            <w:tcW w:w="199" w:type="pct"/>
            <w:shd w:val="clear" w:color="auto" w:fill="auto"/>
          </w:tcPr>
          <w:p w:rsidR="005343C8" w:rsidRPr="00C316CF" w:rsidRDefault="005343C8" w:rsidP="005343C8">
            <w:pPr>
              <w:spacing w:before="0" w:after="0"/>
              <w:jc w:val="center"/>
              <w:rPr>
                <w:sz w:val="20"/>
              </w:rPr>
            </w:pPr>
            <w:r w:rsidRPr="00C316CF">
              <w:rPr>
                <w:sz w:val="20"/>
              </w:rPr>
              <w:t>О</w:t>
            </w:r>
          </w:p>
        </w:tc>
        <w:tc>
          <w:tcPr>
            <w:tcW w:w="496" w:type="pct"/>
            <w:shd w:val="clear" w:color="auto" w:fill="auto"/>
          </w:tcPr>
          <w:p w:rsidR="005343C8" w:rsidRPr="00C316CF" w:rsidRDefault="005343C8" w:rsidP="005343C8">
            <w:pPr>
              <w:spacing w:before="0" w:after="0"/>
              <w:jc w:val="center"/>
              <w:rPr>
                <w:sz w:val="20"/>
              </w:rPr>
            </w:pPr>
            <w:r w:rsidRPr="00C316CF">
              <w:rPr>
                <w:sz w:val="20"/>
              </w:rPr>
              <w:t>N (до 5 всего, до 2 после запятой)</w:t>
            </w:r>
          </w:p>
        </w:tc>
        <w:tc>
          <w:tcPr>
            <w:tcW w:w="1387" w:type="pct"/>
            <w:shd w:val="clear" w:color="auto" w:fill="auto"/>
          </w:tcPr>
          <w:p w:rsidR="005343C8" w:rsidRPr="00C316CF" w:rsidRDefault="005751CF" w:rsidP="005343C8">
            <w:pPr>
              <w:spacing w:before="0" w:after="0"/>
              <w:rPr>
                <w:sz w:val="20"/>
              </w:rPr>
            </w:pPr>
            <w:r w:rsidRPr="005751CF">
              <w:rPr>
                <w:sz w:val="20"/>
              </w:rPr>
              <w:t>Оценка заявки</w:t>
            </w:r>
          </w:p>
        </w:tc>
        <w:tc>
          <w:tcPr>
            <w:tcW w:w="1385" w:type="pct"/>
            <w:shd w:val="clear" w:color="auto" w:fill="auto"/>
          </w:tcPr>
          <w:p w:rsidR="005343C8" w:rsidRPr="00162C8B" w:rsidRDefault="005343C8" w:rsidP="005343C8">
            <w:pPr>
              <w:spacing w:before="0" w:after="0"/>
              <w:jc w:val="both"/>
              <w:rPr>
                <w:sz w:val="20"/>
              </w:rPr>
            </w:pPr>
          </w:p>
        </w:tc>
      </w:tr>
      <w:tr w:rsidR="00C302C8" w:rsidRPr="00301389" w:rsidTr="009D349C">
        <w:trPr>
          <w:jc w:val="center"/>
        </w:trPr>
        <w:tc>
          <w:tcPr>
            <w:tcW w:w="743" w:type="pct"/>
            <w:shd w:val="clear" w:color="auto" w:fill="auto"/>
          </w:tcPr>
          <w:p w:rsidR="00C302C8" w:rsidRPr="00C316CF" w:rsidRDefault="00C302C8" w:rsidP="00072D41">
            <w:pPr>
              <w:spacing w:before="0" w:after="0"/>
              <w:rPr>
                <w:sz w:val="20"/>
              </w:rPr>
            </w:pPr>
          </w:p>
        </w:tc>
        <w:tc>
          <w:tcPr>
            <w:tcW w:w="790" w:type="pct"/>
            <w:shd w:val="clear" w:color="auto" w:fill="auto"/>
          </w:tcPr>
          <w:p w:rsidR="00C302C8" w:rsidRPr="00C316CF" w:rsidRDefault="005751CF" w:rsidP="00072D41">
            <w:pPr>
              <w:spacing w:before="0" w:after="0"/>
              <w:rPr>
                <w:sz w:val="20"/>
              </w:rPr>
            </w:pPr>
            <w:r w:rsidRPr="005751CF">
              <w:rPr>
                <w:sz w:val="20"/>
              </w:rPr>
              <w:t>appRating</w:t>
            </w:r>
          </w:p>
        </w:tc>
        <w:tc>
          <w:tcPr>
            <w:tcW w:w="199" w:type="pct"/>
            <w:shd w:val="clear" w:color="auto" w:fill="auto"/>
          </w:tcPr>
          <w:p w:rsidR="00C302C8" w:rsidRPr="005751CF" w:rsidRDefault="005751CF" w:rsidP="00072D41">
            <w:pPr>
              <w:spacing w:before="0" w:after="0"/>
              <w:jc w:val="center"/>
              <w:rPr>
                <w:sz w:val="20"/>
              </w:rPr>
            </w:pPr>
            <w:r>
              <w:rPr>
                <w:sz w:val="20"/>
              </w:rPr>
              <w:t>О</w:t>
            </w:r>
          </w:p>
        </w:tc>
        <w:tc>
          <w:tcPr>
            <w:tcW w:w="496" w:type="pct"/>
            <w:shd w:val="clear" w:color="auto" w:fill="auto"/>
          </w:tcPr>
          <w:p w:rsidR="00C302C8" w:rsidRPr="005751CF" w:rsidRDefault="005751CF" w:rsidP="00072D41">
            <w:pPr>
              <w:spacing w:before="0" w:after="0"/>
              <w:jc w:val="center"/>
              <w:rPr>
                <w:sz w:val="20"/>
                <w:lang w:val="en-US"/>
              </w:rPr>
            </w:pPr>
            <w:r>
              <w:rPr>
                <w:sz w:val="20"/>
                <w:lang w:val="en-US"/>
              </w:rPr>
              <w:t>N</w:t>
            </w:r>
          </w:p>
        </w:tc>
        <w:tc>
          <w:tcPr>
            <w:tcW w:w="1387" w:type="pct"/>
            <w:shd w:val="clear" w:color="auto" w:fill="auto"/>
          </w:tcPr>
          <w:p w:rsidR="00C302C8" w:rsidRPr="00C316CF" w:rsidRDefault="005751CF" w:rsidP="00072D41">
            <w:pPr>
              <w:spacing w:before="0" w:after="0"/>
              <w:rPr>
                <w:sz w:val="20"/>
              </w:rPr>
            </w:pPr>
            <w:r w:rsidRPr="005751CF">
              <w:rPr>
                <w:sz w:val="20"/>
              </w:rPr>
              <w:t>Порядковый номер заявки по результатам оценки заявки</w:t>
            </w:r>
          </w:p>
        </w:tc>
        <w:tc>
          <w:tcPr>
            <w:tcW w:w="1385" w:type="pct"/>
            <w:shd w:val="clear" w:color="auto" w:fill="auto"/>
          </w:tcPr>
          <w:p w:rsidR="00C302C8" w:rsidRPr="00162C8B" w:rsidRDefault="00C302C8" w:rsidP="00072D41">
            <w:pPr>
              <w:spacing w:before="0" w:after="0"/>
              <w:jc w:val="both"/>
              <w:rPr>
                <w:sz w:val="20"/>
              </w:rPr>
            </w:pPr>
          </w:p>
        </w:tc>
      </w:tr>
      <w:tr w:rsidR="006F56A7" w:rsidRPr="00301389" w:rsidTr="009D349C">
        <w:trPr>
          <w:jc w:val="center"/>
        </w:trPr>
        <w:tc>
          <w:tcPr>
            <w:tcW w:w="743" w:type="pct"/>
            <w:shd w:val="clear" w:color="auto" w:fill="auto"/>
            <w:vAlign w:val="center"/>
          </w:tcPr>
          <w:p w:rsidR="006F56A7" w:rsidRPr="00301389" w:rsidRDefault="006F56A7" w:rsidP="006851D7">
            <w:pPr>
              <w:spacing w:before="0" w:after="0"/>
              <w:contextualSpacing/>
              <w:rPr>
                <w:sz w:val="20"/>
              </w:rPr>
            </w:pPr>
          </w:p>
        </w:tc>
        <w:tc>
          <w:tcPr>
            <w:tcW w:w="790" w:type="pct"/>
            <w:shd w:val="clear" w:color="auto" w:fill="auto"/>
          </w:tcPr>
          <w:p w:rsidR="006F56A7" w:rsidRPr="00A63BD0" w:rsidRDefault="005751CF" w:rsidP="006851D7">
            <w:pPr>
              <w:spacing w:after="0"/>
              <w:jc w:val="both"/>
              <w:rPr>
                <w:sz w:val="20"/>
              </w:rPr>
            </w:pPr>
            <w:r w:rsidRPr="005751CF">
              <w:rPr>
                <w:sz w:val="20"/>
              </w:rPr>
              <w:t>conditionsScoringInfo</w:t>
            </w:r>
          </w:p>
        </w:tc>
        <w:tc>
          <w:tcPr>
            <w:tcW w:w="199" w:type="pct"/>
            <w:shd w:val="clear" w:color="auto" w:fill="auto"/>
          </w:tcPr>
          <w:p w:rsidR="006F56A7" w:rsidRPr="005751CF" w:rsidRDefault="005751CF" w:rsidP="006851D7">
            <w:pPr>
              <w:spacing w:after="0"/>
              <w:jc w:val="center"/>
              <w:rPr>
                <w:sz w:val="20"/>
              </w:rPr>
            </w:pPr>
            <w:r>
              <w:rPr>
                <w:sz w:val="20"/>
              </w:rPr>
              <w:t>О</w:t>
            </w:r>
          </w:p>
        </w:tc>
        <w:tc>
          <w:tcPr>
            <w:tcW w:w="496" w:type="pct"/>
            <w:shd w:val="clear" w:color="auto" w:fill="auto"/>
          </w:tcPr>
          <w:p w:rsidR="006F56A7" w:rsidRPr="005751CF" w:rsidRDefault="005751CF" w:rsidP="006851D7">
            <w:pPr>
              <w:spacing w:after="0"/>
              <w:jc w:val="center"/>
              <w:rPr>
                <w:sz w:val="20"/>
                <w:lang w:val="en-US"/>
              </w:rPr>
            </w:pPr>
            <w:r>
              <w:rPr>
                <w:sz w:val="20"/>
                <w:lang w:val="en-US"/>
              </w:rPr>
              <w:t>S</w:t>
            </w:r>
          </w:p>
        </w:tc>
        <w:tc>
          <w:tcPr>
            <w:tcW w:w="1387" w:type="pct"/>
            <w:shd w:val="clear" w:color="auto" w:fill="auto"/>
          </w:tcPr>
          <w:p w:rsidR="006F56A7" w:rsidRPr="00A63BD0" w:rsidRDefault="005751CF" w:rsidP="006851D7">
            <w:pPr>
              <w:spacing w:after="0"/>
              <w:jc w:val="both"/>
              <w:rPr>
                <w:sz w:val="20"/>
              </w:rPr>
            </w:pPr>
            <w:r w:rsidRPr="005751CF">
              <w:rPr>
                <w:sz w:val="20"/>
              </w:rPr>
              <w:t>Оценка предложения участника по критериям оценки</w:t>
            </w:r>
          </w:p>
        </w:tc>
        <w:tc>
          <w:tcPr>
            <w:tcW w:w="1385" w:type="pct"/>
            <w:shd w:val="clear" w:color="auto" w:fill="auto"/>
          </w:tcPr>
          <w:p w:rsidR="006F56A7" w:rsidRDefault="006F56A7" w:rsidP="006851D7">
            <w:pPr>
              <w:spacing w:after="0"/>
              <w:jc w:val="both"/>
              <w:rPr>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A63BD0" w:rsidRDefault="005751CF" w:rsidP="006851D7">
            <w:pPr>
              <w:spacing w:after="0"/>
              <w:jc w:val="both"/>
              <w:rPr>
                <w:sz w:val="20"/>
              </w:rPr>
            </w:pPr>
            <w:r w:rsidRPr="005751CF">
              <w:rPr>
                <w:sz w:val="20"/>
              </w:rPr>
              <w:t>finalDT</w:t>
            </w:r>
          </w:p>
        </w:tc>
        <w:tc>
          <w:tcPr>
            <w:tcW w:w="199" w:type="pct"/>
            <w:shd w:val="clear" w:color="auto" w:fill="auto"/>
          </w:tcPr>
          <w:p w:rsidR="005751CF" w:rsidRPr="005751CF" w:rsidRDefault="005751CF" w:rsidP="006851D7">
            <w:pPr>
              <w:spacing w:after="0"/>
              <w:jc w:val="center"/>
              <w:rPr>
                <w:sz w:val="20"/>
              </w:rPr>
            </w:pPr>
            <w:r>
              <w:rPr>
                <w:sz w:val="20"/>
              </w:rPr>
              <w:t>Н</w:t>
            </w:r>
          </w:p>
        </w:tc>
        <w:tc>
          <w:tcPr>
            <w:tcW w:w="496" w:type="pct"/>
            <w:shd w:val="clear" w:color="auto" w:fill="auto"/>
          </w:tcPr>
          <w:p w:rsidR="005751CF" w:rsidRPr="005751CF" w:rsidRDefault="005751CF" w:rsidP="006851D7">
            <w:pPr>
              <w:spacing w:after="0"/>
              <w:jc w:val="center"/>
              <w:rPr>
                <w:sz w:val="20"/>
                <w:lang w:val="en-US"/>
              </w:rPr>
            </w:pPr>
            <w:r>
              <w:rPr>
                <w:sz w:val="20"/>
                <w:lang w:val="en-US"/>
              </w:rPr>
              <w:t>DT</w:t>
            </w:r>
          </w:p>
        </w:tc>
        <w:tc>
          <w:tcPr>
            <w:tcW w:w="1387" w:type="pct"/>
            <w:shd w:val="clear" w:color="auto" w:fill="auto"/>
          </w:tcPr>
          <w:p w:rsidR="005751CF" w:rsidRPr="00A63BD0" w:rsidRDefault="005751CF" w:rsidP="006851D7">
            <w:pPr>
              <w:spacing w:after="0"/>
              <w:jc w:val="both"/>
              <w:rPr>
                <w:sz w:val="20"/>
              </w:rPr>
            </w:pPr>
            <w:r w:rsidRPr="005751CF">
              <w:rPr>
                <w:sz w:val="20"/>
              </w:rPr>
              <w:t>Дата и время подачи окончательного предложения</w:t>
            </w:r>
          </w:p>
        </w:tc>
        <w:tc>
          <w:tcPr>
            <w:tcW w:w="1385" w:type="pct"/>
            <w:shd w:val="clear" w:color="auto" w:fill="auto"/>
          </w:tcPr>
          <w:p w:rsidR="005751CF" w:rsidRDefault="005751CF" w:rsidP="006851D7">
            <w:pPr>
              <w:spacing w:after="0"/>
              <w:jc w:val="both"/>
              <w:rPr>
                <w:sz w:val="20"/>
              </w:rPr>
            </w:pPr>
          </w:p>
        </w:tc>
      </w:tr>
      <w:tr w:rsidR="0043750C" w:rsidRPr="00301389" w:rsidTr="00E75F18">
        <w:trPr>
          <w:jc w:val="center"/>
          <w:ins w:id="1228" w:author="Yugin Vitaly" w:date="2020-08-06T20:21:00Z"/>
        </w:trPr>
        <w:tc>
          <w:tcPr>
            <w:tcW w:w="743" w:type="pct"/>
            <w:shd w:val="clear" w:color="auto" w:fill="auto"/>
            <w:vAlign w:val="center"/>
          </w:tcPr>
          <w:p w:rsidR="0043750C" w:rsidRPr="00301389" w:rsidRDefault="0043750C" w:rsidP="00E75F18">
            <w:pPr>
              <w:spacing w:before="0" w:after="0"/>
              <w:contextualSpacing/>
              <w:rPr>
                <w:ins w:id="1229" w:author="Yugin Vitaly" w:date="2020-08-06T20:21:00Z"/>
                <w:sz w:val="20"/>
              </w:rPr>
            </w:pPr>
          </w:p>
        </w:tc>
        <w:tc>
          <w:tcPr>
            <w:tcW w:w="790" w:type="pct"/>
            <w:shd w:val="clear" w:color="auto" w:fill="auto"/>
          </w:tcPr>
          <w:p w:rsidR="0043750C" w:rsidRPr="00116843" w:rsidRDefault="0043750C" w:rsidP="00E75F18">
            <w:pPr>
              <w:rPr>
                <w:ins w:id="1230" w:author="Yugin Vitaly" w:date="2020-08-06T20:21:00Z"/>
                <w:sz w:val="20"/>
              </w:rPr>
            </w:pPr>
            <w:ins w:id="1231" w:author="Yugin Vitaly" w:date="2020-08-06T20:21:00Z">
              <w:r w:rsidRPr="00C13392">
                <w:rPr>
                  <w:sz w:val="20"/>
                </w:rPr>
                <w:t>rightConcludeContractPrice</w:t>
              </w:r>
            </w:ins>
          </w:p>
        </w:tc>
        <w:tc>
          <w:tcPr>
            <w:tcW w:w="199" w:type="pct"/>
            <w:shd w:val="clear" w:color="auto" w:fill="auto"/>
          </w:tcPr>
          <w:p w:rsidR="0043750C" w:rsidRPr="0043750C" w:rsidRDefault="0043750C" w:rsidP="00E75F18">
            <w:pPr>
              <w:jc w:val="center"/>
              <w:rPr>
                <w:ins w:id="1232" w:author="Yugin Vitaly" w:date="2020-08-06T20:21:00Z"/>
                <w:sz w:val="20"/>
              </w:rPr>
            </w:pPr>
            <w:ins w:id="1233" w:author="Yugin Vitaly" w:date="2020-08-06T20:21:00Z">
              <w:r>
                <w:rPr>
                  <w:sz w:val="20"/>
                </w:rPr>
                <w:t>О</w:t>
              </w:r>
            </w:ins>
          </w:p>
        </w:tc>
        <w:tc>
          <w:tcPr>
            <w:tcW w:w="496" w:type="pct"/>
            <w:shd w:val="clear" w:color="auto" w:fill="auto"/>
          </w:tcPr>
          <w:p w:rsidR="0043750C" w:rsidRPr="00C13392" w:rsidRDefault="0043750C" w:rsidP="00E75F18">
            <w:pPr>
              <w:jc w:val="center"/>
              <w:rPr>
                <w:ins w:id="1234" w:author="Yugin Vitaly" w:date="2020-08-06T20:21:00Z"/>
                <w:sz w:val="20"/>
                <w:lang w:val="en-US"/>
              </w:rPr>
            </w:pPr>
            <w:ins w:id="1235" w:author="Yugin Vitaly" w:date="2020-08-06T20:21:00Z">
              <w:r>
                <w:rPr>
                  <w:sz w:val="20"/>
                  <w:lang w:val="en-US"/>
                </w:rPr>
                <w:t>B</w:t>
              </w:r>
            </w:ins>
          </w:p>
        </w:tc>
        <w:tc>
          <w:tcPr>
            <w:tcW w:w="1387" w:type="pct"/>
            <w:shd w:val="clear" w:color="auto" w:fill="auto"/>
          </w:tcPr>
          <w:p w:rsidR="0043750C" w:rsidRPr="00C13392" w:rsidRDefault="0043750C" w:rsidP="00E75F18">
            <w:pPr>
              <w:rPr>
                <w:ins w:id="1236" w:author="Yugin Vitaly" w:date="2020-08-06T20:21:00Z"/>
                <w:sz w:val="20"/>
              </w:rPr>
            </w:pPr>
            <w:ins w:id="1237" w:author="Yugin Vitaly" w:date="2020-08-06T20:21:00Z">
              <w:r w:rsidRPr="00C13392">
                <w:rPr>
                  <w:sz w:val="20"/>
                </w:rPr>
                <w:t>Цена за право заключения контракта. Обязательно и допустимо указание значения true при отрицательном значении ценового предложения участника</w:t>
              </w:r>
            </w:ins>
          </w:p>
        </w:tc>
        <w:tc>
          <w:tcPr>
            <w:tcW w:w="1385" w:type="pct"/>
            <w:shd w:val="clear" w:color="auto" w:fill="auto"/>
          </w:tcPr>
          <w:p w:rsidR="0043750C" w:rsidRDefault="0043750C" w:rsidP="00E75F18">
            <w:pPr>
              <w:rPr>
                <w:ins w:id="1238" w:author="Yugin Vitaly" w:date="2020-08-06T20:21:00Z"/>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критериям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conditionsScoring</w:t>
            </w:r>
            <w:r w:rsidRPr="00C316CF">
              <w:rPr>
                <w:b/>
                <w:bCs/>
                <w:sz w:val="20"/>
              </w:rPr>
              <w:lastRenderedPageBreak/>
              <w:t>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conditionScoringInfo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Оценка предложения участника по отдельному критерию оценки</w:t>
            </w:r>
          </w:p>
        </w:tc>
        <w:tc>
          <w:tcPr>
            <w:tcW w:w="1385" w:type="pct"/>
            <w:shd w:val="clear" w:color="auto" w:fill="auto"/>
          </w:tcPr>
          <w:p w:rsidR="00F94D11" w:rsidRDefault="00F94D11" w:rsidP="00072D41">
            <w:pPr>
              <w:rPr>
                <w:sz w:val="20"/>
              </w:rPr>
            </w:pPr>
            <w:r w:rsidRPr="00C316CF">
              <w:rPr>
                <w:sz w:val="20"/>
              </w:rPr>
              <w:t>Множественный элемент.</w:t>
            </w:r>
          </w:p>
          <w:p w:rsidR="00F94D11" w:rsidRPr="00C316CF" w:rsidRDefault="00F94D11" w:rsidP="00072D41">
            <w:pPr>
              <w:rPr>
                <w:sz w:val="20"/>
              </w:rPr>
            </w:pPr>
            <w:r w:rsidRPr="00F94D11">
              <w:rPr>
                <w:sz w:val="20"/>
              </w:rPr>
              <w:t>В рамках блока должен присутствовать как минимум один блок costCriterionInfo</w:t>
            </w: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conditionScoringInfo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costCriterionInfo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qualitativeCriterionInfo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Нестоимостной критерий оценки</w:t>
            </w:r>
          </w:p>
        </w:tc>
        <w:tc>
          <w:tcPr>
            <w:tcW w:w="1385" w:type="pct"/>
            <w:shd w:val="clear" w:color="auto" w:fill="auto"/>
          </w:tcPr>
          <w:p w:rsidR="00F94D11" w:rsidRPr="00162C8B" w:rsidRDefault="00F94D11" w:rsidP="00072D41">
            <w:pPr>
              <w:spacing w:before="0" w:after="0"/>
              <w:jc w:val="both"/>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costCriterionInfo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DD3DBD" w:rsidRDefault="00F94D11" w:rsidP="00072D41">
            <w:pPr>
              <w:rPr>
                <w:sz w:val="20"/>
              </w:rPr>
            </w:pPr>
            <w:r>
              <w:rPr>
                <w:sz w:val="20"/>
              </w:rPr>
              <w:t>Допустимые значения</w:t>
            </w:r>
            <w:r w:rsidRPr="00C316CF">
              <w:rPr>
                <w:sz w:val="20"/>
              </w:rPr>
              <w:t xml:space="preserve">: </w:t>
            </w:r>
            <w:r w:rsidRPr="00C316CF">
              <w:rPr>
                <w:sz w:val="20"/>
              </w:rPr>
              <w:br/>
            </w:r>
            <w:r w:rsidRPr="00DD3DBD">
              <w:rPr>
                <w:sz w:val="20"/>
              </w:rPr>
              <w:t>CP - Цена контракта, сумма цен единиц товара, работы, услуги;</w:t>
            </w:r>
          </w:p>
          <w:p w:rsidR="00F94D11" w:rsidRPr="00DD3DBD" w:rsidRDefault="00F94D11" w:rsidP="00072D41">
            <w:pPr>
              <w:rPr>
                <w:sz w:val="20"/>
              </w:rPr>
            </w:pPr>
            <w:r w:rsidRPr="00DD3DBD">
              <w:rPr>
                <w:sz w:val="20"/>
              </w:rPr>
              <w:t>MC - Расходы на эксплуатацию и ремонт товаров, использование результатов работ;</w:t>
            </w:r>
          </w:p>
          <w:p w:rsidR="00F94D11" w:rsidRPr="00DD3DBD" w:rsidRDefault="00F94D11" w:rsidP="00072D41">
            <w:pPr>
              <w:rPr>
                <w:sz w:val="20"/>
              </w:rPr>
            </w:pPr>
            <w:r w:rsidRPr="00DD3DBD">
              <w:rPr>
                <w:sz w:val="20"/>
              </w:rPr>
              <w:t>TC - Стоимость жизненного цикла товара или созданного в результате выполнения работы объекта;</w:t>
            </w:r>
          </w:p>
          <w:p w:rsidR="00F94D11" w:rsidRPr="00C316CF" w:rsidRDefault="00F94D11" w:rsidP="00072D41">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Дополнительная информация о содержании и порядке оценки по критерию</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Оценка без учёта значимости</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normedScore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N (до 5 всего, до 2 после запятой)</w:t>
            </w:r>
          </w:p>
        </w:tc>
        <w:tc>
          <w:tcPr>
            <w:tcW w:w="1387" w:type="pct"/>
            <w:shd w:val="clear" w:color="auto" w:fill="auto"/>
          </w:tcPr>
          <w:p w:rsidR="00F94D11" w:rsidRPr="00C316CF" w:rsidRDefault="00F94D11" w:rsidP="00072D41">
            <w:pPr>
              <w:rPr>
                <w:sz w:val="20"/>
              </w:rPr>
            </w:pPr>
            <w:r w:rsidRPr="00C316CF">
              <w:rPr>
                <w:sz w:val="20"/>
              </w:rPr>
              <w:t xml:space="preserve">Оценка с учётом значимости </w:t>
            </w:r>
          </w:p>
        </w:tc>
        <w:tc>
          <w:tcPr>
            <w:tcW w:w="1385" w:type="pct"/>
            <w:shd w:val="clear" w:color="auto" w:fill="auto"/>
          </w:tcPr>
          <w:p w:rsidR="00F94D11" w:rsidRPr="00C316CF" w:rsidRDefault="00F94D11" w:rsidP="00072D41">
            <w:pPr>
              <w:rPr>
                <w:sz w:val="20"/>
              </w:rPr>
            </w:pPr>
            <w:r w:rsidRPr="00C316CF">
              <w:rPr>
                <w:sz w:val="20"/>
              </w:rPr>
              <w:t xml:space="preserve">Десятичное значение. </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 xml:space="preserve">T [ 1 - </w:t>
            </w:r>
            <w:r>
              <w:rPr>
                <w:sz w:val="20"/>
                <w:lang w:val="en-US"/>
              </w:rPr>
              <w:t>30</w:t>
            </w:r>
            <w:r w:rsidRPr="00C316CF">
              <w:rPr>
                <w:sz w:val="20"/>
              </w:rPr>
              <w:t xml:space="preserve"> ]</w:t>
            </w:r>
          </w:p>
        </w:tc>
        <w:tc>
          <w:tcPr>
            <w:tcW w:w="1387" w:type="pct"/>
            <w:shd w:val="clear" w:color="auto" w:fill="auto"/>
          </w:tcPr>
          <w:p w:rsidR="00F94D11" w:rsidRPr="00C316CF" w:rsidRDefault="00F94D11" w:rsidP="00072D41">
            <w:pPr>
              <w:rPr>
                <w:sz w:val="20"/>
              </w:rPr>
            </w:pPr>
            <w:r w:rsidRPr="00C316CF">
              <w:rPr>
                <w:sz w:val="20"/>
              </w:rPr>
              <w:t xml:space="preserve">Предложение участника </w:t>
            </w:r>
          </w:p>
        </w:tc>
        <w:tc>
          <w:tcPr>
            <w:tcW w:w="1385" w:type="pct"/>
            <w:shd w:val="clear" w:color="auto" w:fill="auto"/>
          </w:tcPr>
          <w:p w:rsidR="00F94D11" w:rsidRDefault="00F94D11" w:rsidP="00072D41">
            <w:pPr>
              <w:rPr>
                <w:sz w:val="20"/>
              </w:rPr>
            </w:pPr>
            <w:r>
              <w:rPr>
                <w:sz w:val="20"/>
              </w:rPr>
              <w:t xml:space="preserve">Допустимые </w:t>
            </w:r>
            <w:proofErr w:type="gramStart"/>
            <w:r>
              <w:rPr>
                <w:sz w:val="20"/>
              </w:rPr>
              <w:t>значения</w:t>
            </w:r>
            <w:r w:rsidRPr="00C316CF">
              <w:rPr>
                <w:sz w:val="20"/>
              </w:rPr>
              <w:t>:?</w:t>
            </w:r>
            <w:proofErr w:type="gramEnd"/>
            <w:r>
              <w:rPr>
                <w:sz w:val="20"/>
              </w:rPr>
              <w:t>(-)\d+(\.\d{1,</w:t>
            </w:r>
            <w:r w:rsidRPr="00CB39B4">
              <w:rPr>
                <w:sz w:val="20"/>
              </w:rPr>
              <w:t>11</w:t>
            </w:r>
            <w:r>
              <w:rPr>
                <w:sz w:val="20"/>
              </w:rPr>
              <w:t>})?</w:t>
            </w:r>
          </w:p>
          <w:p w:rsidR="00F94D11" w:rsidRDefault="00F94D11" w:rsidP="00072D41">
            <w:pPr>
              <w:rPr>
                <w:sz w:val="20"/>
              </w:rPr>
            </w:pPr>
            <w:r w:rsidRPr="00CB39B4">
              <w:rPr>
                <w:sz w:val="20"/>
              </w:rPr>
              <w:t xml:space="preserve">Указание </w:t>
            </w:r>
            <w:r>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Pr>
                <w:sz w:val="20"/>
              </w:rPr>
              <w:t>.</w:t>
            </w:r>
          </w:p>
          <w:p w:rsidR="00F94D11" w:rsidRPr="00C316CF" w:rsidRDefault="00F94D11" w:rsidP="00072D41">
            <w:pPr>
              <w:rPr>
                <w:sz w:val="20"/>
              </w:rPr>
            </w:pPr>
            <w:r>
              <w:rPr>
                <w:sz w:val="20"/>
              </w:rPr>
              <w:t xml:space="preserve">В противном случае допустимо </w:t>
            </w:r>
            <w:r>
              <w:rPr>
                <w:sz w:val="20"/>
              </w:rPr>
              <w:lastRenderedPageBreak/>
              <w:t>указание до 2 знаков после запятой</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offerText</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[1 - 2000]</w:t>
            </w:r>
          </w:p>
        </w:tc>
        <w:tc>
          <w:tcPr>
            <w:tcW w:w="1387" w:type="pct"/>
            <w:shd w:val="clear" w:color="auto" w:fill="auto"/>
          </w:tcPr>
          <w:p w:rsidR="00F94D11" w:rsidRPr="00C316CF" w:rsidRDefault="00F94D11" w:rsidP="00072D41">
            <w:pPr>
              <w:rPr>
                <w:sz w:val="20"/>
              </w:rPr>
            </w:pPr>
            <w:r w:rsidRPr="00C316CF">
              <w:rPr>
                <w:sz w:val="20"/>
              </w:rPr>
              <w:t>Информация о предложении участника</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5000" w:type="pct"/>
            <w:gridSpan w:val="6"/>
            <w:shd w:val="clear" w:color="auto" w:fill="auto"/>
            <w:vAlign w:val="center"/>
            <w:hideMark/>
          </w:tcPr>
          <w:p w:rsidR="00F94D11" w:rsidRPr="00301389" w:rsidRDefault="00F94D11" w:rsidP="00072D41">
            <w:pPr>
              <w:keepNext/>
              <w:spacing w:before="0" w:after="0"/>
              <w:contextualSpacing/>
              <w:jc w:val="center"/>
              <w:rPr>
                <w:b/>
                <w:sz w:val="20"/>
              </w:rPr>
            </w:pPr>
            <w:r w:rsidRPr="00C316CF">
              <w:rPr>
                <w:b/>
                <w:bCs/>
                <w:sz w:val="20"/>
              </w:rPr>
              <w:t>Нестоимостной критерий оценки</w:t>
            </w:r>
          </w:p>
        </w:tc>
      </w:tr>
      <w:tr w:rsidR="00F94D11" w:rsidRPr="00301389" w:rsidTr="009D349C">
        <w:trPr>
          <w:jc w:val="center"/>
        </w:trPr>
        <w:tc>
          <w:tcPr>
            <w:tcW w:w="743" w:type="pct"/>
            <w:shd w:val="clear" w:color="auto" w:fill="auto"/>
          </w:tcPr>
          <w:p w:rsidR="00F94D11" w:rsidRPr="00162C8B" w:rsidRDefault="00F94D11" w:rsidP="00072D41">
            <w:pPr>
              <w:spacing w:before="0" w:after="0"/>
              <w:jc w:val="both"/>
              <w:rPr>
                <w:sz w:val="20"/>
              </w:rPr>
            </w:pPr>
            <w:r w:rsidRPr="00C316CF">
              <w:rPr>
                <w:b/>
                <w:bCs/>
                <w:sz w:val="20"/>
              </w:rPr>
              <w:t>qualitativeCriterionInfo</w:t>
            </w:r>
          </w:p>
        </w:tc>
        <w:tc>
          <w:tcPr>
            <w:tcW w:w="790" w:type="pct"/>
            <w:shd w:val="clear" w:color="auto" w:fill="auto"/>
            <w:vAlign w:val="center"/>
          </w:tcPr>
          <w:p w:rsidR="00F94D11" w:rsidRPr="00301389" w:rsidRDefault="00F94D11" w:rsidP="00072D41">
            <w:pPr>
              <w:keepNext/>
              <w:spacing w:before="0" w:after="0"/>
              <w:contextualSpacing/>
              <w:rPr>
                <w:b/>
                <w:sz w:val="20"/>
              </w:rPr>
            </w:pPr>
          </w:p>
        </w:tc>
        <w:tc>
          <w:tcPr>
            <w:tcW w:w="199" w:type="pct"/>
            <w:shd w:val="clear" w:color="auto" w:fill="auto"/>
            <w:vAlign w:val="center"/>
          </w:tcPr>
          <w:p w:rsidR="00F94D11" w:rsidRPr="00301389" w:rsidRDefault="00F94D11" w:rsidP="00072D41">
            <w:pPr>
              <w:keepNext/>
              <w:spacing w:before="0" w:after="0"/>
              <w:contextualSpacing/>
              <w:jc w:val="center"/>
              <w:rPr>
                <w:b/>
                <w:sz w:val="20"/>
              </w:rPr>
            </w:pPr>
          </w:p>
        </w:tc>
        <w:tc>
          <w:tcPr>
            <w:tcW w:w="496" w:type="pct"/>
            <w:shd w:val="clear" w:color="auto" w:fill="auto"/>
            <w:vAlign w:val="center"/>
          </w:tcPr>
          <w:p w:rsidR="00F94D11" w:rsidRPr="00301389" w:rsidRDefault="00F94D11" w:rsidP="00072D41">
            <w:pPr>
              <w:keepNext/>
              <w:spacing w:before="0" w:after="0"/>
              <w:contextualSpacing/>
              <w:jc w:val="center"/>
              <w:rPr>
                <w:b/>
                <w:sz w:val="20"/>
              </w:rPr>
            </w:pPr>
          </w:p>
        </w:tc>
        <w:tc>
          <w:tcPr>
            <w:tcW w:w="1387" w:type="pct"/>
            <w:shd w:val="clear" w:color="auto" w:fill="auto"/>
            <w:vAlign w:val="center"/>
          </w:tcPr>
          <w:p w:rsidR="00F94D11" w:rsidRPr="00301389" w:rsidRDefault="00F94D11" w:rsidP="00072D41">
            <w:pPr>
              <w:keepNext/>
              <w:spacing w:before="0" w:after="0"/>
              <w:contextualSpacing/>
              <w:rPr>
                <w:b/>
                <w:sz w:val="20"/>
              </w:rPr>
            </w:pPr>
          </w:p>
        </w:tc>
        <w:tc>
          <w:tcPr>
            <w:tcW w:w="1385" w:type="pct"/>
            <w:shd w:val="clear" w:color="auto" w:fill="auto"/>
            <w:vAlign w:val="center"/>
            <w:hideMark/>
          </w:tcPr>
          <w:p w:rsidR="00F94D11" w:rsidRPr="00301389" w:rsidRDefault="00F94D11" w:rsidP="00072D41">
            <w:pPr>
              <w:keepNext/>
              <w:spacing w:before="0" w:after="0"/>
              <w:contextualSpacing/>
              <w:rPr>
                <w:b/>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code</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T</w:t>
            </w:r>
          </w:p>
        </w:tc>
        <w:tc>
          <w:tcPr>
            <w:tcW w:w="1387" w:type="pct"/>
            <w:shd w:val="clear" w:color="auto" w:fill="auto"/>
          </w:tcPr>
          <w:p w:rsidR="00F94D11" w:rsidRPr="00C316CF" w:rsidRDefault="00F94D11" w:rsidP="00072D41">
            <w:pPr>
              <w:rPr>
                <w:sz w:val="20"/>
              </w:rPr>
            </w:pPr>
            <w:r w:rsidRPr="00C316CF">
              <w:rPr>
                <w:sz w:val="20"/>
              </w:rPr>
              <w:t>Код критерия</w:t>
            </w:r>
          </w:p>
        </w:tc>
        <w:tc>
          <w:tcPr>
            <w:tcW w:w="1385" w:type="pct"/>
            <w:shd w:val="clear" w:color="auto" w:fill="auto"/>
          </w:tcPr>
          <w:p w:rsidR="00F94D11" w:rsidRPr="00C316CF" w:rsidRDefault="00F94D11" w:rsidP="00072D41">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F059C7" w:rsidRPr="00F059C7">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valueInfo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 xml:space="preserve">Значимость критерия в процентах </w:t>
            </w:r>
          </w:p>
        </w:tc>
        <w:tc>
          <w:tcPr>
            <w:tcW w:w="1385" w:type="pct"/>
            <w:shd w:val="clear" w:color="auto" w:fill="auto"/>
          </w:tcPr>
          <w:p w:rsidR="00F94D11" w:rsidRPr="00C316CF" w:rsidRDefault="00F94D11" w:rsidP="00072D41">
            <w:pPr>
              <w:rPr>
                <w:sz w:val="20"/>
              </w:rPr>
            </w:pPr>
            <w:r>
              <w:rPr>
                <w:sz w:val="20"/>
              </w:rPr>
              <w:t>Состав блока см. выше</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addInfo</w:t>
            </w:r>
          </w:p>
        </w:tc>
        <w:tc>
          <w:tcPr>
            <w:tcW w:w="199" w:type="pct"/>
            <w:shd w:val="clear" w:color="auto" w:fill="auto"/>
          </w:tcPr>
          <w:p w:rsidR="00F94D11" w:rsidRPr="00C316CF" w:rsidRDefault="00F94D11" w:rsidP="00072D41">
            <w:pPr>
              <w:jc w:val="center"/>
              <w:rPr>
                <w:sz w:val="20"/>
              </w:rPr>
            </w:pPr>
            <w:r w:rsidRPr="00C316CF">
              <w:rPr>
                <w:sz w:val="20"/>
              </w:rPr>
              <w:t>Н</w:t>
            </w:r>
          </w:p>
        </w:tc>
        <w:tc>
          <w:tcPr>
            <w:tcW w:w="496" w:type="pct"/>
            <w:shd w:val="clear" w:color="auto" w:fill="auto"/>
          </w:tcPr>
          <w:p w:rsidR="00F94D11" w:rsidRPr="00C316CF" w:rsidRDefault="00F94D11" w:rsidP="00072D41">
            <w:pPr>
              <w:jc w:val="center"/>
              <w:rPr>
                <w:sz w:val="20"/>
              </w:rPr>
            </w:pPr>
            <w:r w:rsidRPr="00C316CF">
              <w:rPr>
                <w:sz w:val="20"/>
              </w:rPr>
              <w:t xml:space="preserve">T </w:t>
            </w:r>
            <w:r>
              <w:rPr>
                <w:sz w:val="20"/>
              </w:rPr>
              <w:t>[1 - 4000]</w:t>
            </w:r>
          </w:p>
        </w:tc>
        <w:tc>
          <w:tcPr>
            <w:tcW w:w="1387" w:type="pct"/>
            <w:shd w:val="clear" w:color="auto" w:fill="auto"/>
          </w:tcPr>
          <w:p w:rsidR="00F94D11" w:rsidRPr="00C316CF" w:rsidRDefault="00F94D11" w:rsidP="00072D41">
            <w:pPr>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F94D11" w:rsidRPr="00C316CF" w:rsidRDefault="00F94D11" w:rsidP="00072D41">
            <w:pPr>
              <w:rPr>
                <w:sz w:val="20"/>
              </w:rPr>
            </w:pP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indicatorsInfo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с показателями</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F94D11" w:rsidRPr="00301389" w:rsidTr="009D349C">
        <w:trPr>
          <w:jc w:val="center"/>
        </w:trPr>
        <w:tc>
          <w:tcPr>
            <w:tcW w:w="743" w:type="pct"/>
            <w:shd w:val="clear" w:color="auto" w:fill="auto"/>
            <w:vAlign w:val="center"/>
          </w:tcPr>
          <w:p w:rsidR="00F94D11" w:rsidRPr="00301389" w:rsidRDefault="00F94D11" w:rsidP="00072D41">
            <w:pPr>
              <w:spacing w:before="0" w:after="0"/>
              <w:contextualSpacing/>
              <w:rPr>
                <w:sz w:val="20"/>
              </w:rPr>
            </w:pPr>
          </w:p>
        </w:tc>
        <w:tc>
          <w:tcPr>
            <w:tcW w:w="790" w:type="pct"/>
            <w:shd w:val="clear" w:color="auto" w:fill="auto"/>
          </w:tcPr>
          <w:p w:rsidR="00F94D11" w:rsidRPr="00C316CF" w:rsidRDefault="00F94D11" w:rsidP="00072D41">
            <w:pPr>
              <w:rPr>
                <w:sz w:val="20"/>
              </w:rPr>
            </w:pPr>
            <w:r w:rsidRPr="00C316CF">
              <w:rPr>
                <w:sz w:val="20"/>
              </w:rPr>
              <w:t>criterionScoringInfo</w:t>
            </w:r>
          </w:p>
        </w:tc>
        <w:tc>
          <w:tcPr>
            <w:tcW w:w="199" w:type="pct"/>
            <w:shd w:val="clear" w:color="auto" w:fill="auto"/>
          </w:tcPr>
          <w:p w:rsidR="00F94D11" w:rsidRPr="00C316CF" w:rsidRDefault="00F94D11" w:rsidP="00072D41">
            <w:pPr>
              <w:jc w:val="center"/>
              <w:rPr>
                <w:sz w:val="20"/>
              </w:rPr>
            </w:pPr>
            <w:r w:rsidRPr="00C316CF">
              <w:rPr>
                <w:sz w:val="20"/>
              </w:rPr>
              <w:t>О</w:t>
            </w:r>
          </w:p>
        </w:tc>
        <w:tc>
          <w:tcPr>
            <w:tcW w:w="496" w:type="pct"/>
            <w:shd w:val="clear" w:color="auto" w:fill="auto"/>
          </w:tcPr>
          <w:p w:rsidR="00F94D11" w:rsidRPr="00C316CF" w:rsidRDefault="00F94D11" w:rsidP="00072D41">
            <w:pPr>
              <w:jc w:val="center"/>
              <w:rPr>
                <w:sz w:val="20"/>
              </w:rPr>
            </w:pPr>
            <w:r w:rsidRPr="00C316CF">
              <w:rPr>
                <w:sz w:val="20"/>
              </w:rPr>
              <w:t>S</w:t>
            </w:r>
          </w:p>
        </w:tc>
        <w:tc>
          <w:tcPr>
            <w:tcW w:w="1387" w:type="pct"/>
            <w:shd w:val="clear" w:color="auto" w:fill="auto"/>
          </w:tcPr>
          <w:p w:rsidR="00F94D11" w:rsidRPr="00C316CF" w:rsidRDefault="00F94D11" w:rsidP="00072D41">
            <w:pPr>
              <w:rPr>
                <w:sz w:val="20"/>
              </w:rPr>
            </w:pPr>
            <w:r w:rsidRPr="00C316CF">
              <w:rPr>
                <w:sz w:val="20"/>
              </w:rPr>
              <w:t>Критерий оценки без показателей</w:t>
            </w:r>
          </w:p>
        </w:tc>
        <w:tc>
          <w:tcPr>
            <w:tcW w:w="1385" w:type="pct"/>
            <w:shd w:val="clear" w:color="auto" w:fill="auto"/>
          </w:tcPr>
          <w:p w:rsidR="00F94D11" w:rsidRPr="00C316CF" w:rsidRDefault="00F94D11" w:rsidP="00072D41">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E3504" w:rsidRPr="00301389" w:rsidTr="009D349C">
        <w:trPr>
          <w:jc w:val="center"/>
        </w:trPr>
        <w:tc>
          <w:tcPr>
            <w:tcW w:w="5000" w:type="pct"/>
            <w:gridSpan w:val="6"/>
            <w:shd w:val="clear" w:color="auto" w:fill="auto"/>
            <w:vAlign w:val="center"/>
            <w:hideMark/>
          </w:tcPr>
          <w:p w:rsidR="00EE3504" w:rsidRPr="00301389" w:rsidRDefault="00EE3504" w:rsidP="00072D41">
            <w:pPr>
              <w:keepNext/>
              <w:spacing w:before="0" w:after="0"/>
              <w:contextualSpacing/>
              <w:jc w:val="center"/>
              <w:rPr>
                <w:b/>
                <w:sz w:val="20"/>
              </w:rPr>
            </w:pPr>
            <w:r w:rsidRPr="00EE3504">
              <w:rPr>
                <w:b/>
                <w:bCs/>
                <w:sz w:val="20"/>
              </w:rPr>
              <w:t>Информация о недопущенной заявке. Наличие блока свидетельствует об отказе в допуске заявки</w:t>
            </w:r>
          </w:p>
        </w:tc>
      </w:tr>
      <w:tr w:rsidR="00EE3504" w:rsidRPr="00301389" w:rsidTr="009D349C">
        <w:trPr>
          <w:jc w:val="center"/>
        </w:trPr>
        <w:tc>
          <w:tcPr>
            <w:tcW w:w="743" w:type="pct"/>
            <w:shd w:val="clear" w:color="auto" w:fill="auto"/>
          </w:tcPr>
          <w:p w:rsidR="00EE3504" w:rsidRPr="00162C8B" w:rsidRDefault="00EE3504" w:rsidP="00072D41">
            <w:pPr>
              <w:spacing w:before="0" w:after="0"/>
              <w:jc w:val="both"/>
              <w:rPr>
                <w:sz w:val="20"/>
              </w:rPr>
            </w:pPr>
            <w:r w:rsidRPr="00EE3504">
              <w:rPr>
                <w:b/>
                <w:bCs/>
                <w:sz w:val="20"/>
              </w:rPr>
              <w:t>appNotAdmittedInfo</w:t>
            </w:r>
          </w:p>
        </w:tc>
        <w:tc>
          <w:tcPr>
            <w:tcW w:w="790" w:type="pct"/>
            <w:shd w:val="clear" w:color="auto" w:fill="auto"/>
            <w:vAlign w:val="center"/>
          </w:tcPr>
          <w:p w:rsidR="00EE3504" w:rsidRPr="00301389" w:rsidRDefault="00EE3504" w:rsidP="00072D41">
            <w:pPr>
              <w:keepNext/>
              <w:spacing w:before="0" w:after="0"/>
              <w:contextualSpacing/>
              <w:rPr>
                <w:b/>
                <w:sz w:val="20"/>
              </w:rPr>
            </w:pPr>
          </w:p>
        </w:tc>
        <w:tc>
          <w:tcPr>
            <w:tcW w:w="199" w:type="pct"/>
            <w:shd w:val="clear" w:color="auto" w:fill="auto"/>
            <w:vAlign w:val="center"/>
          </w:tcPr>
          <w:p w:rsidR="00EE3504" w:rsidRPr="00301389" w:rsidRDefault="00EE3504" w:rsidP="00072D41">
            <w:pPr>
              <w:keepNext/>
              <w:spacing w:before="0" w:after="0"/>
              <w:contextualSpacing/>
              <w:jc w:val="center"/>
              <w:rPr>
                <w:b/>
                <w:sz w:val="20"/>
              </w:rPr>
            </w:pPr>
          </w:p>
        </w:tc>
        <w:tc>
          <w:tcPr>
            <w:tcW w:w="496" w:type="pct"/>
            <w:shd w:val="clear" w:color="auto" w:fill="auto"/>
            <w:vAlign w:val="center"/>
          </w:tcPr>
          <w:p w:rsidR="00EE3504" w:rsidRPr="00301389" w:rsidRDefault="00EE3504" w:rsidP="00072D41">
            <w:pPr>
              <w:keepNext/>
              <w:spacing w:before="0" w:after="0"/>
              <w:contextualSpacing/>
              <w:jc w:val="center"/>
              <w:rPr>
                <w:b/>
                <w:sz w:val="20"/>
              </w:rPr>
            </w:pPr>
          </w:p>
        </w:tc>
        <w:tc>
          <w:tcPr>
            <w:tcW w:w="1387" w:type="pct"/>
            <w:shd w:val="clear" w:color="auto" w:fill="auto"/>
            <w:vAlign w:val="center"/>
          </w:tcPr>
          <w:p w:rsidR="00EE3504" w:rsidRPr="00301389" w:rsidRDefault="00EE3504" w:rsidP="00072D41">
            <w:pPr>
              <w:keepNext/>
              <w:spacing w:before="0" w:after="0"/>
              <w:contextualSpacing/>
              <w:rPr>
                <w:b/>
                <w:sz w:val="20"/>
              </w:rPr>
            </w:pPr>
          </w:p>
        </w:tc>
        <w:tc>
          <w:tcPr>
            <w:tcW w:w="1385" w:type="pct"/>
            <w:shd w:val="clear" w:color="auto" w:fill="auto"/>
            <w:vAlign w:val="center"/>
            <w:hideMark/>
          </w:tcPr>
          <w:p w:rsidR="00EE3504" w:rsidRPr="00301389" w:rsidRDefault="00EE3504" w:rsidP="00072D41">
            <w:pPr>
              <w:keepNext/>
              <w:spacing w:before="0" w:after="0"/>
              <w:contextualSpacing/>
              <w:rPr>
                <w:b/>
                <w:sz w:val="20"/>
              </w:rPr>
            </w:pPr>
          </w:p>
        </w:tc>
      </w:tr>
      <w:tr w:rsidR="005751CF" w:rsidRPr="00301389" w:rsidTr="009D349C">
        <w:trPr>
          <w:jc w:val="center"/>
        </w:trPr>
        <w:tc>
          <w:tcPr>
            <w:tcW w:w="743" w:type="pct"/>
            <w:shd w:val="clear" w:color="auto" w:fill="auto"/>
            <w:vAlign w:val="center"/>
          </w:tcPr>
          <w:p w:rsidR="005751CF" w:rsidRPr="00301389" w:rsidRDefault="005751CF" w:rsidP="006851D7">
            <w:pPr>
              <w:spacing w:before="0" w:after="0"/>
              <w:contextualSpacing/>
              <w:rPr>
                <w:sz w:val="20"/>
              </w:rPr>
            </w:pPr>
          </w:p>
        </w:tc>
        <w:tc>
          <w:tcPr>
            <w:tcW w:w="790" w:type="pct"/>
            <w:shd w:val="clear" w:color="auto" w:fill="auto"/>
          </w:tcPr>
          <w:p w:rsidR="005751CF" w:rsidRPr="005751CF" w:rsidRDefault="00192FA6" w:rsidP="006851D7">
            <w:pPr>
              <w:spacing w:after="0"/>
              <w:jc w:val="both"/>
              <w:rPr>
                <w:sz w:val="20"/>
              </w:rPr>
            </w:pPr>
            <w:r w:rsidRPr="00192FA6">
              <w:rPr>
                <w:sz w:val="20"/>
              </w:rPr>
              <w:t>appRejectedReasonsInfo</w:t>
            </w:r>
          </w:p>
        </w:tc>
        <w:tc>
          <w:tcPr>
            <w:tcW w:w="199" w:type="pct"/>
            <w:shd w:val="clear" w:color="auto" w:fill="auto"/>
          </w:tcPr>
          <w:p w:rsidR="005751CF" w:rsidRPr="00192FA6" w:rsidRDefault="00192FA6" w:rsidP="006851D7">
            <w:pPr>
              <w:spacing w:after="0"/>
              <w:jc w:val="center"/>
              <w:rPr>
                <w:sz w:val="20"/>
              </w:rPr>
            </w:pPr>
            <w:r>
              <w:rPr>
                <w:sz w:val="20"/>
              </w:rPr>
              <w:t>О</w:t>
            </w:r>
          </w:p>
        </w:tc>
        <w:tc>
          <w:tcPr>
            <w:tcW w:w="496" w:type="pct"/>
            <w:shd w:val="clear" w:color="auto" w:fill="auto"/>
          </w:tcPr>
          <w:p w:rsidR="005751CF" w:rsidRPr="00192FA6" w:rsidRDefault="00192FA6" w:rsidP="006851D7">
            <w:pPr>
              <w:spacing w:after="0"/>
              <w:jc w:val="center"/>
              <w:rPr>
                <w:sz w:val="20"/>
                <w:lang w:val="en-US"/>
              </w:rPr>
            </w:pPr>
            <w:r>
              <w:rPr>
                <w:sz w:val="20"/>
                <w:lang w:val="en-US"/>
              </w:rPr>
              <w:t>S</w:t>
            </w:r>
          </w:p>
        </w:tc>
        <w:tc>
          <w:tcPr>
            <w:tcW w:w="1387" w:type="pct"/>
            <w:shd w:val="clear" w:color="auto" w:fill="auto"/>
          </w:tcPr>
          <w:p w:rsidR="005751CF" w:rsidRPr="005751CF" w:rsidRDefault="00192FA6" w:rsidP="006851D7">
            <w:pPr>
              <w:spacing w:after="0"/>
              <w:jc w:val="both"/>
              <w:rPr>
                <w:sz w:val="20"/>
              </w:rPr>
            </w:pPr>
            <w:r w:rsidRPr="00192FA6">
              <w:rPr>
                <w:sz w:val="20"/>
              </w:rPr>
              <w:t>Причины отказа в допуске</w:t>
            </w:r>
          </w:p>
        </w:tc>
        <w:tc>
          <w:tcPr>
            <w:tcW w:w="1385" w:type="pct"/>
            <w:shd w:val="clear" w:color="auto" w:fill="auto"/>
          </w:tcPr>
          <w:p w:rsidR="005751CF" w:rsidRDefault="00192FA6" w:rsidP="00192FA6">
            <w:pPr>
              <w:spacing w:after="0"/>
              <w:jc w:val="both"/>
              <w:rPr>
                <w:sz w:val="20"/>
              </w:rPr>
            </w:pPr>
            <w:r>
              <w:rPr>
                <w:sz w:val="20"/>
              </w:rPr>
              <w:t xml:space="preserve">Состав блока см. состав </w:t>
            </w:r>
            <w:r>
              <w:rPr>
                <w:sz w:val="20"/>
                <w:lang w:val="en-US"/>
              </w:rPr>
              <w:t>c</w:t>
            </w:r>
            <w:r w:rsidRPr="00192FA6">
              <w:rPr>
                <w:sz w:val="20"/>
              </w:rPr>
              <w:t xml:space="preserve">оответствующего блока </w:t>
            </w:r>
            <w:r>
              <w:rPr>
                <w:sz w:val="20"/>
              </w:rPr>
              <w:t xml:space="preserve">в документе </w:t>
            </w:r>
            <w:r w:rsidRPr="00192FA6">
              <w:rPr>
                <w:sz w:val="20"/>
              </w:rPr>
              <w:t xml:space="preserve">"Протокол рассмотрения и оценки первых частей заявок на участие в ЭOK20 (открытый конкурс в </w:t>
            </w:r>
            <w:r w:rsidRPr="00192FA6">
              <w:rPr>
                <w:sz w:val="20"/>
              </w:rPr>
              <w:lastRenderedPageBreak/>
              <w:t>электронной форме с 01.10.2020 года)" (epProtocolEOK2020FirstSections)</w:t>
            </w:r>
          </w:p>
        </w:tc>
      </w:tr>
      <w:tr w:rsidR="00EE3504" w:rsidRPr="00301389" w:rsidTr="009D349C">
        <w:trPr>
          <w:jc w:val="center"/>
        </w:trPr>
        <w:tc>
          <w:tcPr>
            <w:tcW w:w="743" w:type="pct"/>
            <w:shd w:val="clear" w:color="auto" w:fill="auto"/>
            <w:vAlign w:val="center"/>
          </w:tcPr>
          <w:p w:rsidR="00EE3504" w:rsidRPr="00301389" w:rsidRDefault="00EE3504" w:rsidP="006851D7">
            <w:pPr>
              <w:spacing w:before="0" w:after="0"/>
              <w:contextualSpacing/>
              <w:rPr>
                <w:sz w:val="20"/>
              </w:rPr>
            </w:pPr>
          </w:p>
        </w:tc>
        <w:tc>
          <w:tcPr>
            <w:tcW w:w="790" w:type="pct"/>
            <w:shd w:val="clear" w:color="auto" w:fill="auto"/>
          </w:tcPr>
          <w:p w:rsidR="00EE3504" w:rsidRPr="005751CF" w:rsidRDefault="00192FA6" w:rsidP="006851D7">
            <w:pPr>
              <w:spacing w:after="0"/>
              <w:jc w:val="both"/>
              <w:rPr>
                <w:sz w:val="20"/>
              </w:rPr>
            </w:pPr>
            <w:r w:rsidRPr="00192FA6">
              <w:rPr>
                <w:sz w:val="20"/>
              </w:rPr>
              <w:t>qualitativeCriterionInfo</w:t>
            </w:r>
          </w:p>
        </w:tc>
        <w:tc>
          <w:tcPr>
            <w:tcW w:w="199" w:type="pct"/>
            <w:shd w:val="clear" w:color="auto" w:fill="auto"/>
          </w:tcPr>
          <w:p w:rsidR="00EE3504" w:rsidRDefault="00192FA6" w:rsidP="006851D7">
            <w:pPr>
              <w:spacing w:after="0"/>
              <w:jc w:val="center"/>
              <w:rPr>
                <w:sz w:val="20"/>
              </w:rPr>
            </w:pPr>
            <w:r>
              <w:rPr>
                <w:sz w:val="20"/>
              </w:rPr>
              <w:t>Н</w:t>
            </w:r>
          </w:p>
        </w:tc>
        <w:tc>
          <w:tcPr>
            <w:tcW w:w="496" w:type="pct"/>
            <w:shd w:val="clear" w:color="auto" w:fill="auto"/>
          </w:tcPr>
          <w:p w:rsidR="00EE3504" w:rsidRPr="00192FA6" w:rsidRDefault="00192FA6" w:rsidP="006851D7">
            <w:pPr>
              <w:spacing w:after="0"/>
              <w:jc w:val="center"/>
              <w:rPr>
                <w:sz w:val="20"/>
                <w:lang w:val="en-US"/>
              </w:rPr>
            </w:pPr>
            <w:r>
              <w:rPr>
                <w:sz w:val="20"/>
                <w:lang w:val="en-US"/>
              </w:rPr>
              <w:t>S</w:t>
            </w:r>
          </w:p>
        </w:tc>
        <w:tc>
          <w:tcPr>
            <w:tcW w:w="1387" w:type="pct"/>
            <w:shd w:val="clear" w:color="auto" w:fill="auto"/>
          </w:tcPr>
          <w:p w:rsidR="00EE3504" w:rsidRPr="005751CF" w:rsidRDefault="00192FA6" w:rsidP="006851D7">
            <w:pPr>
              <w:spacing w:after="0"/>
              <w:jc w:val="both"/>
              <w:rPr>
                <w:sz w:val="20"/>
              </w:rPr>
            </w:pPr>
            <w:r w:rsidRPr="00192FA6">
              <w:rPr>
                <w:sz w:val="20"/>
              </w:rPr>
              <w:t>Качественный (нестоимостной) критерий оценки</w:t>
            </w:r>
          </w:p>
        </w:tc>
        <w:tc>
          <w:tcPr>
            <w:tcW w:w="1385" w:type="pct"/>
            <w:shd w:val="clear" w:color="auto" w:fill="auto"/>
          </w:tcPr>
          <w:p w:rsidR="00EE3504" w:rsidRDefault="00EE3504" w:rsidP="006851D7">
            <w:pPr>
              <w:spacing w:after="0"/>
              <w:jc w:val="both"/>
              <w:rPr>
                <w:sz w:val="20"/>
              </w:rPr>
            </w:pPr>
          </w:p>
        </w:tc>
      </w:tr>
      <w:tr w:rsidR="009D349C" w:rsidRPr="009D349C" w:rsidTr="00072D41">
        <w:trPr>
          <w:jc w:val="center"/>
        </w:trPr>
        <w:tc>
          <w:tcPr>
            <w:tcW w:w="5000" w:type="pct"/>
            <w:gridSpan w:val="6"/>
            <w:shd w:val="clear" w:color="auto" w:fill="auto"/>
            <w:vAlign w:val="center"/>
          </w:tcPr>
          <w:p w:rsidR="009D349C" w:rsidRPr="009D349C" w:rsidRDefault="009D349C" w:rsidP="00072D41">
            <w:pPr>
              <w:keepNext/>
              <w:spacing w:before="0" w:after="0"/>
              <w:contextualSpacing/>
              <w:jc w:val="center"/>
              <w:rPr>
                <w:b/>
                <w:sz w:val="20"/>
              </w:rPr>
            </w:pPr>
            <w:r w:rsidRPr="009D349C">
              <w:rPr>
                <w:b/>
                <w:sz w:val="20"/>
              </w:rPr>
              <w:t>Качественный (нестоимостной) критерий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qualitativeCriterionInfo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code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Код критерия</w:t>
            </w:r>
          </w:p>
        </w:tc>
        <w:tc>
          <w:tcPr>
            <w:tcW w:w="1385" w:type="pct"/>
            <w:shd w:val="clear" w:color="auto" w:fill="auto"/>
          </w:tcPr>
          <w:p w:rsidR="009D349C" w:rsidRPr="00C316CF" w:rsidRDefault="009D349C" w:rsidP="009D349C">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val="restart"/>
            <w:shd w:val="clear" w:color="auto" w:fill="auto"/>
            <w:vAlign w:val="center"/>
          </w:tcPr>
          <w:p w:rsidR="009D349C" w:rsidRPr="00301389"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indicatorsInfo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с показателями</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criterionInfo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Критерий оценки без показателей</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Значимость критерия в процентах</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valueInfo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vMerge w:val="restart"/>
            <w:shd w:val="clear" w:color="auto" w:fill="auto"/>
            <w:vAlign w:val="center"/>
          </w:tcPr>
          <w:p w:rsidR="009D349C" w:rsidRPr="00C47338" w:rsidRDefault="009D349C" w:rsidP="00072D4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в процентах </w:t>
            </w:r>
          </w:p>
        </w:tc>
        <w:tc>
          <w:tcPr>
            <w:tcW w:w="1385" w:type="pct"/>
            <w:shd w:val="clear" w:color="auto" w:fill="auto"/>
          </w:tcPr>
          <w:p w:rsidR="009D349C" w:rsidRDefault="009D349C" w:rsidP="00072D41">
            <w:pPr>
              <w:spacing w:before="0" w:after="0"/>
              <w:rPr>
                <w:sz w:val="20"/>
              </w:rPr>
            </w:pPr>
            <w:r w:rsidRPr="00C316CF">
              <w:rPr>
                <w:sz w:val="20"/>
              </w:rPr>
              <w:t xml:space="preserve">Десятичное значение. </w:t>
            </w:r>
          </w:p>
          <w:p w:rsidR="009D349C" w:rsidRPr="00C316CF" w:rsidRDefault="009D349C" w:rsidP="00072D41">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9D349C" w:rsidRPr="00301389" w:rsidTr="009D349C">
        <w:trPr>
          <w:jc w:val="center"/>
        </w:trPr>
        <w:tc>
          <w:tcPr>
            <w:tcW w:w="743" w:type="pct"/>
            <w:vMerge/>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valueLess25MaxPrice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Критерий оценки с показателями</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indicatorsInfo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indicatorInfo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Показатель критерия оценки</w:t>
            </w:r>
          </w:p>
        </w:tc>
        <w:tc>
          <w:tcPr>
            <w:tcW w:w="1385" w:type="pct"/>
            <w:shd w:val="clear" w:color="auto" w:fill="auto"/>
          </w:tcPr>
          <w:p w:rsidR="009D349C" w:rsidRPr="00C316CF" w:rsidRDefault="009D349C" w:rsidP="00072D41">
            <w:pPr>
              <w:spacing w:before="0" w:after="0"/>
              <w:rPr>
                <w:sz w:val="20"/>
              </w:rPr>
            </w:pPr>
            <w:r w:rsidRPr="00C316CF">
              <w:rPr>
                <w:sz w:val="20"/>
              </w:rPr>
              <w:t>Множественный элемент.</w:t>
            </w:r>
          </w:p>
        </w:tc>
      </w:tr>
      <w:tr w:rsidR="009D349C" w:rsidRPr="00301389" w:rsidTr="00072D41">
        <w:trPr>
          <w:jc w:val="center"/>
        </w:trPr>
        <w:tc>
          <w:tcPr>
            <w:tcW w:w="5000" w:type="pct"/>
            <w:gridSpan w:val="6"/>
            <w:shd w:val="clear" w:color="auto" w:fill="auto"/>
            <w:vAlign w:val="center"/>
          </w:tcPr>
          <w:p w:rsidR="009D349C" w:rsidRPr="00301389" w:rsidRDefault="009D349C" w:rsidP="00072D41">
            <w:pPr>
              <w:keepNext/>
              <w:spacing w:before="0" w:after="0"/>
              <w:contextualSpacing/>
              <w:jc w:val="center"/>
              <w:rPr>
                <w:b/>
                <w:sz w:val="20"/>
              </w:rPr>
            </w:pPr>
            <w:r w:rsidRPr="00C316CF">
              <w:rPr>
                <w:b/>
                <w:bCs/>
                <w:sz w:val="20"/>
              </w:rPr>
              <w:t>Показатель критерия оценки</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indicatorInfo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Уникальный идентификатор пока</w:t>
            </w:r>
            <w:r>
              <w:rPr>
                <w:sz w:val="20"/>
              </w:rPr>
              <w:t>зателя в ЕИС в рамках критерия</w:t>
            </w:r>
          </w:p>
        </w:tc>
        <w:tc>
          <w:tcPr>
            <w:tcW w:w="1385" w:type="pct"/>
            <w:shd w:val="clear" w:color="auto" w:fill="auto"/>
          </w:tcPr>
          <w:p w:rsidR="009D349C" w:rsidRDefault="009D349C" w:rsidP="00072D41">
            <w:pPr>
              <w:spacing w:before="0" w:after="0"/>
              <w:rPr>
                <w:sz w:val="20"/>
              </w:rPr>
            </w:pPr>
            <w:r w:rsidRPr="00C316CF">
              <w:rPr>
                <w:sz w:val="20"/>
              </w:rPr>
              <w:t xml:space="preserve">64-битное целое число. </w:t>
            </w:r>
          </w:p>
          <w:p w:rsidR="009D349C" w:rsidRPr="00447A5D" w:rsidRDefault="009D349C" w:rsidP="00072D41">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externalSId</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T [ 1 - 40 ]</w:t>
            </w:r>
          </w:p>
        </w:tc>
        <w:tc>
          <w:tcPr>
            <w:tcW w:w="1387" w:type="pct"/>
            <w:shd w:val="clear" w:color="auto" w:fill="auto"/>
          </w:tcPr>
          <w:p w:rsidR="009D349C" w:rsidRPr="00C316CF" w:rsidRDefault="009D349C" w:rsidP="00072D41">
            <w:pPr>
              <w:spacing w:before="0" w:after="0"/>
              <w:rPr>
                <w:sz w:val="20"/>
              </w:rPr>
            </w:pPr>
            <w:r w:rsidRPr="00C316CF">
              <w:rPr>
                <w:sz w:val="20"/>
              </w:rPr>
              <w:t>Внешний идентификатор показателя</w:t>
            </w:r>
          </w:p>
        </w:tc>
        <w:tc>
          <w:tcPr>
            <w:tcW w:w="1385" w:type="pct"/>
            <w:shd w:val="clear" w:color="auto" w:fill="auto"/>
          </w:tcPr>
          <w:p w:rsidR="009D349C" w:rsidRPr="00447A5D" w:rsidRDefault="009D349C" w:rsidP="00072D41">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9D349C" w:rsidRPr="00447A5D" w:rsidRDefault="009D349C" w:rsidP="00072D41">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9D349C" w:rsidRPr="00C316CF" w:rsidRDefault="009D349C" w:rsidP="00072D41">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name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Наименование показателя</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value</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Значимость показателя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addInfo</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 xml:space="preserve">T </w:t>
            </w:r>
            <w:r>
              <w:rPr>
                <w:sz w:val="20"/>
              </w:rPr>
              <w:t>[1 - 4000]</w:t>
            </w:r>
          </w:p>
        </w:tc>
        <w:tc>
          <w:tcPr>
            <w:tcW w:w="1387" w:type="pct"/>
            <w:shd w:val="clear" w:color="auto" w:fill="auto"/>
          </w:tcPr>
          <w:p w:rsidR="009D349C" w:rsidRPr="00C316CF" w:rsidRDefault="009D349C" w:rsidP="00072D41">
            <w:pPr>
              <w:spacing w:before="0" w:after="0"/>
              <w:rPr>
                <w:sz w:val="20"/>
              </w:rPr>
            </w:pPr>
            <w:r w:rsidRPr="00C316CF">
              <w:rPr>
                <w:sz w:val="20"/>
              </w:rPr>
              <w:t xml:space="preserve">Дополнительная информация о содержании и порядке оценки по критерию </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rPr>
                <w:sz w:val="20"/>
              </w:rPr>
            </w:pPr>
            <w:r w:rsidRPr="00C316CF">
              <w:rPr>
                <w:sz w:val="20"/>
              </w:rPr>
              <w:t>Н</w:t>
            </w:r>
          </w:p>
        </w:tc>
        <w:tc>
          <w:tcPr>
            <w:tcW w:w="496" w:type="pct"/>
            <w:shd w:val="clear" w:color="auto" w:fill="auto"/>
          </w:tcPr>
          <w:p w:rsidR="009D349C" w:rsidRPr="00C316CF" w:rsidRDefault="009D349C" w:rsidP="00072D41">
            <w:pPr>
              <w:spacing w:before="0" w:after="0"/>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 xml:space="preserve">Предельное значение показателя </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rPr>
                <w:sz w:val="20"/>
              </w:rPr>
            </w:pPr>
            <w:r w:rsidRPr="00C316CF">
              <w:rPr>
                <w:sz w:val="20"/>
              </w:rPr>
              <w:t>О</w:t>
            </w:r>
          </w:p>
        </w:tc>
        <w:tc>
          <w:tcPr>
            <w:tcW w:w="496" w:type="pct"/>
            <w:shd w:val="clear" w:color="auto" w:fill="auto"/>
          </w:tcPr>
          <w:p w:rsidR="009D349C" w:rsidRPr="00C316CF" w:rsidRDefault="009D349C" w:rsidP="00072D41">
            <w:pPr>
              <w:spacing w:before="0" w:after="0"/>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Pr="00C316CF" w:rsidRDefault="009D349C" w:rsidP="00072D41">
            <w:pPr>
              <w:spacing w:before="0" w:after="0"/>
              <w:rPr>
                <w:sz w:val="20"/>
              </w:rPr>
            </w:pPr>
            <w:r>
              <w:rPr>
                <w:sz w:val="20"/>
              </w:rPr>
              <w:t>Допустимые</w:t>
            </w:r>
            <w:r w:rsidRPr="00C316CF">
              <w:rPr>
                <w:sz w:val="20"/>
              </w:rPr>
              <w:t xml:space="preserve"> значения: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Критерий оценки без показателей</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316CF">
              <w:rPr>
                <w:b/>
                <w:bCs/>
                <w:sz w:val="20"/>
              </w:rPr>
              <w:t>criterionScoringInfo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limit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Предельное значение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measurementOrder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T</w:t>
            </w:r>
          </w:p>
        </w:tc>
        <w:tc>
          <w:tcPr>
            <w:tcW w:w="1387" w:type="pct"/>
            <w:shd w:val="clear" w:color="auto" w:fill="auto"/>
          </w:tcPr>
          <w:p w:rsidR="009D349C" w:rsidRPr="00C316CF" w:rsidRDefault="009D349C" w:rsidP="00072D41">
            <w:pPr>
              <w:spacing w:before="0" w:after="0"/>
              <w:rPr>
                <w:sz w:val="20"/>
              </w:rPr>
            </w:pPr>
            <w:r w:rsidRPr="00C316CF">
              <w:rPr>
                <w:sz w:val="20"/>
              </w:rPr>
              <w:t>Порядок оценки</w:t>
            </w:r>
          </w:p>
        </w:tc>
        <w:tc>
          <w:tcPr>
            <w:tcW w:w="1385" w:type="pct"/>
            <w:shd w:val="clear" w:color="auto" w:fill="auto"/>
          </w:tcPr>
          <w:p w:rsidR="009D349C" w:rsidRDefault="009D349C" w:rsidP="00072D41">
            <w:pPr>
              <w:spacing w:before="0" w:after="0"/>
              <w:rPr>
                <w:sz w:val="20"/>
              </w:rPr>
            </w:pPr>
            <w:r>
              <w:rPr>
                <w:sz w:val="20"/>
              </w:rPr>
              <w:t>Допустимые значения</w:t>
            </w:r>
            <w:r w:rsidRPr="00C316CF">
              <w:rPr>
                <w:sz w:val="20"/>
              </w:rPr>
              <w:t xml:space="preserve">: </w:t>
            </w:r>
            <w:r w:rsidRPr="00C316CF">
              <w:rPr>
                <w:sz w:val="20"/>
              </w:rPr>
              <w:br/>
              <w:t xml:space="preserve">F - лучшим условием исполнения контракта является наибольшее значение, </w:t>
            </w:r>
          </w:p>
          <w:p w:rsidR="009D349C" w:rsidRDefault="009D349C" w:rsidP="00072D41">
            <w:pPr>
              <w:spacing w:before="0" w:after="0"/>
              <w:rPr>
                <w:sz w:val="20"/>
              </w:rPr>
            </w:pPr>
            <w:r w:rsidRPr="00C316CF">
              <w:rPr>
                <w:sz w:val="20"/>
              </w:rPr>
              <w:t xml:space="preserve">L - лучшим условием исполнения контракта является наименьшее значение, </w:t>
            </w:r>
          </w:p>
          <w:p w:rsidR="009D349C" w:rsidRPr="00C316CF" w:rsidRDefault="009D349C" w:rsidP="00072D41">
            <w:pPr>
              <w:spacing w:before="0" w:after="0"/>
              <w:rPr>
                <w:sz w:val="20"/>
              </w:rPr>
            </w:pPr>
            <w:r w:rsidRPr="00C316CF">
              <w:rPr>
                <w:sz w:val="20"/>
              </w:rPr>
              <w:t>O - оценка производится по шкале оценки или другому порядку, указанному в документации</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без учёта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 критерия</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20 всего, до 4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Предложение участника</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offerText</w:t>
            </w:r>
          </w:p>
        </w:tc>
        <w:tc>
          <w:tcPr>
            <w:tcW w:w="199" w:type="pct"/>
            <w:shd w:val="clear" w:color="auto" w:fill="auto"/>
          </w:tcPr>
          <w:p w:rsidR="009D349C" w:rsidRPr="00C316CF" w:rsidRDefault="009D349C" w:rsidP="00072D41">
            <w:pPr>
              <w:spacing w:before="0" w:after="0"/>
              <w:jc w:val="center"/>
              <w:rPr>
                <w:sz w:val="20"/>
              </w:rPr>
            </w:pPr>
            <w:r w:rsidRPr="00C316CF">
              <w:rPr>
                <w:sz w:val="20"/>
              </w:rPr>
              <w:t>Н</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T </w:t>
            </w:r>
            <w:r>
              <w:rPr>
                <w:sz w:val="20"/>
              </w:rPr>
              <w:t>[1 - 2000]</w:t>
            </w:r>
          </w:p>
        </w:tc>
        <w:tc>
          <w:tcPr>
            <w:tcW w:w="1387" w:type="pct"/>
            <w:shd w:val="clear" w:color="auto" w:fill="auto"/>
          </w:tcPr>
          <w:p w:rsidR="009D349C" w:rsidRPr="00C316CF" w:rsidRDefault="009D349C" w:rsidP="00072D41">
            <w:pPr>
              <w:spacing w:before="0" w:after="0"/>
              <w:rPr>
                <w:sz w:val="20"/>
              </w:rPr>
            </w:pPr>
            <w:r w:rsidRPr="00C316CF">
              <w:rPr>
                <w:sz w:val="20"/>
              </w:rPr>
              <w:t>Информация о предложении участника</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FD3022">
              <w:rPr>
                <w:sz w:val="20"/>
              </w:rPr>
              <w:t>commissionMembersScoringInfo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FD3022">
              <w:rPr>
                <w:sz w:val="20"/>
              </w:rPr>
              <w:t>Оценки членов комиссии по критерию</w:t>
            </w:r>
          </w:p>
        </w:tc>
        <w:tc>
          <w:tcPr>
            <w:tcW w:w="1385" w:type="pct"/>
            <w:shd w:val="clear" w:color="auto" w:fill="auto"/>
          </w:tcPr>
          <w:p w:rsidR="009D349C" w:rsidRPr="00C316CF" w:rsidRDefault="009D349C" w:rsidP="00072D41">
            <w:pPr>
              <w:spacing w:before="0" w:after="0"/>
              <w:rPr>
                <w:sz w:val="20"/>
              </w:rPr>
            </w:pP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FD3022">
              <w:rPr>
                <w:b/>
                <w:bCs/>
                <w:sz w:val="20"/>
              </w:rPr>
              <w:t>Оценки членов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FD3022">
              <w:rPr>
                <w:b/>
                <w:bCs/>
                <w:sz w:val="20"/>
              </w:rPr>
              <w:t>commissionMembersScoringInfo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162C8B" w:rsidRDefault="009D349C" w:rsidP="00072D41">
            <w:pPr>
              <w:spacing w:before="0" w:after="0"/>
              <w:jc w:val="both"/>
              <w:rPr>
                <w:sz w:val="20"/>
              </w:rPr>
            </w:pPr>
            <w:r w:rsidRPr="00FD3022">
              <w:rPr>
                <w:sz w:val="20"/>
              </w:rPr>
              <w:t>commissionMemberScoringInfo</w:t>
            </w:r>
          </w:p>
        </w:tc>
        <w:tc>
          <w:tcPr>
            <w:tcW w:w="199" w:type="pct"/>
            <w:shd w:val="clear" w:color="auto" w:fill="auto"/>
          </w:tcPr>
          <w:p w:rsidR="009D349C" w:rsidRPr="00162C8B" w:rsidRDefault="009D349C" w:rsidP="00072D41">
            <w:pPr>
              <w:spacing w:before="0" w:after="0"/>
              <w:jc w:val="center"/>
              <w:rPr>
                <w:sz w:val="20"/>
              </w:rPr>
            </w:pPr>
            <w:r w:rsidRPr="00C316CF">
              <w:rPr>
                <w:sz w:val="20"/>
              </w:rPr>
              <w:t>О</w:t>
            </w:r>
          </w:p>
        </w:tc>
        <w:tc>
          <w:tcPr>
            <w:tcW w:w="496" w:type="pct"/>
            <w:shd w:val="clear" w:color="auto" w:fill="auto"/>
          </w:tcPr>
          <w:p w:rsidR="009D349C" w:rsidRPr="00162C8B" w:rsidRDefault="009D349C" w:rsidP="00072D41">
            <w:pPr>
              <w:spacing w:before="0" w:after="0"/>
              <w:jc w:val="center"/>
              <w:rPr>
                <w:sz w:val="20"/>
              </w:rPr>
            </w:pPr>
            <w:r w:rsidRPr="00C316CF">
              <w:rPr>
                <w:sz w:val="20"/>
              </w:rPr>
              <w:t>S</w:t>
            </w:r>
          </w:p>
        </w:tc>
        <w:tc>
          <w:tcPr>
            <w:tcW w:w="1387" w:type="pct"/>
            <w:shd w:val="clear" w:color="auto" w:fill="auto"/>
          </w:tcPr>
          <w:p w:rsidR="009D349C" w:rsidRPr="00162C8B" w:rsidRDefault="009D349C" w:rsidP="00072D41">
            <w:pPr>
              <w:spacing w:before="0" w:after="0"/>
              <w:jc w:val="both"/>
              <w:rPr>
                <w:sz w:val="20"/>
              </w:rPr>
            </w:pPr>
            <w:r w:rsidRPr="00FD3022">
              <w:rPr>
                <w:sz w:val="20"/>
              </w:rPr>
              <w:t>Оценка члена комиссии по критерию</w:t>
            </w:r>
          </w:p>
        </w:tc>
        <w:tc>
          <w:tcPr>
            <w:tcW w:w="1385" w:type="pct"/>
            <w:shd w:val="clear" w:color="auto" w:fill="auto"/>
          </w:tcPr>
          <w:p w:rsidR="009D349C" w:rsidRPr="00FD3022" w:rsidRDefault="009D349C" w:rsidP="00072D41">
            <w:pPr>
              <w:spacing w:before="0" w:after="0"/>
              <w:jc w:val="both"/>
              <w:rPr>
                <w:sz w:val="20"/>
              </w:rPr>
            </w:pPr>
            <w:r>
              <w:rPr>
                <w:sz w:val="20"/>
              </w:rPr>
              <w:t>Множественный элемент</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Оценка члена комиссии по критерию</w:t>
            </w:r>
          </w:p>
        </w:tc>
      </w:tr>
      <w:tr w:rsidR="009D349C" w:rsidRPr="00301389" w:rsidTr="009D349C">
        <w:trPr>
          <w:jc w:val="center"/>
        </w:trPr>
        <w:tc>
          <w:tcPr>
            <w:tcW w:w="743" w:type="pct"/>
            <w:shd w:val="clear" w:color="auto" w:fill="auto"/>
          </w:tcPr>
          <w:p w:rsidR="009D349C" w:rsidRPr="00162C8B" w:rsidRDefault="009D349C" w:rsidP="00072D41">
            <w:pPr>
              <w:spacing w:before="0" w:after="0"/>
              <w:jc w:val="both"/>
              <w:rPr>
                <w:sz w:val="20"/>
              </w:rPr>
            </w:pPr>
            <w:r w:rsidRPr="00C8017E">
              <w:rPr>
                <w:b/>
                <w:sz w:val="20"/>
              </w:rPr>
              <w:t>commissionMemberScoringInfo</w:t>
            </w:r>
          </w:p>
        </w:tc>
        <w:tc>
          <w:tcPr>
            <w:tcW w:w="790" w:type="pct"/>
            <w:shd w:val="clear" w:color="auto" w:fill="auto"/>
            <w:vAlign w:val="center"/>
          </w:tcPr>
          <w:p w:rsidR="009D349C" w:rsidRPr="00301389" w:rsidRDefault="009D349C" w:rsidP="00072D41">
            <w:pPr>
              <w:keepNext/>
              <w:spacing w:before="0" w:after="0"/>
              <w:contextualSpacing/>
              <w:rPr>
                <w:b/>
                <w:sz w:val="20"/>
              </w:rPr>
            </w:pPr>
          </w:p>
        </w:tc>
        <w:tc>
          <w:tcPr>
            <w:tcW w:w="199" w:type="pct"/>
            <w:shd w:val="clear" w:color="auto" w:fill="auto"/>
            <w:vAlign w:val="center"/>
          </w:tcPr>
          <w:p w:rsidR="009D349C" w:rsidRPr="00301389" w:rsidRDefault="009D349C" w:rsidP="00072D41">
            <w:pPr>
              <w:keepNext/>
              <w:spacing w:before="0" w:after="0"/>
              <w:contextualSpacing/>
              <w:jc w:val="center"/>
              <w:rPr>
                <w:b/>
                <w:sz w:val="20"/>
              </w:rPr>
            </w:pPr>
          </w:p>
        </w:tc>
        <w:tc>
          <w:tcPr>
            <w:tcW w:w="496" w:type="pct"/>
            <w:shd w:val="clear" w:color="auto" w:fill="auto"/>
            <w:vAlign w:val="center"/>
          </w:tcPr>
          <w:p w:rsidR="009D349C" w:rsidRPr="00301389" w:rsidRDefault="009D349C" w:rsidP="00072D41">
            <w:pPr>
              <w:keepNext/>
              <w:spacing w:before="0" w:after="0"/>
              <w:contextualSpacing/>
              <w:jc w:val="center"/>
              <w:rPr>
                <w:b/>
                <w:sz w:val="20"/>
              </w:rPr>
            </w:pPr>
          </w:p>
        </w:tc>
        <w:tc>
          <w:tcPr>
            <w:tcW w:w="1387" w:type="pct"/>
            <w:shd w:val="clear" w:color="auto" w:fill="auto"/>
            <w:vAlign w:val="center"/>
          </w:tcPr>
          <w:p w:rsidR="009D349C" w:rsidRPr="00301389" w:rsidRDefault="009D349C" w:rsidP="00072D41">
            <w:pPr>
              <w:keepNext/>
              <w:spacing w:before="0" w:after="0"/>
              <w:contextualSpacing/>
              <w:rPr>
                <w:b/>
                <w:sz w:val="20"/>
              </w:rPr>
            </w:pPr>
          </w:p>
        </w:tc>
        <w:tc>
          <w:tcPr>
            <w:tcW w:w="1385" w:type="pct"/>
            <w:shd w:val="clear" w:color="auto" w:fill="auto"/>
            <w:vAlign w:val="center"/>
            <w:hideMark/>
          </w:tcPr>
          <w:p w:rsidR="009D349C" w:rsidRPr="00301389" w:rsidRDefault="009D349C" w:rsidP="00072D41">
            <w:pPr>
              <w:keepNext/>
              <w:spacing w:before="0" w:after="0"/>
              <w:contextualSpacing/>
              <w:rPr>
                <w:b/>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commissionMemberInfo</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sidRPr="00C316CF">
              <w:rPr>
                <w:sz w:val="20"/>
              </w:rPr>
              <w:t>Участник комиссии, осуществляющий оценку</w:t>
            </w:r>
          </w:p>
        </w:tc>
        <w:tc>
          <w:tcPr>
            <w:tcW w:w="1385" w:type="pct"/>
            <w:shd w:val="clear" w:color="auto" w:fill="auto"/>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 xml:space="preserve">N (до 5 всего, до 2 </w:t>
            </w:r>
            <w:r w:rsidRPr="00C316CF">
              <w:rPr>
                <w:sz w:val="20"/>
              </w:rPr>
              <w:lastRenderedPageBreak/>
              <w:t>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lastRenderedPageBreak/>
              <w:t>Оценка без учёта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9D349C">
        <w:trPr>
          <w:jc w:val="center"/>
        </w:trPr>
        <w:tc>
          <w:tcPr>
            <w:tcW w:w="743" w:type="pct"/>
            <w:shd w:val="clear" w:color="auto" w:fill="auto"/>
            <w:vAlign w:val="center"/>
          </w:tcPr>
          <w:p w:rsidR="009D349C" w:rsidRPr="00301389" w:rsidRDefault="009D349C" w:rsidP="00072D41">
            <w:pPr>
              <w:spacing w:before="0" w:after="0"/>
              <w:contextualSpacing/>
              <w:rPr>
                <w:sz w:val="20"/>
              </w:rPr>
            </w:pPr>
          </w:p>
        </w:tc>
        <w:tc>
          <w:tcPr>
            <w:tcW w:w="790" w:type="pct"/>
            <w:shd w:val="clear" w:color="auto" w:fill="auto"/>
          </w:tcPr>
          <w:p w:rsidR="009D349C" w:rsidRPr="00C316CF" w:rsidRDefault="009D349C" w:rsidP="00072D41">
            <w:pPr>
              <w:spacing w:before="0" w:after="0"/>
              <w:rPr>
                <w:sz w:val="20"/>
              </w:rPr>
            </w:pPr>
            <w:r w:rsidRPr="00C316CF">
              <w:rPr>
                <w:sz w:val="20"/>
              </w:rPr>
              <w:t>normedScore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 (до 5 всего, до 2 после запятой)</w:t>
            </w:r>
          </w:p>
        </w:tc>
        <w:tc>
          <w:tcPr>
            <w:tcW w:w="1387" w:type="pct"/>
            <w:shd w:val="clear" w:color="auto" w:fill="auto"/>
          </w:tcPr>
          <w:p w:rsidR="009D349C" w:rsidRPr="00C316CF" w:rsidRDefault="009D349C" w:rsidP="00072D41">
            <w:pPr>
              <w:spacing w:before="0" w:after="0"/>
              <w:rPr>
                <w:sz w:val="20"/>
              </w:rPr>
            </w:pPr>
            <w:r w:rsidRPr="00C316CF">
              <w:rPr>
                <w:sz w:val="20"/>
              </w:rPr>
              <w:t>Оценка с учётом значимости</w:t>
            </w:r>
          </w:p>
        </w:tc>
        <w:tc>
          <w:tcPr>
            <w:tcW w:w="1385" w:type="pct"/>
            <w:shd w:val="clear" w:color="auto" w:fill="auto"/>
          </w:tcPr>
          <w:p w:rsidR="009D349C" w:rsidRPr="00C316CF" w:rsidRDefault="009D349C" w:rsidP="00072D41">
            <w:pPr>
              <w:spacing w:before="0" w:after="0"/>
              <w:rPr>
                <w:sz w:val="20"/>
              </w:rPr>
            </w:pPr>
            <w:r w:rsidRPr="00C316CF">
              <w:rPr>
                <w:sz w:val="20"/>
              </w:rPr>
              <w:t xml:space="preserve">Десятичное значение. </w:t>
            </w:r>
          </w:p>
        </w:tc>
      </w:tr>
      <w:tr w:rsidR="009D349C" w:rsidRPr="00301389" w:rsidTr="00072D41">
        <w:trPr>
          <w:jc w:val="center"/>
        </w:trPr>
        <w:tc>
          <w:tcPr>
            <w:tcW w:w="5000" w:type="pct"/>
            <w:gridSpan w:val="6"/>
            <w:shd w:val="clear" w:color="auto" w:fill="auto"/>
            <w:vAlign w:val="center"/>
            <w:hideMark/>
          </w:tcPr>
          <w:p w:rsidR="009D349C" w:rsidRPr="00301389" w:rsidRDefault="009D349C" w:rsidP="00072D41">
            <w:pPr>
              <w:keepNext/>
              <w:spacing w:before="0" w:after="0"/>
              <w:contextualSpacing/>
              <w:jc w:val="center"/>
              <w:rPr>
                <w:b/>
                <w:sz w:val="20"/>
              </w:rPr>
            </w:pPr>
            <w:r w:rsidRPr="00C316CF">
              <w:rPr>
                <w:b/>
                <w:bCs/>
                <w:sz w:val="20"/>
              </w:rPr>
              <w:t>Участник комиссии, осуществляющий оценку</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r w:rsidRPr="00C316CF">
              <w:rPr>
                <w:b/>
                <w:bCs/>
                <w:sz w:val="20"/>
              </w:rPr>
              <w:t>commissionMemberInfo</w:t>
            </w:r>
          </w:p>
        </w:tc>
        <w:tc>
          <w:tcPr>
            <w:tcW w:w="790" w:type="pct"/>
            <w:shd w:val="clear" w:color="auto" w:fill="auto"/>
          </w:tcPr>
          <w:p w:rsidR="009D349C" w:rsidRPr="00C316CF" w:rsidRDefault="009D349C" w:rsidP="00072D41">
            <w:pPr>
              <w:spacing w:before="0" w:after="0"/>
              <w:rPr>
                <w:sz w:val="20"/>
              </w:rPr>
            </w:pPr>
          </w:p>
        </w:tc>
        <w:tc>
          <w:tcPr>
            <w:tcW w:w="199" w:type="pct"/>
            <w:shd w:val="clear" w:color="auto" w:fill="auto"/>
          </w:tcPr>
          <w:p w:rsidR="009D349C" w:rsidRPr="00C316CF" w:rsidRDefault="009D349C" w:rsidP="00072D41">
            <w:pPr>
              <w:spacing w:before="0" w:after="0"/>
              <w:rPr>
                <w:sz w:val="20"/>
              </w:rPr>
            </w:pPr>
          </w:p>
        </w:tc>
        <w:tc>
          <w:tcPr>
            <w:tcW w:w="496" w:type="pct"/>
            <w:shd w:val="clear" w:color="auto" w:fill="auto"/>
          </w:tcPr>
          <w:p w:rsidR="009D349C" w:rsidRPr="00C316CF" w:rsidRDefault="009D349C" w:rsidP="00072D41">
            <w:pPr>
              <w:spacing w:before="0" w:after="0"/>
              <w:rPr>
                <w:sz w:val="20"/>
              </w:rPr>
            </w:pPr>
          </w:p>
        </w:tc>
        <w:tc>
          <w:tcPr>
            <w:tcW w:w="1387" w:type="pct"/>
            <w:shd w:val="clear" w:color="auto" w:fill="auto"/>
          </w:tcPr>
          <w:p w:rsidR="009D349C" w:rsidRPr="00C316CF" w:rsidRDefault="009D349C" w:rsidP="00072D41">
            <w:pPr>
              <w:spacing w:before="0" w:after="0"/>
              <w:rPr>
                <w:sz w:val="20"/>
              </w:rPr>
            </w:pPr>
          </w:p>
        </w:tc>
        <w:tc>
          <w:tcPr>
            <w:tcW w:w="1385" w:type="pct"/>
            <w:shd w:val="clear" w:color="auto" w:fill="auto"/>
            <w:hideMark/>
          </w:tcPr>
          <w:p w:rsidR="009D349C" w:rsidRPr="00C316CF" w:rsidRDefault="009D349C" w:rsidP="00072D41">
            <w:pPr>
              <w:spacing w:before="0" w:after="0"/>
              <w:rPr>
                <w:sz w:val="20"/>
              </w:rPr>
            </w:pP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memberNumber</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N</w:t>
            </w:r>
          </w:p>
        </w:tc>
        <w:tc>
          <w:tcPr>
            <w:tcW w:w="1387" w:type="pct"/>
            <w:shd w:val="clear" w:color="auto" w:fill="auto"/>
          </w:tcPr>
          <w:p w:rsidR="009D349C" w:rsidRPr="00C316CF" w:rsidRDefault="009D349C" w:rsidP="00072D41">
            <w:pPr>
              <w:spacing w:before="0" w:after="0"/>
              <w:rPr>
                <w:sz w:val="20"/>
              </w:rPr>
            </w:pPr>
            <w:r w:rsidRPr="00C316CF">
              <w:rPr>
                <w:sz w:val="20"/>
              </w:rPr>
              <w:t>Порядковый номер члена комиссии</w:t>
            </w:r>
          </w:p>
        </w:tc>
        <w:tc>
          <w:tcPr>
            <w:tcW w:w="1385" w:type="pct"/>
            <w:shd w:val="clear" w:color="auto" w:fill="auto"/>
          </w:tcPr>
          <w:p w:rsidR="009D349C" w:rsidRPr="00C316CF" w:rsidRDefault="009D349C" w:rsidP="00072D41">
            <w:pPr>
              <w:spacing w:before="0" w:after="0"/>
              <w:rPr>
                <w:sz w:val="20"/>
              </w:rPr>
            </w:pPr>
            <w:r w:rsidRPr="00C316CF">
              <w:rPr>
                <w:sz w:val="20"/>
              </w:rPr>
              <w:t xml:space="preserve">Целое число, содержащее только положительные значения. </w:t>
            </w:r>
          </w:p>
        </w:tc>
      </w:tr>
      <w:tr w:rsidR="009D349C" w:rsidRPr="00301389" w:rsidTr="009D349C">
        <w:trPr>
          <w:jc w:val="center"/>
        </w:trPr>
        <w:tc>
          <w:tcPr>
            <w:tcW w:w="743" w:type="pct"/>
            <w:shd w:val="clear" w:color="auto" w:fill="auto"/>
          </w:tcPr>
          <w:p w:rsidR="009D349C" w:rsidRPr="00C316CF" w:rsidRDefault="009D349C" w:rsidP="00072D41">
            <w:pPr>
              <w:spacing w:before="0" w:after="0"/>
              <w:rPr>
                <w:sz w:val="20"/>
              </w:rPr>
            </w:pPr>
          </w:p>
        </w:tc>
        <w:tc>
          <w:tcPr>
            <w:tcW w:w="790" w:type="pct"/>
            <w:shd w:val="clear" w:color="auto" w:fill="auto"/>
          </w:tcPr>
          <w:p w:rsidR="009D349C" w:rsidRPr="00C316CF" w:rsidRDefault="009D349C" w:rsidP="00072D41">
            <w:pPr>
              <w:spacing w:before="0" w:after="0"/>
              <w:rPr>
                <w:sz w:val="20"/>
              </w:rPr>
            </w:pPr>
            <w:r w:rsidRPr="00C316CF">
              <w:rPr>
                <w:sz w:val="20"/>
              </w:rPr>
              <w:t>role</w:t>
            </w:r>
          </w:p>
        </w:tc>
        <w:tc>
          <w:tcPr>
            <w:tcW w:w="199" w:type="pct"/>
            <w:shd w:val="clear" w:color="auto" w:fill="auto"/>
          </w:tcPr>
          <w:p w:rsidR="009D349C" w:rsidRPr="00C316CF" w:rsidRDefault="009D349C" w:rsidP="00072D41">
            <w:pPr>
              <w:spacing w:before="0" w:after="0"/>
              <w:jc w:val="center"/>
              <w:rPr>
                <w:sz w:val="20"/>
              </w:rPr>
            </w:pPr>
            <w:r w:rsidRPr="00C316CF">
              <w:rPr>
                <w:sz w:val="20"/>
              </w:rPr>
              <w:t>О</w:t>
            </w:r>
          </w:p>
        </w:tc>
        <w:tc>
          <w:tcPr>
            <w:tcW w:w="496" w:type="pct"/>
            <w:shd w:val="clear" w:color="auto" w:fill="auto"/>
          </w:tcPr>
          <w:p w:rsidR="009D349C" w:rsidRPr="00C316CF" w:rsidRDefault="009D349C" w:rsidP="00072D41">
            <w:pPr>
              <w:spacing w:before="0" w:after="0"/>
              <w:jc w:val="center"/>
              <w:rPr>
                <w:sz w:val="20"/>
              </w:rPr>
            </w:pPr>
            <w:r w:rsidRPr="00C316CF">
              <w:rPr>
                <w:sz w:val="20"/>
              </w:rPr>
              <w:t>S</w:t>
            </w:r>
          </w:p>
        </w:tc>
        <w:tc>
          <w:tcPr>
            <w:tcW w:w="1387" w:type="pct"/>
            <w:shd w:val="clear" w:color="auto" w:fill="auto"/>
          </w:tcPr>
          <w:p w:rsidR="009D349C" w:rsidRPr="00C316CF" w:rsidRDefault="009D349C" w:rsidP="00072D41">
            <w:pPr>
              <w:spacing w:before="0" w:after="0"/>
              <w:rPr>
                <w:sz w:val="20"/>
              </w:rPr>
            </w:pPr>
            <w:r>
              <w:rPr>
                <w:sz w:val="20"/>
              </w:rPr>
              <w:t>Роль члена комиссии</w:t>
            </w:r>
          </w:p>
        </w:tc>
        <w:tc>
          <w:tcPr>
            <w:tcW w:w="1385" w:type="pct"/>
            <w:shd w:val="clear" w:color="auto" w:fill="auto"/>
          </w:tcPr>
          <w:p w:rsidR="009D349C" w:rsidRDefault="009D349C" w:rsidP="00072D41">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9D349C" w:rsidRPr="00C316CF" w:rsidRDefault="009D349C" w:rsidP="00072D41">
            <w:pPr>
              <w:spacing w:before="0" w:after="0"/>
              <w:rPr>
                <w:sz w:val="20"/>
              </w:rPr>
            </w:pPr>
            <w:r>
              <w:rPr>
                <w:sz w:val="20"/>
              </w:rPr>
              <w:t>Состав блока см. выше</w:t>
            </w:r>
          </w:p>
        </w:tc>
      </w:tr>
      <w:tr w:rsidR="00A06A83" w:rsidRPr="00301389" w:rsidDel="0043750C" w:rsidTr="00072D41">
        <w:trPr>
          <w:jc w:val="center"/>
          <w:del w:id="1239" w:author="Yugin Vitaly" w:date="2020-08-06T20:23:00Z"/>
        </w:trPr>
        <w:tc>
          <w:tcPr>
            <w:tcW w:w="5000" w:type="pct"/>
            <w:gridSpan w:val="6"/>
            <w:shd w:val="clear" w:color="auto" w:fill="auto"/>
            <w:vAlign w:val="center"/>
          </w:tcPr>
          <w:p w:rsidR="00A06A83" w:rsidRPr="00301389" w:rsidDel="0043750C" w:rsidRDefault="00A06A83" w:rsidP="00072D41">
            <w:pPr>
              <w:keepNext/>
              <w:spacing w:before="0" w:after="0"/>
              <w:contextualSpacing/>
              <w:jc w:val="center"/>
              <w:rPr>
                <w:del w:id="1240" w:author="Yugin Vitaly" w:date="2020-08-06T20:23:00Z"/>
                <w:b/>
                <w:sz w:val="20"/>
              </w:rPr>
            </w:pPr>
            <w:del w:id="1241" w:author="Yugin Vitaly" w:date="2020-08-06T20:23:00Z">
              <w:r w:rsidRPr="00C316CF" w:rsidDel="0043750C">
                <w:rPr>
                  <w:b/>
                  <w:bCs/>
                  <w:sz w:val="20"/>
                </w:rPr>
                <w:delText>Право заключения контракта с несколькими участниками закупки</w:delText>
              </w:r>
            </w:del>
          </w:p>
        </w:tc>
      </w:tr>
      <w:tr w:rsidR="00A06A83" w:rsidRPr="00301389" w:rsidDel="0043750C" w:rsidTr="00D60C33">
        <w:trPr>
          <w:jc w:val="center"/>
          <w:del w:id="1242" w:author="Yugin Vitaly" w:date="2020-08-06T20:23:00Z"/>
        </w:trPr>
        <w:tc>
          <w:tcPr>
            <w:tcW w:w="743" w:type="pct"/>
            <w:shd w:val="clear" w:color="auto" w:fill="auto"/>
          </w:tcPr>
          <w:p w:rsidR="00A06A83" w:rsidRPr="00162C8B" w:rsidDel="0043750C" w:rsidRDefault="00A06A83" w:rsidP="00072D41">
            <w:pPr>
              <w:spacing w:before="0" w:after="0"/>
              <w:jc w:val="both"/>
              <w:rPr>
                <w:del w:id="1243" w:author="Yugin Vitaly" w:date="2020-08-06T20:23:00Z"/>
                <w:sz w:val="20"/>
              </w:rPr>
            </w:pPr>
            <w:del w:id="1244" w:author="Yugin Vitaly" w:date="2020-08-06T20:23:00Z">
              <w:r w:rsidRPr="00C316CF" w:rsidDel="0043750C">
                <w:rPr>
                  <w:b/>
                  <w:bCs/>
                  <w:sz w:val="20"/>
                </w:rPr>
                <w:delText>contractMultiInfo</w:delText>
              </w:r>
            </w:del>
          </w:p>
        </w:tc>
        <w:tc>
          <w:tcPr>
            <w:tcW w:w="790" w:type="pct"/>
            <w:shd w:val="clear" w:color="auto" w:fill="auto"/>
            <w:vAlign w:val="center"/>
          </w:tcPr>
          <w:p w:rsidR="00A06A83" w:rsidRPr="00301389" w:rsidDel="0043750C" w:rsidRDefault="00A06A83" w:rsidP="00072D41">
            <w:pPr>
              <w:keepNext/>
              <w:spacing w:before="0" w:after="0"/>
              <w:contextualSpacing/>
              <w:rPr>
                <w:del w:id="1245" w:author="Yugin Vitaly" w:date="2020-08-06T20:23:00Z"/>
                <w:b/>
                <w:sz w:val="20"/>
              </w:rPr>
            </w:pPr>
          </w:p>
        </w:tc>
        <w:tc>
          <w:tcPr>
            <w:tcW w:w="199" w:type="pct"/>
            <w:shd w:val="clear" w:color="auto" w:fill="auto"/>
            <w:vAlign w:val="center"/>
          </w:tcPr>
          <w:p w:rsidR="00A06A83" w:rsidRPr="00301389" w:rsidDel="0043750C" w:rsidRDefault="00A06A83" w:rsidP="00072D41">
            <w:pPr>
              <w:keepNext/>
              <w:spacing w:before="0" w:after="0"/>
              <w:contextualSpacing/>
              <w:jc w:val="center"/>
              <w:rPr>
                <w:del w:id="1246" w:author="Yugin Vitaly" w:date="2020-08-06T20:23:00Z"/>
                <w:b/>
                <w:sz w:val="20"/>
              </w:rPr>
            </w:pPr>
          </w:p>
        </w:tc>
        <w:tc>
          <w:tcPr>
            <w:tcW w:w="496" w:type="pct"/>
            <w:shd w:val="clear" w:color="auto" w:fill="auto"/>
            <w:vAlign w:val="center"/>
          </w:tcPr>
          <w:p w:rsidR="00A06A83" w:rsidRPr="00301389" w:rsidDel="0043750C" w:rsidRDefault="00A06A83" w:rsidP="00072D41">
            <w:pPr>
              <w:keepNext/>
              <w:spacing w:before="0" w:after="0"/>
              <w:contextualSpacing/>
              <w:jc w:val="center"/>
              <w:rPr>
                <w:del w:id="1247" w:author="Yugin Vitaly" w:date="2020-08-06T20:23:00Z"/>
                <w:b/>
                <w:sz w:val="20"/>
              </w:rPr>
            </w:pPr>
          </w:p>
        </w:tc>
        <w:tc>
          <w:tcPr>
            <w:tcW w:w="1387" w:type="pct"/>
            <w:shd w:val="clear" w:color="auto" w:fill="auto"/>
            <w:vAlign w:val="center"/>
          </w:tcPr>
          <w:p w:rsidR="00A06A83" w:rsidRPr="00301389" w:rsidDel="0043750C" w:rsidRDefault="00A06A83" w:rsidP="00072D41">
            <w:pPr>
              <w:keepNext/>
              <w:spacing w:before="0" w:after="0"/>
              <w:contextualSpacing/>
              <w:rPr>
                <w:del w:id="1248" w:author="Yugin Vitaly" w:date="2020-08-06T20:23:00Z"/>
                <w:b/>
                <w:sz w:val="20"/>
              </w:rPr>
            </w:pPr>
          </w:p>
        </w:tc>
        <w:tc>
          <w:tcPr>
            <w:tcW w:w="1385" w:type="pct"/>
            <w:shd w:val="clear" w:color="auto" w:fill="auto"/>
            <w:vAlign w:val="center"/>
          </w:tcPr>
          <w:p w:rsidR="00A06A83" w:rsidRPr="00301389" w:rsidDel="0043750C" w:rsidRDefault="00A06A83" w:rsidP="00072D41">
            <w:pPr>
              <w:keepNext/>
              <w:spacing w:before="0" w:after="0"/>
              <w:contextualSpacing/>
              <w:rPr>
                <w:del w:id="1249" w:author="Yugin Vitaly" w:date="2020-08-06T20:23:00Z"/>
                <w:b/>
                <w:sz w:val="20"/>
              </w:rPr>
            </w:pPr>
          </w:p>
        </w:tc>
      </w:tr>
      <w:tr w:rsidR="00A06A83" w:rsidRPr="00301389" w:rsidDel="0043750C" w:rsidTr="00D60C33">
        <w:trPr>
          <w:jc w:val="center"/>
          <w:del w:id="1250" w:author="Yugin Vitaly" w:date="2020-08-06T20:23:00Z"/>
        </w:trPr>
        <w:tc>
          <w:tcPr>
            <w:tcW w:w="743" w:type="pct"/>
            <w:vMerge w:val="restart"/>
            <w:shd w:val="clear" w:color="auto" w:fill="auto"/>
            <w:vAlign w:val="center"/>
          </w:tcPr>
          <w:p w:rsidR="00A06A83" w:rsidRPr="00301389" w:rsidDel="0043750C" w:rsidRDefault="00A06A83" w:rsidP="00072D41">
            <w:pPr>
              <w:spacing w:before="0" w:after="0"/>
              <w:contextualSpacing/>
              <w:rPr>
                <w:del w:id="1251" w:author="Yugin Vitaly" w:date="2020-08-06T20:23:00Z"/>
                <w:sz w:val="20"/>
              </w:rPr>
            </w:pPr>
            <w:del w:id="1252" w:author="Yugin Vitaly" w:date="2020-08-06T20:23:00Z">
              <w:r w:rsidRPr="00C316CF" w:rsidDel="0043750C">
                <w:rPr>
                  <w:sz w:val="20"/>
                </w:rPr>
                <w:delText>Допустимо указание только одного элемента</w:delText>
              </w:r>
            </w:del>
          </w:p>
        </w:tc>
        <w:tc>
          <w:tcPr>
            <w:tcW w:w="790" w:type="pct"/>
            <w:shd w:val="clear" w:color="auto" w:fill="auto"/>
          </w:tcPr>
          <w:p w:rsidR="00A06A83" w:rsidRPr="00C316CF" w:rsidDel="0043750C" w:rsidRDefault="00A06A83" w:rsidP="00072D41">
            <w:pPr>
              <w:spacing w:before="0" w:after="0"/>
              <w:rPr>
                <w:del w:id="1253" w:author="Yugin Vitaly" w:date="2020-08-06T20:23:00Z"/>
                <w:sz w:val="20"/>
              </w:rPr>
            </w:pPr>
            <w:del w:id="1254" w:author="Yugin Vitaly" w:date="2020-08-06T20:23:00Z">
              <w:r w:rsidRPr="00C316CF" w:rsidDel="0043750C">
                <w:rPr>
                  <w:sz w:val="20"/>
                </w:rPr>
                <w:delText>notProvided</w:delText>
              </w:r>
            </w:del>
          </w:p>
        </w:tc>
        <w:tc>
          <w:tcPr>
            <w:tcW w:w="199" w:type="pct"/>
            <w:shd w:val="clear" w:color="auto" w:fill="auto"/>
          </w:tcPr>
          <w:p w:rsidR="00A06A83" w:rsidRPr="00C316CF" w:rsidDel="0043750C" w:rsidRDefault="00A06A83" w:rsidP="00072D41">
            <w:pPr>
              <w:spacing w:before="0" w:after="0"/>
              <w:jc w:val="center"/>
              <w:rPr>
                <w:del w:id="1255" w:author="Yugin Vitaly" w:date="2020-08-06T20:23:00Z"/>
                <w:sz w:val="20"/>
              </w:rPr>
            </w:pPr>
            <w:del w:id="1256" w:author="Yugin Vitaly" w:date="2020-08-06T20:23:00Z">
              <w:r w:rsidRPr="00C316CF" w:rsidDel="0043750C">
                <w:rPr>
                  <w:sz w:val="20"/>
                </w:rPr>
                <w:delText>О</w:delText>
              </w:r>
            </w:del>
          </w:p>
        </w:tc>
        <w:tc>
          <w:tcPr>
            <w:tcW w:w="496" w:type="pct"/>
            <w:shd w:val="clear" w:color="auto" w:fill="auto"/>
          </w:tcPr>
          <w:p w:rsidR="00A06A83" w:rsidRPr="00C316CF" w:rsidDel="0043750C" w:rsidRDefault="00A06A83" w:rsidP="00072D41">
            <w:pPr>
              <w:spacing w:before="0" w:after="0"/>
              <w:jc w:val="center"/>
              <w:rPr>
                <w:del w:id="1257" w:author="Yugin Vitaly" w:date="2020-08-06T20:23:00Z"/>
                <w:sz w:val="20"/>
              </w:rPr>
            </w:pPr>
            <w:del w:id="1258" w:author="Yugin Vitaly" w:date="2020-08-06T20:23:00Z">
              <w:r w:rsidRPr="00C316CF" w:rsidDel="0043750C">
                <w:rPr>
                  <w:sz w:val="20"/>
                </w:rPr>
                <w:delText>B</w:delText>
              </w:r>
            </w:del>
          </w:p>
        </w:tc>
        <w:tc>
          <w:tcPr>
            <w:tcW w:w="1387" w:type="pct"/>
            <w:shd w:val="clear" w:color="auto" w:fill="auto"/>
          </w:tcPr>
          <w:p w:rsidR="00A06A83" w:rsidRPr="00C316CF" w:rsidDel="0043750C" w:rsidRDefault="00A06A83" w:rsidP="00072D41">
            <w:pPr>
              <w:spacing w:before="0" w:after="0"/>
              <w:rPr>
                <w:del w:id="1259" w:author="Yugin Vitaly" w:date="2020-08-06T20:23:00Z"/>
                <w:sz w:val="20"/>
              </w:rPr>
            </w:pPr>
            <w:del w:id="1260" w:author="Yugin Vitaly" w:date="2020-08-06T20:23:00Z">
              <w:r w:rsidRPr="00C316CF" w:rsidDel="0043750C">
                <w:rPr>
                  <w:sz w:val="20"/>
                </w:rPr>
                <w:delText>Не установлено</w:delText>
              </w:r>
            </w:del>
          </w:p>
        </w:tc>
        <w:tc>
          <w:tcPr>
            <w:tcW w:w="1385" w:type="pct"/>
            <w:shd w:val="clear" w:color="auto" w:fill="auto"/>
          </w:tcPr>
          <w:p w:rsidR="00A06A83" w:rsidRPr="00D60C33" w:rsidDel="0043750C" w:rsidRDefault="00D60C33" w:rsidP="00072D41">
            <w:pPr>
              <w:spacing w:before="0" w:after="0"/>
              <w:rPr>
                <w:del w:id="1261" w:author="Yugin Vitaly" w:date="2020-08-06T20:23:00Z"/>
                <w:sz w:val="20"/>
                <w:lang w:val="en-US"/>
              </w:rPr>
            </w:pPr>
            <w:del w:id="1262" w:author="Yugin Vitaly" w:date="2020-08-06T20:23:00Z">
              <w:r w:rsidDel="0043750C">
                <w:rPr>
                  <w:sz w:val="20"/>
                </w:rPr>
                <w:delText xml:space="preserve">Фиксированное значение: </w:delText>
              </w:r>
              <w:r w:rsidDel="0043750C">
                <w:rPr>
                  <w:sz w:val="20"/>
                  <w:lang w:val="en-US"/>
                </w:rPr>
                <w:delText>true</w:delText>
              </w:r>
            </w:del>
          </w:p>
        </w:tc>
      </w:tr>
      <w:tr w:rsidR="00A06A83" w:rsidRPr="00301389" w:rsidDel="0043750C" w:rsidTr="00D60C33">
        <w:trPr>
          <w:jc w:val="center"/>
          <w:del w:id="1263" w:author="Yugin Vitaly" w:date="2020-08-06T20:23:00Z"/>
        </w:trPr>
        <w:tc>
          <w:tcPr>
            <w:tcW w:w="743" w:type="pct"/>
            <w:vMerge/>
            <w:shd w:val="clear" w:color="auto" w:fill="auto"/>
            <w:vAlign w:val="center"/>
          </w:tcPr>
          <w:p w:rsidR="00A06A83" w:rsidRPr="00301389" w:rsidDel="0043750C" w:rsidRDefault="00A06A83" w:rsidP="00072D41">
            <w:pPr>
              <w:spacing w:before="0" w:after="0"/>
              <w:contextualSpacing/>
              <w:rPr>
                <w:del w:id="1264" w:author="Yugin Vitaly" w:date="2020-08-06T20:23:00Z"/>
                <w:sz w:val="20"/>
              </w:rPr>
            </w:pPr>
          </w:p>
        </w:tc>
        <w:tc>
          <w:tcPr>
            <w:tcW w:w="790" w:type="pct"/>
            <w:shd w:val="clear" w:color="auto" w:fill="auto"/>
          </w:tcPr>
          <w:p w:rsidR="00A06A83" w:rsidRPr="00C316CF" w:rsidDel="0043750C" w:rsidRDefault="00A06A83" w:rsidP="00072D41">
            <w:pPr>
              <w:spacing w:before="0" w:after="0"/>
              <w:rPr>
                <w:del w:id="1265" w:author="Yugin Vitaly" w:date="2020-08-06T20:23:00Z"/>
                <w:sz w:val="20"/>
              </w:rPr>
            </w:pPr>
            <w:del w:id="1266" w:author="Yugin Vitaly" w:date="2020-08-06T20:23:00Z">
              <w:r w:rsidRPr="00C316CF" w:rsidDel="0043750C">
                <w:rPr>
                  <w:sz w:val="20"/>
                </w:rPr>
                <w:delText>contractCount</w:delText>
              </w:r>
            </w:del>
          </w:p>
        </w:tc>
        <w:tc>
          <w:tcPr>
            <w:tcW w:w="199" w:type="pct"/>
            <w:shd w:val="clear" w:color="auto" w:fill="auto"/>
          </w:tcPr>
          <w:p w:rsidR="00A06A83" w:rsidRPr="00C316CF" w:rsidDel="0043750C" w:rsidRDefault="00A06A83" w:rsidP="00072D41">
            <w:pPr>
              <w:spacing w:before="0" w:after="0"/>
              <w:jc w:val="center"/>
              <w:rPr>
                <w:del w:id="1267" w:author="Yugin Vitaly" w:date="2020-08-06T20:23:00Z"/>
                <w:sz w:val="20"/>
              </w:rPr>
            </w:pPr>
            <w:del w:id="1268" w:author="Yugin Vitaly" w:date="2020-08-06T20:23:00Z">
              <w:r w:rsidRPr="00C316CF" w:rsidDel="0043750C">
                <w:rPr>
                  <w:sz w:val="20"/>
                </w:rPr>
                <w:delText>О</w:delText>
              </w:r>
            </w:del>
          </w:p>
        </w:tc>
        <w:tc>
          <w:tcPr>
            <w:tcW w:w="496" w:type="pct"/>
            <w:shd w:val="clear" w:color="auto" w:fill="auto"/>
          </w:tcPr>
          <w:p w:rsidR="00A06A83" w:rsidRPr="00C316CF" w:rsidDel="0043750C" w:rsidRDefault="00A06A83" w:rsidP="00072D41">
            <w:pPr>
              <w:spacing w:before="0" w:after="0"/>
              <w:jc w:val="center"/>
              <w:rPr>
                <w:del w:id="1269" w:author="Yugin Vitaly" w:date="2020-08-06T20:23:00Z"/>
                <w:sz w:val="20"/>
              </w:rPr>
            </w:pPr>
            <w:del w:id="1270" w:author="Yugin Vitaly" w:date="2020-08-06T20:23:00Z">
              <w:r w:rsidRPr="00C316CF" w:rsidDel="0043750C">
                <w:rPr>
                  <w:sz w:val="20"/>
                </w:rPr>
                <w:delText>N</w:delText>
              </w:r>
            </w:del>
          </w:p>
        </w:tc>
        <w:tc>
          <w:tcPr>
            <w:tcW w:w="1387" w:type="pct"/>
            <w:shd w:val="clear" w:color="auto" w:fill="auto"/>
          </w:tcPr>
          <w:p w:rsidR="00A06A83" w:rsidRPr="00C316CF" w:rsidDel="0043750C" w:rsidRDefault="00A06A83" w:rsidP="00072D41">
            <w:pPr>
              <w:spacing w:before="0" w:after="0"/>
              <w:rPr>
                <w:del w:id="1271" w:author="Yugin Vitaly" w:date="2020-08-06T20:23:00Z"/>
                <w:sz w:val="20"/>
              </w:rPr>
            </w:pPr>
            <w:del w:id="1272" w:author="Yugin Vitaly" w:date="2020-08-06T20:23:00Z">
              <w:r w:rsidRPr="00C316CF" w:rsidDel="0043750C">
                <w:rPr>
                  <w:sz w:val="20"/>
                </w:rPr>
                <w:delText>Количество контрактов</w:delText>
              </w:r>
            </w:del>
          </w:p>
        </w:tc>
        <w:tc>
          <w:tcPr>
            <w:tcW w:w="1385" w:type="pct"/>
            <w:shd w:val="clear" w:color="auto" w:fill="auto"/>
          </w:tcPr>
          <w:p w:rsidR="00A06A83" w:rsidRPr="00C316CF" w:rsidDel="0043750C" w:rsidRDefault="00A06A83" w:rsidP="00072D41">
            <w:pPr>
              <w:spacing w:before="0" w:after="0"/>
              <w:rPr>
                <w:del w:id="1273" w:author="Yugin Vitaly" w:date="2020-08-06T20:23:00Z"/>
                <w:sz w:val="20"/>
              </w:rPr>
            </w:pPr>
            <w:del w:id="1274" w:author="Yugin Vitaly" w:date="2020-08-06T20:23:00Z">
              <w:r w:rsidDel="0043750C">
                <w:rPr>
                  <w:sz w:val="20"/>
                </w:rPr>
                <w:delText>Целое число</w:delText>
              </w:r>
              <w:r w:rsidRPr="00C316CF" w:rsidDel="0043750C">
                <w:rPr>
                  <w:sz w:val="20"/>
                </w:rPr>
                <w:delText xml:space="preserve">, содержащее только положительные значения. </w:delText>
              </w:r>
            </w:del>
          </w:p>
        </w:tc>
      </w:tr>
    </w:tbl>
    <w:p w:rsidR="002E784F" w:rsidRDefault="002E784F" w:rsidP="00307C8D">
      <w:pPr>
        <w:spacing w:before="0" w:after="0"/>
        <w:contextualSpacing/>
        <w:rPr>
          <w:sz w:val="20"/>
        </w:rPr>
      </w:pPr>
    </w:p>
    <w:p w:rsidR="0092060A" w:rsidRDefault="0092060A" w:rsidP="0092060A">
      <w:pPr>
        <w:pStyle w:val="20"/>
      </w:pPr>
      <w:r w:rsidRPr="0092060A">
        <w:t>Протокол подведения итогов ЭOK20 (открытый конкурс в электронной форме с 01.10.2020 года) с информацией об участниках</w:t>
      </w:r>
    </w:p>
    <w:p w:rsidR="0092060A" w:rsidRDefault="0092060A" w:rsidP="0092060A">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92060A" w:rsidRPr="00301389" w:rsidTr="00072D41">
        <w:trPr>
          <w:tblHeader/>
          <w:jc w:val="center"/>
        </w:trPr>
        <w:tc>
          <w:tcPr>
            <w:tcW w:w="743"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Содерж. элемента</w:t>
            </w:r>
          </w:p>
        </w:tc>
        <w:tc>
          <w:tcPr>
            <w:tcW w:w="199"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Тип</w:t>
            </w:r>
          </w:p>
        </w:tc>
        <w:tc>
          <w:tcPr>
            <w:tcW w:w="496"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Наименование</w:t>
            </w:r>
          </w:p>
        </w:tc>
        <w:tc>
          <w:tcPr>
            <w:tcW w:w="1385" w:type="pct"/>
            <w:shd w:val="clear" w:color="auto" w:fill="D9D9D9"/>
            <w:vAlign w:val="center"/>
            <w:hideMark/>
          </w:tcPr>
          <w:p w:rsidR="0092060A" w:rsidRPr="00301389" w:rsidRDefault="0092060A" w:rsidP="00072D41">
            <w:pPr>
              <w:keepNext/>
              <w:spacing w:before="0" w:after="0"/>
              <w:ind w:firstLine="5"/>
              <w:contextualSpacing/>
              <w:jc w:val="center"/>
              <w:rPr>
                <w:b/>
                <w:bCs/>
                <w:sz w:val="20"/>
              </w:rPr>
            </w:pPr>
            <w:r w:rsidRPr="00301389">
              <w:rPr>
                <w:b/>
                <w:bCs/>
                <w:sz w:val="20"/>
              </w:rPr>
              <w:t>Дополнительная информация</w:t>
            </w:r>
          </w:p>
        </w:tc>
      </w:tr>
      <w:tr w:rsidR="0092060A" w:rsidRPr="00301389" w:rsidTr="00072D41">
        <w:trPr>
          <w:jc w:val="center"/>
        </w:trPr>
        <w:tc>
          <w:tcPr>
            <w:tcW w:w="5000" w:type="pct"/>
            <w:gridSpan w:val="6"/>
            <w:shd w:val="clear" w:color="auto" w:fill="auto"/>
            <w:vAlign w:val="center"/>
          </w:tcPr>
          <w:p w:rsidR="0092060A" w:rsidRPr="00301389" w:rsidRDefault="0092060A" w:rsidP="00072D41">
            <w:pPr>
              <w:keepNext/>
              <w:spacing w:before="0" w:after="0"/>
              <w:contextualSpacing/>
              <w:jc w:val="center"/>
              <w:rPr>
                <w:b/>
                <w:sz w:val="20"/>
              </w:rPr>
            </w:pPr>
            <w:r w:rsidRPr="0092060A">
              <w:rPr>
                <w:b/>
                <w:bCs/>
                <w:sz w:val="20"/>
              </w:rPr>
              <w:t>Протокол подведения итогов ЭOK20 (открытый конкурс в электронной форме с 01.10.2020 года) с информацией об участниках</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r>
              <w:rPr>
                <w:b/>
                <w:bCs/>
                <w:sz w:val="20"/>
                <w:lang w:val="en-US"/>
              </w:rPr>
              <w:t>epP</w:t>
            </w:r>
            <w:r w:rsidRPr="0092060A">
              <w:rPr>
                <w:b/>
                <w:bCs/>
                <w:sz w:val="20"/>
                <w:lang w:val="en-US"/>
              </w:rPr>
              <w:t>rotocolEOK2020FinalPart</w:t>
            </w:r>
          </w:p>
        </w:tc>
        <w:tc>
          <w:tcPr>
            <w:tcW w:w="790" w:type="pct"/>
            <w:shd w:val="clear" w:color="auto" w:fill="auto"/>
          </w:tcPr>
          <w:p w:rsidR="0092060A" w:rsidRPr="00162C8B" w:rsidRDefault="0092060A" w:rsidP="00072D41">
            <w:pPr>
              <w:spacing w:before="0" w:after="0"/>
              <w:jc w:val="both"/>
              <w:rPr>
                <w:sz w:val="20"/>
              </w:rPr>
            </w:pPr>
          </w:p>
        </w:tc>
        <w:tc>
          <w:tcPr>
            <w:tcW w:w="199" w:type="pct"/>
            <w:shd w:val="clear" w:color="auto" w:fill="auto"/>
          </w:tcPr>
          <w:p w:rsidR="0092060A" w:rsidRPr="00162C8B" w:rsidRDefault="0092060A" w:rsidP="00072D41">
            <w:pPr>
              <w:spacing w:before="0" w:after="0"/>
              <w:jc w:val="center"/>
              <w:rPr>
                <w:sz w:val="20"/>
              </w:rPr>
            </w:pPr>
          </w:p>
        </w:tc>
        <w:tc>
          <w:tcPr>
            <w:tcW w:w="496" w:type="pct"/>
            <w:shd w:val="clear" w:color="auto" w:fill="auto"/>
          </w:tcPr>
          <w:p w:rsidR="0092060A" w:rsidRPr="00162C8B" w:rsidRDefault="0092060A" w:rsidP="00072D41">
            <w:pPr>
              <w:spacing w:before="0" w:after="0"/>
              <w:jc w:val="center"/>
              <w:rPr>
                <w:sz w:val="20"/>
              </w:rPr>
            </w:pPr>
          </w:p>
        </w:tc>
        <w:tc>
          <w:tcPr>
            <w:tcW w:w="1387" w:type="pct"/>
            <w:shd w:val="clear" w:color="auto" w:fill="auto"/>
          </w:tcPr>
          <w:p w:rsidR="0092060A" w:rsidRPr="00162C8B" w:rsidRDefault="0092060A" w:rsidP="00072D41">
            <w:pPr>
              <w:spacing w:before="0" w:after="0"/>
              <w:jc w:val="both"/>
              <w:rPr>
                <w:sz w:val="20"/>
              </w:rPr>
            </w:pPr>
          </w:p>
        </w:tc>
        <w:tc>
          <w:tcPr>
            <w:tcW w:w="1385" w:type="pct"/>
            <w:shd w:val="clear" w:color="auto" w:fill="auto"/>
          </w:tcPr>
          <w:p w:rsidR="0092060A" w:rsidRPr="00162C8B" w:rsidRDefault="0092060A" w:rsidP="00072D41">
            <w:pPr>
              <w:spacing w:before="0" w:after="0"/>
              <w:jc w:val="both"/>
              <w:rPr>
                <w:sz w:val="20"/>
              </w:rPr>
            </w:pP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162C8B" w:rsidRDefault="0092060A" w:rsidP="00072D41">
            <w:pPr>
              <w:spacing w:before="0" w:after="0"/>
              <w:jc w:val="both"/>
              <w:rPr>
                <w:sz w:val="20"/>
              </w:rPr>
            </w:pPr>
            <w:r w:rsidRPr="00162C8B">
              <w:rPr>
                <w:sz w:val="20"/>
              </w:rPr>
              <w:t>schemeVersion</w:t>
            </w:r>
          </w:p>
        </w:tc>
        <w:tc>
          <w:tcPr>
            <w:tcW w:w="199" w:type="pct"/>
            <w:shd w:val="clear" w:color="auto" w:fill="auto"/>
          </w:tcPr>
          <w:p w:rsidR="0092060A" w:rsidRPr="00162C8B" w:rsidRDefault="0092060A" w:rsidP="00072D41">
            <w:pPr>
              <w:spacing w:before="0" w:after="0"/>
              <w:jc w:val="center"/>
              <w:rPr>
                <w:sz w:val="20"/>
              </w:rPr>
            </w:pPr>
            <w:r w:rsidRPr="00162C8B">
              <w:rPr>
                <w:sz w:val="20"/>
              </w:rPr>
              <w:t>О</w:t>
            </w:r>
          </w:p>
        </w:tc>
        <w:tc>
          <w:tcPr>
            <w:tcW w:w="496" w:type="pct"/>
            <w:shd w:val="clear" w:color="auto" w:fill="auto"/>
          </w:tcPr>
          <w:p w:rsidR="0092060A" w:rsidRPr="00162C8B" w:rsidRDefault="0092060A" w:rsidP="00072D41">
            <w:pPr>
              <w:spacing w:before="0" w:after="0"/>
              <w:jc w:val="center"/>
              <w:rPr>
                <w:sz w:val="20"/>
              </w:rPr>
            </w:pPr>
            <w:r w:rsidRPr="00162C8B">
              <w:rPr>
                <w:sz w:val="20"/>
              </w:rPr>
              <w:t>T</w:t>
            </w:r>
          </w:p>
        </w:tc>
        <w:tc>
          <w:tcPr>
            <w:tcW w:w="1387" w:type="pct"/>
            <w:shd w:val="clear" w:color="auto" w:fill="auto"/>
          </w:tcPr>
          <w:p w:rsidR="0092060A" w:rsidRPr="00162C8B" w:rsidRDefault="0092060A" w:rsidP="00072D41">
            <w:pPr>
              <w:spacing w:before="0" w:after="0"/>
              <w:jc w:val="both"/>
              <w:rPr>
                <w:sz w:val="20"/>
              </w:rPr>
            </w:pPr>
            <w:r w:rsidRPr="00301389">
              <w:rPr>
                <w:sz w:val="20"/>
              </w:rPr>
              <w:t>Атрибут. Принимаемый номер версии схемы элемента</w:t>
            </w:r>
          </w:p>
        </w:tc>
        <w:tc>
          <w:tcPr>
            <w:tcW w:w="1385" w:type="pct"/>
            <w:shd w:val="clear" w:color="auto" w:fill="auto"/>
            <w:vAlign w:val="center"/>
          </w:tcPr>
          <w:p w:rsidR="0092060A" w:rsidRPr="00301389" w:rsidRDefault="0092060A" w:rsidP="00072D41">
            <w:pPr>
              <w:spacing w:before="0" w:after="0"/>
              <w:contextualSpacing/>
              <w:rPr>
                <w:sz w:val="20"/>
              </w:rPr>
            </w:pPr>
            <w:r w:rsidRPr="00301389">
              <w:rPr>
                <w:sz w:val="20"/>
              </w:rPr>
              <w:t>Допустимые значения:</w:t>
            </w:r>
          </w:p>
          <w:p w:rsidR="0092060A" w:rsidRPr="00301389" w:rsidRDefault="0092060A" w:rsidP="00072D41">
            <w:pPr>
              <w:spacing w:before="0" w:after="0"/>
              <w:contextualSpacing/>
              <w:rPr>
                <w:sz w:val="20"/>
              </w:rPr>
            </w:pPr>
            <w:r>
              <w:rPr>
                <w:sz w:val="20"/>
              </w:rPr>
              <w:t xml:space="preserve">8.2, 8.2.100, 8.3, 9.0, 9.1, 9.2, 9.3, 10.0, 10.1, </w:t>
            </w:r>
            <w:r w:rsidR="00346309">
              <w:rPr>
                <w:sz w:val="20"/>
              </w:rPr>
              <w:t>10.2, 10.2.310, 10.3</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N</w:t>
            </w:r>
          </w:p>
        </w:tc>
        <w:tc>
          <w:tcPr>
            <w:tcW w:w="1387" w:type="pct"/>
            <w:shd w:val="clear" w:color="auto" w:fill="auto"/>
          </w:tcPr>
          <w:p w:rsidR="0092060A" w:rsidRPr="00C316CF" w:rsidRDefault="0092060A" w:rsidP="00072D41">
            <w:pPr>
              <w:spacing w:before="0" w:after="0"/>
              <w:rPr>
                <w:sz w:val="20"/>
              </w:rPr>
            </w:pPr>
            <w:r>
              <w:rPr>
                <w:sz w:val="20"/>
              </w:rPr>
              <w:t>Идентификатор документа ЕИС</w:t>
            </w:r>
          </w:p>
        </w:tc>
        <w:tc>
          <w:tcPr>
            <w:tcW w:w="1385" w:type="pct"/>
            <w:shd w:val="clear" w:color="auto" w:fill="auto"/>
          </w:tcPr>
          <w:p w:rsidR="0092060A" w:rsidRDefault="0092060A" w:rsidP="00072D41">
            <w:pPr>
              <w:spacing w:before="0" w:after="0"/>
              <w:rPr>
                <w:sz w:val="20"/>
              </w:rPr>
            </w:pPr>
            <w:r w:rsidRPr="00C316CF">
              <w:rPr>
                <w:sz w:val="20"/>
              </w:rPr>
              <w:t xml:space="preserve">64-битное целое число. </w:t>
            </w:r>
          </w:p>
          <w:p w:rsidR="0092060A" w:rsidRPr="00C316CF" w:rsidRDefault="0092060A" w:rsidP="00072D41">
            <w:pPr>
              <w:spacing w:before="0" w:after="0"/>
              <w:rPr>
                <w:sz w:val="20"/>
              </w:rPr>
            </w:pPr>
            <w:r w:rsidRPr="00C316CF">
              <w:rPr>
                <w:sz w:val="20"/>
              </w:rPr>
              <w:t>Игнорируется при приеме-передаче. Добавлено на развитие</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externalId</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T [ 1 - 40 ]</w:t>
            </w:r>
          </w:p>
        </w:tc>
        <w:tc>
          <w:tcPr>
            <w:tcW w:w="1387" w:type="pct"/>
            <w:shd w:val="clear" w:color="auto" w:fill="auto"/>
          </w:tcPr>
          <w:p w:rsidR="0092060A" w:rsidRPr="00C316CF" w:rsidRDefault="0092060A" w:rsidP="00072D41">
            <w:pPr>
              <w:spacing w:before="0" w:after="0"/>
              <w:rPr>
                <w:sz w:val="20"/>
              </w:rPr>
            </w:pPr>
            <w:r w:rsidRPr="00C316CF">
              <w:rPr>
                <w:sz w:val="20"/>
              </w:rPr>
              <w:t>Внешний идентификатор доку</w:t>
            </w:r>
            <w:r>
              <w:rPr>
                <w:sz w:val="20"/>
              </w:rPr>
              <w:t>мента</w:t>
            </w:r>
          </w:p>
        </w:tc>
        <w:tc>
          <w:tcPr>
            <w:tcW w:w="1385" w:type="pct"/>
            <w:shd w:val="clear" w:color="auto" w:fill="auto"/>
          </w:tcPr>
          <w:p w:rsidR="0092060A" w:rsidRPr="00C316CF" w:rsidRDefault="0092060A" w:rsidP="00072D41">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versionNumber</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Pr>
                <w:sz w:val="20"/>
              </w:rPr>
              <w:t>N</w:t>
            </w:r>
          </w:p>
        </w:tc>
        <w:tc>
          <w:tcPr>
            <w:tcW w:w="1387" w:type="pct"/>
            <w:shd w:val="clear" w:color="auto" w:fill="auto"/>
          </w:tcPr>
          <w:p w:rsidR="0092060A" w:rsidRPr="00C316CF" w:rsidRDefault="0092060A" w:rsidP="00072D41">
            <w:pPr>
              <w:spacing w:before="0" w:after="0"/>
              <w:rPr>
                <w:sz w:val="20"/>
              </w:rPr>
            </w:pPr>
            <w:r>
              <w:rPr>
                <w:sz w:val="20"/>
              </w:rPr>
              <w:t>Номер версии документа</w:t>
            </w:r>
          </w:p>
        </w:tc>
        <w:tc>
          <w:tcPr>
            <w:tcW w:w="1385" w:type="pct"/>
            <w:shd w:val="clear" w:color="auto" w:fill="auto"/>
          </w:tcPr>
          <w:p w:rsidR="0092060A" w:rsidRDefault="0092060A" w:rsidP="00072D41">
            <w:pPr>
              <w:spacing w:before="0" w:after="0"/>
              <w:rPr>
                <w:sz w:val="20"/>
              </w:rPr>
            </w:pPr>
            <w:r>
              <w:rPr>
                <w:sz w:val="20"/>
              </w:rPr>
              <w:t>Допустимы только неотрицательные числа/</w:t>
            </w:r>
          </w:p>
          <w:p w:rsidR="0092060A" w:rsidRPr="00C316CF" w:rsidRDefault="0092060A" w:rsidP="00072D41">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626863">
              <w:rPr>
                <w:sz w:val="20"/>
              </w:rPr>
              <w:t>foundationDocInfo</w:t>
            </w:r>
          </w:p>
        </w:tc>
        <w:tc>
          <w:tcPr>
            <w:tcW w:w="199" w:type="pct"/>
            <w:shd w:val="clear" w:color="auto" w:fill="auto"/>
          </w:tcPr>
          <w:p w:rsidR="0092060A" w:rsidRPr="00FD3C60" w:rsidRDefault="0092060A" w:rsidP="00072D41">
            <w:pPr>
              <w:spacing w:before="0" w:after="0"/>
              <w:jc w:val="center"/>
              <w:rPr>
                <w:sz w:val="20"/>
              </w:rPr>
            </w:pPr>
            <w:r>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Pr>
                <w:sz w:val="20"/>
              </w:rPr>
              <w:t>Документ-основание</w:t>
            </w:r>
          </w:p>
        </w:tc>
        <w:tc>
          <w:tcPr>
            <w:tcW w:w="1385" w:type="pct"/>
            <w:shd w:val="clear" w:color="auto" w:fill="auto"/>
          </w:tcPr>
          <w:p w:rsidR="0092060A" w:rsidRDefault="0092060A" w:rsidP="00072D41">
            <w:pPr>
              <w:spacing w:before="0" w:after="0"/>
              <w:rPr>
                <w:sz w:val="20"/>
              </w:rPr>
            </w:pPr>
            <w:r w:rsidRPr="00A81D56">
              <w:rPr>
                <w:sz w:val="20"/>
              </w:rPr>
              <w:t>Блок игнорируется при приеме, автоматически заполняется при передаче</w:t>
            </w:r>
          </w:p>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CA43E0">
              <w:rPr>
                <w:sz w:val="20"/>
              </w:rPr>
              <w:t>Извещение о проведении ЭЗК20 (запрос котировок в электронной форме с 01.10.2020 года)</w:t>
            </w:r>
            <w:r w:rsidRPr="00CA43E0">
              <w:rPr>
                <w:bCs/>
                <w:sz w:val="20"/>
              </w:rPr>
              <w:t>» (</w:t>
            </w:r>
            <w:r w:rsidRPr="00CA43E0">
              <w:rPr>
                <w:bCs/>
                <w:sz w:val="20"/>
                <w:lang w:val="en-US"/>
              </w:rPr>
              <w:t>epN</w:t>
            </w:r>
            <w:r w:rsidRPr="00CA43E0">
              <w:rPr>
                <w:bCs/>
                <w:sz w:val="20"/>
              </w:rPr>
              <w:t>otificationEZK2020)</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commonInfo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Общая информация</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protocolPublisherInfo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об организации, разместившей протокол</w:t>
            </w:r>
          </w:p>
        </w:tc>
        <w:tc>
          <w:tcPr>
            <w:tcW w:w="1385" w:type="pct"/>
            <w:shd w:val="clear" w:color="auto" w:fill="auto"/>
          </w:tcPr>
          <w:p w:rsidR="0092060A" w:rsidRPr="00C316CF" w:rsidRDefault="0092060A" w:rsidP="00072D41">
            <w:pPr>
              <w:spacing w:before="0" w:after="0"/>
              <w:rPr>
                <w:sz w:val="20"/>
              </w:rPr>
            </w:pPr>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printFormInfo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Pr>
                <w:sz w:val="20"/>
              </w:rPr>
              <w:t>Печатная форма документа в ЕИС</w:t>
            </w:r>
          </w:p>
        </w:tc>
        <w:tc>
          <w:tcPr>
            <w:tcW w:w="1385" w:type="pct"/>
            <w:shd w:val="clear" w:color="auto" w:fill="auto"/>
          </w:tcPr>
          <w:p w:rsidR="0092060A" w:rsidRDefault="0092060A" w:rsidP="00072D41">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2060A" w:rsidRPr="00C316CF" w:rsidRDefault="0092060A" w:rsidP="00072D41">
            <w:pPr>
              <w:spacing w:before="0" w:after="0"/>
              <w:rPr>
                <w:sz w:val="20"/>
              </w:rPr>
            </w:pPr>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extPrintFormInfo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Электронный документ, полученный из внешней системы</w:t>
            </w:r>
          </w:p>
        </w:tc>
        <w:tc>
          <w:tcPr>
            <w:tcW w:w="1385" w:type="pct"/>
            <w:shd w:val="clear" w:color="auto" w:fill="auto"/>
          </w:tcPr>
          <w:p w:rsidR="0092060A" w:rsidRDefault="0092060A" w:rsidP="00072D41">
            <w:pPr>
              <w:spacing w:before="0" w:after="0"/>
              <w:rPr>
                <w:ins w:id="1275" w:author="Yugin Vitaly" w:date="2020-08-14T11:59:00Z"/>
                <w:bCs/>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p w:rsidR="00525BCC" w:rsidRDefault="00525BCC" w:rsidP="00072D41">
            <w:pPr>
              <w:spacing w:before="0" w:after="0"/>
              <w:rPr>
                <w:ins w:id="1276" w:author="Yugin Vitaly" w:date="2020-08-14T11:59:00Z"/>
                <w:bCs/>
                <w:sz w:val="20"/>
              </w:rPr>
            </w:pPr>
          </w:p>
          <w:p w:rsidR="00525BCC" w:rsidRPr="00C316CF" w:rsidRDefault="00525BCC" w:rsidP="00072D41">
            <w:pPr>
              <w:spacing w:before="0" w:after="0"/>
              <w:rPr>
                <w:sz w:val="20"/>
              </w:rPr>
            </w:pPr>
            <w:ins w:id="1277" w:author="Yugin Vitaly" w:date="2020-08-14T11:59:00Z">
              <w:r w:rsidRPr="00525BCC">
                <w:rPr>
                  <w:sz w:val="20"/>
                </w:rPr>
                <w:t>В составе блока на стороне ЕИС принимается сформированная на площадке печатная форма протокола без сведений об участниках закупки</w:t>
              </w:r>
            </w:ins>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attachmentsInfo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Информация о прикрепленных документах</w:t>
            </w:r>
          </w:p>
        </w:tc>
        <w:tc>
          <w:tcPr>
            <w:tcW w:w="1385" w:type="pct"/>
            <w:shd w:val="clear" w:color="auto" w:fill="auto"/>
          </w:tcPr>
          <w:p w:rsidR="0092060A" w:rsidRPr="00C316CF" w:rsidRDefault="0092060A" w:rsidP="00072D41">
            <w:pPr>
              <w:spacing w:before="0" w:after="0"/>
              <w:rPr>
                <w:sz w:val="20"/>
              </w:rPr>
            </w:pPr>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modificationInfo</w:t>
            </w:r>
          </w:p>
        </w:tc>
        <w:tc>
          <w:tcPr>
            <w:tcW w:w="199" w:type="pct"/>
            <w:shd w:val="clear" w:color="auto" w:fill="auto"/>
          </w:tcPr>
          <w:p w:rsidR="0092060A" w:rsidRPr="00C316CF" w:rsidRDefault="0092060A" w:rsidP="00072D41">
            <w:pPr>
              <w:spacing w:before="0" w:after="0"/>
              <w:jc w:val="center"/>
              <w:rPr>
                <w:sz w:val="20"/>
              </w:rPr>
            </w:pPr>
            <w:r w:rsidRPr="00C316CF">
              <w:rPr>
                <w:sz w:val="20"/>
              </w:rPr>
              <w:t>Н</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C316CF">
              <w:rPr>
                <w:sz w:val="20"/>
              </w:rPr>
              <w:t>Основание внесения изменений</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p>
        </w:tc>
      </w:tr>
      <w:tr w:rsidR="0092060A" w:rsidRPr="00301389" w:rsidTr="00072D41">
        <w:trPr>
          <w:jc w:val="center"/>
        </w:trPr>
        <w:tc>
          <w:tcPr>
            <w:tcW w:w="743" w:type="pct"/>
            <w:shd w:val="clear" w:color="auto" w:fill="auto"/>
            <w:vAlign w:val="center"/>
          </w:tcPr>
          <w:p w:rsidR="0092060A" w:rsidRPr="00301389" w:rsidRDefault="0092060A" w:rsidP="00072D41">
            <w:pPr>
              <w:spacing w:before="0" w:after="0"/>
              <w:contextualSpacing/>
              <w:rPr>
                <w:sz w:val="20"/>
              </w:rPr>
            </w:pPr>
          </w:p>
        </w:tc>
        <w:tc>
          <w:tcPr>
            <w:tcW w:w="790" w:type="pct"/>
            <w:shd w:val="clear" w:color="auto" w:fill="auto"/>
          </w:tcPr>
          <w:p w:rsidR="0092060A" w:rsidRPr="00C316CF" w:rsidRDefault="0092060A" w:rsidP="00072D41">
            <w:pPr>
              <w:spacing w:before="0" w:after="0"/>
              <w:rPr>
                <w:sz w:val="20"/>
              </w:rPr>
            </w:pPr>
            <w:r w:rsidRPr="00C316CF">
              <w:rPr>
                <w:sz w:val="20"/>
              </w:rPr>
              <w:t>protocolInfo</w:t>
            </w:r>
          </w:p>
        </w:tc>
        <w:tc>
          <w:tcPr>
            <w:tcW w:w="199" w:type="pct"/>
            <w:shd w:val="clear" w:color="auto" w:fill="auto"/>
          </w:tcPr>
          <w:p w:rsidR="0092060A" w:rsidRPr="00C316CF" w:rsidRDefault="0092060A" w:rsidP="00072D41">
            <w:pPr>
              <w:spacing w:before="0" w:after="0"/>
              <w:jc w:val="center"/>
              <w:rPr>
                <w:sz w:val="20"/>
              </w:rPr>
            </w:pPr>
            <w:r w:rsidRPr="00C316CF">
              <w:rPr>
                <w:sz w:val="20"/>
              </w:rPr>
              <w:t>О</w:t>
            </w:r>
          </w:p>
        </w:tc>
        <w:tc>
          <w:tcPr>
            <w:tcW w:w="496" w:type="pct"/>
            <w:shd w:val="clear" w:color="auto" w:fill="auto"/>
          </w:tcPr>
          <w:p w:rsidR="0092060A" w:rsidRPr="00C316CF" w:rsidRDefault="0092060A" w:rsidP="00072D41">
            <w:pPr>
              <w:spacing w:before="0" w:after="0"/>
              <w:jc w:val="center"/>
              <w:rPr>
                <w:sz w:val="20"/>
              </w:rPr>
            </w:pPr>
            <w:r w:rsidRPr="00C316CF">
              <w:rPr>
                <w:sz w:val="20"/>
              </w:rPr>
              <w:t>S</w:t>
            </w:r>
          </w:p>
        </w:tc>
        <w:tc>
          <w:tcPr>
            <w:tcW w:w="1387" w:type="pct"/>
            <w:shd w:val="clear" w:color="auto" w:fill="auto"/>
          </w:tcPr>
          <w:p w:rsidR="0092060A" w:rsidRPr="00C316CF" w:rsidRDefault="0092060A" w:rsidP="00072D41">
            <w:pPr>
              <w:spacing w:before="0" w:after="0"/>
              <w:rPr>
                <w:sz w:val="20"/>
              </w:rPr>
            </w:pPr>
            <w:r w:rsidRPr="00B11C72">
              <w:rPr>
                <w:sz w:val="20"/>
              </w:rPr>
              <w:t xml:space="preserve">Информация о проведении ЭОК20 (открытый конкурс в </w:t>
            </w:r>
            <w:r>
              <w:rPr>
                <w:sz w:val="20"/>
              </w:rPr>
              <w:t>электронной форме с 01.10.2020)</w:t>
            </w:r>
          </w:p>
        </w:tc>
        <w:tc>
          <w:tcPr>
            <w:tcW w:w="1385" w:type="pct"/>
            <w:shd w:val="clear" w:color="auto" w:fill="auto"/>
          </w:tcPr>
          <w:p w:rsidR="0092060A" w:rsidRPr="00C316CF" w:rsidRDefault="0092060A" w:rsidP="00072D41">
            <w:pPr>
              <w:spacing w:before="0" w:after="0"/>
              <w:rPr>
                <w:sz w:val="20"/>
              </w:rPr>
            </w:pPr>
            <w:r>
              <w:rPr>
                <w:sz w:val="20"/>
              </w:rPr>
              <w:t>Состав блока см. состав соответствующего блока в документе «</w:t>
            </w:r>
            <w:r w:rsidRPr="0092060A">
              <w:rPr>
                <w:sz w:val="20"/>
              </w:rPr>
              <w:t>Протокол подведения итогов ЭOK20 (открытый конкурс в элект</w:t>
            </w:r>
            <w:r>
              <w:rPr>
                <w:sz w:val="20"/>
              </w:rPr>
              <w:t>ронной форме с 01.10.2020 года)»</w:t>
            </w:r>
            <w:r w:rsidRPr="0092060A">
              <w:rPr>
                <w:sz w:val="20"/>
              </w:rPr>
              <w:t xml:space="preserve"> (epProtocolEOK2020FinalPart)</w:t>
            </w:r>
          </w:p>
        </w:tc>
      </w:tr>
      <w:tr w:rsidR="0092060A" w:rsidRPr="00301389" w:rsidTr="00072D41">
        <w:trPr>
          <w:jc w:val="center"/>
        </w:trPr>
        <w:tc>
          <w:tcPr>
            <w:tcW w:w="743" w:type="pct"/>
            <w:shd w:val="clear" w:color="auto" w:fill="auto"/>
            <w:vAlign w:val="center"/>
          </w:tcPr>
          <w:p w:rsidR="0092060A" w:rsidRPr="00301389" w:rsidRDefault="0092060A" w:rsidP="0092060A">
            <w:pPr>
              <w:spacing w:before="0" w:after="0"/>
              <w:contextualSpacing/>
              <w:rPr>
                <w:sz w:val="20"/>
              </w:rPr>
            </w:pPr>
          </w:p>
        </w:tc>
        <w:tc>
          <w:tcPr>
            <w:tcW w:w="790" w:type="pct"/>
            <w:shd w:val="clear" w:color="auto" w:fill="auto"/>
          </w:tcPr>
          <w:p w:rsidR="0092060A" w:rsidRPr="00C316CF" w:rsidRDefault="0092060A" w:rsidP="0092060A">
            <w:pPr>
              <w:spacing w:before="0" w:after="0"/>
              <w:rPr>
                <w:sz w:val="20"/>
              </w:rPr>
            </w:pPr>
            <w:r w:rsidRPr="0092060A">
              <w:rPr>
                <w:sz w:val="20"/>
              </w:rPr>
              <w:t>appParticipantsInfo</w:t>
            </w:r>
          </w:p>
        </w:tc>
        <w:tc>
          <w:tcPr>
            <w:tcW w:w="199" w:type="pct"/>
            <w:shd w:val="clear" w:color="auto" w:fill="auto"/>
          </w:tcPr>
          <w:p w:rsidR="0092060A" w:rsidRPr="00C316CF" w:rsidRDefault="0092060A" w:rsidP="0092060A">
            <w:pPr>
              <w:spacing w:before="0" w:after="0"/>
              <w:jc w:val="center"/>
              <w:rPr>
                <w:sz w:val="20"/>
              </w:rPr>
            </w:pPr>
            <w:r w:rsidRPr="00C316CF">
              <w:rPr>
                <w:sz w:val="20"/>
              </w:rPr>
              <w:t>Н</w:t>
            </w:r>
          </w:p>
        </w:tc>
        <w:tc>
          <w:tcPr>
            <w:tcW w:w="496" w:type="pct"/>
            <w:shd w:val="clear" w:color="auto" w:fill="auto"/>
          </w:tcPr>
          <w:p w:rsidR="0092060A" w:rsidRPr="00C316CF" w:rsidRDefault="0092060A" w:rsidP="0092060A">
            <w:pPr>
              <w:spacing w:before="0" w:after="0"/>
              <w:jc w:val="center"/>
              <w:rPr>
                <w:sz w:val="20"/>
              </w:rPr>
            </w:pPr>
            <w:r w:rsidRPr="00C316CF">
              <w:rPr>
                <w:sz w:val="20"/>
              </w:rPr>
              <w:t>S</w:t>
            </w:r>
          </w:p>
        </w:tc>
        <w:tc>
          <w:tcPr>
            <w:tcW w:w="1387" w:type="pct"/>
            <w:shd w:val="clear" w:color="auto" w:fill="auto"/>
          </w:tcPr>
          <w:p w:rsidR="0092060A" w:rsidRPr="00B11C72" w:rsidRDefault="0092060A" w:rsidP="0092060A">
            <w:pPr>
              <w:spacing w:before="0" w:after="0"/>
              <w:rPr>
                <w:sz w:val="20"/>
              </w:rPr>
            </w:pPr>
            <w:r w:rsidRPr="0092060A">
              <w:rPr>
                <w:sz w:val="20"/>
              </w:rPr>
              <w:t>Сведения об участниках закупки</w:t>
            </w:r>
          </w:p>
        </w:tc>
        <w:tc>
          <w:tcPr>
            <w:tcW w:w="1385" w:type="pct"/>
            <w:shd w:val="clear" w:color="auto" w:fill="auto"/>
          </w:tcPr>
          <w:p w:rsidR="0092060A" w:rsidRDefault="0092060A" w:rsidP="0092060A">
            <w:pPr>
              <w:spacing w:before="0" w:after="0"/>
              <w:rPr>
                <w:sz w:val="20"/>
              </w:rPr>
            </w:pPr>
            <w:r>
              <w:rPr>
                <w:sz w:val="20"/>
              </w:rPr>
              <w:t>Состав блока см. состав соответствующего блока в документе «</w:t>
            </w:r>
            <w:r w:rsidRPr="0092060A">
              <w:rPr>
                <w:sz w:val="20"/>
              </w:rPr>
              <w:t>Протокол рассмотрения и оценки вторых частей заявок на участие в ЭOK20 (открытый конкурс в электронной форме с 01.10.2020 года) с информацией об участниках</w:t>
            </w:r>
            <w:r>
              <w:rPr>
                <w:sz w:val="20"/>
              </w:rPr>
              <w:t>»</w:t>
            </w:r>
            <w:r w:rsidRPr="0092060A">
              <w:rPr>
                <w:sz w:val="20"/>
              </w:rPr>
              <w:t xml:space="preserve"> (epProtocolEOK2020SecondSectionsPart)</w:t>
            </w:r>
          </w:p>
        </w:tc>
      </w:tr>
    </w:tbl>
    <w:p w:rsidR="0092060A" w:rsidRDefault="0092060A" w:rsidP="00307C8D">
      <w:pPr>
        <w:spacing w:before="0" w:after="0"/>
        <w:contextualSpacing/>
        <w:rPr>
          <w:ins w:id="1278" w:author="Yugin Vitaly" w:date="2020-08-06T20:29:00Z"/>
          <w:sz w:val="20"/>
        </w:rPr>
      </w:pPr>
    </w:p>
    <w:p w:rsidR="007F0D60" w:rsidRDefault="007F0D60" w:rsidP="007F0D60">
      <w:pPr>
        <w:pStyle w:val="20"/>
        <w:rPr>
          <w:ins w:id="1279" w:author="Yugin Vitaly" w:date="2020-08-06T20:29:00Z"/>
        </w:rPr>
      </w:pPr>
      <w:ins w:id="1280" w:author="Yugin Vitaly" w:date="2020-08-06T20:32:00Z">
        <w:r w:rsidRPr="007F0D60">
          <w:t>Протокол об отказе от заключения контракта с 01.10.2020</w:t>
        </w:r>
      </w:ins>
    </w:p>
    <w:p w:rsidR="007F0D60" w:rsidRDefault="007F0D60" w:rsidP="007F0D60">
      <w:pPr>
        <w:spacing w:before="0" w:after="0"/>
        <w:contextualSpacing/>
        <w:rPr>
          <w:ins w:id="1281" w:author="Yugin Vitaly" w:date="2020-08-06T20:29:00Z"/>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7F0D60" w:rsidRPr="00301389" w:rsidTr="00C966B7">
        <w:trPr>
          <w:tblHeader/>
          <w:jc w:val="center"/>
          <w:ins w:id="1282" w:author="Yugin Vitaly" w:date="2020-08-06T20:29:00Z"/>
        </w:trPr>
        <w:tc>
          <w:tcPr>
            <w:tcW w:w="743" w:type="pct"/>
            <w:shd w:val="clear" w:color="auto" w:fill="D9D9D9"/>
            <w:vAlign w:val="center"/>
            <w:hideMark/>
          </w:tcPr>
          <w:p w:rsidR="007F0D60" w:rsidRPr="00301389" w:rsidRDefault="007F0D60" w:rsidP="00C966B7">
            <w:pPr>
              <w:keepNext/>
              <w:spacing w:before="0" w:after="0"/>
              <w:ind w:firstLine="5"/>
              <w:contextualSpacing/>
              <w:jc w:val="center"/>
              <w:rPr>
                <w:ins w:id="1283" w:author="Yugin Vitaly" w:date="2020-08-06T20:29:00Z"/>
                <w:b/>
                <w:bCs/>
                <w:sz w:val="20"/>
              </w:rPr>
            </w:pPr>
            <w:ins w:id="1284" w:author="Yugin Vitaly" w:date="2020-08-06T20:29:00Z">
              <w:r w:rsidRPr="00301389">
                <w:rPr>
                  <w:b/>
                  <w:bCs/>
                  <w:sz w:val="20"/>
                </w:rPr>
                <w:t>Код элемента</w:t>
              </w:r>
            </w:ins>
          </w:p>
        </w:tc>
        <w:tc>
          <w:tcPr>
            <w:tcW w:w="790" w:type="pct"/>
            <w:shd w:val="clear" w:color="auto" w:fill="D9D9D9"/>
            <w:vAlign w:val="center"/>
            <w:hideMark/>
          </w:tcPr>
          <w:p w:rsidR="007F0D60" w:rsidRPr="00301389" w:rsidRDefault="007F0D60" w:rsidP="00C966B7">
            <w:pPr>
              <w:keepNext/>
              <w:spacing w:before="0" w:after="0"/>
              <w:ind w:firstLine="5"/>
              <w:contextualSpacing/>
              <w:jc w:val="center"/>
              <w:rPr>
                <w:ins w:id="1285" w:author="Yugin Vitaly" w:date="2020-08-06T20:29:00Z"/>
                <w:b/>
                <w:bCs/>
                <w:sz w:val="20"/>
              </w:rPr>
            </w:pPr>
            <w:ins w:id="1286" w:author="Yugin Vitaly" w:date="2020-08-06T20:29:00Z">
              <w:r w:rsidRPr="00301389">
                <w:rPr>
                  <w:b/>
                  <w:bCs/>
                  <w:sz w:val="20"/>
                </w:rPr>
                <w:t>Содерж. элемента</w:t>
              </w:r>
            </w:ins>
          </w:p>
        </w:tc>
        <w:tc>
          <w:tcPr>
            <w:tcW w:w="199" w:type="pct"/>
            <w:shd w:val="clear" w:color="auto" w:fill="D9D9D9"/>
            <w:vAlign w:val="center"/>
            <w:hideMark/>
          </w:tcPr>
          <w:p w:rsidR="007F0D60" w:rsidRPr="00301389" w:rsidRDefault="007F0D60" w:rsidP="00C966B7">
            <w:pPr>
              <w:keepNext/>
              <w:spacing w:before="0" w:after="0"/>
              <w:ind w:firstLine="5"/>
              <w:contextualSpacing/>
              <w:jc w:val="center"/>
              <w:rPr>
                <w:ins w:id="1287" w:author="Yugin Vitaly" w:date="2020-08-06T20:29:00Z"/>
                <w:b/>
                <w:bCs/>
                <w:sz w:val="20"/>
              </w:rPr>
            </w:pPr>
            <w:ins w:id="1288" w:author="Yugin Vitaly" w:date="2020-08-06T20:29:00Z">
              <w:r w:rsidRPr="00301389">
                <w:rPr>
                  <w:b/>
                  <w:bCs/>
                  <w:sz w:val="20"/>
                </w:rPr>
                <w:t>Тип</w:t>
              </w:r>
            </w:ins>
          </w:p>
        </w:tc>
        <w:tc>
          <w:tcPr>
            <w:tcW w:w="496" w:type="pct"/>
            <w:shd w:val="clear" w:color="auto" w:fill="D9D9D9"/>
            <w:vAlign w:val="center"/>
            <w:hideMark/>
          </w:tcPr>
          <w:p w:rsidR="007F0D60" w:rsidRPr="00301389" w:rsidRDefault="007F0D60" w:rsidP="00C966B7">
            <w:pPr>
              <w:keepNext/>
              <w:spacing w:before="0" w:after="0"/>
              <w:ind w:firstLine="5"/>
              <w:contextualSpacing/>
              <w:jc w:val="center"/>
              <w:rPr>
                <w:ins w:id="1289" w:author="Yugin Vitaly" w:date="2020-08-06T20:29:00Z"/>
                <w:b/>
                <w:bCs/>
                <w:sz w:val="20"/>
              </w:rPr>
            </w:pPr>
            <w:ins w:id="1290" w:author="Yugin Vitaly" w:date="2020-08-06T20:29:00Z">
              <w:r w:rsidRPr="00301389">
                <w:rPr>
                  <w:b/>
                  <w:bCs/>
                  <w:sz w:val="20"/>
                </w:rPr>
                <w:t>Формат</w:t>
              </w:r>
            </w:ins>
          </w:p>
        </w:tc>
        <w:tc>
          <w:tcPr>
            <w:tcW w:w="1387" w:type="pct"/>
            <w:shd w:val="clear" w:color="auto" w:fill="D9D9D9"/>
            <w:vAlign w:val="center"/>
            <w:hideMark/>
          </w:tcPr>
          <w:p w:rsidR="007F0D60" w:rsidRPr="00301389" w:rsidRDefault="007F0D60" w:rsidP="00C966B7">
            <w:pPr>
              <w:keepNext/>
              <w:spacing w:before="0" w:after="0"/>
              <w:ind w:firstLine="5"/>
              <w:contextualSpacing/>
              <w:jc w:val="center"/>
              <w:rPr>
                <w:ins w:id="1291" w:author="Yugin Vitaly" w:date="2020-08-06T20:29:00Z"/>
                <w:b/>
                <w:bCs/>
                <w:sz w:val="20"/>
              </w:rPr>
            </w:pPr>
            <w:ins w:id="1292" w:author="Yugin Vitaly" w:date="2020-08-06T20:29:00Z">
              <w:r w:rsidRPr="00301389">
                <w:rPr>
                  <w:b/>
                  <w:bCs/>
                  <w:sz w:val="20"/>
                </w:rPr>
                <w:t>Наименование</w:t>
              </w:r>
            </w:ins>
          </w:p>
        </w:tc>
        <w:tc>
          <w:tcPr>
            <w:tcW w:w="1385" w:type="pct"/>
            <w:shd w:val="clear" w:color="auto" w:fill="D9D9D9"/>
            <w:vAlign w:val="center"/>
            <w:hideMark/>
          </w:tcPr>
          <w:p w:rsidR="007F0D60" w:rsidRPr="00301389" w:rsidRDefault="007F0D60" w:rsidP="00C966B7">
            <w:pPr>
              <w:keepNext/>
              <w:spacing w:before="0" w:after="0"/>
              <w:ind w:firstLine="5"/>
              <w:contextualSpacing/>
              <w:jc w:val="center"/>
              <w:rPr>
                <w:ins w:id="1293" w:author="Yugin Vitaly" w:date="2020-08-06T20:29:00Z"/>
                <w:b/>
                <w:bCs/>
                <w:sz w:val="20"/>
              </w:rPr>
            </w:pPr>
            <w:ins w:id="1294" w:author="Yugin Vitaly" w:date="2020-08-06T20:29:00Z">
              <w:r w:rsidRPr="00301389">
                <w:rPr>
                  <w:b/>
                  <w:bCs/>
                  <w:sz w:val="20"/>
                </w:rPr>
                <w:t>Дополнительная информация</w:t>
              </w:r>
            </w:ins>
          </w:p>
        </w:tc>
      </w:tr>
      <w:tr w:rsidR="007F0D60" w:rsidRPr="00301389" w:rsidTr="00C966B7">
        <w:trPr>
          <w:jc w:val="center"/>
          <w:ins w:id="1295" w:author="Yugin Vitaly" w:date="2020-08-06T20:29:00Z"/>
        </w:trPr>
        <w:tc>
          <w:tcPr>
            <w:tcW w:w="5000" w:type="pct"/>
            <w:gridSpan w:val="6"/>
            <w:shd w:val="clear" w:color="auto" w:fill="auto"/>
            <w:vAlign w:val="center"/>
          </w:tcPr>
          <w:p w:rsidR="007F0D60" w:rsidRPr="00301389" w:rsidRDefault="007F0D60" w:rsidP="00C966B7">
            <w:pPr>
              <w:keepNext/>
              <w:spacing w:before="0" w:after="0"/>
              <w:contextualSpacing/>
              <w:jc w:val="center"/>
              <w:rPr>
                <w:ins w:id="1296" w:author="Yugin Vitaly" w:date="2020-08-06T20:29:00Z"/>
                <w:b/>
                <w:sz w:val="20"/>
              </w:rPr>
            </w:pPr>
            <w:ins w:id="1297" w:author="Yugin Vitaly" w:date="2020-08-06T20:32:00Z">
              <w:r w:rsidRPr="007F0D60">
                <w:rPr>
                  <w:b/>
                  <w:bCs/>
                  <w:sz w:val="20"/>
                </w:rPr>
                <w:t>Протокол об отказе от заключения контракта с 01.10.2020</w:t>
              </w:r>
            </w:ins>
          </w:p>
        </w:tc>
      </w:tr>
      <w:tr w:rsidR="007F0D60" w:rsidRPr="00301389" w:rsidTr="00C966B7">
        <w:trPr>
          <w:jc w:val="center"/>
          <w:ins w:id="1298" w:author="Yugin Vitaly" w:date="2020-08-06T20:29:00Z"/>
        </w:trPr>
        <w:tc>
          <w:tcPr>
            <w:tcW w:w="743" w:type="pct"/>
            <w:shd w:val="clear" w:color="auto" w:fill="auto"/>
            <w:vAlign w:val="center"/>
          </w:tcPr>
          <w:p w:rsidR="007F0D60" w:rsidRPr="00301389" w:rsidRDefault="007F0D60" w:rsidP="007F0D60">
            <w:pPr>
              <w:spacing w:before="0" w:after="0"/>
              <w:contextualSpacing/>
              <w:rPr>
                <w:ins w:id="1299" w:author="Yugin Vitaly" w:date="2020-08-06T20:29:00Z"/>
                <w:sz w:val="20"/>
              </w:rPr>
            </w:pPr>
            <w:ins w:id="1300" w:author="Yugin Vitaly" w:date="2020-08-06T20:29:00Z">
              <w:r>
                <w:rPr>
                  <w:b/>
                  <w:bCs/>
                  <w:sz w:val="20"/>
                  <w:lang w:val="en-US"/>
                </w:rPr>
                <w:t>ep</w:t>
              </w:r>
            </w:ins>
            <w:ins w:id="1301" w:author="Yugin Vitaly" w:date="2020-08-06T20:32:00Z">
              <w:r>
                <w:rPr>
                  <w:b/>
                  <w:bCs/>
                  <w:sz w:val="20"/>
                  <w:lang w:val="en-US"/>
                </w:rPr>
                <w:t>P</w:t>
              </w:r>
              <w:r w:rsidRPr="007F0D60">
                <w:rPr>
                  <w:b/>
                  <w:bCs/>
                  <w:sz w:val="20"/>
                  <w:lang w:val="en-US"/>
                </w:rPr>
                <w:t>rotocolEvasion</w:t>
              </w:r>
            </w:ins>
          </w:p>
        </w:tc>
        <w:tc>
          <w:tcPr>
            <w:tcW w:w="790" w:type="pct"/>
            <w:shd w:val="clear" w:color="auto" w:fill="auto"/>
          </w:tcPr>
          <w:p w:rsidR="007F0D60" w:rsidRPr="00162C8B" w:rsidRDefault="007F0D60" w:rsidP="00C966B7">
            <w:pPr>
              <w:spacing w:before="0" w:after="0"/>
              <w:jc w:val="both"/>
              <w:rPr>
                <w:ins w:id="1302" w:author="Yugin Vitaly" w:date="2020-08-06T20:29:00Z"/>
                <w:sz w:val="20"/>
              </w:rPr>
            </w:pPr>
          </w:p>
        </w:tc>
        <w:tc>
          <w:tcPr>
            <w:tcW w:w="199" w:type="pct"/>
            <w:shd w:val="clear" w:color="auto" w:fill="auto"/>
          </w:tcPr>
          <w:p w:rsidR="007F0D60" w:rsidRPr="00162C8B" w:rsidRDefault="007F0D60" w:rsidP="00C966B7">
            <w:pPr>
              <w:spacing w:before="0" w:after="0"/>
              <w:jc w:val="center"/>
              <w:rPr>
                <w:ins w:id="1303" w:author="Yugin Vitaly" w:date="2020-08-06T20:29:00Z"/>
                <w:sz w:val="20"/>
              </w:rPr>
            </w:pPr>
          </w:p>
        </w:tc>
        <w:tc>
          <w:tcPr>
            <w:tcW w:w="496" w:type="pct"/>
            <w:shd w:val="clear" w:color="auto" w:fill="auto"/>
          </w:tcPr>
          <w:p w:rsidR="007F0D60" w:rsidRPr="00162C8B" w:rsidRDefault="007F0D60" w:rsidP="00C966B7">
            <w:pPr>
              <w:spacing w:before="0" w:after="0"/>
              <w:jc w:val="center"/>
              <w:rPr>
                <w:ins w:id="1304" w:author="Yugin Vitaly" w:date="2020-08-06T20:29:00Z"/>
                <w:sz w:val="20"/>
              </w:rPr>
            </w:pPr>
          </w:p>
        </w:tc>
        <w:tc>
          <w:tcPr>
            <w:tcW w:w="1387" w:type="pct"/>
            <w:shd w:val="clear" w:color="auto" w:fill="auto"/>
          </w:tcPr>
          <w:p w:rsidR="007F0D60" w:rsidRPr="00162C8B" w:rsidRDefault="007F0D60" w:rsidP="00C966B7">
            <w:pPr>
              <w:spacing w:before="0" w:after="0"/>
              <w:jc w:val="both"/>
              <w:rPr>
                <w:ins w:id="1305" w:author="Yugin Vitaly" w:date="2020-08-06T20:29:00Z"/>
                <w:sz w:val="20"/>
              </w:rPr>
            </w:pPr>
          </w:p>
        </w:tc>
        <w:tc>
          <w:tcPr>
            <w:tcW w:w="1385" w:type="pct"/>
            <w:shd w:val="clear" w:color="auto" w:fill="auto"/>
          </w:tcPr>
          <w:p w:rsidR="007F0D60" w:rsidRPr="00162C8B" w:rsidRDefault="007F0D60" w:rsidP="00C966B7">
            <w:pPr>
              <w:spacing w:before="0" w:after="0"/>
              <w:jc w:val="both"/>
              <w:rPr>
                <w:ins w:id="1306" w:author="Yugin Vitaly" w:date="2020-08-06T20:29:00Z"/>
                <w:sz w:val="20"/>
              </w:rPr>
            </w:pPr>
          </w:p>
        </w:tc>
      </w:tr>
      <w:tr w:rsidR="007F0D60" w:rsidRPr="00301389" w:rsidTr="00C966B7">
        <w:trPr>
          <w:jc w:val="center"/>
          <w:ins w:id="1307" w:author="Yugin Vitaly" w:date="2020-08-06T20:29:00Z"/>
        </w:trPr>
        <w:tc>
          <w:tcPr>
            <w:tcW w:w="743" w:type="pct"/>
            <w:shd w:val="clear" w:color="auto" w:fill="auto"/>
            <w:vAlign w:val="center"/>
          </w:tcPr>
          <w:p w:rsidR="007F0D60" w:rsidRPr="00301389" w:rsidRDefault="007F0D60" w:rsidP="00C966B7">
            <w:pPr>
              <w:spacing w:before="0" w:after="0"/>
              <w:contextualSpacing/>
              <w:rPr>
                <w:ins w:id="1308" w:author="Yugin Vitaly" w:date="2020-08-06T20:29:00Z"/>
                <w:sz w:val="20"/>
              </w:rPr>
            </w:pPr>
          </w:p>
        </w:tc>
        <w:tc>
          <w:tcPr>
            <w:tcW w:w="790" w:type="pct"/>
            <w:shd w:val="clear" w:color="auto" w:fill="auto"/>
          </w:tcPr>
          <w:p w:rsidR="007F0D60" w:rsidRPr="00162C8B" w:rsidRDefault="007F0D60" w:rsidP="00C966B7">
            <w:pPr>
              <w:spacing w:before="0" w:after="0"/>
              <w:jc w:val="both"/>
              <w:rPr>
                <w:ins w:id="1309" w:author="Yugin Vitaly" w:date="2020-08-06T20:29:00Z"/>
                <w:sz w:val="20"/>
              </w:rPr>
            </w:pPr>
            <w:ins w:id="1310" w:author="Yugin Vitaly" w:date="2020-08-06T20:29:00Z">
              <w:r w:rsidRPr="00162C8B">
                <w:rPr>
                  <w:sz w:val="20"/>
                </w:rPr>
                <w:t>schemeVersion</w:t>
              </w:r>
            </w:ins>
          </w:p>
        </w:tc>
        <w:tc>
          <w:tcPr>
            <w:tcW w:w="199" w:type="pct"/>
            <w:shd w:val="clear" w:color="auto" w:fill="auto"/>
          </w:tcPr>
          <w:p w:rsidR="007F0D60" w:rsidRPr="00162C8B" w:rsidRDefault="007F0D60" w:rsidP="00C966B7">
            <w:pPr>
              <w:spacing w:before="0" w:after="0"/>
              <w:jc w:val="center"/>
              <w:rPr>
                <w:ins w:id="1311" w:author="Yugin Vitaly" w:date="2020-08-06T20:29:00Z"/>
                <w:sz w:val="20"/>
              </w:rPr>
            </w:pPr>
            <w:ins w:id="1312" w:author="Yugin Vitaly" w:date="2020-08-06T20:29:00Z">
              <w:r w:rsidRPr="00162C8B">
                <w:rPr>
                  <w:sz w:val="20"/>
                </w:rPr>
                <w:t>О</w:t>
              </w:r>
            </w:ins>
          </w:p>
        </w:tc>
        <w:tc>
          <w:tcPr>
            <w:tcW w:w="496" w:type="pct"/>
            <w:shd w:val="clear" w:color="auto" w:fill="auto"/>
          </w:tcPr>
          <w:p w:rsidR="007F0D60" w:rsidRPr="00162C8B" w:rsidRDefault="007F0D60" w:rsidP="00C966B7">
            <w:pPr>
              <w:spacing w:before="0" w:after="0"/>
              <w:jc w:val="center"/>
              <w:rPr>
                <w:ins w:id="1313" w:author="Yugin Vitaly" w:date="2020-08-06T20:29:00Z"/>
                <w:sz w:val="20"/>
              </w:rPr>
            </w:pPr>
            <w:ins w:id="1314" w:author="Yugin Vitaly" w:date="2020-08-06T20:29:00Z">
              <w:r w:rsidRPr="00162C8B">
                <w:rPr>
                  <w:sz w:val="20"/>
                </w:rPr>
                <w:t>T</w:t>
              </w:r>
            </w:ins>
          </w:p>
        </w:tc>
        <w:tc>
          <w:tcPr>
            <w:tcW w:w="1387" w:type="pct"/>
            <w:shd w:val="clear" w:color="auto" w:fill="auto"/>
          </w:tcPr>
          <w:p w:rsidR="007F0D60" w:rsidRPr="00162C8B" w:rsidRDefault="007F0D60" w:rsidP="00C966B7">
            <w:pPr>
              <w:spacing w:before="0" w:after="0"/>
              <w:jc w:val="both"/>
              <w:rPr>
                <w:ins w:id="1315" w:author="Yugin Vitaly" w:date="2020-08-06T20:29:00Z"/>
                <w:sz w:val="20"/>
              </w:rPr>
            </w:pPr>
            <w:ins w:id="1316" w:author="Yugin Vitaly" w:date="2020-08-06T20:29:00Z">
              <w:r w:rsidRPr="00301389">
                <w:rPr>
                  <w:sz w:val="20"/>
                </w:rPr>
                <w:t>Атрибут. Принимаемый номер версии схемы элемента</w:t>
              </w:r>
            </w:ins>
          </w:p>
        </w:tc>
        <w:tc>
          <w:tcPr>
            <w:tcW w:w="1385" w:type="pct"/>
            <w:shd w:val="clear" w:color="auto" w:fill="auto"/>
            <w:vAlign w:val="center"/>
          </w:tcPr>
          <w:p w:rsidR="007F0D60" w:rsidRPr="00301389" w:rsidRDefault="007F0D60" w:rsidP="00C966B7">
            <w:pPr>
              <w:spacing w:before="0" w:after="0"/>
              <w:contextualSpacing/>
              <w:rPr>
                <w:ins w:id="1317" w:author="Yugin Vitaly" w:date="2020-08-06T20:29:00Z"/>
                <w:sz w:val="20"/>
              </w:rPr>
            </w:pPr>
            <w:ins w:id="1318" w:author="Yugin Vitaly" w:date="2020-08-06T20:29:00Z">
              <w:r w:rsidRPr="00301389">
                <w:rPr>
                  <w:sz w:val="20"/>
                </w:rPr>
                <w:t>Допустимые значения:</w:t>
              </w:r>
            </w:ins>
          </w:p>
          <w:p w:rsidR="007F0D60" w:rsidRPr="00301389" w:rsidRDefault="007F0D60" w:rsidP="00346309">
            <w:pPr>
              <w:spacing w:before="0" w:after="0"/>
              <w:contextualSpacing/>
              <w:rPr>
                <w:ins w:id="1319" w:author="Yugin Vitaly" w:date="2020-08-06T20:29:00Z"/>
                <w:sz w:val="20"/>
              </w:rPr>
            </w:pPr>
            <w:ins w:id="1320" w:author="Yugin Vitaly" w:date="2020-08-06T20:29:00Z">
              <w:r>
                <w:rPr>
                  <w:sz w:val="20"/>
                </w:rPr>
                <w:t xml:space="preserve">8.2, 8.2.100, 8.3, 9.0, 9.1, 9.2, 9.3, 10.0, 10.1, </w:t>
              </w:r>
            </w:ins>
            <w:ins w:id="1321" w:author="Yugin Vitaly" w:date="2020-09-02T15:18:00Z">
              <w:r w:rsidR="00346309">
                <w:rPr>
                  <w:sz w:val="20"/>
                </w:rPr>
                <w:t>10.2, 10.2.310, 10.3</w:t>
              </w:r>
            </w:ins>
          </w:p>
        </w:tc>
      </w:tr>
      <w:tr w:rsidR="007F0D60" w:rsidRPr="00301389" w:rsidTr="00C966B7">
        <w:trPr>
          <w:jc w:val="center"/>
          <w:ins w:id="1322" w:author="Yugin Vitaly" w:date="2020-08-06T20:29:00Z"/>
        </w:trPr>
        <w:tc>
          <w:tcPr>
            <w:tcW w:w="743" w:type="pct"/>
            <w:shd w:val="clear" w:color="auto" w:fill="auto"/>
            <w:vAlign w:val="center"/>
          </w:tcPr>
          <w:p w:rsidR="007F0D60" w:rsidRPr="00301389" w:rsidRDefault="007F0D60" w:rsidP="00C966B7">
            <w:pPr>
              <w:spacing w:before="0" w:after="0"/>
              <w:contextualSpacing/>
              <w:rPr>
                <w:ins w:id="1323" w:author="Yugin Vitaly" w:date="2020-08-06T20:29:00Z"/>
                <w:sz w:val="20"/>
              </w:rPr>
            </w:pPr>
          </w:p>
        </w:tc>
        <w:tc>
          <w:tcPr>
            <w:tcW w:w="790" w:type="pct"/>
            <w:shd w:val="clear" w:color="auto" w:fill="auto"/>
          </w:tcPr>
          <w:p w:rsidR="007F0D60" w:rsidRPr="00C316CF" w:rsidRDefault="007F0D60" w:rsidP="00C966B7">
            <w:pPr>
              <w:spacing w:before="0" w:after="0"/>
              <w:rPr>
                <w:ins w:id="1324" w:author="Yugin Vitaly" w:date="2020-08-06T20:29:00Z"/>
                <w:sz w:val="20"/>
              </w:rPr>
            </w:pPr>
            <w:ins w:id="1325" w:author="Yugin Vitaly" w:date="2020-08-06T20:29:00Z">
              <w:r w:rsidRPr="00C316CF">
                <w:rPr>
                  <w:sz w:val="20"/>
                </w:rPr>
                <w:t>id</w:t>
              </w:r>
            </w:ins>
          </w:p>
        </w:tc>
        <w:tc>
          <w:tcPr>
            <w:tcW w:w="199" w:type="pct"/>
            <w:shd w:val="clear" w:color="auto" w:fill="auto"/>
          </w:tcPr>
          <w:p w:rsidR="007F0D60" w:rsidRPr="00C316CF" w:rsidRDefault="007F0D60" w:rsidP="00C966B7">
            <w:pPr>
              <w:spacing w:before="0" w:after="0"/>
              <w:jc w:val="center"/>
              <w:rPr>
                <w:ins w:id="1326" w:author="Yugin Vitaly" w:date="2020-08-06T20:29:00Z"/>
                <w:sz w:val="20"/>
              </w:rPr>
            </w:pPr>
            <w:ins w:id="1327"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328" w:author="Yugin Vitaly" w:date="2020-08-06T20:29:00Z"/>
                <w:sz w:val="20"/>
              </w:rPr>
            </w:pPr>
            <w:ins w:id="1329" w:author="Yugin Vitaly" w:date="2020-08-06T20:29:00Z">
              <w:r w:rsidRPr="00C316CF">
                <w:rPr>
                  <w:sz w:val="20"/>
                </w:rPr>
                <w:t>N</w:t>
              </w:r>
            </w:ins>
          </w:p>
        </w:tc>
        <w:tc>
          <w:tcPr>
            <w:tcW w:w="1387" w:type="pct"/>
            <w:shd w:val="clear" w:color="auto" w:fill="auto"/>
          </w:tcPr>
          <w:p w:rsidR="007F0D60" w:rsidRPr="00C316CF" w:rsidRDefault="007F0D60" w:rsidP="00C966B7">
            <w:pPr>
              <w:spacing w:before="0" w:after="0"/>
              <w:rPr>
                <w:ins w:id="1330" w:author="Yugin Vitaly" w:date="2020-08-06T20:29:00Z"/>
                <w:sz w:val="20"/>
              </w:rPr>
            </w:pPr>
            <w:ins w:id="1331" w:author="Yugin Vitaly" w:date="2020-08-06T20:29:00Z">
              <w:r>
                <w:rPr>
                  <w:sz w:val="20"/>
                </w:rPr>
                <w:t>Идентификатор документа ЕИС</w:t>
              </w:r>
            </w:ins>
          </w:p>
        </w:tc>
        <w:tc>
          <w:tcPr>
            <w:tcW w:w="1385" w:type="pct"/>
            <w:shd w:val="clear" w:color="auto" w:fill="auto"/>
          </w:tcPr>
          <w:p w:rsidR="007F0D60" w:rsidRDefault="007F0D60" w:rsidP="00C966B7">
            <w:pPr>
              <w:spacing w:before="0" w:after="0"/>
              <w:rPr>
                <w:ins w:id="1332" w:author="Yugin Vitaly" w:date="2020-08-06T20:29:00Z"/>
                <w:sz w:val="20"/>
              </w:rPr>
            </w:pPr>
            <w:ins w:id="1333" w:author="Yugin Vitaly" w:date="2020-08-06T20:29:00Z">
              <w:r w:rsidRPr="00C316CF">
                <w:rPr>
                  <w:sz w:val="20"/>
                </w:rPr>
                <w:t xml:space="preserve">64-битное целое число. </w:t>
              </w:r>
            </w:ins>
          </w:p>
          <w:p w:rsidR="007F0D60" w:rsidRPr="00C316CF" w:rsidRDefault="00D5603F" w:rsidP="00C966B7">
            <w:pPr>
              <w:spacing w:before="0" w:after="0"/>
              <w:rPr>
                <w:ins w:id="1334" w:author="Yugin Vitaly" w:date="2020-08-06T20:29:00Z"/>
                <w:sz w:val="20"/>
              </w:rPr>
            </w:pPr>
            <w:ins w:id="1335" w:author="Yugin Vitaly" w:date="2020-08-26T15:21:00Z">
              <w:r w:rsidRPr="00D5603F">
                <w:rPr>
                  <w:sz w:val="20"/>
                </w:rPr>
                <w:t>Обязателен для заполнения при приеме изменения проекта документа</w:t>
              </w:r>
            </w:ins>
          </w:p>
        </w:tc>
      </w:tr>
      <w:tr w:rsidR="007F0D60" w:rsidRPr="00301389" w:rsidTr="00C966B7">
        <w:trPr>
          <w:jc w:val="center"/>
          <w:ins w:id="1336" w:author="Yugin Vitaly" w:date="2020-08-06T20:29:00Z"/>
        </w:trPr>
        <w:tc>
          <w:tcPr>
            <w:tcW w:w="743" w:type="pct"/>
            <w:shd w:val="clear" w:color="auto" w:fill="auto"/>
            <w:vAlign w:val="center"/>
          </w:tcPr>
          <w:p w:rsidR="007F0D60" w:rsidRPr="00301389" w:rsidRDefault="007F0D60" w:rsidP="00C966B7">
            <w:pPr>
              <w:spacing w:before="0" w:after="0"/>
              <w:contextualSpacing/>
              <w:rPr>
                <w:ins w:id="1337" w:author="Yugin Vitaly" w:date="2020-08-06T20:29:00Z"/>
                <w:sz w:val="20"/>
              </w:rPr>
            </w:pPr>
          </w:p>
        </w:tc>
        <w:tc>
          <w:tcPr>
            <w:tcW w:w="790" w:type="pct"/>
            <w:shd w:val="clear" w:color="auto" w:fill="auto"/>
          </w:tcPr>
          <w:p w:rsidR="007F0D60" w:rsidRPr="00C316CF" w:rsidRDefault="007F0D60" w:rsidP="00C966B7">
            <w:pPr>
              <w:spacing w:before="0" w:after="0"/>
              <w:rPr>
                <w:ins w:id="1338" w:author="Yugin Vitaly" w:date="2020-08-06T20:29:00Z"/>
                <w:sz w:val="20"/>
              </w:rPr>
            </w:pPr>
            <w:ins w:id="1339" w:author="Yugin Vitaly" w:date="2020-08-06T20:29:00Z">
              <w:r w:rsidRPr="00C316CF">
                <w:rPr>
                  <w:sz w:val="20"/>
                </w:rPr>
                <w:t>externalId</w:t>
              </w:r>
            </w:ins>
          </w:p>
        </w:tc>
        <w:tc>
          <w:tcPr>
            <w:tcW w:w="199" w:type="pct"/>
            <w:shd w:val="clear" w:color="auto" w:fill="auto"/>
          </w:tcPr>
          <w:p w:rsidR="007F0D60" w:rsidRPr="00C316CF" w:rsidRDefault="007F0D60" w:rsidP="00C966B7">
            <w:pPr>
              <w:spacing w:before="0" w:after="0"/>
              <w:jc w:val="center"/>
              <w:rPr>
                <w:ins w:id="1340" w:author="Yugin Vitaly" w:date="2020-08-06T20:29:00Z"/>
                <w:sz w:val="20"/>
              </w:rPr>
            </w:pPr>
            <w:ins w:id="1341"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342" w:author="Yugin Vitaly" w:date="2020-08-06T20:29:00Z"/>
                <w:sz w:val="20"/>
              </w:rPr>
            </w:pPr>
            <w:ins w:id="1343" w:author="Yugin Vitaly" w:date="2020-08-06T20:29:00Z">
              <w:r w:rsidRPr="00C316CF">
                <w:rPr>
                  <w:sz w:val="20"/>
                </w:rPr>
                <w:t>T [ 1 - 40 ]</w:t>
              </w:r>
            </w:ins>
          </w:p>
        </w:tc>
        <w:tc>
          <w:tcPr>
            <w:tcW w:w="1387" w:type="pct"/>
            <w:shd w:val="clear" w:color="auto" w:fill="auto"/>
          </w:tcPr>
          <w:p w:rsidR="007F0D60" w:rsidRPr="00C316CF" w:rsidRDefault="007F0D60" w:rsidP="00C966B7">
            <w:pPr>
              <w:spacing w:before="0" w:after="0"/>
              <w:rPr>
                <w:ins w:id="1344" w:author="Yugin Vitaly" w:date="2020-08-06T20:29:00Z"/>
                <w:sz w:val="20"/>
              </w:rPr>
            </w:pPr>
            <w:ins w:id="1345" w:author="Yugin Vitaly" w:date="2020-08-06T20:29:00Z">
              <w:r w:rsidRPr="00C316CF">
                <w:rPr>
                  <w:sz w:val="20"/>
                </w:rPr>
                <w:t>Внешний идентификатор доку</w:t>
              </w:r>
              <w:r>
                <w:rPr>
                  <w:sz w:val="20"/>
                </w:rPr>
                <w:t>мента</w:t>
              </w:r>
            </w:ins>
          </w:p>
        </w:tc>
        <w:tc>
          <w:tcPr>
            <w:tcW w:w="1385" w:type="pct"/>
            <w:shd w:val="clear" w:color="auto" w:fill="auto"/>
          </w:tcPr>
          <w:p w:rsidR="007F0D60" w:rsidRPr="00C316CF" w:rsidRDefault="007F0D60" w:rsidP="00C966B7">
            <w:pPr>
              <w:spacing w:before="0" w:after="0"/>
              <w:rPr>
                <w:ins w:id="1346" w:author="Yugin Vitaly" w:date="2020-08-06T20:29:00Z"/>
                <w:sz w:val="20"/>
              </w:rPr>
            </w:pPr>
            <w:ins w:id="1347" w:author="Yugin Vitaly" w:date="2020-08-06T20:29:00Z">
              <w:r w:rsidRPr="00C316CF">
                <w:rPr>
                  <w:sz w:val="20"/>
                </w:rPr>
                <w:t>При приеме контролируется уникальность номера в рамках организации, размещающей закупку</w:t>
              </w:r>
            </w:ins>
          </w:p>
        </w:tc>
      </w:tr>
      <w:tr w:rsidR="007F0D60" w:rsidRPr="00301389" w:rsidTr="00C966B7">
        <w:trPr>
          <w:jc w:val="center"/>
          <w:ins w:id="1348" w:author="Yugin Vitaly" w:date="2020-08-06T20:29:00Z"/>
        </w:trPr>
        <w:tc>
          <w:tcPr>
            <w:tcW w:w="743" w:type="pct"/>
            <w:shd w:val="clear" w:color="auto" w:fill="auto"/>
            <w:vAlign w:val="center"/>
          </w:tcPr>
          <w:p w:rsidR="007F0D60" w:rsidRPr="00301389" w:rsidRDefault="007F0D60" w:rsidP="00C966B7">
            <w:pPr>
              <w:spacing w:before="0" w:after="0"/>
              <w:contextualSpacing/>
              <w:rPr>
                <w:ins w:id="1349" w:author="Yugin Vitaly" w:date="2020-08-06T20:29:00Z"/>
                <w:sz w:val="20"/>
              </w:rPr>
            </w:pPr>
          </w:p>
        </w:tc>
        <w:tc>
          <w:tcPr>
            <w:tcW w:w="790" w:type="pct"/>
            <w:shd w:val="clear" w:color="auto" w:fill="auto"/>
          </w:tcPr>
          <w:p w:rsidR="007F0D60" w:rsidRPr="00C316CF" w:rsidRDefault="007F0D60" w:rsidP="00C966B7">
            <w:pPr>
              <w:spacing w:before="0" w:after="0"/>
              <w:rPr>
                <w:ins w:id="1350" w:author="Yugin Vitaly" w:date="2020-08-06T20:29:00Z"/>
                <w:sz w:val="20"/>
              </w:rPr>
            </w:pPr>
            <w:ins w:id="1351" w:author="Yugin Vitaly" w:date="2020-08-06T20:29:00Z">
              <w:r w:rsidRPr="00C316CF">
                <w:rPr>
                  <w:sz w:val="20"/>
                </w:rPr>
                <w:t>versionNumber</w:t>
              </w:r>
            </w:ins>
          </w:p>
        </w:tc>
        <w:tc>
          <w:tcPr>
            <w:tcW w:w="199" w:type="pct"/>
            <w:shd w:val="clear" w:color="auto" w:fill="auto"/>
          </w:tcPr>
          <w:p w:rsidR="007F0D60" w:rsidRPr="00C316CF" w:rsidRDefault="007F0D60" w:rsidP="00C966B7">
            <w:pPr>
              <w:spacing w:before="0" w:after="0"/>
              <w:jc w:val="center"/>
              <w:rPr>
                <w:ins w:id="1352" w:author="Yugin Vitaly" w:date="2020-08-06T20:29:00Z"/>
                <w:sz w:val="20"/>
              </w:rPr>
            </w:pPr>
            <w:ins w:id="1353"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354" w:author="Yugin Vitaly" w:date="2020-08-06T20:29:00Z"/>
                <w:sz w:val="20"/>
              </w:rPr>
            </w:pPr>
            <w:ins w:id="1355" w:author="Yugin Vitaly" w:date="2020-08-06T20:29:00Z">
              <w:r>
                <w:rPr>
                  <w:sz w:val="20"/>
                </w:rPr>
                <w:t>N</w:t>
              </w:r>
            </w:ins>
          </w:p>
        </w:tc>
        <w:tc>
          <w:tcPr>
            <w:tcW w:w="1387" w:type="pct"/>
            <w:shd w:val="clear" w:color="auto" w:fill="auto"/>
          </w:tcPr>
          <w:p w:rsidR="007F0D60" w:rsidRPr="00C316CF" w:rsidRDefault="007F0D60" w:rsidP="00C966B7">
            <w:pPr>
              <w:spacing w:before="0" w:after="0"/>
              <w:rPr>
                <w:ins w:id="1356" w:author="Yugin Vitaly" w:date="2020-08-06T20:29:00Z"/>
                <w:sz w:val="20"/>
              </w:rPr>
            </w:pPr>
            <w:ins w:id="1357" w:author="Yugin Vitaly" w:date="2020-08-06T20:29:00Z">
              <w:r>
                <w:rPr>
                  <w:sz w:val="20"/>
                </w:rPr>
                <w:t>Номер версии документа</w:t>
              </w:r>
            </w:ins>
          </w:p>
        </w:tc>
        <w:tc>
          <w:tcPr>
            <w:tcW w:w="1385" w:type="pct"/>
            <w:shd w:val="clear" w:color="auto" w:fill="auto"/>
          </w:tcPr>
          <w:p w:rsidR="007F0D60" w:rsidRDefault="007F0D60" w:rsidP="00C966B7">
            <w:pPr>
              <w:spacing w:before="0" w:after="0"/>
              <w:rPr>
                <w:ins w:id="1358" w:author="Yugin Vitaly" w:date="2020-08-06T20:29:00Z"/>
                <w:sz w:val="20"/>
              </w:rPr>
            </w:pPr>
            <w:ins w:id="1359" w:author="Yugin Vitaly" w:date="2020-08-06T20:29:00Z">
              <w:r>
                <w:rPr>
                  <w:sz w:val="20"/>
                </w:rPr>
                <w:t>Допустимы только неотрицательные числа/</w:t>
              </w:r>
            </w:ins>
          </w:p>
          <w:p w:rsidR="007F0D60" w:rsidRPr="00C316CF" w:rsidRDefault="007F0D60" w:rsidP="00C966B7">
            <w:pPr>
              <w:spacing w:before="0" w:after="0"/>
              <w:rPr>
                <w:ins w:id="1360" w:author="Yugin Vitaly" w:date="2020-08-06T20:29:00Z"/>
                <w:sz w:val="20"/>
              </w:rPr>
            </w:pPr>
            <w:ins w:id="1361" w:author="Yugin Vitaly" w:date="2020-08-06T20:29:00Z">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ins>
          </w:p>
        </w:tc>
      </w:tr>
      <w:tr w:rsidR="007F0D60" w:rsidRPr="00301389" w:rsidTr="00C966B7">
        <w:trPr>
          <w:jc w:val="center"/>
          <w:ins w:id="1362" w:author="Yugin Vitaly" w:date="2020-08-06T20:29:00Z"/>
        </w:trPr>
        <w:tc>
          <w:tcPr>
            <w:tcW w:w="743" w:type="pct"/>
            <w:shd w:val="clear" w:color="auto" w:fill="auto"/>
            <w:vAlign w:val="center"/>
          </w:tcPr>
          <w:p w:rsidR="007F0D60" w:rsidRPr="00301389" w:rsidRDefault="007F0D60" w:rsidP="00C966B7">
            <w:pPr>
              <w:spacing w:before="0" w:after="0"/>
              <w:contextualSpacing/>
              <w:rPr>
                <w:ins w:id="1363" w:author="Yugin Vitaly" w:date="2020-08-06T20:29:00Z"/>
                <w:sz w:val="20"/>
              </w:rPr>
            </w:pPr>
          </w:p>
        </w:tc>
        <w:tc>
          <w:tcPr>
            <w:tcW w:w="790" w:type="pct"/>
            <w:shd w:val="clear" w:color="auto" w:fill="auto"/>
          </w:tcPr>
          <w:p w:rsidR="007F0D60" w:rsidRPr="00C316CF" w:rsidRDefault="007F0D60" w:rsidP="00C966B7">
            <w:pPr>
              <w:spacing w:before="0" w:after="0"/>
              <w:rPr>
                <w:ins w:id="1364" w:author="Yugin Vitaly" w:date="2020-08-06T20:29:00Z"/>
                <w:sz w:val="20"/>
              </w:rPr>
            </w:pPr>
            <w:ins w:id="1365" w:author="Yugin Vitaly" w:date="2020-08-06T20:29:00Z">
              <w:r w:rsidRPr="00C316CF">
                <w:rPr>
                  <w:sz w:val="20"/>
                </w:rPr>
                <w:t>commonInfo</w:t>
              </w:r>
            </w:ins>
          </w:p>
        </w:tc>
        <w:tc>
          <w:tcPr>
            <w:tcW w:w="199" w:type="pct"/>
            <w:shd w:val="clear" w:color="auto" w:fill="auto"/>
          </w:tcPr>
          <w:p w:rsidR="007F0D60" w:rsidRPr="00C316CF" w:rsidRDefault="007F0D60" w:rsidP="00C966B7">
            <w:pPr>
              <w:spacing w:before="0" w:after="0"/>
              <w:jc w:val="center"/>
              <w:rPr>
                <w:ins w:id="1366" w:author="Yugin Vitaly" w:date="2020-08-06T20:29:00Z"/>
                <w:sz w:val="20"/>
              </w:rPr>
            </w:pPr>
            <w:ins w:id="1367" w:author="Yugin Vitaly" w:date="2020-08-06T20:29:00Z">
              <w:r w:rsidRPr="00C316CF">
                <w:rPr>
                  <w:sz w:val="20"/>
                </w:rPr>
                <w:t>О</w:t>
              </w:r>
            </w:ins>
          </w:p>
        </w:tc>
        <w:tc>
          <w:tcPr>
            <w:tcW w:w="496" w:type="pct"/>
            <w:shd w:val="clear" w:color="auto" w:fill="auto"/>
          </w:tcPr>
          <w:p w:rsidR="007F0D60" w:rsidRPr="00C316CF" w:rsidRDefault="007F0D60" w:rsidP="00C966B7">
            <w:pPr>
              <w:spacing w:before="0" w:after="0"/>
              <w:jc w:val="center"/>
              <w:rPr>
                <w:ins w:id="1368" w:author="Yugin Vitaly" w:date="2020-08-06T20:29:00Z"/>
                <w:sz w:val="20"/>
              </w:rPr>
            </w:pPr>
            <w:ins w:id="1369"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370" w:author="Yugin Vitaly" w:date="2020-08-06T20:29:00Z"/>
                <w:sz w:val="20"/>
              </w:rPr>
            </w:pPr>
            <w:ins w:id="1371" w:author="Yugin Vitaly" w:date="2020-08-06T20:29:00Z">
              <w:r w:rsidRPr="00C316CF">
                <w:rPr>
                  <w:sz w:val="20"/>
                </w:rPr>
                <w:t>Общая информация</w:t>
              </w:r>
            </w:ins>
          </w:p>
        </w:tc>
        <w:tc>
          <w:tcPr>
            <w:tcW w:w="1385" w:type="pct"/>
            <w:shd w:val="clear" w:color="auto" w:fill="auto"/>
          </w:tcPr>
          <w:p w:rsidR="007F0D60" w:rsidRPr="00C316CF" w:rsidRDefault="007F0D60" w:rsidP="00C966B7">
            <w:pPr>
              <w:spacing w:before="0" w:after="0"/>
              <w:rPr>
                <w:ins w:id="1372" w:author="Yugin Vitaly" w:date="2020-08-06T20:29:00Z"/>
                <w:sz w:val="20"/>
              </w:rPr>
            </w:pPr>
          </w:p>
        </w:tc>
      </w:tr>
      <w:tr w:rsidR="00C26AEE" w:rsidRPr="00301389" w:rsidTr="00C966B7">
        <w:trPr>
          <w:jc w:val="center"/>
          <w:ins w:id="1373" w:author="Yugin Vitaly" w:date="2020-08-06T20:52:00Z"/>
        </w:trPr>
        <w:tc>
          <w:tcPr>
            <w:tcW w:w="743" w:type="pct"/>
            <w:shd w:val="clear" w:color="auto" w:fill="auto"/>
            <w:vAlign w:val="center"/>
          </w:tcPr>
          <w:p w:rsidR="00C26AEE" w:rsidRPr="00301389" w:rsidRDefault="00C26AEE" w:rsidP="00C26AEE">
            <w:pPr>
              <w:spacing w:before="0" w:after="0"/>
              <w:contextualSpacing/>
              <w:rPr>
                <w:ins w:id="1374" w:author="Yugin Vitaly" w:date="2020-08-06T20:52:00Z"/>
                <w:sz w:val="20"/>
              </w:rPr>
            </w:pPr>
          </w:p>
        </w:tc>
        <w:tc>
          <w:tcPr>
            <w:tcW w:w="790" w:type="pct"/>
            <w:shd w:val="clear" w:color="auto" w:fill="auto"/>
          </w:tcPr>
          <w:p w:rsidR="00C26AEE" w:rsidRPr="00C316CF" w:rsidRDefault="00C26AEE" w:rsidP="00C26AEE">
            <w:pPr>
              <w:spacing w:before="0" w:after="0"/>
              <w:rPr>
                <w:ins w:id="1375" w:author="Yugin Vitaly" w:date="2020-08-06T20:52:00Z"/>
                <w:sz w:val="20"/>
              </w:rPr>
            </w:pPr>
            <w:ins w:id="1376" w:author="Yugin Vitaly" w:date="2020-08-06T20:53:00Z">
              <w:r w:rsidRPr="00C26AEE">
                <w:rPr>
                  <w:sz w:val="20"/>
                </w:rPr>
                <w:t>contractsInfo</w:t>
              </w:r>
            </w:ins>
          </w:p>
        </w:tc>
        <w:tc>
          <w:tcPr>
            <w:tcW w:w="199" w:type="pct"/>
            <w:shd w:val="clear" w:color="auto" w:fill="auto"/>
          </w:tcPr>
          <w:p w:rsidR="00C26AEE" w:rsidRPr="00C316CF" w:rsidRDefault="00C26AEE" w:rsidP="00C26AEE">
            <w:pPr>
              <w:spacing w:before="0" w:after="0"/>
              <w:jc w:val="center"/>
              <w:rPr>
                <w:ins w:id="1377" w:author="Yugin Vitaly" w:date="2020-08-06T20:52:00Z"/>
                <w:sz w:val="20"/>
              </w:rPr>
            </w:pPr>
            <w:ins w:id="1378" w:author="Yugin Vitaly" w:date="2020-08-06T20:53:00Z">
              <w:r w:rsidRPr="00C316CF">
                <w:rPr>
                  <w:sz w:val="20"/>
                </w:rPr>
                <w:t>Н</w:t>
              </w:r>
            </w:ins>
          </w:p>
        </w:tc>
        <w:tc>
          <w:tcPr>
            <w:tcW w:w="496" w:type="pct"/>
            <w:shd w:val="clear" w:color="auto" w:fill="auto"/>
          </w:tcPr>
          <w:p w:rsidR="00C26AEE" w:rsidRPr="00C316CF" w:rsidRDefault="00C26AEE" w:rsidP="00C26AEE">
            <w:pPr>
              <w:spacing w:before="0" w:after="0"/>
              <w:jc w:val="center"/>
              <w:rPr>
                <w:ins w:id="1379" w:author="Yugin Vitaly" w:date="2020-08-06T20:52:00Z"/>
                <w:sz w:val="20"/>
              </w:rPr>
            </w:pPr>
            <w:ins w:id="1380" w:author="Yugin Vitaly" w:date="2020-08-06T20:53:00Z">
              <w:r w:rsidRPr="00C316CF">
                <w:rPr>
                  <w:sz w:val="20"/>
                </w:rPr>
                <w:t>S</w:t>
              </w:r>
            </w:ins>
          </w:p>
        </w:tc>
        <w:tc>
          <w:tcPr>
            <w:tcW w:w="1387" w:type="pct"/>
            <w:shd w:val="clear" w:color="auto" w:fill="auto"/>
          </w:tcPr>
          <w:p w:rsidR="00C26AEE" w:rsidRPr="00C316CF" w:rsidRDefault="00C26AEE" w:rsidP="00C26AEE">
            <w:pPr>
              <w:spacing w:before="0" w:after="0"/>
              <w:rPr>
                <w:ins w:id="1381" w:author="Yugin Vitaly" w:date="2020-08-06T20:52:00Z"/>
                <w:sz w:val="20"/>
              </w:rPr>
            </w:pPr>
            <w:ins w:id="1382" w:author="Yugin Vitaly" w:date="2020-08-06T20:52:00Z">
              <w:r w:rsidRPr="00C26AEE">
                <w:rPr>
                  <w:sz w:val="20"/>
                </w:rPr>
                <w:t>Информация о связанных контрактах</w:t>
              </w:r>
            </w:ins>
          </w:p>
        </w:tc>
        <w:tc>
          <w:tcPr>
            <w:tcW w:w="1385" w:type="pct"/>
            <w:shd w:val="clear" w:color="auto" w:fill="auto"/>
          </w:tcPr>
          <w:p w:rsidR="00C26AEE" w:rsidRPr="00C316CF" w:rsidRDefault="00C26AEE" w:rsidP="00C26AEE">
            <w:pPr>
              <w:spacing w:before="0" w:after="0"/>
              <w:rPr>
                <w:ins w:id="1383" w:author="Yugin Vitaly" w:date="2020-08-06T20:52:00Z"/>
                <w:sz w:val="20"/>
              </w:rPr>
            </w:pPr>
          </w:p>
        </w:tc>
      </w:tr>
      <w:tr w:rsidR="007F0D60" w:rsidRPr="00301389" w:rsidTr="00C966B7">
        <w:trPr>
          <w:jc w:val="center"/>
          <w:ins w:id="1384" w:author="Yugin Vitaly" w:date="2020-08-06T20:29:00Z"/>
        </w:trPr>
        <w:tc>
          <w:tcPr>
            <w:tcW w:w="743" w:type="pct"/>
            <w:shd w:val="clear" w:color="auto" w:fill="auto"/>
            <w:vAlign w:val="center"/>
          </w:tcPr>
          <w:p w:rsidR="007F0D60" w:rsidRPr="00301389" w:rsidRDefault="007F0D60" w:rsidP="00C966B7">
            <w:pPr>
              <w:spacing w:before="0" w:after="0"/>
              <w:contextualSpacing/>
              <w:rPr>
                <w:ins w:id="1385" w:author="Yugin Vitaly" w:date="2020-08-06T20:29:00Z"/>
                <w:sz w:val="20"/>
              </w:rPr>
            </w:pPr>
          </w:p>
        </w:tc>
        <w:tc>
          <w:tcPr>
            <w:tcW w:w="790" w:type="pct"/>
            <w:shd w:val="clear" w:color="auto" w:fill="auto"/>
          </w:tcPr>
          <w:p w:rsidR="007F0D60" w:rsidRPr="00C316CF" w:rsidRDefault="007F0D60" w:rsidP="00C966B7">
            <w:pPr>
              <w:spacing w:before="0" w:after="0"/>
              <w:rPr>
                <w:ins w:id="1386" w:author="Yugin Vitaly" w:date="2020-08-06T20:29:00Z"/>
                <w:sz w:val="20"/>
              </w:rPr>
            </w:pPr>
            <w:ins w:id="1387" w:author="Yugin Vitaly" w:date="2020-08-06T20:29:00Z">
              <w:r w:rsidRPr="00C316CF">
                <w:rPr>
                  <w:sz w:val="20"/>
                </w:rPr>
                <w:t>protocolPublisherInfo</w:t>
              </w:r>
            </w:ins>
          </w:p>
        </w:tc>
        <w:tc>
          <w:tcPr>
            <w:tcW w:w="199" w:type="pct"/>
            <w:shd w:val="clear" w:color="auto" w:fill="auto"/>
          </w:tcPr>
          <w:p w:rsidR="007F0D60" w:rsidRPr="00C316CF" w:rsidRDefault="007F0D60" w:rsidP="00C966B7">
            <w:pPr>
              <w:spacing w:before="0" w:after="0"/>
              <w:jc w:val="center"/>
              <w:rPr>
                <w:ins w:id="1388" w:author="Yugin Vitaly" w:date="2020-08-06T20:29:00Z"/>
                <w:sz w:val="20"/>
              </w:rPr>
            </w:pPr>
            <w:ins w:id="1389" w:author="Yugin Vitaly" w:date="2020-08-06T20:29:00Z">
              <w:r w:rsidRPr="00C316CF">
                <w:rPr>
                  <w:sz w:val="20"/>
                </w:rPr>
                <w:t>О</w:t>
              </w:r>
            </w:ins>
          </w:p>
        </w:tc>
        <w:tc>
          <w:tcPr>
            <w:tcW w:w="496" w:type="pct"/>
            <w:shd w:val="clear" w:color="auto" w:fill="auto"/>
          </w:tcPr>
          <w:p w:rsidR="007F0D60" w:rsidRPr="00C316CF" w:rsidRDefault="007F0D60" w:rsidP="00C966B7">
            <w:pPr>
              <w:spacing w:before="0" w:after="0"/>
              <w:jc w:val="center"/>
              <w:rPr>
                <w:ins w:id="1390" w:author="Yugin Vitaly" w:date="2020-08-06T20:29:00Z"/>
                <w:sz w:val="20"/>
              </w:rPr>
            </w:pPr>
            <w:ins w:id="1391"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392" w:author="Yugin Vitaly" w:date="2020-08-06T20:29:00Z"/>
                <w:sz w:val="20"/>
              </w:rPr>
            </w:pPr>
            <w:ins w:id="1393" w:author="Yugin Vitaly" w:date="2020-08-06T20:29:00Z">
              <w:r w:rsidRPr="00C316CF">
                <w:rPr>
                  <w:sz w:val="20"/>
                </w:rPr>
                <w:t>Информация об организации, разместившей протокол</w:t>
              </w:r>
            </w:ins>
          </w:p>
        </w:tc>
        <w:tc>
          <w:tcPr>
            <w:tcW w:w="1385" w:type="pct"/>
            <w:shd w:val="clear" w:color="auto" w:fill="auto"/>
          </w:tcPr>
          <w:p w:rsidR="007F0D60" w:rsidRPr="00C316CF" w:rsidRDefault="007F0D60" w:rsidP="00C966B7">
            <w:pPr>
              <w:spacing w:before="0" w:after="0"/>
              <w:rPr>
                <w:ins w:id="1394" w:author="Yugin Vitaly" w:date="2020-08-06T20:29:00Z"/>
                <w:sz w:val="20"/>
              </w:rPr>
            </w:pPr>
            <w:ins w:id="1395" w:author="Yugin Vitaly" w:date="2020-08-06T20:29:00Z">
              <w:r>
                <w:rPr>
                  <w:sz w:val="20"/>
                </w:rPr>
                <w:t xml:space="preserve">Состав см. состав 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ins>
          </w:p>
        </w:tc>
      </w:tr>
      <w:tr w:rsidR="007F0D60" w:rsidRPr="00301389" w:rsidTr="00C966B7">
        <w:trPr>
          <w:jc w:val="center"/>
          <w:ins w:id="1396" w:author="Yugin Vitaly" w:date="2020-08-06T20:29:00Z"/>
        </w:trPr>
        <w:tc>
          <w:tcPr>
            <w:tcW w:w="743" w:type="pct"/>
            <w:shd w:val="clear" w:color="auto" w:fill="auto"/>
            <w:vAlign w:val="center"/>
          </w:tcPr>
          <w:p w:rsidR="007F0D60" w:rsidRPr="00301389" w:rsidRDefault="007F0D60" w:rsidP="00C966B7">
            <w:pPr>
              <w:spacing w:before="0" w:after="0"/>
              <w:contextualSpacing/>
              <w:rPr>
                <w:ins w:id="1397" w:author="Yugin Vitaly" w:date="2020-08-06T20:29:00Z"/>
                <w:sz w:val="20"/>
              </w:rPr>
            </w:pPr>
          </w:p>
        </w:tc>
        <w:tc>
          <w:tcPr>
            <w:tcW w:w="790" w:type="pct"/>
            <w:shd w:val="clear" w:color="auto" w:fill="auto"/>
          </w:tcPr>
          <w:p w:rsidR="007F0D60" w:rsidRPr="00C316CF" w:rsidRDefault="007F0D60" w:rsidP="00C966B7">
            <w:pPr>
              <w:spacing w:before="0" w:after="0"/>
              <w:rPr>
                <w:ins w:id="1398" w:author="Yugin Vitaly" w:date="2020-08-06T20:29:00Z"/>
                <w:sz w:val="20"/>
              </w:rPr>
            </w:pPr>
            <w:ins w:id="1399" w:author="Yugin Vitaly" w:date="2020-08-06T20:29:00Z">
              <w:r w:rsidRPr="00C316CF">
                <w:rPr>
                  <w:sz w:val="20"/>
                </w:rPr>
                <w:t>printFormInfo</w:t>
              </w:r>
            </w:ins>
          </w:p>
        </w:tc>
        <w:tc>
          <w:tcPr>
            <w:tcW w:w="199" w:type="pct"/>
            <w:shd w:val="clear" w:color="auto" w:fill="auto"/>
          </w:tcPr>
          <w:p w:rsidR="007F0D60" w:rsidRPr="00C316CF" w:rsidRDefault="007F0D60" w:rsidP="00C966B7">
            <w:pPr>
              <w:spacing w:before="0" w:after="0"/>
              <w:jc w:val="center"/>
              <w:rPr>
                <w:ins w:id="1400" w:author="Yugin Vitaly" w:date="2020-08-06T20:29:00Z"/>
                <w:sz w:val="20"/>
              </w:rPr>
            </w:pPr>
            <w:ins w:id="1401"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402" w:author="Yugin Vitaly" w:date="2020-08-06T20:29:00Z"/>
                <w:sz w:val="20"/>
              </w:rPr>
            </w:pPr>
            <w:ins w:id="1403"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404" w:author="Yugin Vitaly" w:date="2020-08-06T20:29:00Z"/>
                <w:sz w:val="20"/>
              </w:rPr>
            </w:pPr>
            <w:ins w:id="1405" w:author="Yugin Vitaly" w:date="2020-08-06T20:29:00Z">
              <w:r>
                <w:rPr>
                  <w:sz w:val="20"/>
                </w:rPr>
                <w:t>Печатная форма документа в ЕИС</w:t>
              </w:r>
            </w:ins>
          </w:p>
        </w:tc>
        <w:tc>
          <w:tcPr>
            <w:tcW w:w="1385" w:type="pct"/>
            <w:shd w:val="clear" w:color="auto" w:fill="auto"/>
          </w:tcPr>
          <w:p w:rsidR="007F0D60" w:rsidRDefault="007F0D60" w:rsidP="00C966B7">
            <w:pPr>
              <w:spacing w:before="0" w:after="0"/>
              <w:rPr>
                <w:ins w:id="1406" w:author="Yugin Vitaly" w:date="2020-08-06T20:29:00Z"/>
                <w:sz w:val="20"/>
              </w:rPr>
            </w:pPr>
            <w:ins w:id="1407" w:author="Yugin Vitaly" w:date="2020-08-06T20:29:00Z">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ins>
          </w:p>
          <w:p w:rsidR="007F0D60" w:rsidRPr="00C316CF" w:rsidRDefault="007F0D60" w:rsidP="00C966B7">
            <w:pPr>
              <w:spacing w:before="0" w:after="0"/>
              <w:rPr>
                <w:ins w:id="1408" w:author="Yugin Vitaly" w:date="2020-08-06T20:29:00Z"/>
                <w:sz w:val="20"/>
              </w:rPr>
            </w:pPr>
            <w:ins w:id="1409" w:author="Yugin Vitaly" w:date="2020-08-06T20:29:00Z">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xml:space="preserve">» </w:t>
              </w:r>
              <w:r w:rsidRPr="00ED33B6">
                <w:rPr>
                  <w:bCs/>
                  <w:sz w:val="20"/>
                </w:rPr>
                <w:lastRenderedPageBreak/>
                <w:t>(</w:t>
              </w:r>
              <w:r w:rsidRPr="002A222A">
                <w:rPr>
                  <w:bCs/>
                  <w:sz w:val="20"/>
                </w:rPr>
                <w:t>notificationEZK2020</w:t>
              </w:r>
              <w:r w:rsidRPr="00ED33B6">
                <w:rPr>
                  <w:bCs/>
                  <w:sz w:val="20"/>
                </w:rPr>
                <w:t>)</w:t>
              </w:r>
            </w:ins>
          </w:p>
        </w:tc>
      </w:tr>
      <w:tr w:rsidR="007F0D60" w:rsidRPr="00301389" w:rsidTr="00C966B7">
        <w:trPr>
          <w:jc w:val="center"/>
          <w:ins w:id="1410" w:author="Yugin Vitaly" w:date="2020-08-06T20:29:00Z"/>
        </w:trPr>
        <w:tc>
          <w:tcPr>
            <w:tcW w:w="743" w:type="pct"/>
            <w:shd w:val="clear" w:color="auto" w:fill="auto"/>
            <w:vAlign w:val="center"/>
          </w:tcPr>
          <w:p w:rsidR="007F0D60" w:rsidRPr="00301389" w:rsidRDefault="007F0D60" w:rsidP="00C966B7">
            <w:pPr>
              <w:spacing w:before="0" w:after="0"/>
              <w:contextualSpacing/>
              <w:rPr>
                <w:ins w:id="1411" w:author="Yugin Vitaly" w:date="2020-08-06T20:29:00Z"/>
                <w:sz w:val="20"/>
              </w:rPr>
            </w:pPr>
          </w:p>
        </w:tc>
        <w:tc>
          <w:tcPr>
            <w:tcW w:w="790" w:type="pct"/>
            <w:shd w:val="clear" w:color="auto" w:fill="auto"/>
          </w:tcPr>
          <w:p w:rsidR="007F0D60" w:rsidRPr="00C316CF" w:rsidRDefault="007F0D60" w:rsidP="00C966B7">
            <w:pPr>
              <w:spacing w:before="0" w:after="0"/>
              <w:rPr>
                <w:ins w:id="1412" w:author="Yugin Vitaly" w:date="2020-08-06T20:29:00Z"/>
                <w:sz w:val="20"/>
              </w:rPr>
            </w:pPr>
            <w:ins w:id="1413" w:author="Yugin Vitaly" w:date="2020-08-06T20:29:00Z">
              <w:r w:rsidRPr="00C316CF">
                <w:rPr>
                  <w:sz w:val="20"/>
                </w:rPr>
                <w:t>extPrintFormInfo</w:t>
              </w:r>
            </w:ins>
          </w:p>
        </w:tc>
        <w:tc>
          <w:tcPr>
            <w:tcW w:w="199" w:type="pct"/>
            <w:shd w:val="clear" w:color="auto" w:fill="auto"/>
          </w:tcPr>
          <w:p w:rsidR="007F0D60" w:rsidRPr="00C316CF" w:rsidRDefault="007F0D60" w:rsidP="00C966B7">
            <w:pPr>
              <w:spacing w:before="0" w:after="0"/>
              <w:jc w:val="center"/>
              <w:rPr>
                <w:ins w:id="1414" w:author="Yugin Vitaly" w:date="2020-08-06T20:29:00Z"/>
                <w:sz w:val="20"/>
              </w:rPr>
            </w:pPr>
            <w:ins w:id="1415" w:author="Yugin Vitaly" w:date="2020-08-06T20:29:00Z">
              <w:r w:rsidRPr="00C316CF">
                <w:rPr>
                  <w:sz w:val="20"/>
                </w:rPr>
                <w:t>О</w:t>
              </w:r>
            </w:ins>
          </w:p>
        </w:tc>
        <w:tc>
          <w:tcPr>
            <w:tcW w:w="496" w:type="pct"/>
            <w:shd w:val="clear" w:color="auto" w:fill="auto"/>
          </w:tcPr>
          <w:p w:rsidR="007F0D60" w:rsidRPr="00C316CF" w:rsidRDefault="007F0D60" w:rsidP="00C966B7">
            <w:pPr>
              <w:spacing w:before="0" w:after="0"/>
              <w:jc w:val="center"/>
              <w:rPr>
                <w:ins w:id="1416" w:author="Yugin Vitaly" w:date="2020-08-06T20:29:00Z"/>
                <w:sz w:val="20"/>
              </w:rPr>
            </w:pPr>
            <w:ins w:id="1417"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418" w:author="Yugin Vitaly" w:date="2020-08-06T20:29:00Z"/>
                <w:sz w:val="20"/>
              </w:rPr>
            </w:pPr>
            <w:ins w:id="1419" w:author="Yugin Vitaly" w:date="2020-08-06T20:29:00Z">
              <w:r w:rsidRPr="00C316CF">
                <w:rPr>
                  <w:sz w:val="20"/>
                </w:rPr>
                <w:t>Электронный документ, полученный из внешней системы</w:t>
              </w:r>
            </w:ins>
          </w:p>
        </w:tc>
        <w:tc>
          <w:tcPr>
            <w:tcW w:w="1385" w:type="pct"/>
            <w:shd w:val="clear" w:color="auto" w:fill="auto"/>
          </w:tcPr>
          <w:p w:rsidR="007F0D60" w:rsidRPr="00C316CF" w:rsidRDefault="007F0D60" w:rsidP="00C966B7">
            <w:pPr>
              <w:spacing w:before="0" w:after="0"/>
              <w:rPr>
                <w:ins w:id="1420" w:author="Yugin Vitaly" w:date="2020-08-06T20:29:00Z"/>
                <w:sz w:val="20"/>
              </w:rPr>
            </w:pPr>
            <w:ins w:id="1421" w:author="Yugin Vitaly" w:date="2020-08-06T20:29: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7F0D60" w:rsidRPr="00301389" w:rsidTr="00C966B7">
        <w:trPr>
          <w:jc w:val="center"/>
          <w:ins w:id="1422" w:author="Yugin Vitaly" w:date="2020-08-06T20:29:00Z"/>
        </w:trPr>
        <w:tc>
          <w:tcPr>
            <w:tcW w:w="743" w:type="pct"/>
            <w:shd w:val="clear" w:color="auto" w:fill="auto"/>
            <w:vAlign w:val="center"/>
          </w:tcPr>
          <w:p w:rsidR="007F0D60" w:rsidRPr="00301389" w:rsidRDefault="007F0D60" w:rsidP="00C966B7">
            <w:pPr>
              <w:spacing w:before="0" w:after="0"/>
              <w:contextualSpacing/>
              <w:rPr>
                <w:ins w:id="1423" w:author="Yugin Vitaly" w:date="2020-08-06T20:29:00Z"/>
                <w:sz w:val="20"/>
              </w:rPr>
            </w:pPr>
          </w:p>
        </w:tc>
        <w:tc>
          <w:tcPr>
            <w:tcW w:w="790" w:type="pct"/>
            <w:shd w:val="clear" w:color="auto" w:fill="auto"/>
          </w:tcPr>
          <w:p w:rsidR="007F0D60" w:rsidRPr="00C316CF" w:rsidRDefault="007F0D60" w:rsidP="00C966B7">
            <w:pPr>
              <w:spacing w:before="0" w:after="0"/>
              <w:rPr>
                <w:ins w:id="1424" w:author="Yugin Vitaly" w:date="2020-08-06T20:29:00Z"/>
                <w:sz w:val="20"/>
              </w:rPr>
            </w:pPr>
            <w:ins w:id="1425" w:author="Yugin Vitaly" w:date="2020-08-06T20:29:00Z">
              <w:r w:rsidRPr="00C316CF">
                <w:rPr>
                  <w:sz w:val="20"/>
                </w:rPr>
                <w:t>attachmentsInfo</w:t>
              </w:r>
            </w:ins>
          </w:p>
        </w:tc>
        <w:tc>
          <w:tcPr>
            <w:tcW w:w="199" w:type="pct"/>
            <w:shd w:val="clear" w:color="auto" w:fill="auto"/>
          </w:tcPr>
          <w:p w:rsidR="007F0D60" w:rsidRPr="00C316CF" w:rsidRDefault="007F0D60" w:rsidP="00C966B7">
            <w:pPr>
              <w:spacing w:before="0" w:after="0"/>
              <w:jc w:val="center"/>
              <w:rPr>
                <w:ins w:id="1426" w:author="Yugin Vitaly" w:date="2020-08-06T20:29:00Z"/>
                <w:sz w:val="20"/>
              </w:rPr>
            </w:pPr>
            <w:ins w:id="1427"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428" w:author="Yugin Vitaly" w:date="2020-08-06T20:29:00Z"/>
                <w:sz w:val="20"/>
              </w:rPr>
            </w:pPr>
            <w:ins w:id="1429"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430" w:author="Yugin Vitaly" w:date="2020-08-06T20:29:00Z"/>
                <w:sz w:val="20"/>
              </w:rPr>
            </w:pPr>
            <w:ins w:id="1431" w:author="Yugin Vitaly" w:date="2020-08-06T20:29:00Z">
              <w:r w:rsidRPr="00C316CF">
                <w:rPr>
                  <w:sz w:val="20"/>
                </w:rPr>
                <w:t>Информация о прикрепленных документах</w:t>
              </w:r>
            </w:ins>
          </w:p>
        </w:tc>
        <w:tc>
          <w:tcPr>
            <w:tcW w:w="1385" w:type="pct"/>
            <w:shd w:val="clear" w:color="auto" w:fill="auto"/>
          </w:tcPr>
          <w:p w:rsidR="007F0D60" w:rsidRPr="00C316CF" w:rsidRDefault="007F0D60" w:rsidP="00C966B7">
            <w:pPr>
              <w:spacing w:before="0" w:after="0"/>
              <w:rPr>
                <w:ins w:id="1432" w:author="Yugin Vitaly" w:date="2020-08-06T20:29:00Z"/>
                <w:sz w:val="20"/>
              </w:rPr>
            </w:pPr>
            <w:ins w:id="1433" w:author="Yugin Vitaly" w:date="2020-08-06T20:29: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7F0D60" w:rsidRPr="00301389" w:rsidTr="00C966B7">
        <w:trPr>
          <w:jc w:val="center"/>
          <w:ins w:id="1434" w:author="Yugin Vitaly" w:date="2020-08-06T20:29:00Z"/>
        </w:trPr>
        <w:tc>
          <w:tcPr>
            <w:tcW w:w="743" w:type="pct"/>
            <w:shd w:val="clear" w:color="auto" w:fill="auto"/>
            <w:vAlign w:val="center"/>
          </w:tcPr>
          <w:p w:rsidR="007F0D60" w:rsidRPr="00301389" w:rsidRDefault="007F0D60" w:rsidP="00C966B7">
            <w:pPr>
              <w:spacing w:before="0" w:after="0"/>
              <w:contextualSpacing/>
              <w:rPr>
                <w:ins w:id="1435" w:author="Yugin Vitaly" w:date="2020-08-06T20:29:00Z"/>
                <w:sz w:val="20"/>
              </w:rPr>
            </w:pPr>
          </w:p>
        </w:tc>
        <w:tc>
          <w:tcPr>
            <w:tcW w:w="790" w:type="pct"/>
            <w:shd w:val="clear" w:color="auto" w:fill="auto"/>
          </w:tcPr>
          <w:p w:rsidR="007F0D60" w:rsidRPr="00C316CF" w:rsidRDefault="007F0D60" w:rsidP="00C966B7">
            <w:pPr>
              <w:spacing w:before="0" w:after="0"/>
              <w:rPr>
                <w:ins w:id="1436" w:author="Yugin Vitaly" w:date="2020-08-06T20:29:00Z"/>
                <w:sz w:val="20"/>
              </w:rPr>
            </w:pPr>
            <w:ins w:id="1437" w:author="Yugin Vitaly" w:date="2020-08-06T20:29:00Z">
              <w:r w:rsidRPr="00C316CF">
                <w:rPr>
                  <w:sz w:val="20"/>
                </w:rPr>
                <w:t>modificationInfo</w:t>
              </w:r>
            </w:ins>
          </w:p>
        </w:tc>
        <w:tc>
          <w:tcPr>
            <w:tcW w:w="199" w:type="pct"/>
            <w:shd w:val="clear" w:color="auto" w:fill="auto"/>
          </w:tcPr>
          <w:p w:rsidR="007F0D60" w:rsidRPr="00C316CF" w:rsidRDefault="007F0D60" w:rsidP="00C966B7">
            <w:pPr>
              <w:spacing w:before="0" w:after="0"/>
              <w:jc w:val="center"/>
              <w:rPr>
                <w:ins w:id="1438" w:author="Yugin Vitaly" w:date="2020-08-06T20:29:00Z"/>
                <w:sz w:val="20"/>
              </w:rPr>
            </w:pPr>
            <w:ins w:id="1439" w:author="Yugin Vitaly" w:date="2020-08-06T20:29:00Z">
              <w:r w:rsidRPr="00C316CF">
                <w:rPr>
                  <w:sz w:val="20"/>
                </w:rPr>
                <w:t>Н</w:t>
              </w:r>
            </w:ins>
          </w:p>
        </w:tc>
        <w:tc>
          <w:tcPr>
            <w:tcW w:w="496" w:type="pct"/>
            <w:shd w:val="clear" w:color="auto" w:fill="auto"/>
          </w:tcPr>
          <w:p w:rsidR="007F0D60" w:rsidRPr="00C316CF" w:rsidRDefault="007F0D60" w:rsidP="00C966B7">
            <w:pPr>
              <w:spacing w:before="0" w:after="0"/>
              <w:jc w:val="center"/>
              <w:rPr>
                <w:ins w:id="1440" w:author="Yugin Vitaly" w:date="2020-08-06T20:29:00Z"/>
                <w:sz w:val="20"/>
              </w:rPr>
            </w:pPr>
            <w:ins w:id="1441" w:author="Yugin Vitaly" w:date="2020-08-06T20:29:00Z">
              <w:r w:rsidRPr="00C316CF">
                <w:rPr>
                  <w:sz w:val="20"/>
                </w:rPr>
                <w:t>S</w:t>
              </w:r>
            </w:ins>
          </w:p>
        </w:tc>
        <w:tc>
          <w:tcPr>
            <w:tcW w:w="1387" w:type="pct"/>
            <w:shd w:val="clear" w:color="auto" w:fill="auto"/>
          </w:tcPr>
          <w:p w:rsidR="007F0D60" w:rsidRPr="00C316CF" w:rsidRDefault="007F0D60" w:rsidP="00C966B7">
            <w:pPr>
              <w:spacing w:before="0" w:after="0"/>
              <w:rPr>
                <w:ins w:id="1442" w:author="Yugin Vitaly" w:date="2020-08-06T20:29:00Z"/>
                <w:sz w:val="20"/>
              </w:rPr>
            </w:pPr>
            <w:ins w:id="1443" w:author="Yugin Vitaly" w:date="2020-08-06T20:29:00Z">
              <w:r w:rsidRPr="00C316CF">
                <w:rPr>
                  <w:sz w:val="20"/>
                </w:rPr>
                <w:t>Основание внесения изменений</w:t>
              </w:r>
            </w:ins>
          </w:p>
        </w:tc>
        <w:tc>
          <w:tcPr>
            <w:tcW w:w="1385" w:type="pct"/>
            <w:shd w:val="clear" w:color="auto" w:fill="auto"/>
          </w:tcPr>
          <w:p w:rsidR="007F0D60" w:rsidRPr="00C316CF" w:rsidRDefault="007F0D60" w:rsidP="00C966B7">
            <w:pPr>
              <w:spacing w:before="0" w:after="0"/>
              <w:rPr>
                <w:ins w:id="1444" w:author="Yugin Vitaly" w:date="2020-08-06T20:29:00Z"/>
                <w:sz w:val="20"/>
              </w:rPr>
            </w:pPr>
            <w:ins w:id="1445" w:author="Yugin Vitaly" w:date="2020-08-06T20:29:00Z">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ins>
          </w:p>
        </w:tc>
      </w:tr>
      <w:tr w:rsidR="00D565C1" w:rsidRPr="00301389" w:rsidTr="00C966B7">
        <w:trPr>
          <w:jc w:val="center"/>
          <w:ins w:id="1446" w:author="Yugin Vitaly" w:date="2020-08-06T20:44:00Z"/>
        </w:trPr>
        <w:tc>
          <w:tcPr>
            <w:tcW w:w="743" w:type="pct"/>
            <w:shd w:val="clear" w:color="auto" w:fill="auto"/>
            <w:vAlign w:val="center"/>
          </w:tcPr>
          <w:p w:rsidR="00D565C1" w:rsidRPr="00301389" w:rsidRDefault="00D565C1" w:rsidP="00D565C1">
            <w:pPr>
              <w:spacing w:before="0" w:after="0"/>
              <w:contextualSpacing/>
              <w:rPr>
                <w:ins w:id="1447" w:author="Yugin Vitaly" w:date="2020-08-06T20:44:00Z"/>
                <w:sz w:val="20"/>
              </w:rPr>
            </w:pPr>
          </w:p>
        </w:tc>
        <w:tc>
          <w:tcPr>
            <w:tcW w:w="790" w:type="pct"/>
            <w:shd w:val="clear" w:color="auto" w:fill="auto"/>
          </w:tcPr>
          <w:p w:rsidR="00D565C1" w:rsidRPr="00C316CF" w:rsidRDefault="00D565C1" w:rsidP="00D565C1">
            <w:pPr>
              <w:spacing w:before="0" w:after="0"/>
              <w:rPr>
                <w:ins w:id="1448" w:author="Yugin Vitaly" w:date="2020-08-06T20:44:00Z"/>
                <w:sz w:val="20"/>
              </w:rPr>
            </w:pPr>
            <w:ins w:id="1449" w:author="Yugin Vitaly" w:date="2020-08-06T20:44:00Z">
              <w:r w:rsidRPr="00D565C1">
                <w:rPr>
                  <w:sz w:val="20"/>
                </w:rPr>
                <w:t>printFormFieldsInfo</w:t>
              </w:r>
            </w:ins>
          </w:p>
        </w:tc>
        <w:tc>
          <w:tcPr>
            <w:tcW w:w="199" w:type="pct"/>
            <w:shd w:val="clear" w:color="auto" w:fill="auto"/>
          </w:tcPr>
          <w:p w:rsidR="00D565C1" w:rsidRPr="00C316CF" w:rsidRDefault="00D565C1" w:rsidP="00D565C1">
            <w:pPr>
              <w:spacing w:before="0" w:after="0"/>
              <w:jc w:val="center"/>
              <w:rPr>
                <w:ins w:id="1450" w:author="Yugin Vitaly" w:date="2020-08-06T20:44:00Z"/>
                <w:sz w:val="20"/>
              </w:rPr>
            </w:pPr>
            <w:ins w:id="1451" w:author="Yugin Vitaly" w:date="2020-08-06T20:44:00Z">
              <w:r w:rsidRPr="00C316CF">
                <w:rPr>
                  <w:sz w:val="20"/>
                </w:rPr>
                <w:t>Н</w:t>
              </w:r>
            </w:ins>
          </w:p>
        </w:tc>
        <w:tc>
          <w:tcPr>
            <w:tcW w:w="496" w:type="pct"/>
            <w:shd w:val="clear" w:color="auto" w:fill="auto"/>
          </w:tcPr>
          <w:p w:rsidR="00D565C1" w:rsidRPr="00C316CF" w:rsidRDefault="00D565C1" w:rsidP="00D565C1">
            <w:pPr>
              <w:spacing w:before="0" w:after="0"/>
              <w:jc w:val="center"/>
              <w:rPr>
                <w:ins w:id="1452" w:author="Yugin Vitaly" w:date="2020-08-06T20:44:00Z"/>
                <w:sz w:val="20"/>
              </w:rPr>
            </w:pPr>
            <w:ins w:id="1453" w:author="Yugin Vitaly" w:date="2020-08-06T20:44:00Z">
              <w:r w:rsidRPr="00C316CF">
                <w:rPr>
                  <w:sz w:val="20"/>
                </w:rPr>
                <w:t>S</w:t>
              </w:r>
            </w:ins>
          </w:p>
        </w:tc>
        <w:tc>
          <w:tcPr>
            <w:tcW w:w="1387" w:type="pct"/>
            <w:shd w:val="clear" w:color="auto" w:fill="auto"/>
          </w:tcPr>
          <w:p w:rsidR="00D565C1" w:rsidRPr="00C316CF" w:rsidRDefault="00D565C1" w:rsidP="00D565C1">
            <w:pPr>
              <w:spacing w:before="0" w:after="0"/>
              <w:rPr>
                <w:ins w:id="1454" w:author="Yugin Vitaly" w:date="2020-08-06T20:44:00Z"/>
                <w:sz w:val="20"/>
              </w:rPr>
            </w:pPr>
            <w:ins w:id="1455" w:author="Yugin Vitaly" w:date="2020-08-06T20:44:00Z">
              <w:r w:rsidRPr="00D565C1">
                <w:rPr>
                  <w:sz w:val="20"/>
                </w:rPr>
                <w:t>Дополнительная</w:t>
              </w:r>
              <w:r>
                <w:rPr>
                  <w:sz w:val="20"/>
                </w:rPr>
                <w:t xml:space="preserve"> информация для печатной формы</w:t>
              </w:r>
            </w:ins>
          </w:p>
        </w:tc>
        <w:tc>
          <w:tcPr>
            <w:tcW w:w="1385" w:type="pct"/>
            <w:shd w:val="clear" w:color="auto" w:fill="auto"/>
          </w:tcPr>
          <w:p w:rsidR="00D565C1" w:rsidRDefault="00D565C1" w:rsidP="00D565C1">
            <w:pPr>
              <w:spacing w:before="0" w:after="0"/>
              <w:rPr>
                <w:ins w:id="1456" w:author="Yugin Vitaly" w:date="2020-08-06T20:44:00Z"/>
                <w:sz w:val="20"/>
              </w:rPr>
            </w:pPr>
            <w:ins w:id="1457" w:author="Yugin Vitaly" w:date="2020-08-06T20:44:00Z">
              <w:r w:rsidRPr="00D565C1">
                <w:rPr>
                  <w:sz w:val="20"/>
                </w:rPr>
                <w:t>Игнорируется при приёме, заполняется при передаче</w:t>
              </w:r>
            </w:ins>
          </w:p>
        </w:tc>
      </w:tr>
      <w:tr w:rsidR="007F0D60" w:rsidRPr="00301389" w:rsidTr="00C966B7">
        <w:trPr>
          <w:jc w:val="center"/>
          <w:ins w:id="1458" w:author="Yugin Vitaly" w:date="2020-08-06T20:29:00Z"/>
        </w:trPr>
        <w:tc>
          <w:tcPr>
            <w:tcW w:w="743" w:type="pct"/>
            <w:shd w:val="clear" w:color="auto" w:fill="auto"/>
            <w:vAlign w:val="center"/>
          </w:tcPr>
          <w:p w:rsidR="007F0D60" w:rsidRPr="00301389" w:rsidRDefault="007F0D60" w:rsidP="00C966B7">
            <w:pPr>
              <w:spacing w:before="0" w:after="0"/>
              <w:contextualSpacing/>
              <w:rPr>
                <w:ins w:id="1459" w:author="Yugin Vitaly" w:date="2020-08-06T20:29:00Z"/>
                <w:sz w:val="20"/>
              </w:rPr>
            </w:pPr>
          </w:p>
        </w:tc>
        <w:tc>
          <w:tcPr>
            <w:tcW w:w="790" w:type="pct"/>
            <w:shd w:val="clear" w:color="auto" w:fill="auto"/>
          </w:tcPr>
          <w:p w:rsidR="007F0D60" w:rsidRPr="00C316CF" w:rsidRDefault="007F0D60" w:rsidP="00C966B7">
            <w:pPr>
              <w:spacing w:before="0" w:after="0"/>
              <w:rPr>
                <w:ins w:id="1460" w:author="Yugin Vitaly" w:date="2020-08-06T20:29:00Z"/>
                <w:sz w:val="20"/>
              </w:rPr>
            </w:pPr>
            <w:ins w:id="1461" w:author="Yugin Vitaly" w:date="2020-08-06T20:29:00Z">
              <w:r w:rsidRPr="00C316CF">
                <w:rPr>
                  <w:sz w:val="20"/>
                </w:rPr>
                <w:t>protocolInfo</w:t>
              </w:r>
            </w:ins>
          </w:p>
        </w:tc>
        <w:tc>
          <w:tcPr>
            <w:tcW w:w="199" w:type="pct"/>
            <w:shd w:val="clear" w:color="auto" w:fill="auto"/>
          </w:tcPr>
          <w:p w:rsidR="007F0D60" w:rsidRPr="00C316CF" w:rsidRDefault="007F0D60" w:rsidP="00C966B7">
            <w:pPr>
              <w:spacing w:before="0" w:after="0"/>
              <w:jc w:val="center"/>
              <w:rPr>
                <w:ins w:id="1462" w:author="Yugin Vitaly" w:date="2020-08-06T20:29:00Z"/>
                <w:sz w:val="20"/>
              </w:rPr>
            </w:pPr>
            <w:ins w:id="1463" w:author="Yugin Vitaly" w:date="2020-08-06T20:29:00Z">
              <w:r w:rsidRPr="00C316CF">
                <w:rPr>
                  <w:sz w:val="20"/>
                </w:rPr>
                <w:t>О</w:t>
              </w:r>
            </w:ins>
          </w:p>
        </w:tc>
        <w:tc>
          <w:tcPr>
            <w:tcW w:w="496" w:type="pct"/>
            <w:shd w:val="clear" w:color="auto" w:fill="auto"/>
          </w:tcPr>
          <w:p w:rsidR="007F0D60" w:rsidRPr="00C316CF" w:rsidRDefault="007F0D60" w:rsidP="00C966B7">
            <w:pPr>
              <w:spacing w:before="0" w:after="0"/>
              <w:jc w:val="center"/>
              <w:rPr>
                <w:ins w:id="1464" w:author="Yugin Vitaly" w:date="2020-08-06T20:29:00Z"/>
                <w:sz w:val="20"/>
              </w:rPr>
            </w:pPr>
            <w:ins w:id="1465" w:author="Yugin Vitaly" w:date="2020-08-06T20:29:00Z">
              <w:r w:rsidRPr="00C316CF">
                <w:rPr>
                  <w:sz w:val="20"/>
                </w:rPr>
                <w:t>S</w:t>
              </w:r>
            </w:ins>
          </w:p>
        </w:tc>
        <w:tc>
          <w:tcPr>
            <w:tcW w:w="1387" w:type="pct"/>
            <w:shd w:val="clear" w:color="auto" w:fill="auto"/>
          </w:tcPr>
          <w:p w:rsidR="007F0D60" w:rsidRPr="00C316CF" w:rsidRDefault="00D565C1" w:rsidP="00C966B7">
            <w:pPr>
              <w:spacing w:before="0" w:after="0"/>
              <w:rPr>
                <w:ins w:id="1466" w:author="Yugin Vitaly" w:date="2020-08-06T20:29:00Z"/>
                <w:sz w:val="20"/>
              </w:rPr>
            </w:pPr>
            <w:ins w:id="1467" w:author="Yugin Vitaly" w:date="2020-08-06T20:43:00Z">
              <w:r w:rsidRPr="00D565C1">
                <w:rPr>
                  <w:sz w:val="20"/>
                </w:rPr>
                <w:t>Повестка дня</w:t>
              </w:r>
            </w:ins>
          </w:p>
        </w:tc>
        <w:tc>
          <w:tcPr>
            <w:tcW w:w="1385" w:type="pct"/>
            <w:shd w:val="clear" w:color="auto" w:fill="auto"/>
          </w:tcPr>
          <w:p w:rsidR="007F0D60" w:rsidRPr="00C316CF" w:rsidRDefault="007F0D60" w:rsidP="00C966B7">
            <w:pPr>
              <w:spacing w:before="0" w:after="0"/>
              <w:rPr>
                <w:ins w:id="1468" w:author="Yugin Vitaly" w:date="2020-08-06T20:29:00Z"/>
                <w:sz w:val="20"/>
              </w:rPr>
            </w:pPr>
          </w:p>
        </w:tc>
      </w:tr>
      <w:tr w:rsidR="00D565C1" w:rsidRPr="00301389" w:rsidTr="00C966B7">
        <w:trPr>
          <w:jc w:val="center"/>
          <w:ins w:id="1469" w:author="Yugin Vitaly" w:date="2020-08-06T20:46:00Z"/>
        </w:trPr>
        <w:tc>
          <w:tcPr>
            <w:tcW w:w="5000" w:type="pct"/>
            <w:gridSpan w:val="6"/>
            <w:shd w:val="clear" w:color="auto" w:fill="auto"/>
            <w:vAlign w:val="center"/>
            <w:hideMark/>
          </w:tcPr>
          <w:p w:rsidR="00D565C1" w:rsidRPr="00301389" w:rsidRDefault="00D565C1" w:rsidP="00C966B7">
            <w:pPr>
              <w:keepNext/>
              <w:spacing w:before="0" w:after="0"/>
              <w:contextualSpacing/>
              <w:jc w:val="center"/>
              <w:rPr>
                <w:ins w:id="1470" w:author="Yugin Vitaly" w:date="2020-08-06T20:46:00Z"/>
                <w:b/>
                <w:sz w:val="20"/>
              </w:rPr>
            </w:pPr>
            <w:ins w:id="1471" w:author="Yugin Vitaly" w:date="2020-08-06T20:46:00Z">
              <w:r w:rsidRPr="00BF0F2C">
                <w:rPr>
                  <w:b/>
                  <w:bCs/>
                  <w:sz w:val="20"/>
                </w:rPr>
                <w:t>Общая информация</w:t>
              </w:r>
            </w:ins>
          </w:p>
        </w:tc>
      </w:tr>
      <w:tr w:rsidR="00D565C1" w:rsidRPr="00301389" w:rsidTr="00D565C1">
        <w:trPr>
          <w:jc w:val="center"/>
          <w:ins w:id="1472" w:author="Yugin Vitaly" w:date="2020-08-06T20:46:00Z"/>
        </w:trPr>
        <w:tc>
          <w:tcPr>
            <w:tcW w:w="743" w:type="pct"/>
            <w:shd w:val="clear" w:color="auto" w:fill="auto"/>
          </w:tcPr>
          <w:p w:rsidR="00D565C1" w:rsidRPr="00162C8B" w:rsidRDefault="00D565C1" w:rsidP="00C966B7">
            <w:pPr>
              <w:spacing w:before="0" w:after="0"/>
              <w:jc w:val="both"/>
              <w:rPr>
                <w:ins w:id="1473" w:author="Yugin Vitaly" w:date="2020-08-06T20:46:00Z"/>
                <w:sz w:val="20"/>
              </w:rPr>
            </w:pPr>
            <w:ins w:id="1474" w:author="Yugin Vitaly" w:date="2020-08-06T20:46:00Z">
              <w:r w:rsidRPr="00BF0F2C">
                <w:rPr>
                  <w:b/>
                  <w:bCs/>
                  <w:sz w:val="20"/>
                </w:rPr>
                <w:t>commonInfo</w:t>
              </w:r>
            </w:ins>
          </w:p>
        </w:tc>
        <w:tc>
          <w:tcPr>
            <w:tcW w:w="790" w:type="pct"/>
            <w:shd w:val="clear" w:color="auto" w:fill="auto"/>
            <w:vAlign w:val="center"/>
          </w:tcPr>
          <w:p w:rsidR="00D565C1" w:rsidRPr="00301389" w:rsidRDefault="00D565C1" w:rsidP="00C966B7">
            <w:pPr>
              <w:keepNext/>
              <w:spacing w:before="0" w:after="0"/>
              <w:contextualSpacing/>
              <w:rPr>
                <w:ins w:id="1475" w:author="Yugin Vitaly" w:date="2020-08-06T20:46:00Z"/>
                <w:b/>
                <w:sz w:val="20"/>
              </w:rPr>
            </w:pPr>
          </w:p>
        </w:tc>
        <w:tc>
          <w:tcPr>
            <w:tcW w:w="199" w:type="pct"/>
            <w:shd w:val="clear" w:color="auto" w:fill="auto"/>
            <w:vAlign w:val="center"/>
          </w:tcPr>
          <w:p w:rsidR="00D565C1" w:rsidRPr="00301389" w:rsidRDefault="00D565C1" w:rsidP="00C966B7">
            <w:pPr>
              <w:keepNext/>
              <w:spacing w:before="0" w:after="0"/>
              <w:contextualSpacing/>
              <w:jc w:val="center"/>
              <w:rPr>
                <w:ins w:id="1476" w:author="Yugin Vitaly" w:date="2020-08-06T20:46:00Z"/>
                <w:b/>
                <w:sz w:val="20"/>
              </w:rPr>
            </w:pPr>
          </w:p>
        </w:tc>
        <w:tc>
          <w:tcPr>
            <w:tcW w:w="496" w:type="pct"/>
            <w:shd w:val="clear" w:color="auto" w:fill="auto"/>
            <w:vAlign w:val="center"/>
          </w:tcPr>
          <w:p w:rsidR="00D565C1" w:rsidRPr="00301389" w:rsidRDefault="00D565C1" w:rsidP="00C966B7">
            <w:pPr>
              <w:keepNext/>
              <w:spacing w:before="0" w:after="0"/>
              <w:contextualSpacing/>
              <w:jc w:val="center"/>
              <w:rPr>
                <w:ins w:id="1477" w:author="Yugin Vitaly" w:date="2020-08-06T20:46:00Z"/>
                <w:b/>
                <w:sz w:val="20"/>
              </w:rPr>
            </w:pPr>
          </w:p>
        </w:tc>
        <w:tc>
          <w:tcPr>
            <w:tcW w:w="1387" w:type="pct"/>
            <w:shd w:val="clear" w:color="auto" w:fill="auto"/>
            <w:vAlign w:val="center"/>
          </w:tcPr>
          <w:p w:rsidR="00D565C1" w:rsidRPr="00301389" w:rsidRDefault="00D565C1" w:rsidP="00C966B7">
            <w:pPr>
              <w:keepNext/>
              <w:spacing w:before="0" w:after="0"/>
              <w:contextualSpacing/>
              <w:rPr>
                <w:ins w:id="1478" w:author="Yugin Vitaly" w:date="2020-08-06T20:46:00Z"/>
                <w:b/>
                <w:sz w:val="20"/>
              </w:rPr>
            </w:pPr>
          </w:p>
        </w:tc>
        <w:tc>
          <w:tcPr>
            <w:tcW w:w="1385" w:type="pct"/>
            <w:shd w:val="clear" w:color="auto" w:fill="auto"/>
            <w:vAlign w:val="center"/>
            <w:hideMark/>
          </w:tcPr>
          <w:p w:rsidR="00D565C1" w:rsidRPr="00301389" w:rsidRDefault="00D565C1" w:rsidP="00C966B7">
            <w:pPr>
              <w:keepNext/>
              <w:spacing w:before="0" w:after="0"/>
              <w:contextualSpacing/>
              <w:rPr>
                <w:ins w:id="1479" w:author="Yugin Vitaly" w:date="2020-08-06T20:46:00Z"/>
                <w:b/>
                <w:sz w:val="20"/>
              </w:rPr>
            </w:pPr>
          </w:p>
        </w:tc>
      </w:tr>
      <w:tr w:rsidR="00D565C1" w:rsidRPr="00301389" w:rsidTr="00D565C1">
        <w:trPr>
          <w:jc w:val="center"/>
          <w:ins w:id="1480" w:author="Yugin Vitaly" w:date="2020-08-06T20:46:00Z"/>
        </w:trPr>
        <w:tc>
          <w:tcPr>
            <w:tcW w:w="743" w:type="pct"/>
            <w:shd w:val="clear" w:color="auto" w:fill="auto"/>
            <w:vAlign w:val="center"/>
          </w:tcPr>
          <w:p w:rsidR="00D565C1" w:rsidRPr="00301389" w:rsidRDefault="00D565C1" w:rsidP="00C966B7">
            <w:pPr>
              <w:spacing w:before="0" w:after="0"/>
              <w:contextualSpacing/>
              <w:rPr>
                <w:ins w:id="1481" w:author="Yugin Vitaly" w:date="2020-08-06T20:46:00Z"/>
                <w:sz w:val="20"/>
              </w:rPr>
            </w:pPr>
          </w:p>
        </w:tc>
        <w:tc>
          <w:tcPr>
            <w:tcW w:w="790" w:type="pct"/>
            <w:shd w:val="clear" w:color="auto" w:fill="auto"/>
          </w:tcPr>
          <w:p w:rsidR="00D565C1" w:rsidRPr="00C316CF" w:rsidRDefault="00D565C1" w:rsidP="00C966B7">
            <w:pPr>
              <w:spacing w:before="0" w:after="0"/>
              <w:rPr>
                <w:ins w:id="1482" w:author="Yugin Vitaly" w:date="2020-08-06T20:46:00Z"/>
                <w:sz w:val="20"/>
              </w:rPr>
            </w:pPr>
            <w:ins w:id="1483" w:author="Yugin Vitaly" w:date="2020-08-06T20:46:00Z">
              <w:r w:rsidRPr="00C316CF">
                <w:rPr>
                  <w:sz w:val="20"/>
                </w:rPr>
                <w:t>purchaseNumber</w:t>
              </w:r>
            </w:ins>
          </w:p>
        </w:tc>
        <w:tc>
          <w:tcPr>
            <w:tcW w:w="199" w:type="pct"/>
            <w:shd w:val="clear" w:color="auto" w:fill="auto"/>
          </w:tcPr>
          <w:p w:rsidR="00D565C1" w:rsidRPr="00C316CF" w:rsidRDefault="00D565C1" w:rsidP="00C966B7">
            <w:pPr>
              <w:spacing w:before="0" w:after="0"/>
              <w:jc w:val="center"/>
              <w:rPr>
                <w:ins w:id="1484" w:author="Yugin Vitaly" w:date="2020-08-06T20:46:00Z"/>
                <w:sz w:val="20"/>
              </w:rPr>
            </w:pPr>
            <w:ins w:id="1485" w:author="Yugin Vitaly" w:date="2020-08-06T20:46:00Z">
              <w:r>
                <w:rPr>
                  <w:sz w:val="20"/>
                </w:rPr>
                <w:t>О</w:t>
              </w:r>
            </w:ins>
          </w:p>
        </w:tc>
        <w:tc>
          <w:tcPr>
            <w:tcW w:w="496" w:type="pct"/>
            <w:shd w:val="clear" w:color="auto" w:fill="auto"/>
          </w:tcPr>
          <w:p w:rsidR="00D565C1" w:rsidRPr="00C316CF" w:rsidRDefault="00D565C1" w:rsidP="00C966B7">
            <w:pPr>
              <w:spacing w:before="0" w:after="0"/>
              <w:jc w:val="center"/>
              <w:rPr>
                <w:ins w:id="1486" w:author="Yugin Vitaly" w:date="2020-08-06T20:46:00Z"/>
                <w:sz w:val="20"/>
              </w:rPr>
            </w:pPr>
            <w:ins w:id="1487" w:author="Yugin Vitaly" w:date="2020-08-06T20:46:00Z">
              <w:r w:rsidRPr="00C316CF">
                <w:rPr>
                  <w:sz w:val="20"/>
                </w:rPr>
                <w:t>T</w:t>
              </w:r>
            </w:ins>
          </w:p>
        </w:tc>
        <w:tc>
          <w:tcPr>
            <w:tcW w:w="1387" w:type="pct"/>
            <w:shd w:val="clear" w:color="auto" w:fill="auto"/>
          </w:tcPr>
          <w:p w:rsidR="00D565C1" w:rsidRPr="00C316CF" w:rsidRDefault="00D565C1" w:rsidP="00C966B7">
            <w:pPr>
              <w:spacing w:before="0" w:after="0"/>
              <w:rPr>
                <w:ins w:id="1488" w:author="Yugin Vitaly" w:date="2020-08-06T20:46:00Z"/>
                <w:sz w:val="20"/>
              </w:rPr>
            </w:pPr>
            <w:ins w:id="1489" w:author="Yugin Vitaly" w:date="2020-08-06T20:46:00Z">
              <w:r>
                <w:rPr>
                  <w:sz w:val="20"/>
                </w:rPr>
                <w:t>Реестровый номер закупки</w:t>
              </w:r>
            </w:ins>
          </w:p>
        </w:tc>
        <w:tc>
          <w:tcPr>
            <w:tcW w:w="1385" w:type="pct"/>
            <w:shd w:val="clear" w:color="auto" w:fill="auto"/>
          </w:tcPr>
          <w:p w:rsidR="00D565C1" w:rsidRDefault="00D565C1" w:rsidP="00C966B7">
            <w:pPr>
              <w:spacing w:before="0" w:after="0"/>
              <w:rPr>
                <w:ins w:id="1490" w:author="Yugin Vitaly" w:date="2020-08-06T20:46:00Z"/>
                <w:sz w:val="20"/>
              </w:rPr>
            </w:pPr>
            <w:ins w:id="1491" w:author="Yugin Vitaly" w:date="2020-08-06T20:46:00Z">
              <w:r>
                <w:rPr>
                  <w:sz w:val="20"/>
                </w:rPr>
                <w:t>Допустимые значения</w:t>
              </w:r>
              <w:r w:rsidRPr="00C316CF">
                <w:rPr>
                  <w:sz w:val="20"/>
                </w:rPr>
                <w:t>: \</w:t>
              </w:r>
              <w:proofErr w:type="gramStart"/>
              <w:r w:rsidRPr="00C316CF">
                <w:rPr>
                  <w:sz w:val="20"/>
                </w:rPr>
                <w:t>d{</w:t>
              </w:r>
              <w:proofErr w:type="gramEnd"/>
              <w:r w:rsidRPr="00C316CF">
                <w:rPr>
                  <w:sz w:val="20"/>
                </w:rPr>
                <w:t>19}</w:t>
              </w:r>
            </w:ins>
          </w:p>
          <w:p w:rsidR="00D565C1" w:rsidRPr="00CA6135" w:rsidRDefault="00D565C1" w:rsidP="00C966B7">
            <w:pPr>
              <w:spacing w:before="0" w:after="0"/>
              <w:rPr>
                <w:ins w:id="1492" w:author="Yugin Vitaly" w:date="2020-08-06T20:46:00Z"/>
                <w:sz w:val="20"/>
              </w:rPr>
            </w:pPr>
            <w:ins w:id="1493" w:author="Yugin Vitaly" w:date="2020-08-06T20:46:00Z">
              <w:r w:rsidRPr="00FA7F2E">
                <w:rPr>
                  <w:sz w:val="20"/>
                </w:rPr>
                <w:t>При приёме контролируется наличие неотменённой закупки с указанным номером</w:t>
              </w:r>
            </w:ins>
          </w:p>
        </w:tc>
      </w:tr>
      <w:tr w:rsidR="00D565C1" w:rsidRPr="00301389" w:rsidTr="00D565C1">
        <w:trPr>
          <w:jc w:val="center"/>
          <w:ins w:id="1494" w:author="Yugin Vitaly" w:date="2020-08-06T20:46:00Z"/>
        </w:trPr>
        <w:tc>
          <w:tcPr>
            <w:tcW w:w="743" w:type="pct"/>
            <w:shd w:val="clear" w:color="auto" w:fill="auto"/>
            <w:vAlign w:val="center"/>
          </w:tcPr>
          <w:p w:rsidR="00D565C1" w:rsidRPr="00301389" w:rsidRDefault="00D565C1" w:rsidP="00C966B7">
            <w:pPr>
              <w:spacing w:before="0" w:after="0"/>
              <w:contextualSpacing/>
              <w:rPr>
                <w:ins w:id="1495" w:author="Yugin Vitaly" w:date="2020-08-06T20:46:00Z"/>
                <w:sz w:val="20"/>
              </w:rPr>
            </w:pPr>
          </w:p>
        </w:tc>
        <w:tc>
          <w:tcPr>
            <w:tcW w:w="790" w:type="pct"/>
            <w:shd w:val="clear" w:color="auto" w:fill="auto"/>
          </w:tcPr>
          <w:p w:rsidR="00D565C1" w:rsidRPr="00C316CF" w:rsidRDefault="00D565C1" w:rsidP="00C966B7">
            <w:pPr>
              <w:spacing w:before="0" w:after="0"/>
              <w:rPr>
                <w:ins w:id="1496" w:author="Yugin Vitaly" w:date="2020-08-06T20:46:00Z"/>
                <w:sz w:val="20"/>
              </w:rPr>
            </w:pPr>
            <w:ins w:id="1497" w:author="Yugin Vitaly" w:date="2020-08-06T20:46:00Z">
              <w:r w:rsidRPr="00C316CF">
                <w:rPr>
                  <w:sz w:val="20"/>
                </w:rPr>
                <w:t>docNumber</w:t>
              </w:r>
            </w:ins>
          </w:p>
        </w:tc>
        <w:tc>
          <w:tcPr>
            <w:tcW w:w="199" w:type="pct"/>
            <w:shd w:val="clear" w:color="auto" w:fill="auto"/>
          </w:tcPr>
          <w:p w:rsidR="00D565C1" w:rsidRPr="00C316CF" w:rsidRDefault="00D565C1" w:rsidP="00C966B7">
            <w:pPr>
              <w:spacing w:before="0" w:after="0"/>
              <w:jc w:val="center"/>
              <w:rPr>
                <w:ins w:id="1498" w:author="Yugin Vitaly" w:date="2020-08-06T20:46:00Z"/>
                <w:sz w:val="20"/>
              </w:rPr>
            </w:pPr>
            <w:ins w:id="1499" w:author="Yugin Vitaly" w:date="2020-08-06T20:46:00Z">
              <w:r w:rsidRPr="00C316CF">
                <w:rPr>
                  <w:sz w:val="20"/>
                </w:rPr>
                <w:t>Н</w:t>
              </w:r>
            </w:ins>
          </w:p>
        </w:tc>
        <w:tc>
          <w:tcPr>
            <w:tcW w:w="496" w:type="pct"/>
            <w:shd w:val="clear" w:color="auto" w:fill="auto"/>
          </w:tcPr>
          <w:p w:rsidR="00D565C1" w:rsidRPr="00C316CF" w:rsidRDefault="00D565C1" w:rsidP="00C966B7">
            <w:pPr>
              <w:spacing w:before="0" w:after="0"/>
              <w:jc w:val="center"/>
              <w:rPr>
                <w:ins w:id="1500" w:author="Yugin Vitaly" w:date="2020-08-06T20:46:00Z"/>
                <w:sz w:val="20"/>
              </w:rPr>
            </w:pPr>
            <w:ins w:id="1501" w:author="Yugin Vitaly" w:date="2020-08-06T20:46:00Z">
              <w:r w:rsidRPr="00C316CF">
                <w:rPr>
                  <w:sz w:val="20"/>
                </w:rPr>
                <w:t>T [ 1 - 100 ]</w:t>
              </w:r>
            </w:ins>
          </w:p>
        </w:tc>
        <w:tc>
          <w:tcPr>
            <w:tcW w:w="1387" w:type="pct"/>
            <w:shd w:val="clear" w:color="auto" w:fill="auto"/>
          </w:tcPr>
          <w:p w:rsidR="00D565C1" w:rsidRPr="00C316CF" w:rsidRDefault="00D565C1" w:rsidP="00C966B7">
            <w:pPr>
              <w:spacing w:before="0" w:after="0"/>
              <w:rPr>
                <w:ins w:id="1502" w:author="Yugin Vitaly" w:date="2020-08-06T20:46:00Z"/>
                <w:sz w:val="20"/>
              </w:rPr>
            </w:pPr>
            <w:ins w:id="1503" w:author="Yugin Vitaly" w:date="2020-08-06T20:46:00Z">
              <w:r>
                <w:rPr>
                  <w:sz w:val="20"/>
                </w:rPr>
                <w:t>Номер документа</w:t>
              </w:r>
            </w:ins>
          </w:p>
        </w:tc>
        <w:tc>
          <w:tcPr>
            <w:tcW w:w="1385" w:type="pct"/>
            <w:shd w:val="clear" w:color="auto" w:fill="auto"/>
          </w:tcPr>
          <w:p w:rsidR="00D565C1" w:rsidRPr="00C316CF" w:rsidRDefault="00D565C1" w:rsidP="00C966B7">
            <w:pPr>
              <w:spacing w:before="0" w:after="0"/>
              <w:rPr>
                <w:ins w:id="1504" w:author="Yugin Vitaly" w:date="2020-08-06T20:46:00Z"/>
                <w:sz w:val="20"/>
              </w:rPr>
            </w:pPr>
            <w:ins w:id="1505" w:author="Yugin Vitaly" w:date="2020-08-06T20:46:00Z">
              <w:r w:rsidRPr="00FA7F2E">
                <w:rPr>
                  <w:sz w:val="20"/>
                </w:rPr>
                <w:t>Элемент игнорируется при приёме. Заполняется при передаче номером документа, присвоенным в ЕИС</w:t>
              </w:r>
            </w:ins>
          </w:p>
        </w:tc>
      </w:tr>
      <w:tr w:rsidR="00D565C1" w:rsidRPr="00301389" w:rsidTr="00D565C1">
        <w:trPr>
          <w:jc w:val="center"/>
          <w:ins w:id="1506" w:author="Yugin Vitaly" w:date="2020-08-06T20:46:00Z"/>
        </w:trPr>
        <w:tc>
          <w:tcPr>
            <w:tcW w:w="743" w:type="pct"/>
            <w:shd w:val="clear" w:color="auto" w:fill="auto"/>
            <w:vAlign w:val="center"/>
          </w:tcPr>
          <w:p w:rsidR="00D565C1" w:rsidRPr="00301389" w:rsidRDefault="00D565C1" w:rsidP="00C966B7">
            <w:pPr>
              <w:spacing w:before="0" w:after="0"/>
              <w:contextualSpacing/>
              <w:rPr>
                <w:ins w:id="1507" w:author="Yugin Vitaly" w:date="2020-08-06T20:46:00Z"/>
                <w:sz w:val="20"/>
              </w:rPr>
            </w:pPr>
          </w:p>
        </w:tc>
        <w:tc>
          <w:tcPr>
            <w:tcW w:w="790" w:type="pct"/>
            <w:shd w:val="clear" w:color="auto" w:fill="auto"/>
          </w:tcPr>
          <w:p w:rsidR="00D565C1" w:rsidRPr="00C316CF" w:rsidRDefault="00D565C1" w:rsidP="00C966B7">
            <w:pPr>
              <w:spacing w:before="0" w:after="0"/>
              <w:rPr>
                <w:ins w:id="1508" w:author="Yugin Vitaly" w:date="2020-08-06T20:46:00Z"/>
                <w:sz w:val="20"/>
              </w:rPr>
            </w:pPr>
            <w:ins w:id="1509" w:author="Yugin Vitaly" w:date="2020-08-06T20:46:00Z">
              <w:r w:rsidRPr="00FA7F2E">
                <w:rPr>
                  <w:sz w:val="20"/>
                </w:rPr>
                <w:t>publishDTInEIS</w:t>
              </w:r>
            </w:ins>
          </w:p>
        </w:tc>
        <w:tc>
          <w:tcPr>
            <w:tcW w:w="199" w:type="pct"/>
            <w:shd w:val="clear" w:color="auto" w:fill="auto"/>
          </w:tcPr>
          <w:p w:rsidR="00D565C1" w:rsidRPr="00C316CF" w:rsidRDefault="00D565C1" w:rsidP="00C966B7">
            <w:pPr>
              <w:spacing w:before="0" w:after="0"/>
              <w:jc w:val="center"/>
              <w:rPr>
                <w:ins w:id="1510" w:author="Yugin Vitaly" w:date="2020-08-06T20:46:00Z"/>
                <w:sz w:val="20"/>
              </w:rPr>
            </w:pPr>
            <w:ins w:id="1511" w:author="Yugin Vitaly" w:date="2020-08-06T20:46:00Z">
              <w:r w:rsidRPr="00C316CF">
                <w:rPr>
                  <w:sz w:val="20"/>
                </w:rPr>
                <w:t>Н</w:t>
              </w:r>
            </w:ins>
          </w:p>
        </w:tc>
        <w:tc>
          <w:tcPr>
            <w:tcW w:w="496" w:type="pct"/>
            <w:shd w:val="clear" w:color="auto" w:fill="auto"/>
          </w:tcPr>
          <w:p w:rsidR="00D565C1" w:rsidRPr="00C316CF" w:rsidRDefault="00D565C1" w:rsidP="00C966B7">
            <w:pPr>
              <w:spacing w:before="0" w:after="0"/>
              <w:jc w:val="center"/>
              <w:rPr>
                <w:ins w:id="1512" w:author="Yugin Vitaly" w:date="2020-08-06T20:46:00Z"/>
                <w:sz w:val="20"/>
              </w:rPr>
            </w:pPr>
            <w:ins w:id="1513" w:author="Yugin Vitaly" w:date="2020-08-06T20:46:00Z">
              <w:r w:rsidRPr="00C316CF">
                <w:rPr>
                  <w:sz w:val="20"/>
                </w:rPr>
                <w:t>DT</w:t>
              </w:r>
            </w:ins>
          </w:p>
        </w:tc>
        <w:tc>
          <w:tcPr>
            <w:tcW w:w="1387" w:type="pct"/>
            <w:shd w:val="clear" w:color="auto" w:fill="auto"/>
          </w:tcPr>
          <w:p w:rsidR="00D565C1" w:rsidRPr="00C316CF" w:rsidRDefault="00D565C1" w:rsidP="00C966B7">
            <w:pPr>
              <w:spacing w:before="0" w:after="0"/>
              <w:rPr>
                <w:ins w:id="1514" w:author="Yugin Vitaly" w:date="2020-08-06T20:46:00Z"/>
                <w:sz w:val="20"/>
              </w:rPr>
            </w:pPr>
            <w:ins w:id="1515" w:author="Yugin Vitaly" w:date="2020-08-06T20:46:00Z">
              <w:r w:rsidRPr="00FA7F2E">
                <w:rPr>
                  <w:sz w:val="20"/>
                </w:rPr>
                <w:t>Дата и вр</w:t>
              </w:r>
              <w:r>
                <w:rPr>
                  <w:sz w:val="20"/>
                </w:rPr>
                <w:t>емя размещения документа в ЕИС</w:t>
              </w:r>
            </w:ins>
          </w:p>
        </w:tc>
        <w:tc>
          <w:tcPr>
            <w:tcW w:w="1385" w:type="pct"/>
            <w:shd w:val="clear" w:color="auto" w:fill="auto"/>
          </w:tcPr>
          <w:p w:rsidR="00D565C1" w:rsidRPr="00C316CF" w:rsidRDefault="00D565C1" w:rsidP="00C966B7">
            <w:pPr>
              <w:spacing w:before="0" w:after="0"/>
              <w:rPr>
                <w:ins w:id="1516" w:author="Yugin Vitaly" w:date="2020-08-06T20:46:00Z"/>
                <w:sz w:val="20"/>
              </w:rPr>
            </w:pPr>
            <w:ins w:id="1517" w:author="Yugin Vitaly" w:date="2020-08-06T20:46:00Z">
              <w:r w:rsidRPr="00FA7F2E">
                <w:rPr>
                  <w:sz w:val="20"/>
                </w:rPr>
                <w:t>Элемент игнорируется при приёме. При передаче заполняется датой размещения документа в ЕИС</w:t>
              </w:r>
            </w:ins>
          </w:p>
        </w:tc>
      </w:tr>
      <w:tr w:rsidR="00D565C1" w:rsidRPr="00301389" w:rsidTr="00D565C1">
        <w:trPr>
          <w:jc w:val="center"/>
          <w:ins w:id="1518" w:author="Yugin Vitaly" w:date="2020-08-06T20:46:00Z"/>
        </w:trPr>
        <w:tc>
          <w:tcPr>
            <w:tcW w:w="743" w:type="pct"/>
            <w:shd w:val="clear" w:color="auto" w:fill="auto"/>
            <w:vAlign w:val="center"/>
          </w:tcPr>
          <w:p w:rsidR="00D565C1" w:rsidRPr="00301389" w:rsidRDefault="00D565C1" w:rsidP="00C966B7">
            <w:pPr>
              <w:spacing w:before="0" w:after="0"/>
              <w:contextualSpacing/>
              <w:rPr>
                <w:ins w:id="1519" w:author="Yugin Vitaly" w:date="2020-08-06T20:46:00Z"/>
                <w:sz w:val="20"/>
              </w:rPr>
            </w:pPr>
          </w:p>
        </w:tc>
        <w:tc>
          <w:tcPr>
            <w:tcW w:w="790" w:type="pct"/>
            <w:shd w:val="clear" w:color="auto" w:fill="auto"/>
          </w:tcPr>
          <w:p w:rsidR="00D565C1" w:rsidRPr="00C316CF" w:rsidRDefault="00D565C1" w:rsidP="00C966B7">
            <w:pPr>
              <w:spacing w:before="0" w:after="0"/>
              <w:rPr>
                <w:ins w:id="1520" w:author="Yugin Vitaly" w:date="2020-08-06T20:46:00Z"/>
                <w:sz w:val="20"/>
              </w:rPr>
            </w:pPr>
            <w:ins w:id="1521" w:author="Yugin Vitaly" w:date="2020-08-06T20:46:00Z">
              <w:r w:rsidRPr="00C316CF">
                <w:rPr>
                  <w:sz w:val="20"/>
                </w:rPr>
                <w:t>href</w:t>
              </w:r>
            </w:ins>
          </w:p>
        </w:tc>
        <w:tc>
          <w:tcPr>
            <w:tcW w:w="199" w:type="pct"/>
            <w:shd w:val="clear" w:color="auto" w:fill="auto"/>
          </w:tcPr>
          <w:p w:rsidR="00D565C1" w:rsidRPr="00C316CF" w:rsidRDefault="00D565C1" w:rsidP="00C966B7">
            <w:pPr>
              <w:spacing w:before="0" w:after="0"/>
              <w:jc w:val="center"/>
              <w:rPr>
                <w:ins w:id="1522" w:author="Yugin Vitaly" w:date="2020-08-06T20:46:00Z"/>
                <w:sz w:val="20"/>
              </w:rPr>
            </w:pPr>
            <w:ins w:id="1523" w:author="Yugin Vitaly" w:date="2020-08-06T20:46:00Z">
              <w:r w:rsidRPr="00C316CF">
                <w:rPr>
                  <w:sz w:val="20"/>
                </w:rPr>
                <w:t>Н</w:t>
              </w:r>
            </w:ins>
          </w:p>
        </w:tc>
        <w:tc>
          <w:tcPr>
            <w:tcW w:w="496" w:type="pct"/>
            <w:shd w:val="clear" w:color="auto" w:fill="auto"/>
          </w:tcPr>
          <w:p w:rsidR="00D565C1" w:rsidRPr="00C316CF" w:rsidRDefault="00D565C1" w:rsidP="00C966B7">
            <w:pPr>
              <w:spacing w:before="0" w:after="0"/>
              <w:jc w:val="center"/>
              <w:rPr>
                <w:ins w:id="1524" w:author="Yugin Vitaly" w:date="2020-08-06T20:46:00Z"/>
                <w:sz w:val="20"/>
              </w:rPr>
            </w:pPr>
            <w:ins w:id="1525" w:author="Yugin Vitaly" w:date="2020-08-06T20:46:00Z">
              <w:r w:rsidRPr="00C316CF">
                <w:rPr>
                  <w:sz w:val="20"/>
                </w:rPr>
                <w:t>T [1 - 1024]</w:t>
              </w:r>
            </w:ins>
          </w:p>
        </w:tc>
        <w:tc>
          <w:tcPr>
            <w:tcW w:w="1387" w:type="pct"/>
            <w:shd w:val="clear" w:color="auto" w:fill="auto"/>
          </w:tcPr>
          <w:p w:rsidR="00D565C1" w:rsidRPr="00C316CF" w:rsidRDefault="00D565C1" w:rsidP="00C966B7">
            <w:pPr>
              <w:spacing w:before="0" w:after="0"/>
              <w:rPr>
                <w:ins w:id="1526" w:author="Yugin Vitaly" w:date="2020-08-06T20:46:00Z"/>
                <w:sz w:val="20"/>
              </w:rPr>
            </w:pPr>
            <w:ins w:id="1527" w:author="Yugin Vitaly" w:date="2020-08-06T20:46:00Z">
              <w:r w:rsidRPr="00C316CF">
                <w:rPr>
                  <w:sz w:val="20"/>
                </w:rPr>
                <w:t>Гиперссылка</w:t>
              </w:r>
              <w:r>
                <w:rPr>
                  <w:sz w:val="20"/>
                </w:rPr>
                <w:t xml:space="preserve"> на размещённый в ЕИС документ</w:t>
              </w:r>
            </w:ins>
          </w:p>
        </w:tc>
        <w:tc>
          <w:tcPr>
            <w:tcW w:w="1385" w:type="pct"/>
            <w:shd w:val="clear" w:color="auto" w:fill="auto"/>
          </w:tcPr>
          <w:p w:rsidR="00D565C1" w:rsidRPr="00C316CF" w:rsidRDefault="00D565C1" w:rsidP="00C966B7">
            <w:pPr>
              <w:spacing w:before="0" w:after="0"/>
              <w:rPr>
                <w:ins w:id="1528" w:author="Yugin Vitaly" w:date="2020-08-06T20:46:00Z"/>
                <w:sz w:val="20"/>
              </w:rPr>
            </w:pPr>
            <w:ins w:id="1529" w:author="Yugin Vitaly" w:date="2020-08-06T20:46:00Z">
              <w:r w:rsidRPr="00FA7F2E">
                <w:rPr>
                  <w:sz w:val="20"/>
                </w:rPr>
                <w:t>Элемент игнорируется при приёме. При передаче заполняется ссылкой на карточку размещенного документа</w:t>
              </w:r>
            </w:ins>
          </w:p>
        </w:tc>
      </w:tr>
      <w:tr w:rsidR="00D565C1" w:rsidRPr="00301389" w:rsidTr="00D565C1">
        <w:trPr>
          <w:jc w:val="center"/>
          <w:ins w:id="1530" w:author="Yugin Vitaly" w:date="2020-08-06T20:46:00Z"/>
        </w:trPr>
        <w:tc>
          <w:tcPr>
            <w:tcW w:w="743" w:type="pct"/>
            <w:shd w:val="clear" w:color="auto" w:fill="auto"/>
            <w:vAlign w:val="center"/>
          </w:tcPr>
          <w:p w:rsidR="00D565C1" w:rsidRPr="00301389" w:rsidRDefault="00D565C1" w:rsidP="00C966B7">
            <w:pPr>
              <w:spacing w:before="0" w:after="0"/>
              <w:contextualSpacing/>
              <w:rPr>
                <w:ins w:id="1531" w:author="Yugin Vitaly" w:date="2020-08-06T20:46:00Z"/>
                <w:sz w:val="20"/>
              </w:rPr>
            </w:pPr>
          </w:p>
        </w:tc>
        <w:tc>
          <w:tcPr>
            <w:tcW w:w="790" w:type="pct"/>
            <w:shd w:val="clear" w:color="auto" w:fill="auto"/>
          </w:tcPr>
          <w:p w:rsidR="00D565C1" w:rsidRPr="00C316CF" w:rsidRDefault="00D565C1" w:rsidP="00C966B7">
            <w:pPr>
              <w:spacing w:before="0" w:after="0"/>
              <w:rPr>
                <w:ins w:id="1532" w:author="Yugin Vitaly" w:date="2020-08-06T20:46:00Z"/>
                <w:sz w:val="20"/>
              </w:rPr>
            </w:pPr>
            <w:ins w:id="1533" w:author="Yugin Vitaly" w:date="2020-08-06T20:46:00Z">
              <w:r w:rsidRPr="00FA7F2E">
                <w:rPr>
                  <w:sz w:val="20"/>
                </w:rPr>
                <w:t>docNumberExternal</w:t>
              </w:r>
            </w:ins>
          </w:p>
        </w:tc>
        <w:tc>
          <w:tcPr>
            <w:tcW w:w="199" w:type="pct"/>
            <w:shd w:val="clear" w:color="auto" w:fill="auto"/>
          </w:tcPr>
          <w:p w:rsidR="00D565C1" w:rsidRPr="00D565C1" w:rsidRDefault="00D565C1" w:rsidP="00C966B7">
            <w:pPr>
              <w:spacing w:before="0" w:after="0"/>
              <w:jc w:val="center"/>
              <w:rPr>
                <w:ins w:id="1534" w:author="Yugin Vitaly" w:date="2020-08-06T20:46:00Z"/>
                <w:sz w:val="20"/>
              </w:rPr>
            </w:pPr>
            <w:ins w:id="1535" w:author="Yugin Vitaly" w:date="2020-08-06T20:47:00Z">
              <w:r>
                <w:rPr>
                  <w:sz w:val="20"/>
                </w:rPr>
                <w:t>Н</w:t>
              </w:r>
            </w:ins>
          </w:p>
        </w:tc>
        <w:tc>
          <w:tcPr>
            <w:tcW w:w="496" w:type="pct"/>
            <w:shd w:val="clear" w:color="auto" w:fill="auto"/>
          </w:tcPr>
          <w:p w:rsidR="00D565C1" w:rsidRPr="00C316CF" w:rsidRDefault="00D565C1" w:rsidP="00C966B7">
            <w:pPr>
              <w:spacing w:before="0" w:after="0"/>
              <w:jc w:val="center"/>
              <w:rPr>
                <w:ins w:id="1536" w:author="Yugin Vitaly" w:date="2020-08-06T20:46:00Z"/>
                <w:sz w:val="20"/>
              </w:rPr>
            </w:pPr>
            <w:ins w:id="1537" w:author="Yugin Vitaly" w:date="2020-08-06T20:46:00Z">
              <w:r w:rsidRPr="00C316CF">
                <w:rPr>
                  <w:sz w:val="20"/>
                </w:rPr>
                <w:t>T [ 1 - 100 ]</w:t>
              </w:r>
            </w:ins>
          </w:p>
        </w:tc>
        <w:tc>
          <w:tcPr>
            <w:tcW w:w="1387" w:type="pct"/>
            <w:shd w:val="clear" w:color="auto" w:fill="auto"/>
          </w:tcPr>
          <w:p w:rsidR="00D565C1" w:rsidRPr="00C316CF" w:rsidRDefault="00D565C1" w:rsidP="00C966B7">
            <w:pPr>
              <w:spacing w:before="0" w:after="0"/>
              <w:rPr>
                <w:ins w:id="1538" w:author="Yugin Vitaly" w:date="2020-08-06T20:46:00Z"/>
                <w:sz w:val="20"/>
              </w:rPr>
            </w:pPr>
            <w:ins w:id="1539" w:author="Yugin Vitaly" w:date="2020-08-06T20:46:00Z">
              <w:r w:rsidRPr="00FA7F2E">
                <w:rPr>
                  <w:sz w:val="20"/>
                </w:rPr>
                <w:t>Номер документа, сформированный во внешней системе</w:t>
              </w:r>
            </w:ins>
          </w:p>
        </w:tc>
        <w:tc>
          <w:tcPr>
            <w:tcW w:w="1385" w:type="pct"/>
            <w:shd w:val="clear" w:color="auto" w:fill="auto"/>
          </w:tcPr>
          <w:p w:rsidR="00D565C1" w:rsidRPr="00C316CF" w:rsidRDefault="00D565C1" w:rsidP="00C966B7">
            <w:pPr>
              <w:spacing w:before="0" w:after="0"/>
              <w:rPr>
                <w:ins w:id="1540" w:author="Yugin Vitaly" w:date="2020-08-06T20:46:00Z"/>
                <w:sz w:val="20"/>
              </w:rPr>
            </w:pPr>
          </w:p>
        </w:tc>
      </w:tr>
      <w:tr w:rsidR="00D565C1" w:rsidRPr="00301389" w:rsidTr="00D565C1">
        <w:trPr>
          <w:jc w:val="center"/>
          <w:ins w:id="1541" w:author="Yugin Vitaly" w:date="2020-08-06T20:47:00Z"/>
        </w:trPr>
        <w:tc>
          <w:tcPr>
            <w:tcW w:w="743" w:type="pct"/>
            <w:shd w:val="clear" w:color="auto" w:fill="auto"/>
            <w:vAlign w:val="center"/>
          </w:tcPr>
          <w:p w:rsidR="00D565C1" w:rsidRPr="00301389" w:rsidRDefault="00D565C1" w:rsidP="00C966B7">
            <w:pPr>
              <w:spacing w:before="0" w:after="0"/>
              <w:contextualSpacing/>
              <w:rPr>
                <w:ins w:id="1542" w:author="Yugin Vitaly" w:date="2020-08-06T20:47:00Z"/>
                <w:sz w:val="20"/>
              </w:rPr>
            </w:pPr>
          </w:p>
        </w:tc>
        <w:tc>
          <w:tcPr>
            <w:tcW w:w="790" w:type="pct"/>
            <w:shd w:val="clear" w:color="auto" w:fill="auto"/>
          </w:tcPr>
          <w:p w:rsidR="00D565C1" w:rsidRPr="002E2002" w:rsidRDefault="00D565C1" w:rsidP="00D565C1">
            <w:pPr>
              <w:spacing w:before="0" w:after="0"/>
              <w:rPr>
                <w:ins w:id="1543" w:author="Yugin Vitaly" w:date="2020-08-06T20:47:00Z"/>
                <w:sz w:val="20"/>
                <w:lang w:val="en-US"/>
              </w:rPr>
            </w:pPr>
            <w:ins w:id="1544" w:author="Yugin Vitaly" w:date="2020-08-06T20:47:00Z">
              <w:r>
                <w:rPr>
                  <w:sz w:val="20"/>
                  <w:lang w:val="en-US"/>
                </w:rPr>
                <w:t>place</w:t>
              </w:r>
            </w:ins>
          </w:p>
        </w:tc>
        <w:tc>
          <w:tcPr>
            <w:tcW w:w="199" w:type="pct"/>
            <w:shd w:val="clear" w:color="auto" w:fill="auto"/>
          </w:tcPr>
          <w:p w:rsidR="00D565C1" w:rsidRPr="00C316CF" w:rsidRDefault="00D565C1" w:rsidP="00C966B7">
            <w:pPr>
              <w:spacing w:before="0" w:after="0"/>
              <w:jc w:val="center"/>
              <w:rPr>
                <w:ins w:id="1545" w:author="Yugin Vitaly" w:date="2020-08-06T20:47:00Z"/>
                <w:sz w:val="20"/>
              </w:rPr>
            </w:pPr>
            <w:ins w:id="1546" w:author="Yugin Vitaly" w:date="2020-08-06T20:47:00Z">
              <w:r>
                <w:rPr>
                  <w:sz w:val="20"/>
                </w:rPr>
                <w:t>О</w:t>
              </w:r>
            </w:ins>
          </w:p>
        </w:tc>
        <w:tc>
          <w:tcPr>
            <w:tcW w:w="496" w:type="pct"/>
            <w:shd w:val="clear" w:color="auto" w:fill="auto"/>
          </w:tcPr>
          <w:p w:rsidR="00D565C1" w:rsidRPr="00C316CF" w:rsidRDefault="00D565C1" w:rsidP="002E2002">
            <w:pPr>
              <w:spacing w:before="0" w:after="0"/>
              <w:jc w:val="center"/>
              <w:rPr>
                <w:ins w:id="1547" w:author="Yugin Vitaly" w:date="2020-08-06T20:47:00Z"/>
                <w:sz w:val="20"/>
              </w:rPr>
            </w:pPr>
            <w:ins w:id="1548" w:author="Yugin Vitaly" w:date="2020-08-06T20:47:00Z">
              <w:r w:rsidRPr="00C316CF">
                <w:rPr>
                  <w:sz w:val="20"/>
                </w:rPr>
                <w:t xml:space="preserve">T [1 - </w:t>
              </w:r>
            </w:ins>
            <w:ins w:id="1549" w:author="Yugin Vitaly" w:date="2020-08-06T20:48:00Z">
              <w:r w:rsidR="002E2002">
                <w:rPr>
                  <w:sz w:val="20"/>
                  <w:lang w:val="en-US"/>
                </w:rPr>
                <w:t>2000</w:t>
              </w:r>
            </w:ins>
            <w:ins w:id="1550" w:author="Yugin Vitaly" w:date="2020-08-06T20:47:00Z">
              <w:r w:rsidRPr="00C316CF">
                <w:rPr>
                  <w:sz w:val="20"/>
                </w:rPr>
                <w:t>]</w:t>
              </w:r>
            </w:ins>
          </w:p>
        </w:tc>
        <w:tc>
          <w:tcPr>
            <w:tcW w:w="1387" w:type="pct"/>
            <w:shd w:val="clear" w:color="auto" w:fill="auto"/>
          </w:tcPr>
          <w:p w:rsidR="00D565C1" w:rsidRPr="002E2002" w:rsidRDefault="002E2002" w:rsidP="002E2002">
            <w:pPr>
              <w:spacing w:before="0" w:after="0"/>
              <w:rPr>
                <w:ins w:id="1551" w:author="Yugin Vitaly" w:date="2020-08-06T20:47:00Z"/>
                <w:sz w:val="20"/>
              </w:rPr>
            </w:pPr>
            <w:ins w:id="1552" w:author="Yugin Vitaly" w:date="2020-08-06T20:48:00Z">
              <w:r>
                <w:rPr>
                  <w:sz w:val="20"/>
                </w:rPr>
                <w:t>Место проведения процедуры</w:t>
              </w:r>
            </w:ins>
          </w:p>
        </w:tc>
        <w:tc>
          <w:tcPr>
            <w:tcW w:w="1385" w:type="pct"/>
            <w:shd w:val="clear" w:color="auto" w:fill="auto"/>
          </w:tcPr>
          <w:p w:rsidR="00D565C1" w:rsidRPr="00C316CF" w:rsidRDefault="00D565C1" w:rsidP="00C966B7">
            <w:pPr>
              <w:spacing w:before="0" w:after="0"/>
              <w:rPr>
                <w:ins w:id="1553" w:author="Yugin Vitaly" w:date="2020-08-06T20:47:00Z"/>
                <w:sz w:val="20"/>
              </w:rPr>
            </w:pPr>
          </w:p>
        </w:tc>
      </w:tr>
      <w:tr w:rsidR="00D565C1" w:rsidRPr="00301389" w:rsidTr="00D565C1">
        <w:trPr>
          <w:jc w:val="center"/>
          <w:ins w:id="1554" w:author="Yugin Vitaly" w:date="2020-08-06T20:46:00Z"/>
        </w:trPr>
        <w:tc>
          <w:tcPr>
            <w:tcW w:w="743" w:type="pct"/>
            <w:shd w:val="clear" w:color="auto" w:fill="auto"/>
            <w:vAlign w:val="center"/>
          </w:tcPr>
          <w:p w:rsidR="00D565C1" w:rsidRPr="00301389" w:rsidRDefault="00D565C1" w:rsidP="00C966B7">
            <w:pPr>
              <w:spacing w:before="0" w:after="0"/>
              <w:contextualSpacing/>
              <w:rPr>
                <w:ins w:id="1555" w:author="Yugin Vitaly" w:date="2020-08-06T20:46:00Z"/>
                <w:sz w:val="20"/>
              </w:rPr>
            </w:pPr>
          </w:p>
        </w:tc>
        <w:tc>
          <w:tcPr>
            <w:tcW w:w="790" w:type="pct"/>
            <w:shd w:val="clear" w:color="auto" w:fill="auto"/>
          </w:tcPr>
          <w:p w:rsidR="00D565C1" w:rsidRPr="00C316CF" w:rsidRDefault="00D565C1" w:rsidP="00C966B7">
            <w:pPr>
              <w:spacing w:before="0" w:after="0"/>
              <w:rPr>
                <w:ins w:id="1556" w:author="Yugin Vitaly" w:date="2020-08-06T20:46:00Z"/>
                <w:sz w:val="20"/>
              </w:rPr>
            </w:pPr>
            <w:ins w:id="1557" w:author="Yugin Vitaly" w:date="2020-08-06T20:46:00Z">
              <w:r w:rsidRPr="00FA7F2E">
                <w:rPr>
                  <w:sz w:val="20"/>
                </w:rPr>
                <w:t>procedureDT</w:t>
              </w:r>
            </w:ins>
          </w:p>
        </w:tc>
        <w:tc>
          <w:tcPr>
            <w:tcW w:w="199" w:type="pct"/>
            <w:shd w:val="clear" w:color="auto" w:fill="auto"/>
          </w:tcPr>
          <w:p w:rsidR="00D565C1" w:rsidRPr="00C316CF" w:rsidRDefault="00D565C1" w:rsidP="00C966B7">
            <w:pPr>
              <w:spacing w:before="0" w:after="0"/>
              <w:jc w:val="center"/>
              <w:rPr>
                <w:ins w:id="1558" w:author="Yugin Vitaly" w:date="2020-08-06T20:46:00Z"/>
                <w:sz w:val="20"/>
              </w:rPr>
            </w:pPr>
            <w:ins w:id="1559" w:author="Yugin Vitaly" w:date="2020-08-06T20:46:00Z">
              <w:r>
                <w:rPr>
                  <w:sz w:val="20"/>
                </w:rPr>
                <w:t>О</w:t>
              </w:r>
            </w:ins>
          </w:p>
        </w:tc>
        <w:tc>
          <w:tcPr>
            <w:tcW w:w="496" w:type="pct"/>
            <w:shd w:val="clear" w:color="auto" w:fill="auto"/>
          </w:tcPr>
          <w:p w:rsidR="00D565C1" w:rsidRPr="00C316CF" w:rsidRDefault="00D565C1" w:rsidP="00C966B7">
            <w:pPr>
              <w:spacing w:before="0" w:after="0"/>
              <w:jc w:val="center"/>
              <w:rPr>
                <w:ins w:id="1560" w:author="Yugin Vitaly" w:date="2020-08-06T20:46:00Z"/>
                <w:sz w:val="20"/>
              </w:rPr>
            </w:pPr>
            <w:ins w:id="1561" w:author="Yugin Vitaly" w:date="2020-08-06T20:46:00Z">
              <w:r w:rsidRPr="00C316CF">
                <w:rPr>
                  <w:sz w:val="20"/>
                </w:rPr>
                <w:t>DT</w:t>
              </w:r>
            </w:ins>
          </w:p>
        </w:tc>
        <w:tc>
          <w:tcPr>
            <w:tcW w:w="1387" w:type="pct"/>
            <w:shd w:val="clear" w:color="auto" w:fill="auto"/>
          </w:tcPr>
          <w:p w:rsidR="00D565C1" w:rsidRPr="00C316CF" w:rsidRDefault="00D565C1" w:rsidP="00C966B7">
            <w:pPr>
              <w:spacing w:before="0" w:after="0"/>
              <w:rPr>
                <w:ins w:id="1562" w:author="Yugin Vitaly" w:date="2020-08-06T20:46:00Z"/>
                <w:sz w:val="20"/>
              </w:rPr>
            </w:pPr>
            <w:ins w:id="1563" w:author="Yugin Vitaly" w:date="2020-08-06T20:46:00Z">
              <w:r w:rsidRPr="00FA7F2E">
                <w:rPr>
                  <w:sz w:val="20"/>
                </w:rPr>
                <w:t>Дата и время проведения процедуры</w:t>
              </w:r>
            </w:ins>
          </w:p>
        </w:tc>
        <w:tc>
          <w:tcPr>
            <w:tcW w:w="1385" w:type="pct"/>
            <w:shd w:val="clear" w:color="auto" w:fill="auto"/>
          </w:tcPr>
          <w:p w:rsidR="00D565C1" w:rsidRPr="00C316CF" w:rsidRDefault="00D565C1" w:rsidP="00C966B7">
            <w:pPr>
              <w:spacing w:before="0" w:after="0"/>
              <w:rPr>
                <w:ins w:id="1564" w:author="Yugin Vitaly" w:date="2020-08-06T20:46:00Z"/>
                <w:sz w:val="20"/>
              </w:rPr>
            </w:pPr>
          </w:p>
        </w:tc>
      </w:tr>
      <w:tr w:rsidR="00D565C1" w:rsidRPr="00301389" w:rsidTr="00D565C1">
        <w:trPr>
          <w:jc w:val="center"/>
          <w:ins w:id="1565" w:author="Yugin Vitaly" w:date="2020-08-06T20:46:00Z"/>
        </w:trPr>
        <w:tc>
          <w:tcPr>
            <w:tcW w:w="743" w:type="pct"/>
            <w:shd w:val="clear" w:color="auto" w:fill="auto"/>
            <w:vAlign w:val="center"/>
          </w:tcPr>
          <w:p w:rsidR="00D565C1" w:rsidRPr="00301389" w:rsidRDefault="00D565C1" w:rsidP="00C966B7">
            <w:pPr>
              <w:spacing w:before="0" w:after="0"/>
              <w:contextualSpacing/>
              <w:rPr>
                <w:ins w:id="1566" w:author="Yugin Vitaly" w:date="2020-08-06T20:46:00Z"/>
                <w:sz w:val="20"/>
              </w:rPr>
            </w:pPr>
          </w:p>
        </w:tc>
        <w:tc>
          <w:tcPr>
            <w:tcW w:w="790" w:type="pct"/>
            <w:shd w:val="clear" w:color="auto" w:fill="auto"/>
          </w:tcPr>
          <w:p w:rsidR="00D565C1" w:rsidRPr="00C316CF" w:rsidRDefault="00D565C1" w:rsidP="00C966B7">
            <w:pPr>
              <w:spacing w:before="0" w:after="0"/>
              <w:rPr>
                <w:ins w:id="1567" w:author="Yugin Vitaly" w:date="2020-08-06T20:46:00Z"/>
                <w:sz w:val="20"/>
              </w:rPr>
            </w:pPr>
            <w:ins w:id="1568" w:author="Yugin Vitaly" w:date="2020-08-06T20:46:00Z">
              <w:r w:rsidRPr="00FA7F2E">
                <w:rPr>
                  <w:sz w:val="20"/>
                </w:rPr>
                <w:t>signDT</w:t>
              </w:r>
            </w:ins>
          </w:p>
        </w:tc>
        <w:tc>
          <w:tcPr>
            <w:tcW w:w="199" w:type="pct"/>
            <w:shd w:val="clear" w:color="auto" w:fill="auto"/>
          </w:tcPr>
          <w:p w:rsidR="00D565C1" w:rsidRPr="00C316CF" w:rsidRDefault="00D565C1" w:rsidP="00C966B7">
            <w:pPr>
              <w:spacing w:before="0" w:after="0"/>
              <w:jc w:val="center"/>
              <w:rPr>
                <w:ins w:id="1569" w:author="Yugin Vitaly" w:date="2020-08-06T20:46:00Z"/>
                <w:sz w:val="20"/>
              </w:rPr>
            </w:pPr>
            <w:ins w:id="1570" w:author="Yugin Vitaly" w:date="2020-08-06T20:46:00Z">
              <w:r w:rsidRPr="00C316CF">
                <w:rPr>
                  <w:sz w:val="20"/>
                </w:rPr>
                <w:t>О</w:t>
              </w:r>
            </w:ins>
          </w:p>
        </w:tc>
        <w:tc>
          <w:tcPr>
            <w:tcW w:w="496" w:type="pct"/>
            <w:shd w:val="clear" w:color="auto" w:fill="auto"/>
          </w:tcPr>
          <w:p w:rsidR="00D565C1" w:rsidRPr="00FA7F2E" w:rsidRDefault="00D565C1" w:rsidP="00C966B7">
            <w:pPr>
              <w:spacing w:before="0" w:after="0"/>
              <w:jc w:val="center"/>
              <w:rPr>
                <w:ins w:id="1571" w:author="Yugin Vitaly" w:date="2020-08-06T20:46:00Z"/>
                <w:sz w:val="20"/>
                <w:lang w:val="en-US"/>
              </w:rPr>
            </w:pPr>
            <w:ins w:id="1572" w:author="Yugin Vitaly" w:date="2020-08-06T20:46:00Z">
              <w:r w:rsidRPr="00C316CF">
                <w:rPr>
                  <w:sz w:val="20"/>
                </w:rPr>
                <w:t>D</w:t>
              </w:r>
              <w:r>
                <w:rPr>
                  <w:sz w:val="20"/>
                  <w:lang w:val="en-US"/>
                </w:rPr>
                <w:t>T</w:t>
              </w:r>
            </w:ins>
          </w:p>
        </w:tc>
        <w:tc>
          <w:tcPr>
            <w:tcW w:w="1387" w:type="pct"/>
            <w:shd w:val="clear" w:color="auto" w:fill="auto"/>
          </w:tcPr>
          <w:p w:rsidR="00D565C1" w:rsidRPr="00C316CF" w:rsidRDefault="002E2002" w:rsidP="002E2002">
            <w:pPr>
              <w:spacing w:before="0" w:after="0"/>
              <w:rPr>
                <w:ins w:id="1573" w:author="Yugin Vitaly" w:date="2020-08-06T20:46:00Z"/>
                <w:sz w:val="20"/>
              </w:rPr>
            </w:pPr>
            <w:ins w:id="1574" w:author="Yugin Vitaly" w:date="2020-08-06T20:46:00Z">
              <w:r>
                <w:rPr>
                  <w:sz w:val="20"/>
                </w:rPr>
                <w:t>Дата подписания документа</w:t>
              </w:r>
            </w:ins>
          </w:p>
        </w:tc>
        <w:tc>
          <w:tcPr>
            <w:tcW w:w="1385" w:type="pct"/>
            <w:shd w:val="clear" w:color="auto" w:fill="auto"/>
          </w:tcPr>
          <w:p w:rsidR="00D565C1" w:rsidRPr="00C316CF" w:rsidRDefault="00D565C1" w:rsidP="00C966B7">
            <w:pPr>
              <w:spacing w:before="0" w:after="0"/>
              <w:rPr>
                <w:ins w:id="1575" w:author="Yugin Vitaly" w:date="2020-08-06T20:46:00Z"/>
                <w:sz w:val="20"/>
              </w:rPr>
            </w:pPr>
          </w:p>
        </w:tc>
      </w:tr>
      <w:tr w:rsidR="00BB312A" w:rsidRPr="00301389" w:rsidTr="00C966B7">
        <w:trPr>
          <w:jc w:val="center"/>
          <w:ins w:id="1576" w:author="Yugin Vitaly" w:date="2020-08-06T20:53:00Z"/>
        </w:trPr>
        <w:tc>
          <w:tcPr>
            <w:tcW w:w="5000" w:type="pct"/>
            <w:gridSpan w:val="6"/>
            <w:shd w:val="clear" w:color="auto" w:fill="auto"/>
            <w:vAlign w:val="center"/>
            <w:hideMark/>
          </w:tcPr>
          <w:p w:rsidR="00BB312A" w:rsidRPr="00301389" w:rsidRDefault="00BB312A" w:rsidP="00C966B7">
            <w:pPr>
              <w:keepNext/>
              <w:spacing w:before="0" w:after="0"/>
              <w:contextualSpacing/>
              <w:jc w:val="center"/>
              <w:rPr>
                <w:ins w:id="1577" w:author="Yugin Vitaly" w:date="2020-08-06T20:53:00Z"/>
                <w:b/>
                <w:sz w:val="20"/>
              </w:rPr>
            </w:pPr>
            <w:ins w:id="1578" w:author="Yugin Vitaly" w:date="2020-08-06T20:53:00Z">
              <w:r w:rsidRPr="00BB312A">
                <w:rPr>
                  <w:b/>
                  <w:bCs/>
                  <w:sz w:val="20"/>
                </w:rPr>
                <w:t>Информация о связанных контрактах</w:t>
              </w:r>
            </w:ins>
          </w:p>
        </w:tc>
      </w:tr>
      <w:tr w:rsidR="00BB312A" w:rsidRPr="00301389" w:rsidTr="00C966B7">
        <w:trPr>
          <w:jc w:val="center"/>
          <w:ins w:id="1579" w:author="Yugin Vitaly" w:date="2020-08-06T20:53:00Z"/>
        </w:trPr>
        <w:tc>
          <w:tcPr>
            <w:tcW w:w="743" w:type="pct"/>
            <w:shd w:val="clear" w:color="auto" w:fill="auto"/>
          </w:tcPr>
          <w:p w:rsidR="00BB312A" w:rsidRPr="00162C8B" w:rsidRDefault="00BB312A" w:rsidP="00C966B7">
            <w:pPr>
              <w:spacing w:before="0" w:after="0"/>
              <w:jc w:val="both"/>
              <w:rPr>
                <w:ins w:id="1580" w:author="Yugin Vitaly" w:date="2020-08-06T20:53:00Z"/>
                <w:sz w:val="20"/>
              </w:rPr>
            </w:pPr>
            <w:ins w:id="1581" w:author="Yugin Vitaly" w:date="2020-08-06T20:53:00Z">
              <w:r w:rsidRPr="00BB312A">
                <w:rPr>
                  <w:b/>
                  <w:bCs/>
                  <w:sz w:val="20"/>
                </w:rPr>
                <w:t>contractsInfo</w:t>
              </w:r>
            </w:ins>
          </w:p>
        </w:tc>
        <w:tc>
          <w:tcPr>
            <w:tcW w:w="790" w:type="pct"/>
            <w:shd w:val="clear" w:color="auto" w:fill="auto"/>
            <w:vAlign w:val="center"/>
          </w:tcPr>
          <w:p w:rsidR="00BB312A" w:rsidRPr="00301389" w:rsidRDefault="00BB312A" w:rsidP="00C966B7">
            <w:pPr>
              <w:keepNext/>
              <w:spacing w:before="0" w:after="0"/>
              <w:contextualSpacing/>
              <w:rPr>
                <w:ins w:id="1582" w:author="Yugin Vitaly" w:date="2020-08-06T20:53:00Z"/>
                <w:b/>
                <w:sz w:val="20"/>
              </w:rPr>
            </w:pPr>
          </w:p>
        </w:tc>
        <w:tc>
          <w:tcPr>
            <w:tcW w:w="199" w:type="pct"/>
            <w:shd w:val="clear" w:color="auto" w:fill="auto"/>
            <w:vAlign w:val="center"/>
          </w:tcPr>
          <w:p w:rsidR="00BB312A" w:rsidRPr="00301389" w:rsidRDefault="00BB312A" w:rsidP="00C966B7">
            <w:pPr>
              <w:keepNext/>
              <w:spacing w:before="0" w:after="0"/>
              <w:contextualSpacing/>
              <w:jc w:val="center"/>
              <w:rPr>
                <w:ins w:id="1583" w:author="Yugin Vitaly" w:date="2020-08-06T20:53:00Z"/>
                <w:b/>
                <w:sz w:val="20"/>
              </w:rPr>
            </w:pPr>
          </w:p>
        </w:tc>
        <w:tc>
          <w:tcPr>
            <w:tcW w:w="496" w:type="pct"/>
            <w:shd w:val="clear" w:color="auto" w:fill="auto"/>
            <w:vAlign w:val="center"/>
          </w:tcPr>
          <w:p w:rsidR="00BB312A" w:rsidRPr="00301389" w:rsidRDefault="00BB312A" w:rsidP="00C966B7">
            <w:pPr>
              <w:keepNext/>
              <w:spacing w:before="0" w:after="0"/>
              <w:contextualSpacing/>
              <w:jc w:val="center"/>
              <w:rPr>
                <w:ins w:id="1584" w:author="Yugin Vitaly" w:date="2020-08-06T20:53:00Z"/>
                <w:b/>
                <w:sz w:val="20"/>
              </w:rPr>
            </w:pPr>
          </w:p>
        </w:tc>
        <w:tc>
          <w:tcPr>
            <w:tcW w:w="1387" w:type="pct"/>
            <w:shd w:val="clear" w:color="auto" w:fill="auto"/>
            <w:vAlign w:val="center"/>
          </w:tcPr>
          <w:p w:rsidR="00BB312A" w:rsidRPr="00301389" w:rsidRDefault="00BB312A" w:rsidP="00C966B7">
            <w:pPr>
              <w:keepNext/>
              <w:spacing w:before="0" w:after="0"/>
              <w:contextualSpacing/>
              <w:rPr>
                <w:ins w:id="1585" w:author="Yugin Vitaly" w:date="2020-08-06T20:53:00Z"/>
                <w:b/>
                <w:sz w:val="20"/>
              </w:rPr>
            </w:pPr>
          </w:p>
        </w:tc>
        <w:tc>
          <w:tcPr>
            <w:tcW w:w="1385" w:type="pct"/>
            <w:shd w:val="clear" w:color="auto" w:fill="auto"/>
            <w:vAlign w:val="center"/>
            <w:hideMark/>
          </w:tcPr>
          <w:p w:rsidR="00BB312A" w:rsidRPr="00301389" w:rsidRDefault="00BB312A" w:rsidP="00C966B7">
            <w:pPr>
              <w:keepNext/>
              <w:spacing w:before="0" w:after="0"/>
              <w:contextualSpacing/>
              <w:rPr>
                <w:ins w:id="1586" w:author="Yugin Vitaly" w:date="2020-08-06T20:53:00Z"/>
                <w:b/>
                <w:sz w:val="20"/>
              </w:rPr>
            </w:pPr>
          </w:p>
        </w:tc>
      </w:tr>
      <w:tr w:rsidR="00BB312A" w:rsidRPr="00301389" w:rsidTr="00C966B7">
        <w:trPr>
          <w:jc w:val="center"/>
          <w:ins w:id="1587" w:author="Yugin Vitaly" w:date="2020-08-06T20:53:00Z"/>
        </w:trPr>
        <w:tc>
          <w:tcPr>
            <w:tcW w:w="743" w:type="pct"/>
            <w:shd w:val="clear" w:color="auto" w:fill="auto"/>
            <w:vAlign w:val="center"/>
          </w:tcPr>
          <w:p w:rsidR="00BB312A" w:rsidRPr="00301389" w:rsidRDefault="00BB312A" w:rsidP="00C966B7">
            <w:pPr>
              <w:spacing w:before="0" w:after="0"/>
              <w:contextualSpacing/>
              <w:rPr>
                <w:ins w:id="1588" w:author="Yugin Vitaly" w:date="2020-08-06T20:53:00Z"/>
                <w:sz w:val="20"/>
              </w:rPr>
            </w:pPr>
          </w:p>
        </w:tc>
        <w:tc>
          <w:tcPr>
            <w:tcW w:w="790" w:type="pct"/>
            <w:shd w:val="clear" w:color="auto" w:fill="auto"/>
          </w:tcPr>
          <w:p w:rsidR="00BB312A" w:rsidRPr="00C316CF" w:rsidRDefault="00BB312A" w:rsidP="00C966B7">
            <w:pPr>
              <w:spacing w:before="0" w:after="0"/>
              <w:rPr>
                <w:ins w:id="1589" w:author="Yugin Vitaly" w:date="2020-08-06T20:53:00Z"/>
                <w:sz w:val="20"/>
              </w:rPr>
            </w:pPr>
            <w:ins w:id="1590" w:author="Yugin Vitaly" w:date="2020-08-06T20:53:00Z">
              <w:r w:rsidRPr="00BB312A">
                <w:rPr>
                  <w:sz w:val="20"/>
                </w:rPr>
                <w:t>contractProjectNumber</w:t>
              </w:r>
            </w:ins>
          </w:p>
        </w:tc>
        <w:tc>
          <w:tcPr>
            <w:tcW w:w="199" w:type="pct"/>
            <w:shd w:val="clear" w:color="auto" w:fill="auto"/>
          </w:tcPr>
          <w:p w:rsidR="00BB312A" w:rsidRPr="00C316CF" w:rsidRDefault="00BB312A" w:rsidP="00C966B7">
            <w:pPr>
              <w:spacing w:before="0" w:after="0"/>
              <w:jc w:val="center"/>
              <w:rPr>
                <w:ins w:id="1591" w:author="Yugin Vitaly" w:date="2020-08-06T20:53:00Z"/>
                <w:sz w:val="20"/>
              </w:rPr>
            </w:pPr>
            <w:ins w:id="1592" w:author="Yugin Vitaly" w:date="2020-08-06T20:54:00Z">
              <w:r>
                <w:rPr>
                  <w:sz w:val="20"/>
                </w:rPr>
                <w:t>Н</w:t>
              </w:r>
            </w:ins>
          </w:p>
        </w:tc>
        <w:tc>
          <w:tcPr>
            <w:tcW w:w="496" w:type="pct"/>
            <w:shd w:val="clear" w:color="auto" w:fill="auto"/>
          </w:tcPr>
          <w:p w:rsidR="00BB312A" w:rsidRPr="00C316CF" w:rsidRDefault="00BB312A" w:rsidP="00C966B7">
            <w:pPr>
              <w:spacing w:before="0" w:after="0"/>
              <w:jc w:val="center"/>
              <w:rPr>
                <w:ins w:id="1593" w:author="Yugin Vitaly" w:date="2020-08-06T20:53:00Z"/>
                <w:sz w:val="20"/>
              </w:rPr>
            </w:pPr>
            <w:ins w:id="1594" w:author="Yugin Vitaly" w:date="2020-08-06T20:53:00Z">
              <w:r w:rsidRPr="00C316CF">
                <w:rPr>
                  <w:sz w:val="20"/>
                </w:rPr>
                <w:t>T</w:t>
              </w:r>
            </w:ins>
          </w:p>
        </w:tc>
        <w:tc>
          <w:tcPr>
            <w:tcW w:w="1387" w:type="pct"/>
            <w:shd w:val="clear" w:color="auto" w:fill="auto"/>
          </w:tcPr>
          <w:p w:rsidR="00BB312A" w:rsidRPr="00C316CF" w:rsidRDefault="00BB312A" w:rsidP="002865B9">
            <w:pPr>
              <w:spacing w:before="0" w:after="0"/>
              <w:rPr>
                <w:ins w:id="1595" w:author="Yugin Vitaly" w:date="2020-08-06T20:53:00Z"/>
                <w:sz w:val="20"/>
              </w:rPr>
            </w:pPr>
            <w:ins w:id="1596" w:author="Yugin Vitaly" w:date="2020-08-06T20:54:00Z">
              <w:r>
                <w:rPr>
                  <w:sz w:val="20"/>
                </w:rPr>
                <w:t>Номер проекта контракта</w:t>
              </w:r>
            </w:ins>
          </w:p>
        </w:tc>
        <w:tc>
          <w:tcPr>
            <w:tcW w:w="1385" w:type="pct"/>
            <w:shd w:val="clear" w:color="auto" w:fill="auto"/>
          </w:tcPr>
          <w:p w:rsidR="00BB312A" w:rsidRDefault="00BB312A" w:rsidP="00C966B7">
            <w:pPr>
              <w:spacing w:before="0" w:after="0"/>
              <w:rPr>
                <w:ins w:id="1597" w:author="Yugin Vitaly" w:date="2020-08-06T20:53:00Z"/>
                <w:sz w:val="20"/>
              </w:rPr>
            </w:pPr>
            <w:ins w:id="1598" w:author="Yugin Vitaly" w:date="2020-08-06T20:53:00Z">
              <w:r>
                <w:rPr>
                  <w:sz w:val="20"/>
                </w:rPr>
                <w:t>Допустимые значения</w:t>
              </w:r>
              <w:r w:rsidRPr="00C316CF">
                <w:rPr>
                  <w:sz w:val="20"/>
                </w:rPr>
                <w:t>: \</w:t>
              </w:r>
              <w:proofErr w:type="gramStart"/>
              <w:r w:rsidRPr="00C316CF">
                <w:rPr>
                  <w:sz w:val="20"/>
                </w:rPr>
                <w:t>d{</w:t>
              </w:r>
            </w:ins>
            <w:proofErr w:type="gramEnd"/>
            <w:ins w:id="1599" w:author="Yugin Vitaly" w:date="2020-08-06T20:54:00Z">
              <w:r>
                <w:rPr>
                  <w:sz w:val="20"/>
                </w:rPr>
                <w:t>23</w:t>
              </w:r>
            </w:ins>
            <w:ins w:id="1600" w:author="Yugin Vitaly" w:date="2020-08-06T20:53:00Z">
              <w:r w:rsidRPr="00C316CF">
                <w:rPr>
                  <w:sz w:val="20"/>
                </w:rPr>
                <w:t>}</w:t>
              </w:r>
            </w:ins>
          </w:p>
          <w:p w:rsidR="00BB312A" w:rsidRPr="00CA6135" w:rsidRDefault="00BB312A" w:rsidP="00C966B7">
            <w:pPr>
              <w:spacing w:before="0" w:after="0"/>
              <w:rPr>
                <w:ins w:id="1601" w:author="Yugin Vitaly" w:date="2020-08-06T20:53:00Z"/>
                <w:sz w:val="20"/>
              </w:rPr>
            </w:pPr>
            <w:ins w:id="1602" w:author="Yugin Vitaly" w:date="2020-08-06T20:54:00Z">
              <w:r w:rsidRPr="00BB312A">
                <w:rPr>
                  <w:sz w:val="20"/>
                </w:rPr>
                <w:t>Игнорируется при приеме, заполняется при передаче номером проекта контракта в случае, если для данной закупки начата процедура заключения контракта в подсистеме заключения контрактов (ПЗК)</w:t>
              </w:r>
            </w:ins>
          </w:p>
        </w:tc>
      </w:tr>
      <w:tr w:rsidR="00BB312A" w:rsidRPr="00301389" w:rsidTr="00C966B7">
        <w:trPr>
          <w:jc w:val="center"/>
          <w:ins w:id="1603" w:author="Yugin Vitaly" w:date="2020-08-06T20:29:00Z"/>
        </w:trPr>
        <w:tc>
          <w:tcPr>
            <w:tcW w:w="743" w:type="pct"/>
            <w:shd w:val="clear" w:color="auto" w:fill="auto"/>
            <w:vAlign w:val="center"/>
          </w:tcPr>
          <w:p w:rsidR="00BB312A" w:rsidRPr="00301389" w:rsidRDefault="00BB312A" w:rsidP="00BB312A">
            <w:pPr>
              <w:spacing w:before="0" w:after="0"/>
              <w:contextualSpacing/>
              <w:rPr>
                <w:ins w:id="1604" w:author="Yugin Vitaly" w:date="2020-08-06T20:29:00Z"/>
                <w:sz w:val="20"/>
              </w:rPr>
            </w:pPr>
          </w:p>
        </w:tc>
        <w:tc>
          <w:tcPr>
            <w:tcW w:w="790" w:type="pct"/>
            <w:shd w:val="clear" w:color="auto" w:fill="auto"/>
          </w:tcPr>
          <w:p w:rsidR="00BB312A" w:rsidRPr="00C316CF" w:rsidRDefault="00BB312A" w:rsidP="00BB312A">
            <w:pPr>
              <w:spacing w:before="0" w:after="0"/>
              <w:rPr>
                <w:ins w:id="1605" w:author="Yugin Vitaly" w:date="2020-08-06T20:29:00Z"/>
                <w:sz w:val="20"/>
              </w:rPr>
            </w:pPr>
            <w:ins w:id="1606" w:author="Yugin Vitaly" w:date="2020-08-06T20:54:00Z">
              <w:r w:rsidRPr="00BB312A">
                <w:rPr>
                  <w:sz w:val="20"/>
                </w:rPr>
                <w:t>contractRegNum</w:t>
              </w:r>
            </w:ins>
          </w:p>
        </w:tc>
        <w:tc>
          <w:tcPr>
            <w:tcW w:w="199" w:type="pct"/>
            <w:shd w:val="clear" w:color="auto" w:fill="auto"/>
          </w:tcPr>
          <w:p w:rsidR="00BB312A" w:rsidRPr="00C316CF" w:rsidRDefault="00BB312A" w:rsidP="00BB312A">
            <w:pPr>
              <w:spacing w:before="0" w:after="0"/>
              <w:jc w:val="center"/>
              <w:rPr>
                <w:ins w:id="1607" w:author="Yugin Vitaly" w:date="2020-08-06T20:29:00Z"/>
                <w:sz w:val="20"/>
              </w:rPr>
            </w:pPr>
            <w:ins w:id="1608" w:author="Yugin Vitaly" w:date="2020-08-06T20:54:00Z">
              <w:r>
                <w:rPr>
                  <w:sz w:val="20"/>
                </w:rPr>
                <w:t>Н</w:t>
              </w:r>
            </w:ins>
          </w:p>
        </w:tc>
        <w:tc>
          <w:tcPr>
            <w:tcW w:w="496" w:type="pct"/>
            <w:shd w:val="clear" w:color="auto" w:fill="auto"/>
          </w:tcPr>
          <w:p w:rsidR="00BB312A" w:rsidRPr="00C316CF" w:rsidRDefault="00BB312A" w:rsidP="00BB312A">
            <w:pPr>
              <w:spacing w:before="0" w:after="0"/>
              <w:jc w:val="center"/>
              <w:rPr>
                <w:ins w:id="1609" w:author="Yugin Vitaly" w:date="2020-08-06T20:29:00Z"/>
                <w:sz w:val="20"/>
              </w:rPr>
            </w:pPr>
            <w:ins w:id="1610" w:author="Yugin Vitaly" w:date="2020-08-06T20:54:00Z">
              <w:r w:rsidRPr="00C316CF">
                <w:rPr>
                  <w:sz w:val="20"/>
                </w:rPr>
                <w:t>T</w:t>
              </w:r>
            </w:ins>
          </w:p>
        </w:tc>
        <w:tc>
          <w:tcPr>
            <w:tcW w:w="1387" w:type="pct"/>
            <w:shd w:val="clear" w:color="auto" w:fill="auto"/>
          </w:tcPr>
          <w:p w:rsidR="00BB312A" w:rsidRPr="00B11C72" w:rsidRDefault="00BB312A" w:rsidP="002865B9">
            <w:pPr>
              <w:spacing w:before="0" w:after="0"/>
              <w:rPr>
                <w:ins w:id="1611" w:author="Yugin Vitaly" w:date="2020-08-06T20:29:00Z"/>
                <w:sz w:val="20"/>
              </w:rPr>
            </w:pPr>
            <w:ins w:id="1612" w:author="Yugin Vitaly" w:date="2020-08-06T20:54:00Z">
              <w:r>
                <w:rPr>
                  <w:sz w:val="20"/>
                </w:rPr>
                <w:t>Номер контракта</w:t>
              </w:r>
            </w:ins>
          </w:p>
        </w:tc>
        <w:tc>
          <w:tcPr>
            <w:tcW w:w="1385" w:type="pct"/>
            <w:shd w:val="clear" w:color="auto" w:fill="auto"/>
          </w:tcPr>
          <w:p w:rsidR="00BB312A" w:rsidRDefault="00BB312A" w:rsidP="00BB312A">
            <w:pPr>
              <w:spacing w:before="0" w:after="0"/>
              <w:rPr>
                <w:ins w:id="1613" w:author="Yugin Vitaly" w:date="2020-08-06T20:55:00Z"/>
                <w:sz w:val="20"/>
              </w:rPr>
            </w:pPr>
            <w:ins w:id="1614" w:author="Yugin Vitaly" w:date="2020-08-06T20:55:00Z">
              <w:r>
                <w:rPr>
                  <w:sz w:val="20"/>
                </w:rPr>
                <w:t>Допустимые значения</w:t>
              </w:r>
              <w:r w:rsidRPr="00C316CF">
                <w:rPr>
                  <w:sz w:val="20"/>
                </w:rPr>
                <w:t>: \</w:t>
              </w:r>
              <w:proofErr w:type="gramStart"/>
              <w:r w:rsidRPr="00C316CF">
                <w:rPr>
                  <w:sz w:val="20"/>
                </w:rPr>
                <w:t>d{</w:t>
              </w:r>
              <w:proofErr w:type="gramEnd"/>
              <w:r>
                <w:rPr>
                  <w:sz w:val="20"/>
                </w:rPr>
                <w:t>19</w:t>
              </w:r>
              <w:r w:rsidRPr="00C316CF">
                <w:rPr>
                  <w:sz w:val="20"/>
                </w:rPr>
                <w:t>}</w:t>
              </w:r>
            </w:ins>
          </w:p>
          <w:p w:rsidR="00BB312A" w:rsidRDefault="00BB312A" w:rsidP="00BB312A">
            <w:pPr>
              <w:spacing w:before="0" w:after="0"/>
              <w:rPr>
                <w:ins w:id="1615" w:author="Yugin Vitaly" w:date="2020-08-06T20:29:00Z"/>
                <w:sz w:val="20"/>
              </w:rPr>
            </w:pPr>
            <w:ins w:id="1616" w:author="Yugin Vitaly" w:date="2020-08-06T20:54:00Z">
              <w:r w:rsidRPr="00BB312A">
                <w:rPr>
                  <w:sz w:val="20"/>
                </w:rPr>
                <w:lastRenderedPageBreak/>
                <w:t>Игнорируется при приеме. Выгружается для электронных процедур, если извещение содержит признак contractConclusionOnSt83Ch2</w:t>
              </w:r>
            </w:ins>
          </w:p>
        </w:tc>
      </w:tr>
      <w:tr w:rsidR="002865B9" w:rsidRPr="00301389" w:rsidTr="00C966B7">
        <w:trPr>
          <w:jc w:val="center"/>
          <w:ins w:id="1617" w:author="Yugin Vitaly" w:date="2020-08-06T20:58:00Z"/>
        </w:trPr>
        <w:tc>
          <w:tcPr>
            <w:tcW w:w="5000" w:type="pct"/>
            <w:gridSpan w:val="6"/>
            <w:shd w:val="clear" w:color="auto" w:fill="auto"/>
            <w:vAlign w:val="center"/>
            <w:hideMark/>
          </w:tcPr>
          <w:p w:rsidR="002865B9" w:rsidRPr="00301389" w:rsidRDefault="002865B9" w:rsidP="00C966B7">
            <w:pPr>
              <w:keepNext/>
              <w:spacing w:before="0" w:after="0"/>
              <w:contextualSpacing/>
              <w:jc w:val="center"/>
              <w:rPr>
                <w:ins w:id="1618" w:author="Yugin Vitaly" w:date="2020-08-06T20:58:00Z"/>
                <w:b/>
                <w:sz w:val="20"/>
              </w:rPr>
            </w:pPr>
            <w:ins w:id="1619" w:author="Yugin Vitaly" w:date="2020-08-06T20:58:00Z">
              <w:r w:rsidRPr="002865B9">
                <w:rPr>
                  <w:b/>
                  <w:bCs/>
                  <w:sz w:val="20"/>
                </w:rPr>
                <w:lastRenderedPageBreak/>
                <w:t>Повестка дня</w:t>
              </w:r>
            </w:ins>
          </w:p>
        </w:tc>
      </w:tr>
      <w:tr w:rsidR="002865B9" w:rsidRPr="00301389" w:rsidTr="00C966B7">
        <w:trPr>
          <w:jc w:val="center"/>
          <w:ins w:id="1620" w:author="Yugin Vitaly" w:date="2020-08-06T20:58:00Z"/>
        </w:trPr>
        <w:tc>
          <w:tcPr>
            <w:tcW w:w="743" w:type="pct"/>
            <w:shd w:val="clear" w:color="auto" w:fill="auto"/>
          </w:tcPr>
          <w:p w:rsidR="002865B9" w:rsidRPr="00162C8B" w:rsidRDefault="002865B9" w:rsidP="00C966B7">
            <w:pPr>
              <w:spacing w:before="0" w:after="0"/>
              <w:jc w:val="both"/>
              <w:rPr>
                <w:ins w:id="1621" w:author="Yugin Vitaly" w:date="2020-08-06T20:58:00Z"/>
                <w:sz w:val="20"/>
              </w:rPr>
            </w:pPr>
            <w:ins w:id="1622" w:author="Yugin Vitaly" w:date="2020-08-06T20:59:00Z">
              <w:r w:rsidRPr="002865B9">
                <w:rPr>
                  <w:b/>
                  <w:bCs/>
                  <w:sz w:val="20"/>
                </w:rPr>
                <w:t>protocolInfo</w:t>
              </w:r>
            </w:ins>
          </w:p>
        </w:tc>
        <w:tc>
          <w:tcPr>
            <w:tcW w:w="790" w:type="pct"/>
            <w:shd w:val="clear" w:color="auto" w:fill="auto"/>
            <w:vAlign w:val="center"/>
          </w:tcPr>
          <w:p w:rsidR="002865B9" w:rsidRPr="00301389" w:rsidRDefault="002865B9" w:rsidP="00C966B7">
            <w:pPr>
              <w:keepNext/>
              <w:spacing w:before="0" w:after="0"/>
              <w:contextualSpacing/>
              <w:rPr>
                <w:ins w:id="1623" w:author="Yugin Vitaly" w:date="2020-08-06T20:58:00Z"/>
                <w:b/>
                <w:sz w:val="20"/>
              </w:rPr>
            </w:pPr>
          </w:p>
        </w:tc>
        <w:tc>
          <w:tcPr>
            <w:tcW w:w="199" w:type="pct"/>
            <w:shd w:val="clear" w:color="auto" w:fill="auto"/>
            <w:vAlign w:val="center"/>
          </w:tcPr>
          <w:p w:rsidR="002865B9" w:rsidRPr="00301389" w:rsidRDefault="002865B9" w:rsidP="00C966B7">
            <w:pPr>
              <w:keepNext/>
              <w:spacing w:before="0" w:after="0"/>
              <w:contextualSpacing/>
              <w:jc w:val="center"/>
              <w:rPr>
                <w:ins w:id="1624" w:author="Yugin Vitaly" w:date="2020-08-06T20:58:00Z"/>
                <w:b/>
                <w:sz w:val="20"/>
              </w:rPr>
            </w:pPr>
          </w:p>
        </w:tc>
        <w:tc>
          <w:tcPr>
            <w:tcW w:w="496" w:type="pct"/>
            <w:shd w:val="clear" w:color="auto" w:fill="auto"/>
            <w:vAlign w:val="center"/>
          </w:tcPr>
          <w:p w:rsidR="002865B9" w:rsidRPr="00301389" w:rsidRDefault="002865B9" w:rsidP="00C966B7">
            <w:pPr>
              <w:keepNext/>
              <w:spacing w:before="0" w:after="0"/>
              <w:contextualSpacing/>
              <w:jc w:val="center"/>
              <w:rPr>
                <w:ins w:id="1625" w:author="Yugin Vitaly" w:date="2020-08-06T20:58:00Z"/>
                <w:b/>
                <w:sz w:val="20"/>
              </w:rPr>
            </w:pPr>
          </w:p>
        </w:tc>
        <w:tc>
          <w:tcPr>
            <w:tcW w:w="1387" w:type="pct"/>
            <w:shd w:val="clear" w:color="auto" w:fill="auto"/>
            <w:vAlign w:val="center"/>
          </w:tcPr>
          <w:p w:rsidR="002865B9" w:rsidRPr="00301389" w:rsidRDefault="002865B9" w:rsidP="00C966B7">
            <w:pPr>
              <w:keepNext/>
              <w:spacing w:before="0" w:after="0"/>
              <w:contextualSpacing/>
              <w:rPr>
                <w:ins w:id="1626" w:author="Yugin Vitaly" w:date="2020-08-06T20:58:00Z"/>
                <w:b/>
                <w:sz w:val="20"/>
              </w:rPr>
            </w:pPr>
          </w:p>
        </w:tc>
        <w:tc>
          <w:tcPr>
            <w:tcW w:w="1385" w:type="pct"/>
            <w:shd w:val="clear" w:color="auto" w:fill="auto"/>
            <w:vAlign w:val="center"/>
            <w:hideMark/>
          </w:tcPr>
          <w:p w:rsidR="002865B9" w:rsidRPr="00301389" w:rsidRDefault="002865B9" w:rsidP="00C966B7">
            <w:pPr>
              <w:keepNext/>
              <w:spacing w:before="0" w:after="0"/>
              <w:contextualSpacing/>
              <w:rPr>
                <w:ins w:id="1627" w:author="Yugin Vitaly" w:date="2020-08-06T20:58:00Z"/>
                <w:b/>
                <w:sz w:val="20"/>
              </w:rPr>
            </w:pPr>
          </w:p>
        </w:tc>
      </w:tr>
      <w:tr w:rsidR="002865B9" w:rsidRPr="00301389" w:rsidTr="00C966B7">
        <w:trPr>
          <w:jc w:val="center"/>
          <w:ins w:id="1628" w:author="Yugin Vitaly" w:date="2020-08-06T20:58:00Z"/>
        </w:trPr>
        <w:tc>
          <w:tcPr>
            <w:tcW w:w="743" w:type="pct"/>
            <w:shd w:val="clear" w:color="auto" w:fill="auto"/>
            <w:vAlign w:val="center"/>
          </w:tcPr>
          <w:p w:rsidR="002865B9" w:rsidRPr="00301389" w:rsidRDefault="002865B9" w:rsidP="002865B9">
            <w:pPr>
              <w:spacing w:before="0" w:after="0"/>
              <w:contextualSpacing/>
              <w:rPr>
                <w:ins w:id="1629" w:author="Yugin Vitaly" w:date="2020-08-06T20:58:00Z"/>
                <w:sz w:val="20"/>
              </w:rPr>
            </w:pPr>
          </w:p>
        </w:tc>
        <w:tc>
          <w:tcPr>
            <w:tcW w:w="790" w:type="pct"/>
            <w:shd w:val="clear" w:color="auto" w:fill="auto"/>
          </w:tcPr>
          <w:p w:rsidR="002865B9" w:rsidRPr="00C316CF" w:rsidRDefault="002865B9" w:rsidP="002865B9">
            <w:pPr>
              <w:spacing w:before="0" w:after="0"/>
              <w:rPr>
                <w:ins w:id="1630" w:author="Yugin Vitaly" w:date="2020-08-06T20:58:00Z"/>
                <w:sz w:val="20"/>
              </w:rPr>
            </w:pPr>
            <w:ins w:id="1631" w:author="Yugin Vitaly" w:date="2020-08-06T20:59:00Z">
              <w:r w:rsidRPr="002865B9">
                <w:rPr>
                  <w:sz w:val="20"/>
                </w:rPr>
                <w:t>applicationInfo</w:t>
              </w:r>
            </w:ins>
          </w:p>
        </w:tc>
        <w:tc>
          <w:tcPr>
            <w:tcW w:w="199" w:type="pct"/>
            <w:shd w:val="clear" w:color="auto" w:fill="auto"/>
          </w:tcPr>
          <w:p w:rsidR="002865B9" w:rsidRPr="00C316CF" w:rsidRDefault="002865B9" w:rsidP="002865B9">
            <w:pPr>
              <w:spacing w:before="0" w:after="0"/>
              <w:jc w:val="center"/>
              <w:rPr>
                <w:ins w:id="1632" w:author="Yugin Vitaly" w:date="2020-08-06T20:58:00Z"/>
                <w:sz w:val="20"/>
              </w:rPr>
            </w:pPr>
            <w:ins w:id="1633" w:author="Yugin Vitaly" w:date="2020-08-06T20:59:00Z">
              <w:r w:rsidRPr="00C316CF">
                <w:rPr>
                  <w:sz w:val="20"/>
                </w:rPr>
                <w:t>О</w:t>
              </w:r>
            </w:ins>
          </w:p>
        </w:tc>
        <w:tc>
          <w:tcPr>
            <w:tcW w:w="496" w:type="pct"/>
            <w:shd w:val="clear" w:color="auto" w:fill="auto"/>
          </w:tcPr>
          <w:p w:rsidR="002865B9" w:rsidRPr="00C316CF" w:rsidRDefault="002865B9" w:rsidP="002865B9">
            <w:pPr>
              <w:spacing w:before="0" w:after="0"/>
              <w:jc w:val="center"/>
              <w:rPr>
                <w:ins w:id="1634" w:author="Yugin Vitaly" w:date="2020-08-06T20:58:00Z"/>
                <w:sz w:val="20"/>
              </w:rPr>
            </w:pPr>
            <w:ins w:id="1635" w:author="Yugin Vitaly" w:date="2020-08-06T20:59:00Z">
              <w:r w:rsidRPr="00C316CF">
                <w:rPr>
                  <w:sz w:val="20"/>
                </w:rPr>
                <w:t>S</w:t>
              </w:r>
            </w:ins>
          </w:p>
        </w:tc>
        <w:tc>
          <w:tcPr>
            <w:tcW w:w="1387" w:type="pct"/>
            <w:shd w:val="clear" w:color="auto" w:fill="auto"/>
          </w:tcPr>
          <w:p w:rsidR="002865B9" w:rsidRPr="00C316CF" w:rsidRDefault="002865B9" w:rsidP="002865B9">
            <w:pPr>
              <w:spacing w:before="0" w:after="0"/>
              <w:rPr>
                <w:ins w:id="1636" w:author="Yugin Vitaly" w:date="2020-08-06T20:58:00Z"/>
                <w:sz w:val="20"/>
              </w:rPr>
            </w:pPr>
            <w:ins w:id="1637" w:author="Yugin Vitaly" w:date="2020-08-06T20:59:00Z">
              <w:r w:rsidRPr="002865B9">
                <w:rPr>
                  <w:sz w:val="20"/>
                </w:rPr>
                <w:t>Заявка</w:t>
              </w:r>
            </w:ins>
          </w:p>
        </w:tc>
        <w:tc>
          <w:tcPr>
            <w:tcW w:w="1385" w:type="pct"/>
            <w:shd w:val="clear" w:color="auto" w:fill="auto"/>
          </w:tcPr>
          <w:p w:rsidR="002865B9" w:rsidRPr="00CA6135" w:rsidRDefault="002865B9" w:rsidP="002865B9">
            <w:pPr>
              <w:spacing w:before="0" w:after="0"/>
              <w:rPr>
                <w:ins w:id="1638" w:author="Yugin Vitaly" w:date="2020-08-06T20:58:00Z"/>
                <w:sz w:val="20"/>
              </w:rPr>
            </w:pPr>
          </w:p>
        </w:tc>
      </w:tr>
      <w:tr w:rsidR="002865B9" w:rsidRPr="00301389" w:rsidTr="00C966B7">
        <w:trPr>
          <w:jc w:val="center"/>
          <w:ins w:id="1639" w:author="Yugin Vitaly" w:date="2020-08-06T20:58:00Z"/>
        </w:trPr>
        <w:tc>
          <w:tcPr>
            <w:tcW w:w="743" w:type="pct"/>
            <w:shd w:val="clear" w:color="auto" w:fill="auto"/>
            <w:vAlign w:val="center"/>
          </w:tcPr>
          <w:p w:rsidR="002865B9" w:rsidRPr="00301389" w:rsidRDefault="002865B9" w:rsidP="002865B9">
            <w:pPr>
              <w:spacing w:before="0" w:after="0"/>
              <w:contextualSpacing/>
              <w:rPr>
                <w:ins w:id="1640" w:author="Yugin Vitaly" w:date="2020-08-06T20:58:00Z"/>
                <w:sz w:val="20"/>
              </w:rPr>
            </w:pPr>
          </w:p>
        </w:tc>
        <w:tc>
          <w:tcPr>
            <w:tcW w:w="790" w:type="pct"/>
            <w:shd w:val="clear" w:color="auto" w:fill="auto"/>
          </w:tcPr>
          <w:p w:rsidR="002865B9" w:rsidRPr="00C316CF" w:rsidRDefault="002865B9" w:rsidP="002865B9">
            <w:pPr>
              <w:spacing w:before="0" w:after="0"/>
              <w:rPr>
                <w:ins w:id="1641" w:author="Yugin Vitaly" w:date="2020-08-06T20:58:00Z"/>
                <w:sz w:val="20"/>
              </w:rPr>
            </w:pPr>
            <w:ins w:id="1642" w:author="Yugin Vitaly" w:date="2020-08-06T21:00:00Z">
              <w:r w:rsidRPr="002865B9">
                <w:rPr>
                  <w:sz w:val="20"/>
                </w:rPr>
                <w:t>customer</w:t>
              </w:r>
            </w:ins>
          </w:p>
        </w:tc>
        <w:tc>
          <w:tcPr>
            <w:tcW w:w="199" w:type="pct"/>
            <w:shd w:val="clear" w:color="auto" w:fill="auto"/>
          </w:tcPr>
          <w:p w:rsidR="002865B9" w:rsidRPr="00C316CF" w:rsidRDefault="002865B9" w:rsidP="002865B9">
            <w:pPr>
              <w:spacing w:before="0" w:after="0"/>
              <w:jc w:val="center"/>
              <w:rPr>
                <w:ins w:id="1643" w:author="Yugin Vitaly" w:date="2020-08-06T20:58:00Z"/>
                <w:sz w:val="20"/>
              </w:rPr>
            </w:pPr>
            <w:ins w:id="1644" w:author="Yugin Vitaly" w:date="2020-08-06T20:59:00Z">
              <w:r w:rsidRPr="00C316CF">
                <w:rPr>
                  <w:sz w:val="20"/>
                </w:rPr>
                <w:t>О</w:t>
              </w:r>
            </w:ins>
          </w:p>
        </w:tc>
        <w:tc>
          <w:tcPr>
            <w:tcW w:w="496" w:type="pct"/>
            <w:shd w:val="clear" w:color="auto" w:fill="auto"/>
          </w:tcPr>
          <w:p w:rsidR="002865B9" w:rsidRPr="00C316CF" w:rsidRDefault="002865B9" w:rsidP="002865B9">
            <w:pPr>
              <w:spacing w:before="0" w:after="0"/>
              <w:jc w:val="center"/>
              <w:rPr>
                <w:ins w:id="1645" w:author="Yugin Vitaly" w:date="2020-08-06T20:58:00Z"/>
                <w:sz w:val="20"/>
              </w:rPr>
            </w:pPr>
            <w:ins w:id="1646" w:author="Yugin Vitaly" w:date="2020-08-06T20:59:00Z">
              <w:r w:rsidRPr="00C316CF">
                <w:rPr>
                  <w:sz w:val="20"/>
                </w:rPr>
                <w:t>S</w:t>
              </w:r>
            </w:ins>
          </w:p>
        </w:tc>
        <w:tc>
          <w:tcPr>
            <w:tcW w:w="1387" w:type="pct"/>
            <w:shd w:val="clear" w:color="auto" w:fill="auto"/>
          </w:tcPr>
          <w:p w:rsidR="002865B9" w:rsidRPr="00C316CF" w:rsidRDefault="002865B9" w:rsidP="002865B9">
            <w:pPr>
              <w:spacing w:before="0" w:after="0"/>
              <w:rPr>
                <w:ins w:id="1647" w:author="Yugin Vitaly" w:date="2020-08-06T20:58:00Z"/>
                <w:sz w:val="20"/>
              </w:rPr>
            </w:pPr>
            <w:ins w:id="1648" w:author="Yugin Vitaly" w:date="2020-08-06T20:59:00Z">
              <w:r w:rsidRPr="002865B9">
                <w:rPr>
                  <w:sz w:val="20"/>
                </w:rPr>
                <w:t>Организация заказчика</w:t>
              </w:r>
            </w:ins>
          </w:p>
        </w:tc>
        <w:tc>
          <w:tcPr>
            <w:tcW w:w="1385" w:type="pct"/>
            <w:shd w:val="clear" w:color="auto" w:fill="auto"/>
          </w:tcPr>
          <w:p w:rsidR="002865B9" w:rsidRPr="00C316CF" w:rsidRDefault="002865B9" w:rsidP="002865B9">
            <w:pPr>
              <w:spacing w:before="0" w:after="0"/>
              <w:rPr>
                <w:ins w:id="1649" w:author="Yugin Vitaly" w:date="2020-08-06T20:58:00Z"/>
                <w:sz w:val="20"/>
              </w:rPr>
            </w:pPr>
          </w:p>
        </w:tc>
      </w:tr>
      <w:tr w:rsidR="002865B9" w:rsidRPr="00301389" w:rsidTr="00C966B7">
        <w:trPr>
          <w:jc w:val="center"/>
          <w:ins w:id="1650" w:author="Yugin Vitaly" w:date="2020-08-06T20:45:00Z"/>
        </w:trPr>
        <w:tc>
          <w:tcPr>
            <w:tcW w:w="743" w:type="pct"/>
            <w:shd w:val="clear" w:color="auto" w:fill="auto"/>
            <w:vAlign w:val="center"/>
          </w:tcPr>
          <w:p w:rsidR="002865B9" w:rsidRPr="00301389" w:rsidRDefault="002865B9" w:rsidP="002865B9">
            <w:pPr>
              <w:spacing w:before="0" w:after="0"/>
              <w:contextualSpacing/>
              <w:rPr>
                <w:ins w:id="1651" w:author="Yugin Vitaly" w:date="2020-08-06T20:45:00Z"/>
                <w:sz w:val="20"/>
              </w:rPr>
            </w:pPr>
          </w:p>
        </w:tc>
        <w:tc>
          <w:tcPr>
            <w:tcW w:w="790" w:type="pct"/>
            <w:shd w:val="clear" w:color="auto" w:fill="auto"/>
          </w:tcPr>
          <w:p w:rsidR="002865B9" w:rsidRPr="00C316CF" w:rsidRDefault="002865B9" w:rsidP="002865B9">
            <w:pPr>
              <w:spacing w:before="0" w:after="0"/>
              <w:rPr>
                <w:ins w:id="1652" w:author="Yugin Vitaly" w:date="2020-08-06T20:45:00Z"/>
                <w:sz w:val="20"/>
              </w:rPr>
            </w:pPr>
            <w:ins w:id="1653" w:author="Yugin Vitaly" w:date="2020-08-06T21:00:00Z">
              <w:r w:rsidRPr="002865B9">
                <w:rPr>
                  <w:sz w:val="20"/>
                </w:rPr>
                <w:t>refusalFact</w:t>
              </w:r>
            </w:ins>
          </w:p>
        </w:tc>
        <w:tc>
          <w:tcPr>
            <w:tcW w:w="199" w:type="pct"/>
            <w:shd w:val="clear" w:color="auto" w:fill="auto"/>
          </w:tcPr>
          <w:p w:rsidR="002865B9" w:rsidRPr="00C316CF" w:rsidRDefault="002865B9" w:rsidP="002865B9">
            <w:pPr>
              <w:spacing w:before="0" w:after="0"/>
              <w:jc w:val="center"/>
              <w:rPr>
                <w:ins w:id="1654" w:author="Yugin Vitaly" w:date="2020-08-06T20:45:00Z"/>
                <w:sz w:val="20"/>
              </w:rPr>
            </w:pPr>
            <w:ins w:id="1655" w:author="Yugin Vitaly" w:date="2020-08-06T21:00:00Z">
              <w:r w:rsidRPr="00C316CF">
                <w:rPr>
                  <w:sz w:val="20"/>
                </w:rPr>
                <w:t>О</w:t>
              </w:r>
            </w:ins>
          </w:p>
        </w:tc>
        <w:tc>
          <w:tcPr>
            <w:tcW w:w="496" w:type="pct"/>
            <w:shd w:val="clear" w:color="auto" w:fill="auto"/>
          </w:tcPr>
          <w:p w:rsidR="002865B9" w:rsidRPr="00C316CF" w:rsidRDefault="002865B9" w:rsidP="002865B9">
            <w:pPr>
              <w:spacing w:before="0" w:after="0"/>
              <w:jc w:val="center"/>
              <w:rPr>
                <w:ins w:id="1656" w:author="Yugin Vitaly" w:date="2020-08-06T20:45:00Z"/>
                <w:sz w:val="20"/>
              </w:rPr>
            </w:pPr>
            <w:ins w:id="1657" w:author="Yugin Vitaly" w:date="2020-08-06T21:00:00Z">
              <w:r w:rsidRPr="00C316CF">
                <w:rPr>
                  <w:sz w:val="20"/>
                </w:rPr>
                <w:t>S</w:t>
              </w:r>
            </w:ins>
          </w:p>
        </w:tc>
        <w:tc>
          <w:tcPr>
            <w:tcW w:w="1387" w:type="pct"/>
            <w:shd w:val="clear" w:color="auto" w:fill="auto"/>
          </w:tcPr>
          <w:p w:rsidR="002865B9" w:rsidRPr="00B11C72" w:rsidRDefault="002865B9" w:rsidP="002865B9">
            <w:pPr>
              <w:spacing w:before="0" w:after="0"/>
              <w:rPr>
                <w:ins w:id="1658" w:author="Yugin Vitaly" w:date="2020-08-06T20:45:00Z"/>
                <w:sz w:val="20"/>
              </w:rPr>
            </w:pPr>
            <w:ins w:id="1659" w:author="Yugin Vitaly" w:date="2020-08-06T21:00:00Z">
              <w:r w:rsidRPr="002865B9">
                <w:rPr>
                  <w:sz w:val="20"/>
                </w:rPr>
                <w:t>Основание отказа</w:t>
              </w:r>
            </w:ins>
          </w:p>
        </w:tc>
        <w:tc>
          <w:tcPr>
            <w:tcW w:w="1385" w:type="pct"/>
            <w:shd w:val="clear" w:color="auto" w:fill="auto"/>
          </w:tcPr>
          <w:p w:rsidR="002865B9" w:rsidRDefault="002865B9" w:rsidP="002865B9">
            <w:pPr>
              <w:spacing w:before="0" w:after="0"/>
              <w:rPr>
                <w:ins w:id="1660" w:author="Yugin Vitaly" w:date="2020-08-06T20:45:00Z"/>
                <w:sz w:val="20"/>
              </w:rPr>
            </w:pPr>
          </w:p>
        </w:tc>
      </w:tr>
      <w:tr w:rsidR="002865B9" w:rsidRPr="00301389" w:rsidTr="00C966B7">
        <w:trPr>
          <w:jc w:val="center"/>
          <w:ins w:id="1661" w:author="Yugin Vitaly" w:date="2020-08-06T21:00:00Z"/>
        </w:trPr>
        <w:tc>
          <w:tcPr>
            <w:tcW w:w="5000" w:type="pct"/>
            <w:gridSpan w:val="6"/>
            <w:shd w:val="clear" w:color="auto" w:fill="auto"/>
            <w:vAlign w:val="center"/>
            <w:hideMark/>
          </w:tcPr>
          <w:p w:rsidR="002865B9" w:rsidRPr="00301389" w:rsidRDefault="002865B9" w:rsidP="00C966B7">
            <w:pPr>
              <w:keepNext/>
              <w:spacing w:before="0" w:after="0"/>
              <w:contextualSpacing/>
              <w:jc w:val="center"/>
              <w:rPr>
                <w:ins w:id="1662" w:author="Yugin Vitaly" w:date="2020-08-06T21:00:00Z"/>
                <w:b/>
                <w:sz w:val="20"/>
              </w:rPr>
            </w:pPr>
            <w:ins w:id="1663" w:author="Yugin Vitaly" w:date="2020-08-06T21:01:00Z">
              <w:r w:rsidRPr="002865B9">
                <w:rPr>
                  <w:b/>
                  <w:bCs/>
                  <w:sz w:val="20"/>
                </w:rPr>
                <w:t>Заявка</w:t>
              </w:r>
            </w:ins>
          </w:p>
        </w:tc>
      </w:tr>
      <w:tr w:rsidR="002865B9" w:rsidRPr="00301389" w:rsidTr="00C966B7">
        <w:trPr>
          <w:jc w:val="center"/>
          <w:ins w:id="1664" w:author="Yugin Vitaly" w:date="2020-08-06T21:00:00Z"/>
        </w:trPr>
        <w:tc>
          <w:tcPr>
            <w:tcW w:w="743" w:type="pct"/>
            <w:shd w:val="clear" w:color="auto" w:fill="auto"/>
          </w:tcPr>
          <w:p w:rsidR="002865B9" w:rsidRPr="00162C8B" w:rsidRDefault="002865B9" w:rsidP="00C966B7">
            <w:pPr>
              <w:spacing w:before="0" w:after="0"/>
              <w:jc w:val="both"/>
              <w:rPr>
                <w:ins w:id="1665" w:author="Yugin Vitaly" w:date="2020-08-06T21:00:00Z"/>
                <w:sz w:val="20"/>
              </w:rPr>
            </w:pPr>
            <w:ins w:id="1666" w:author="Yugin Vitaly" w:date="2020-08-06T21:00:00Z">
              <w:r w:rsidRPr="002865B9">
                <w:rPr>
                  <w:b/>
                  <w:bCs/>
                  <w:sz w:val="20"/>
                </w:rPr>
                <w:t>applicationInfo</w:t>
              </w:r>
            </w:ins>
          </w:p>
        </w:tc>
        <w:tc>
          <w:tcPr>
            <w:tcW w:w="790" w:type="pct"/>
            <w:shd w:val="clear" w:color="auto" w:fill="auto"/>
            <w:vAlign w:val="center"/>
          </w:tcPr>
          <w:p w:rsidR="002865B9" w:rsidRPr="00301389" w:rsidRDefault="002865B9" w:rsidP="00C966B7">
            <w:pPr>
              <w:keepNext/>
              <w:spacing w:before="0" w:after="0"/>
              <w:contextualSpacing/>
              <w:rPr>
                <w:ins w:id="1667" w:author="Yugin Vitaly" w:date="2020-08-06T21:00:00Z"/>
                <w:b/>
                <w:sz w:val="20"/>
              </w:rPr>
            </w:pPr>
          </w:p>
        </w:tc>
        <w:tc>
          <w:tcPr>
            <w:tcW w:w="199" w:type="pct"/>
            <w:shd w:val="clear" w:color="auto" w:fill="auto"/>
            <w:vAlign w:val="center"/>
          </w:tcPr>
          <w:p w:rsidR="002865B9" w:rsidRPr="00301389" w:rsidRDefault="002865B9" w:rsidP="00C966B7">
            <w:pPr>
              <w:keepNext/>
              <w:spacing w:before="0" w:after="0"/>
              <w:contextualSpacing/>
              <w:jc w:val="center"/>
              <w:rPr>
                <w:ins w:id="1668" w:author="Yugin Vitaly" w:date="2020-08-06T21:00:00Z"/>
                <w:b/>
                <w:sz w:val="20"/>
              </w:rPr>
            </w:pPr>
          </w:p>
        </w:tc>
        <w:tc>
          <w:tcPr>
            <w:tcW w:w="496" w:type="pct"/>
            <w:shd w:val="clear" w:color="auto" w:fill="auto"/>
            <w:vAlign w:val="center"/>
          </w:tcPr>
          <w:p w:rsidR="002865B9" w:rsidRPr="00301389" w:rsidRDefault="002865B9" w:rsidP="00C966B7">
            <w:pPr>
              <w:keepNext/>
              <w:spacing w:before="0" w:after="0"/>
              <w:contextualSpacing/>
              <w:jc w:val="center"/>
              <w:rPr>
                <w:ins w:id="1669" w:author="Yugin Vitaly" w:date="2020-08-06T21:00:00Z"/>
                <w:b/>
                <w:sz w:val="20"/>
              </w:rPr>
            </w:pPr>
          </w:p>
        </w:tc>
        <w:tc>
          <w:tcPr>
            <w:tcW w:w="1387" w:type="pct"/>
            <w:shd w:val="clear" w:color="auto" w:fill="auto"/>
            <w:vAlign w:val="center"/>
          </w:tcPr>
          <w:p w:rsidR="002865B9" w:rsidRPr="00301389" w:rsidRDefault="002865B9" w:rsidP="00C966B7">
            <w:pPr>
              <w:keepNext/>
              <w:spacing w:before="0" w:after="0"/>
              <w:contextualSpacing/>
              <w:rPr>
                <w:ins w:id="1670" w:author="Yugin Vitaly" w:date="2020-08-06T21:00:00Z"/>
                <w:b/>
                <w:sz w:val="20"/>
              </w:rPr>
            </w:pPr>
          </w:p>
        </w:tc>
        <w:tc>
          <w:tcPr>
            <w:tcW w:w="1385" w:type="pct"/>
            <w:shd w:val="clear" w:color="auto" w:fill="auto"/>
            <w:vAlign w:val="center"/>
            <w:hideMark/>
          </w:tcPr>
          <w:p w:rsidR="002865B9" w:rsidRPr="00301389" w:rsidRDefault="002865B9" w:rsidP="00C966B7">
            <w:pPr>
              <w:keepNext/>
              <w:spacing w:before="0" w:after="0"/>
              <w:contextualSpacing/>
              <w:rPr>
                <w:ins w:id="1671" w:author="Yugin Vitaly" w:date="2020-08-06T21:00:00Z"/>
                <w:b/>
                <w:sz w:val="20"/>
              </w:rPr>
            </w:pPr>
          </w:p>
        </w:tc>
      </w:tr>
      <w:tr w:rsidR="002865B9" w:rsidRPr="00301389" w:rsidTr="00C966B7">
        <w:trPr>
          <w:jc w:val="center"/>
          <w:ins w:id="1672" w:author="Yugin Vitaly" w:date="2020-08-06T21:00:00Z"/>
        </w:trPr>
        <w:tc>
          <w:tcPr>
            <w:tcW w:w="743" w:type="pct"/>
            <w:shd w:val="clear" w:color="auto" w:fill="auto"/>
            <w:vAlign w:val="center"/>
          </w:tcPr>
          <w:p w:rsidR="002865B9" w:rsidRPr="00301389" w:rsidRDefault="002865B9" w:rsidP="002865B9">
            <w:pPr>
              <w:spacing w:before="0" w:after="0"/>
              <w:contextualSpacing/>
              <w:rPr>
                <w:ins w:id="1673" w:author="Yugin Vitaly" w:date="2020-08-06T21:00:00Z"/>
                <w:sz w:val="20"/>
              </w:rPr>
            </w:pPr>
          </w:p>
        </w:tc>
        <w:tc>
          <w:tcPr>
            <w:tcW w:w="790" w:type="pct"/>
            <w:shd w:val="clear" w:color="auto" w:fill="auto"/>
          </w:tcPr>
          <w:p w:rsidR="002865B9" w:rsidRPr="00C316CF" w:rsidRDefault="002865B9" w:rsidP="002865B9">
            <w:pPr>
              <w:spacing w:before="0" w:after="0"/>
              <w:rPr>
                <w:ins w:id="1674" w:author="Yugin Vitaly" w:date="2020-08-06T21:00:00Z"/>
                <w:sz w:val="20"/>
              </w:rPr>
            </w:pPr>
            <w:ins w:id="1675" w:author="Yugin Vitaly" w:date="2020-08-06T21:02:00Z">
              <w:r w:rsidRPr="002865B9">
                <w:rPr>
                  <w:sz w:val="20"/>
                </w:rPr>
                <w:t>journalNumber</w:t>
              </w:r>
            </w:ins>
          </w:p>
        </w:tc>
        <w:tc>
          <w:tcPr>
            <w:tcW w:w="199" w:type="pct"/>
            <w:shd w:val="clear" w:color="auto" w:fill="auto"/>
          </w:tcPr>
          <w:p w:rsidR="002865B9" w:rsidRPr="00C316CF" w:rsidRDefault="002865B9" w:rsidP="002865B9">
            <w:pPr>
              <w:spacing w:before="0" w:after="0"/>
              <w:jc w:val="center"/>
              <w:rPr>
                <w:ins w:id="1676" w:author="Yugin Vitaly" w:date="2020-08-06T21:00:00Z"/>
                <w:sz w:val="20"/>
              </w:rPr>
            </w:pPr>
            <w:ins w:id="1677" w:author="Yugin Vitaly" w:date="2020-08-06T21:02:00Z">
              <w:r w:rsidRPr="00C316CF">
                <w:rPr>
                  <w:sz w:val="20"/>
                </w:rPr>
                <w:t>О</w:t>
              </w:r>
            </w:ins>
          </w:p>
        </w:tc>
        <w:tc>
          <w:tcPr>
            <w:tcW w:w="496" w:type="pct"/>
            <w:shd w:val="clear" w:color="auto" w:fill="auto"/>
          </w:tcPr>
          <w:p w:rsidR="002865B9" w:rsidRPr="00C316CF" w:rsidRDefault="002865B9" w:rsidP="002865B9">
            <w:pPr>
              <w:spacing w:before="0" w:after="0"/>
              <w:jc w:val="center"/>
              <w:rPr>
                <w:ins w:id="1678" w:author="Yugin Vitaly" w:date="2020-08-06T21:00:00Z"/>
                <w:sz w:val="20"/>
              </w:rPr>
            </w:pPr>
            <w:ins w:id="1679" w:author="Yugin Vitaly" w:date="2020-08-06T21:02:00Z">
              <w:r w:rsidRPr="00C316CF">
                <w:rPr>
                  <w:sz w:val="20"/>
                </w:rPr>
                <w:t>T [ 1 - 100 ]</w:t>
              </w:r>
            </w:ins>
          </w:p>
        </w:tc>
        <w:tc>
          <w:tcPr>
            <w:tcW w:w="1387" w:type="pct"/>
            <w:shd w:val="clear" w:color="auto" w:fill="auto"/>
          </w:tcPr>
          <w:p w:rsidR="002865B9" w:rsidRPr="00B11C72" w:rsidRDefault="002865B9" w:rsidP="002865B9">
            <w:pPr>
              <w:spacing w:before="0" w:after="0"/>
              <w:rPr>
                <w:ins w:id="1680" w:author="Yugin Vitaly" w:date="2020-08-06T21:00:00Z"/>
                <w:sz w:val="20"/>
              </w:rPr>
            </w:pPr>
            <w:ins w:id="1681" w:author="Yugin Vitaly" w:date="2020-08-06T21:02:00Z">
              <w:r w:rsidRPr="00C316CF">
                <w:rPr>
                  <w:sz w:val="20"/>
                </w:rPr>
                <w:t>Номер заявки</w:t>
              </w:r>
            </w:ins>
          </w:p>
        </w:tc>
        <w:tc>
          <w:tcPr>
            <w:tcW w:w="1385" w:type="pct"/>
            <w:shd w:val="clear" w:color="auto" w:fill="auto"/>
          </w:tcPr>
          <w:p w:rsidR="002865B9" w:rsidRDefault="002865B9" w:rsidP="002865B9">
            <w:pPr>
              <w:spacing w:before="0" w:after="0"/>
              <w:rPr>
                <w:ins w:id="1682" w:author="Yugin Vitaly" w:date="2020-08-06T21:00:00Z"/>
                <w:sz w:val="20"/>
              </w:rPr>
            </w:pPr>
          </w:p>
        </w:tc>
      </w:tr>
      <w:tr w:rsidR="002865B9" w:rsidRPr="00301389" w:rsidTr="00C966B7">
        <w:trPr>
          <w:jc w:val="center"/>
          <w:ins w:id="1683" w:author="Yugin Vitaly" w:date="2020-08-06T21:02:00Z"/>
        </w:trPr>
        <w:tc>
          <w:tcPr>
            <w:tcW w:w="743" w:type="pct"/>
            <w:shd w:val="clear" w:color="auto" w:fill="auto"/>
            <w:vAlign w:val="center"/>
          </w:tcPr>
          <w:p w:rsidR="002865B9" w:rsidRPr="00301389" w:rsidRDefault="002865B9" w:rsidP="002865B9">
            <w:pPr>
              <w:spacing w:before="0" w:after="0"/>
              <w:contextualSpacing/>
              <w:rPr>
                <w:ins w:id="1684" w:author="Yugin Vitaly" w:date="2020-08-06T21:02:00Z"/>
                <w:sz w:val="20"/>
              </w:rPr>
            </w:pPr>
          </w:p>
        </w:tc>
        <w:tc>
          <w:tcPr>
            <w:tcW w:w="790" w:type="pct"/>
            <w:shd w:val="clear" w:color="auto" w:fill="auto"/>
          </w:tcPr>
          <w:p w:rsidR="002865B9" w:rsidRPr="00C316CF" w:rsidRDefault="002865B9" w:rsidP="002865B9">
            <w:pPr>
              <w:spacing w:before="0" w:after="0"/>
              <w:rPr>
                <w:ins w:id="1685" w:author="Yugin Vitaly" w:date="2020-08-06T21:02:00Z"/>
                <w:sz w:val="20"/>
              </w:rPr>
            </w:pPr>
            <w:ins w:id="1686" w:author="Yugin Vitaly" w:date="2020-08-06T21:02:00Z">
              <w:r w:rsidRPr="00C316CF">
                <w:rPr>
                  <w:sz w:val="20"/>
                </w:rPr>
                <w:t>appDT</w:t>
              </w:r>
            </w:ins>
          </w:p>
        </w:tc>
        <w:tc>
          <w:tcPr>
            <w:tcW w:w="199" w:type="pct"/>
            <w:shd w:val="clear" w:color="auto" w:fill="auto"/>
          </w:tcPr>
          <w:p w:rsidR="002865B9" w:rsidRPr="00C316CF" w:rsidRDefault="002865B9" w:rsidP="002865B9">
            <w:pPr>
              <w:spacing w:before="0" w:after="0"/>
              <w:jc w:val="center"/>
              <w:rPr>
                <w:ins w:id="1687" w:author="Yugin Vitaly" w:date="2020-08-06T21:02:00Z"/>
                <w:sz w:val="20"/>
              </w:rPr>
            </w:pPr>
            <w:ins w:id="1688" w:author="Yugin Vitaly" w:date="2020-08-06T21:02:00Z">
              <w:r w:rsidRPr="00C316CF">
                <w:rPr>
                  <w:sz w:val="20"/>
                </w:rPr>
                <w:t>О</w:t>
              </w:r>
            </w:ins>
          </w:p>
        </w:tc>
        <w:tc>
          <w:tcPr>
            <w:tcW w:w="496" w:type="pct"/>
            <w:shd w:val="clear" w:color="auto" w:fill="auto"/>
          </w:tcPr>
          <w:p w:rsidR="002865B9" w:rsidRPr="00C316CF" w:rsidRDefault="002865B9" w:rsidP="002865B9">
            <w:pPr>
              <w:spacing w:before="0" w:after="0"/>
              <w:jc w:val="center"/>
              <w:rPr>
                <w:ins w:id="1689" w:author="Yugin Vitaly" w:date="2020-08-06T21:02:00Z"/>
                <w:sz w:val="20"/>
              </w:rPr>
            </w:pPr>
            <w:ins w:id="1690" w:author="Yugin Vitaly" w:date="2020-08-06T21:02:00Z">
              <w:r w:rsidRPr="00C316CF">
                <w:rPr>
                  <w:sz w:val="20"/>
                </w:rPr>
                <w:t>DT</w:t>
              </w:r>
            </w:ins>
          </w:p>
        </w:tc>
        <w:tc>
          <w:tcPr>
            <w:tcW w:w="1387" w:type="pct"/>
            <w:shd w:val="clear" w:color="auto" w:fill="auto"/>
          </w:tcPr>
          <w:p w:rsidR="002865B9" w:rsidRPr="00B11C72" w:rsidRDefault="002865B9" w:rsidP="002865B9">
            <w:pPr>
              <w:spacing w:before="0" w:after="0"/>
              <w:rPr>
                <w:ins w:id="1691" w:author="Yugin Vitaly" w:date="2020-08-06T21:02:00Z"/>
                <w:sz w:val="20"/>
              </w:rPr>
            </w:pPr>
            <w:ins w:id="1692" w:author="Yugin Vitaly" w:date="2020-08-06T21:02:00Z">
              <w:r w:rsidRPr="00C316CF">
                <w:rPr>
                  <w:sz w:val="20"/>
                </w:rPr>
                <w:t>Дата и время подачи заявки</w:t>
              </w:r>
            </w:ins>
          </w:p>
        </w:tc>
        <w:tc>
          <w:tcPr>
            <w:tcW w:w="1385" w:type="pct"/>
            <w:shd w:val="clear" w:color="auto" w:fill="auto"/>
          </w:tcPr>
          <w:p w:rsidR="002865B9" w:rsidRDefault="002865B9" w:rsidP="002865B9">
            <w:pPr>
              <w:spacing w:before="0" w:after="0"/>
              <w:rPr>
                <w:ins w:id="1693" w:author="Yugin Vitaly" w:date="2020-08-06T21:02:00Z"/>
                <w:sz w:val="20"/>
              </w:rPr>
            </w:pPr>
          </w:p>
        </w:tc>
      </w:tr>
      <w:tr w:rsidR="005C2B28" w:rsidRPr="00301389" w:rsidTr="00C966B7">
        <w:trPr>
          <w:jc w:val="center"/>
          <w:ins w:id="1694" w:author="Yugin Vitaly" w:date="2020-08-06T21:02:00Z"/>
        </w:trPr>
        <w:tc>
          <w:tcPr>
            <w:tcW w:w="743" w:type="pct"/>
            <w:shd w:val="clear" w:color="auto" w:fill="auto"/>
            <w:vAlign w:val="center"/>
          </w:tcPr>
          <w:p w:rsidR="005C2B28" w:rsidRPr="00301389" w:rsidRDefault="005C2B28" w:rsidP="002865B9">
            <w:pPr>
              <w:spacing w:before="0" w:after="0"/>
              <w:contextualSpacing/>
              <w:rPr>
                <w:ins w:id="1695" w:author="Yugin Vitaly" w:date="2020-08-06T21:02:00Z"/>
                <w:sz w:val="20"/>
              </w:rPr>
            </w:pPr>
          </w:p>
        </w:tc>
        <w:tc>
          <w:tcPr>
            <w:tcW w:w="790" w:type="pct"/>
            <w:shd w:val="clear" w:color="auto" w:fill="auto"/>
          </w:tcPr>
          <w:p w:rsidR="005C2B28" w:rsidRPr="00C316CF" w:rsidRDefault="005C2B28" w:rsidP="002865B9">
            <w:pPr>
              <w:spacing w:before="0" w:after="0"/>
              <w:rPr>
                <w:ins w:id="1696" w:author="Yugin Vitaly" w:date="2020-08-06T21:02:00Z"/>
                <w:sz w:val="20"/>
              </w:rPr>
            </w:pPr>
            <w:ins w:id="1697" w:author="Yugin Vitaly" w:date="2020-08-06T21:02:00Z">
              <w:r w:rsidRPr="005C2B28">
                <w:rPr>
                  <w:sz w:val="20"/>
                </w:rPr>
                <w:t>appRating</w:t>
              </w:r>
            </w:ins>
          </w:p>
        </w:tc>
        <w:tc>
          <w:tcPr>
            <w:tcW w:w="199" w:type="pct"/>
            <w:shd w:val="clear" w:color="auto" w:fill="auto"/>
          </w:tcPr>
          <w:p w:rsidR="005C2B28" w:rsidRPr="00C316CF" w:rsidRDefault="005C2B28" w:rsidP="002865B9">
            <w:pPr>
              <w:spacing w:before="0" w:after="0"/>
              <w:jc w:val="center"/>
              <w:rPr>
                <w:ins w:id="1698" w:author="Yugin Vitaly" w:date="2020-08-06T21:02:00Z"/>
                <w:sz w:val="20"/>
              </w:rPr>
            </w:pPr>
            <w:ins w:id="1699" w:author="Yugin Vitaly" w:date="2020-08-06T21:02:00Z">
              <w:r>
                <w:rPr>
                  <w:sz w:val="20"/>
                </w:rPr>
                <w:t>Н</w:t>
              </w:r>
            </w:ins>
          </w:p>
        </w:tc>
        <w:tc>
          <w:tcPr>
            <w:tcW w:w="496" w:type="pct"/>
            <w:shd w:val="clear" w:color="auto" w:fill="auto"/>
          </w:tcPr>
          <w:p w:rsidR="005C2B28" w:rsidRPr="005C2B28" w:rsidRDefault="005C2B28" w:rsidP="002865B9">
            <w:pPr>
              <w:spacing w:before="0" w:after="0"/>
              <w:jc w:val="center"/>
              <w:rPr>
                <w:ins w:id="1700" w:author="Yugin Vitaly" w:date="2020-08-06T21:02:00Z"/>
                <w:sz w:val="20"/>
                <w:lang w:val="en-US"/>
              </w:rPr>
            </w:pPr>
            <w:ins w:id="1701" w:author="Yugin Vitaly" w:date="2020-08-06T21:02:00Z">
              <w:r>
                <w:rPr>
                  <w:sz w:val="20"/>
                  <w:lang w:val="en-US"/>
                </w:rPr>
                <w:t>N</w:t>
              </w:r>
            </w:ins>
          </w:p>
        </w:tc>
        <w:tc>
          <w:tcPr>
            <w:tcW w:w="1387" w:type="pct"/>
            <w:shd w:val="clear" w:color="auto" w:fill="auto"/>
          </w:tcPr>
          <w:p w:rsidR="005C2B28" w:rsidRPr="00C316CF" w:rsidRDefault="005C2B28" w:rsidP="005C2B28">
            <w:pPr>
              <w:spacing w:before="0" w:after="0"/>
              <w:rPr>
                <w:ins w:id="1702" w:author="Yugin Vitaly" w:date="2020-08-06T21:02:00Z"/>
                <w:sz w:val="20"/>
              </w:rPr>
            </w:pPr>
            <w:ins w:id="1703" w:author="Yugin Vitaly" w:date="2020-08-06T21:02:00Z">
              <w:r w:rsidRPr="005C2B28">
                <w:rPr>
                  <w:sz w:val="20"/>
                </w:rPr>
                <w:t>Порядковый номер заявки по результатам оцен</w:t>
              </w:r>
              <w:r>
                <w:rPr>
                  <w:sz w:val="20"/>
                </w:rPr>
                <w:t>ки заявки (для печатной формы)</w:t>
              </w:r>
            </w:ins>
          </w:p>
        </w:tc>
        <w:tc>
          <w:tcPr>
            <w:tcW w:w="1385" w:type="pct"/>
            <w:shd w:val="clear" w:color="auto" w:fill="auto"/>
          </w:tcPr>
          <w:p w:rsidR="005C2B28" w:rsidRDefault="005C2B28" w:rsidP="002865B9">
            <w:pPr>
              <w:spacing w:before="0" w:after="0"/>
              <w:rPr>
                <w:ins w:id="1704" w:author="Yugin Vitaly" w:date="2020-08-06T21:02:00Z"/>
                <w:sz w:val="20"/>
              </w:rPr>
            </w:pPr>
            <w:ins w:id="1705" w:author="Yugin Vitaly" w:date="2020-08-06T21:02:00Z">
              <w:r w:rsidRPr="005C2B28">
                <w:rPr>
                  <w:sz w:val="20"/>
                </w:rPr>
                <w:t>Игнорируется при приёме, заполняется при передаче</w:t>
              </w:r>
            </w:ins>
          </w:p>
        </w:tc>
      </w:tr>
      <w:tr w:rsidR="005C2B28" w:rsidRPr="005C2B28" w:rsidTr="00C966B7">
        <w:trPr>
          <w:jc w:val="center"/>
          <w:ins w:id="1706" w:author="Yugin Vitaly" w:date="2020-08-06T21:04:00Z"/>
        </w:trPr>
        <w:tc>
          <w:tcPr>
            <w:tcW w:w="5000" w:type="pct"/>
            <w:gridSpan w:val="6"/>
            <w:shd w:val="clear" w:color="auto" w:fill="auto"/>
            <w:vAlign w:val="center"/>
            <w:hideMark/>
          </w:tcPr>
          <w:p w:rsidR="005C2B28" w:rsidRPr="005C2B28" w:rsidRDefault="005C2B28" w:rsidP="00C966B7">
            <w:pPr>
              <w:keepNext/>
              <w:spacing w:before="0" w:after="0"/>
              <w:contextualSpacing/>
              <w:jc w:val="center"/>
              <w:rPr>
                <w:ins w:id="1707" w:author="Yugin Vitaly" w:date="2020-08-06T21:04:00Z"/>
                <w:b/>
                <w:sz w:val="20"/>
              </w:rPr>
            </w:pPr>
            <w:ins w:id="1708" w:author="Yugin Vitaly" w:date="2020-08-06T21:04:00Z">
              <w:r w:rsidRPr="005C2B28">
                <w:rPr>
                  <w:b/>
                  <w:sz w:val="20"/>
                </w:rPr>
                <w:t>Организация заказчика</w:t>
              </w:r>
            </w:ins>
          </w:p>
        </w:tc>
      </w:tr>
      <w:tr w:rsidR="005C2B28" w:rsidRPr="005C2B28" w:rsidTr="00C966B7">
        <w:trPr>
          <w:jc w:val="center"/>
          <w:ins w:id="1709" w:author="Yugin Vitaly" w:date="2020-08-06T21:04:00Z"/>
        </w:trPr>
        <w:tc>
          <w:tcPr>
            <w:tcW w:w="743" w:type="pct"/>
            <w:shd w:val="clear" w:color="auto" w:fill="auto"/>
          </w:tcPr>
          <w:p w:rsidR="005C2B28" w:rsidRPr="000520F6" w:rsidRDefault="005C2B28" w:rsidP="00C966B7">
            <w:pPr>
              <w:spacing w:before="0" w:after="0"/>
              <w:jc w:val="both"/>
              <w:rPr>
                <w:ins w:id="1710" w:author="Yugin Vitaly" w:date="2020-08-06T21:04:00Z"/>
                <w:b/>
                <w:sz w:val="20"/>
              </w:rPr>
            </w:pPr>
            <w:ins w:id="1711" w:author="Yugin Vitaly" w:date="2020-08-06T21:04:00Z">
              <w:r w:rsidRPr="000520F6">
                <w:rPr>
                  <w:b/>
                  <w:sz w:val="20"/>
                </w:rPr>
                <w:t>customer</w:t>
              </w:r>
            </w:ins>
          </w:p>
        </w:tc>
        <w:tc>
          <w:tcPr>
            <w:tcW w:w="790" w:type="pct"/>
            <w:shd w:val="clear" w:color="auto" w:fill="auto"/>
            <w:vAlign w:val="center"/>
          </w:tcPr>
          <w:p w:rsidR="005C2B28" w:rsidRPr="005C2B28" w:rsidRDefault="005C2B28" w:rsidP="00C966B7">
            <w:pPr>
              <w:keepNext/>
              <w:spacing w:before="0" w:after="0"/>
              <w:contextualSpacing/>
              <w:rPr>
                <w:ins w:id="1712" w:author="Yugin Vitaly" w:date="2020-08-06T21:04:00Z"/>
                <w:b/>
                <w:sz w:val="20"/>
              </w:rPr>
            </w:pPr>
          </w:p>
        </w:tc>
        <w:tc>
          <w:tcPr>
            <w:tcW w:w="199" w:type="pct"/>
            <w:shd w:val="clear" w:color="auto" w:fill="auto"/>
            <w:vAlign w:val="center"/>
          </w:tcPr>
          <w:p w:rsidR="005C2B28" w:rsidRPr="005C2B28" w:rsidRDefault="005C2B28" w:rsidP="00C966B7">
            <w:pPr>
              <w:keepNext/>
              <w:spacing w:before="0" w:after="0"/>
              <w:contextualSpacing/>
              <w:jc w:val="center"/>
              <w:rPr>
                <w:ins w:id="1713" w:author="Yugin Vitaly" w:date="2020-08-06T21:04:00Z"/>
                <w:b/>
                <w:sz w:val="20"/>
              </w:rPr>
            </w:pPr>
          </w:p>
        </w:tc>
        <w:tc>
          <w:tcPr>
            <w:tcW w:w="496" w:type="pct"/>
            <w:shd w:val="clear" w:color="auto" w:fill="auto"/>
            <w:vAlign w:val="center"/>
          </w:tcPr>
          <w:p w:rsidR="005C2B28" w:rsidRPr="005C2B28" w:rsidRDefault="005C2B28" w:rsidP="00C966B7">
            <w:pPr>
              <w:keepNext/>
              <w:spacing w:before="0" w:after="0"/>
              <w:contextualSpacing/>
              <w:jc w:val="center"/>
              <w:rPr>
                <w:ins w:id="1714" w:author="Yugin Vitaly" w:date="2020-08-06T21:04:00Z"/>
                <w:b/>
                <w:sz w:val="20"/>
              </w:rPr>
            </w:pPr>
          </w:p>
        </w:tc>
        <w:tc>
          <w:tcPr>
            <w:tcW w:w="1387" w:type="pct"/>
            <w:shd w:val="clear" w:color="auto" w:fill="auto"/>
            <w:vAlign w:val="center"/>
          </w:tcPr>
          <w:p w:rsidR="005C2B28" w:rsidRPr="005C2B28" w:rsidRDefault="005C2B28" w:rsidP="00C966B7">
            <w:pPr>
              <w:keepNext/>
              <w:spacing w:before="0" w:after="0"/>
              <w:contextualSpacing/>
              <w:rPr>
                <w:ins w:id="1715" w:author="Yugin Vitaly" w:date="2020-08-06T21:04:00Z"/>
                <w:b/>
                <w:sz w:val="20"/>
              </w:rPr>
            </w:pPr>
          </w:p>
        </w:tc>
        <w:tc>
          <w:tcPr>
            <w:tcW w:w="1385" w:type="pct"/>
            <w:shd w:val="clear" w:color="auto" w:fill="auto"/>
            <w:vAlign w:val="center"/>
            <w:hideMark/>
          </w:tcPr>
          <w:p w:rsidR="005C2B28" w:rsidRPr="005C2B28" w:rsidRDefault="005C2B28" w:rsidP="00C966B7">
            <w:pPr>
              <w:keepNext/>
              <w:spacing w:before="0" w:after="0"/>
              <w:contextualSpacing/>
              <w:rPr>
                <w:ins w:id="1716" w:author="Yugin Vitaly" w:date="2020-08-06T21:04:00Z"/>
                <w:b/>
                <w:sz w:val="20"/>
              </w:rPr>
            </w:pPr>
          </w:p>
        </w:tc>
      </w:tr>
      <w:tr w:rsidR="005C2B28" w:rsidRPr="00301389" w:rsidTr="00C966B7">
        <w:trPr>
          <w:jc w:val="center"/>
          <w:ins w:id="1717" w:author="Yugin Vitaly" w:date="2020-08-06T21:03:00Z"/>
        </w:trPr>
        <w:tc>
          <w:tcPr>
            <w:tcW w:w="743" w:type="pct"/>
            <w:shd w:val="clear" w:color="auto" w:fill="auto"/>
            <w:vAlign w:val="center"/>
          </w:tcPr>
          <w:p w:rsidR="005C2B28" w:rsidRPr="00301389" w:rsidRDefault="005C2B28" w:rsidP="005C2B28">
            <w:pPr>
              <w:spacing w:before="0" w:after="0"/>
              <w:contextualSpacing/>
              <w:rPr>
                <w:ins w:id="1718" w:author="Yugin Vitaly" w:date="2020-08-06T21:03:00Z"/>
                <w:sz w:val="20"/>
              </w:rPr>
            </w:pPr>
          </w:p>
        </w:tc>
        <w:tc>
          <w:tcPr>
            <w:tcW w:w="790" w:type="pct"/>
            <w:shd w:val="clear" w:color="auto" w:fill="auto"/>
          </w:tcPr>
          <w:p w:rsidR="005C2B28" w:rsidRPr="005C2B28" w:rsidRDefault="005C2B28" w:rsidP="005C2B28">
            <w:pPr>
              <w:spacing w:before="0" w:after="0"/>
              <w:rPr>
                <w:ins w:id="1719" w:author="Yugin Vitaly" w:date="2020-08-06T21:03:00Z"/>
                <w:sz w:val="20"/>
              </w:rPr>
            </w:pPr>
            <w:ins w:id="1720" w:author="Yugin Vitaly" w:date="2020-08-06T21:05:00Z">
              <w:r w:rsidRPr="00C316CF">
                <w:rPr>
                  <w:sz w:val="20"/>
                </w:rPr>
                <w:t>regNum</w:t>
              </w:r>
            </w:ins>
          </w:p>
        </w:tc>
        <w:tc>
          <w:tcPr>
            <w:tcW w:w="199" w:type="pct"/>
            <w:shd w:val="clear" w:color="auto" w:fill="auto"/>
          </w:tcPr>
          <w:p w:rsidR="005C2B28" w:rsidRDefault="005C2B28" w:rsidP="005C2B28">
            <w:pPr>
              <w:spacing w:before="0" w:after="0"/>
              <w:jc w:val="center"/>
              <w:rPr>
                <w:ins w:id="1721" w:author="Yugin Vitaly" w:date="2020-08-06T21:03:00Z"/>
                <w:sz w:val="20"/>
              </w:rPr>
            </w:pPr>
            <w:ins w:id="1722" w:author="Yugin Vitaly" w:date="2020-08-06T21:05:00Z">
              <w:r w:rsidRPr="00C316CF">
                <w:rPr>
                  <w:sz w:val="20"/>
                </w:rPr>
                <w:t>О</w:t>
              </w:r>
            </w:ins>
          </w:p>
        </w:tc>
        <w:tc>
          <w:tcPr>
            <w:tcW w:w="496" w:type="pct"/>
            <w:shd w:val="clear" w:color="auto" w:fill="auto"/>
          </w:tcPr>
          <w:p w:rsidR="005C2B28" w:rsidRDefault="005C2B28" w:rsidP="005C2B28">
            <w:pPr>
              <w:spacing w:before="0" w:after="0"/>
              <w:jc w:val="center"/>
              <w:rPr>
                <w:ins w:id="1723" w:author="Yugin Vitaly" w:date="2020-08-06T21:03:00Z"/>
                <w:sz w:val="20"/>
                <w:lang w:val="en-US"/>
              </w:rPr>
            </w:pPr>
            <w:ins w:id="1724" w:author="Yugin Vitaly" w:date="2020-08-06T21:05:00Z">
              <w:r w:rsidRPr="00C316CF">
                <w:rPr>
                  <w:sz w:val="20"/>
                </w:rPr>
                <w:t>T</w:t>
              </w:r>
            </w:ins>
          </w:p>
        </w:tc>
        <w:tc>
          <w:tcPr>
            <w:tcW w:w="1387" w:type="pct"/>
            <w:shd w:val="clear" w:color="auto" w:fill="auto"/>
          </w:tcPr>
          <w:p w:rsidR="005C2B28" w:rsidRPr="005C2B28" w:rsidRDefault="005C2B28" w:rsidP="005C2B28">
            <w:pPr>
              <w:spacing w:before="0" w:after="0"/>
              <w:rPr>
                <w:ins w:id="1725" w:author="Yugin Vitaly" w:date="2020-08-06T21:03:00Z"/>
                <w:sz w:val="20"/>
              </w:rPr>
            </w:pPr>
            <w:ins w:id="1726" w:author="Yugin Vitaly" w:date="2020-08-06T21:05:00Z">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ins>
          </w:p>
        </w:tc>
        <w:tc>
          <w:tcPr>
            <w:tcW w:w="1385" w:type="pct"/>
            <w:shd w:val="clear" w:color="auto" w:fill="auto"/>
          </w:tcPr>
          <w:p w:rsidR="005C2B28" w:rsidRPr="005C2B28" w:rsidRDefault="005C2B28" w:rsidP="005C2B28">
            <w:pPr>
              <w:spacing w:before="0" w:after="0"/>
              <w:rPr>
                <w:ins w:id="1727" w:author="Yugin Vitaly" w:date="2020-08-06T21:03:00Z"/>
                <w:sz w:val="20"/>
              </w:rPr>
            </w:pPr>
            <w:ins w:id="1728" w:author="Yugin Vitaly" w:date="2020-08-06T21:05:00Z">
              <w:r>
                <w:rPr>
                  <w:sz w:val="20"/>
                </w:rPr>
                <w:t>Допустимые значения:</w:t>
              </w:r>
              <w:r w:rsidRPr="00C316CF">
                <w:rPr>
                  <w:sz w:val="20"/>
                </w:rPr>
                <w:t xml:space="preserve"> \d{11}</w:t>
              </w:r>
            </w:ins>
          </w:p>
        </w:tc>
      </w:tr>
      <w:tr w:rsidR="005C2B28" w:rsidRPr="00301389" w:rsidTr="00C966B7">
        <w:trPr>
          <w:jc w:val="center"/>
          <w:ins w:id="1729" w:author="Yugin Vitaly" w:date="2020-08-06T21:04:00Z"/>
        </w:trPr>
        <w:tc>
          <w:tcPr>
            <w:tcW w:w="743" w:type="pct"/>
            <w:shd w:val="clear" w:color="auto" w:fill="auto"/>
            <w:vAlign w:val="center"/>
          </w:tcPr>
          <w:p w:rsidR="005C2B28" w:rsidRPr="00301389" w:rsidRDefault="005C2B28" w:rsidP="005C2B28">
            <w:pPr>
              <w:spacing w:before="0" w:after="0"/>
              <w:contextualSpacing/>
              <w:rPr>
                <w:ins w:id="1730" w:author="Yugin Vitaly" w:date="2020-08-06T21:04:00Z"/>
                <w:sz w:val="20"/>
              </w:rPr>
            </w:pPr>
          </w:p>
        </w:tc>
        <w:tc>
          <w:tcPr>
            <w:tcW w:w="790" w:type="pct"/>
            <w:shd w:val="clear" w:color="auto" w:fill="auto"/>
          </w:tcPr>
          <w:p w:rsidR="005C2B28" w:rsidRPr="005C2B28" w:rsidRDefault="005C2B28" w:rsidP="005C2B28">
            <w:pPr>
              <w:spacing w:before="0" w:after="0"/>
              <w:rPr>
                <w:ins w:id="1731" w:author="Yugin Vitaly" w:date="2020-08-06T21:04:00Z"/>
                <w:sz w:val="20"/>
              </w:rPr>
            </w:pPr>
            <w:ins w:id="1732" w:author="Yugin Vitaly" w:date="2020-08-06T21:05:00Z">
              <w:r w:rsidRPr="00C316CF">
                <w:rPr>
                  <w:sz w:val="20"/>
                </w:rPr>
                <w:t>consRegistryNum</w:t>
              </w:r>
            </w:ins>
          </w:p>
        </w:tc>
        <w:tc>
          <w:tcPr>
            <w:tcW w:w="199" w:type="pct"/>
            <w:shd w:val="clear" w:color="auto" w:fill="auto"/>
          </w:tcPr>
          <w:p w:rsidR="005C2B28" w:rsidRDefault="005C2B28" w:rsidP="005C2B28">
            <w:pPr>
              <w:spacing w:before="0" w:after="0"/>
              <w:jc w:val="center"/>
              <w:rPr>
                <w:ins w:id="1733" w:author="Yugin Vitaly" w:date="2020-08-06T21:04:00Z"/>
                <w:sz w:val="20"/>
              </w:rPr>
            </w:pPr>
            <w:ins w:id="1734" w:author="Yugin Vitaly" w:date="2020-08-06T21:05:00Z">
              <w:r w:rsidRPr="00C316CF">
                <w:rPr>
                  <w:sz w:val="20"/>
                </w:rPr>
                <w:t>Н</w:t>
              </w:r>
            </w:ins>
          </w:p>
        </w:tc>
        <w:tc>
          <w:tcPr>
            <w:tcW w:w="496" w:type="pct"/>
            <w:shd w:val="clear" w:color="auto" w:fill="auto"/>
          </w:tcPr>
          <w:p w:rsidR="005C2B28" w:rsidRDefault="005C2B28" w:rsidP="005C2B28">
            <w:pPr>
              <w:spacing w:before="0" w:after="0"/>
              <w:jc w:val="center"/>
              <w:rPr>
                <w:ins w:id="1735" w:author="Yugin Vitaly" w:date="2020-08-06T21:04:00Z"/>
                <w:sz w:val="20"/>
                <w:lang w:val="en-US"/>
              </w:rPr>
            </w:pPr>
            <w:ins w:id="1736" w:author="Yugin Vitaly" w:date="2020-08-06T21:05:00Z">
              <w:r w:rsidRPr="00C316CF">
                <w:rPr>
                  <w:sz w:val="20"/>
                </w:rPr>
                <w:t>T [ 8 ]</w:t>
              </w:r>
            </w:ins>
          </w:p>
        </w:tc>
        <w:tc>
          <w:tcPr>
            <w:tcW w:w="1387" w:type="pct"/>
            <w:shd w:val="clear" w:color="auto" w:fill="auto"/>
          </w:tcPr>
          <w:p w:rsidR="005C2B28" w:rsidRPr="005C2B28" w:rsidRDefault="005C2B28" w:rsidP="005C2B28">
            <w:pPr>
              <w:spacing w:before="0" w:after="0"/>
              <w:rPr>
                <w:ins w:id="1737" w:author="Yugin Vitaly" w:date="2020-08-06T21:04:00Z"/>
                <w:sz w:val="20"/>
              </w:rPr>
            </w:pPr>
            <w:ins w:id="1738" w:author="Yugin Vitaly" w:date="2020-08-06T21:05:00Z">
              <w:r>
                <w:rPr>
                  <w:sz w:val="20"/>
                </w:rPr>
                <w:t>Код по Сводному Реестру</w:t>
              </w:r>
            </w:ins>
          </w:p>
        </w:tc>
        <w:tc>
          <w:tcPr>
            <w:tcW w:w="1385" w:type="pct"/>
            <w:shd w:val="clear" w:color="auto" w:fill="auto"/>
          </w:tcPr>
          <w:p w:rsidR="005C2B28" w:rsidRPr="005C2B28" w:rsidRDefault="005C2B28" w:rsidP="005C2B28">
            <w:pPr>
              <w:spacing w:before="0" w:after="0"/>
              <w:rPr>
                <w:ins w:id="1739" w:author="Yugin Vitaly" w:date="2020-08-06T21:04:00Z"/>
                <w:sz w:val="20"/>
              </w:rPr>
            </w:pPr>
            <w:ins w:id="1740" w:author="Yugin Vitaly" w:date="2020-08-06T21:05:00Z">
              <w:r w:rsidRPr="00C316CF">
                <w:rPr>
                  <w:sz w:val="20"/>
                </w:rPr>
                <w:t>Должен быть заполнен в случае, если в поле spzCode указано значение 00000000000</w:t>
              </w:r>
            </w:ins>
          </w:p>
        </w:tc>
      </w:tr>
      <w:tr w:rsidR="005C2B28" w:rsidRPr="00301389" w:rsidTr="00C966B7">
        <w:trPr>
          <w:jc w:val="center"/>
          <w:ins w:id="1741" w:author="Yugin Vitaly" w:date="2020-08-06T21:04:00Z"/>
        </w:trPr>
        <w:tc>
          <w:tcPr>
            <w:tcW w:w="743" w:type="pct"/>
            <w:shd w:val="clear" w:color="auto" w:fill="auto"/>
            <w:vAlign w:val="center"/>
          </w:tcPr>
          <w:p w:rsidR="005C2B28" w:rsidRPr="00301389" w:rsidRDefault="005C2B28" w:rsidP="005C2B28">
            <w:pPr>
              <w:spacing w:before="0" w:after="0"/>
              <w:contextualSpacing/>
              <w:rPr>
                <w:ins w:id="1742" w:author="Yugin Vitaly" w:date="2020-08-06T21:04:00Z"/>
                <w:sz w:val="20"/>
              </w:rPr>
            </w:pPr>
          </w:p>
        </w:tc>
        <w:tc>
          <w:tcPr>
            <w:tcW w:w="790" w:type="pct"/>
            <w:shd w:val="clear" w:color="auto" w:fill="auto"/>
          </w:tcPr>
          <w:p w:rsidR="005C2B28" w:rsidRPr="005C2B28" w:rsidRDefault="005C2B28" w:rsidP="005C2B28">
            <w:pPr>
              <w:spacing w:before="0" w:after="0"/>
              <w:rPr>
                <w:ins w:id="1743" w:author="Yugin Vitaly" w:date="2020-08-06T21:04:00Z"/>
                <w:sz w:val="20"/>
              </w:rPr>
            </w:pPr>
            <w:ins w:id="1744" w:author="Yugin Vitaly" w:date="2020-08-06T21:05:00Z">
              <w:r w:rsidRPr="00C316CF">
                <w:rPr>
                  <w:sz w:val="20"/>
                </w:rPr>
                <w:t>fullName</w:t>
              </w:r>
            </w:ins>
          </w:p>
        </w:tc>
        <w:tc>
          <w:tcPr>
            <w:tcW w:w="199" w:type="pct"/>
            <w:shd w:val="clear" w:color="auto" w:fill="auto"/>
          </w:tcPr>
          <w:p w:rsidR="005C2B28" w:rsidRDefault="005C2B28" w:rsidP="005C2B28">
            <w:pPr>
              <w:spacing w:before="0" w:after="0"/>
              <w:jc w:val="center"/>
              <w:rPr>
                <w:ins w:id="1745" w:author="Yugin Vitaly" w:date="2020-08-06T21:04:00Z"/>
                <w:sz w:val="20"/>
              </w:rPr>
            </w:pPr>
            <w:ins w:id="1746" w:author="Yugin Vitaly" w:date="2020-08-06T21:05:00Z">
              <w:r w:rsidRPr="00C316CF">
                <w:rPr>
                  <w:sz w:val="20"/>
                </w:rPr>
                <w:t>Н</w:t>
              </w:r>
            </w:ins>
          </w:p>
        </w:tc>
        <w:tc>
          <w:tcPr>
            <w:tcW w:w="496" w:type="pct"/>
            <w:shd w:val="clear" w:color="auto" w:fill="auto"/>
          </w:tcPr>
          <w:p w:rsidR="005C2B28" w:rsidRDefault="005C2B28" w:rsidP="005C2B28">
            <w:pPr>
              <w:spacing w:before="0" w:after="0"/>
              <w:jc w:val="center"/>
              <w:rPr>
                <w:ins w:id="1747" w:author="Yugin Vitaly" w:date="2020-08-06T21:04:00Z"/>
                <w:sz w:val="20"/>
                <w:lang w:val="en-US"/>
              </w:rPr>
            </w:pPr>
            <w:ins w:id="1748" w:author="Yugin Vitaly" w:date="2020-08-06T21:05:00Z">
              <w:r>
                <w:rPr>
                  <w:sz w:val="20"/>
                </w:rPr>
                <w:t>T [1 - 2000</w:t>
              </w:r>
              <w:r w:rsidRPr="00C316CF">
                <w:rPr>
                  <w:sz w:val="20"/>
                </w:rPr>
                <w:t>]</w:t>
              </w:r>
            </w:ins>
          </w:p>
        </w:tc>
        <w:tc>
          <w:tcPr>
            <w:tcW w:w="1387" w:type="pct"/>
            <w:shd w:val="clear" w:color="auto" w:fill="auto"/>
          </w:tcPr>
          <w:p w:rsidR="005C2B28" w:rsidRPr="005C2B28" w:rsidRDefault="005C2B28" w:rsidP="005C2B28">
            <w:pPr>
              <w:spacing w:before="0" w:after="0"/>
              <w:rPr>
                <w:ins w:id="1749" w:author="Yugin Vitaly" w:date="2020-08-06T21:04:00Z"/>
                <w:sz w:val="20"/>
              </w:rPr>
            </w:pPr>
            <w:ins w:id="1750" w:author="Yugin Vitaly" w:date="2020-08-06T21:05:00Z">
              <w:r>
                <w:rPr>
                  <w:sz w:val="20"/>
                </w:rPr>
                <w:t>Полное наименование</w:t>
              </w:r>
            </w:ins>
          </w:p>
        </w:tc>
        <w:tc>
          <w:tcPr>
            <w:tcW w:w="1385" w:type="pct"/>
            <w:shd w:val="clear" w:color="auto" w:fill="auto"/>
          </w:tcPr>
          <w:p w:rsidR="005C2B28" w:rsidRPr="005C2B28" w:rsidRDefault="005C2B28" w:rsidP="005C2B28">
            <w:pPr>
              <w:spacing w:before="0" w:after="0"/>
              <w:rPr>
                <w:ins w:id="1751" w:author="Yugin Vitaly" w:date="2020-08-06T21:04:00Z"/>
                <w:sz w:val="20"/>
              </w:rPr>
            </w:pPr>
            <w:ins w:id="1752" w:author="Yugin Vitaly" w:date="2020-08-06T21:05:00Z">
              <w:r w:rsidRPr="00C316CF">
                <w:rPr>
                  <w:sz w:val="20"/>
                </w:rPr>
                <w:t>Игнорируется при приеме, автоматически заполняется при передаче по коду организации из справочника "Организации" (nsiOrganization)</w:t>
              </w:r>
            </w:ins>
          </w:p>
        </w:tc>
      </w:tr>
      <w:tr w:rsidR="00F624D3" w:rsidRPr="00F624D3" w:rsidTr="00C966B7">
        <w:trPr>
          <w:jc w:val="center"/>
          <w:ins w:id="1753" w:author="Yugin Vitaly" w:date="2020-08-06T21:08:00Z"/>
        </w:trPr>
        <w:tc>
          <w:tcPr>
            <w:tcW w:w="5000" w:type="pct"/>
            <w:gridSpan w:val="6"/>
            <w:shd w:val="clear" w:color="auto" w:fill="auto"/>
            <w:vAlign w:val="center"/>
            <w:hideMark/>
          </w:tcPr>
          <w:p w:rsidR="00F624D3" w:rsidRPr="00F624D3" w:rsidRDefault="00F624D3" w:rsidP="00C966B7">
            <w:pPr>
              <w:keepNext/>
              <w:spacing w:before="0" w:after="0"/>
              <w:contextualSpacing/>
              <w:jc w:val="center"/>
              <w:rPr>
                <w:ins w:id="1754" w:author="Yugin Vitaly" w:date="2020-08-06T21:08:00Z"/>
                <w:b/>
                <w:sz w:val="20"/>
              </w:rPr>
            </w:pPr>
            <w:ins w:id="1755" w:author="Yugin Vitaly" w:date="2020-08-06T21:09:00Z">
              <w:r w:rsidRPr="00F624D3">
                <w:rPr>
                  <w:b/>
                  <w:sz w:val="20"/>
                </w:rPr>
                <w:t>Основание отказа</w:t>
              </w:r>
            </w:ins>
          </w:p>
        </w:tc>
      </w:tr>
      <w:tr w:rsidR="00F624D3" w:rsidRPr="00F624D3" w:rsidTr="00C966B7">
        <w:trPr>
          <w:jc w:val="center"/>
          <w:ins w:id="1756" w:author="Yugin Vitaly" w:date="2020-08-06T21:08:00Z"/>
        </w:trPr>
        <w:tc>
          <w:tcPr>
            <w:tcW w:w="743" w:type="pct"/>
            <w:shd w:val="clear" w:color="auto" w:fill="auto"/>
          </w:tcPr>
          <w:p w:rsidR="00F624D3" w:rsidRPr="00F624D3" w:rsidRDefault="00F624D3" w:rsidP="00C966B7">
            <w:pPr>
              <w:spacing w:before="0" w:after="0"/>
              <w:jc w:val="both"/>
              <w:rPr>
                <w:ins w:id="1757" w:author="Yugin Vitaly" w:date="2020-08-06T21:08:00Z"/>
                <w:b/>
                <w:sz w:val="20"/>
              </w:rPr>
            </w:pPr>
            <w:ins w:id="1758" w:author="Yugin Vitaly" w:date="2020-08-06T21:09:00Z">
              <w:r w:rsidRPr="00F624D3">
                <w:rPr>
                  <w:b/>
                  <w:sz w:val="20"/>
                </w:rPr>
                <w:t>refusalFact</w:t>
              </w:r>
            </w:ins>
          </w:p>
        </w:tc>
        <w:tc>
          <w:tcPr>
            <w:tcW w:w="790" w:type="pct"/>
            <w:shd w:val="clear" w:color="auto" w:fill="auto"/>
            <w:vAlign w:val="center"/>
          </w:tcPr>
          <w:p w:rsidR="00F624D3" w:rsidRPr="00F624D3" w:rsidRDefault="00F624D3" w:rsidP="00C966B7">
            <w:pPr>
              <w:keepNext/>
              <w:spacing w:before="0" w:after="0"/>
              <w:contextualSpacing/>
              <w:rPr>
                <w:ins w:id="1759" w:author="Yugin Vitaly" w:date="2020-08-06T21:08:00Z"/>
                <w:b/>
                <w:sz w:val="20"/>
              </w:rPr>
            </w:pPr>
          </w:p>
        </w:tc>
        <w:tc>
          <w:tcPr>
            <w:tcW w:w="199" w:type="pct"/>
            <w:shd w:val="clear" w:color="auto" w:fill="auto"/>
            <w:vAlign w:val="center"/>
          </w:tcPr>
          <w:p w:rsidR="00F624D3" w:rsidRPr="003E4140" w:rsidRDefault="00F624D3" w:rsidP="00C966B7">
            <w:pPr>
              <w:keepNext/>
              <w:spacing w:before="0" w:after="0"/>
              <w:contextualSpacing/>
              <w:jc w:val="center"/>
              <w:rPr>
                <w:ins w:id="1760" w:author="Yugin Vitaly" w:date="2020-08-06T21:08:00Z"/>
                <w:b/>
                <w:sz w:val="20"/>
              </w:rPr>
            </w:pPr>
          </w:p>
        </w:tc>
        <w:tc>
          <w:tcPr>
            <w:tcW w:w="496" w:type="pct"/>
            <w:shd w:val="clear" w:color="auto" w:fill="auto"/>
            <w:vAlign w:val="center"/>
          </w:tcPr>
          <w:p w:rsidR="00F624D3" w:rsidRPr="003E4140" w:rsidRDefault="00F624D3" w:rsidP="00C966B7">
            <w:pPr>
              <w:keepNext/>
              <w:spacing w:before="0" w:after="0"/>
              <w:contextualSpacing/>
              <w:jc w:val="center"/>
              <w:rPr>
                <w:ins w:id="1761" w:author="Yugin Vitaly" w:date="2020-08-06T21:08:00Z"/>
                <w:b/>
                <w:sz w:val="20"/>
              </w:rPr>
            </w:pPr>
          </w:p>
        </w:tc>
        <w:tc>
          <w:tcPr>
            <w:tcW w:w="1387" w:type="pct"/>
            <w:shd w:val="clear" w:color="auto" w:fill="auto"/>
            <w:vAlign w:val="center"/>
          </w:tcPr>
          <w:p w:rsidR="00F624D3" w:rsidRPr="00437C19" w:rsidRDefault="00F624D3" w:rsidP="00C966B7">
            <w:pPr>
              <w:keepNext/>
              <w:spacing w:before="0" w:after="0"/>
              <w:contextualSpacing/>
              <w:rPr>
                <w:ins w:id="1762" w:author="Yugin Vitaly" w:date="2020-08-06T21:08:00Z"/>
                <w:b/>
                <w:sz w:val="20"/>
              </w:rPr>
            </w:pPr>
          </w:p>
        </w:tc>
        <w:tc>
          <w:tcPr>
            <w:tcW w:w="1385" w:type="pct"/>
            <w:shd w:val="clear" w:color="auto" w:fill="auto"/>
            <w:vAlign w:val="center"/>
            <w:hideMark/>
          </w:tcPr>
          <w:p w:rsidR="00F624D3" w:rsidRPr="00437C19" w:rsidRDefault="00F624D3" w:rsidP="00C966B7">
            <w:pPr>
              <w:keepNext/>
              <w:spacing w:before="0" w:after="0"/>
              <w:contextualSpacing/>
              <w:rPr>
                <w:ins w:id="1763" w:author="Yugin Vitaly" w:date="2020-08-06T21:08:00Z"/>
                <w:b/>
                <w:sz w:val="20"/>
              </w:rPr>
            </w:pPr>
          </w:p>
        </w:tc>
      </w:tr>
      <w:tr w:rsidR="00F624D3" w:rsidRPr="00301389" w:rsidTr="00C966B7">
        <w:trPr>
          <w:jc w:val="center"/>
          <w:ins w:id="1764" w:author="Yugin Vitaly" w:date="2020-08-06T21:08:00Z"/>
        </w:trPr>
        <w:tc>
          <w:tcPr>
            <w:tcW w:w="743" w:type="pct"/>
            <w:shd w:val="clear" w:color="auto" w:fill="auto"/>
            <w:vAlign w:val="center"/>
          </w:tcPr>
          <w:p w:rsidR="00F624D3" w:rsidRPr="00301389" w:rsidRDefault="00F624D3" w:rsidP="00C966B7">
            <w:pPr>
              <w:spacing w:before="0" w:after="0"/>
              <w:contextualSpacing/>
              <w:rPr>
                <w:ins w:id="1765" w:author="Yugin Vitaly" w:date="2020-08-06T21:08:00Z"/>
                <w:sz w:val="20"/>
              </w:rPr>
            </w:pPr>
          </w:p>
        </w:tc>
        <w:tc>
          <w:tcPr>
            <w:tcW w:w="790" w:type="pct"/>
            <w:shd w:val="clear" w:color="auto" w:fill="auto"/>
          </w:tcPr>
          <w:p w:rsidR="00F624D3" w:rsidRPr="005C2B28" w:rsidRDefault="00F624D3" w:rsidP="00C966B7">
            <w:pPr>
              <w:spacing w:before="0" w:after="0"/>
              <w:rPr>
                <w:ins w:id="1766" w:author="Yugin Vitaly" w:date="2020-08-06T21:08:00Z"/>
                <w:sz w:val="20"/>
              </w:rPr>
            </w:pPr>
            <w:ins w:id="1767" w:author="Yugin Vitaly" w:date="2020-08-06T21:10:00Z">
              <w:r w:rsidRPr="00F624D3">
                <w:rPr>
                  <w:sz w:val="20"/>
                </w:rPr>
                <w:t>foundation</w:t>
              </w:r>
            </w:ins>
          </w:p>
        </w:tc>
        <w:tc>
          <w:tcPr>
            <w:tcW w:w="199" w:type="pct"/>
            <w:shd w:val="clear" w:color="auto" w:fill="auto"/>
          </w:tcPr>
          <w:p w:rsidR="00F624D3" w:rsidRDefault="00F624D3" w:rsidP="00C966B7">
            <w:pPr>
              <w:spacing w:before="0" w:after="0"/>
              <w:jc w:val="center"/>
              <w:rPr>
                <w:ins w:id="1768" w:author="Yugin Vitaly" w:date="2020-08-06T21:08:00Z"/>
                <w:sz w:val="20"/>
              </w:rPr>
            </w:pPr>
            <w:ins w:id="1769" w:author="Yugin Vitaly" w:date="2020-08-06T21:11:00Z">
              <w:r>
                <w:rPr>
                  <w:sz w:val="20"/>
                </w:rPr>
                <w:t>О</w:t>
              </w:r>
            </w:ins>
          </w:p>
        </w:tc>
        <w:tc>
          <w:tcPr>
            <w:tcW w:w="496" w:type="pct"/>
            <w:shd w:val="clear" w:color="auto" w:fill="auto"/>
          </w:tcPr>
          <w:p w:rsidR="00F624D3" w:rsidRDefault="00F624D3" w:rsidP="00C966B7">
            <w:pPr>
              <w:spacing w:before="0" w:after="0"/>
              <w:jc w:val="center"/>
              <w:rPr>
                <w:ins w:id="1770" w:author="Yugin Vitaly" w:date="2020-08-06T21:08:00Z"/>
                <w:sz w:val="20"/>
                <w:lang w:val="en-US"/>
              </w:rPr>
            </w:pPr>
            <w:ins w:id="1771" w:author="Yugin Vitaly" w:date="2020-08-06T21:11:00Z">
              <w:r>
                <w:rPr>
                  <w:sz w:val="20"/>
                  <w:lang w:val="en-US"/>
                </w:rPr>
                <w:t>S</w:t>
              </w:r>
            </w:ins>
          </w:p>
        </w:tc>
        <w:tc>
          <w:tcPr>
            <w:tcW w:w="1387" w:type="pct"/>
            <w:shd w:val="clear" w:color="auto" w:fill="auto"/>
          </w:tcPr>
          <w:p w:rsidR="00F624D3" w:rsidRPr="005C2B28" w:rsidRDefault="000F6B50" w:rsidP="00F624D3">
            <w:pPr>
              <w:spacing w:before="0" w:after="0"/>
              <w:rPr>
                <w:ins w:id="1772" w:author="Yugin Vitaly" w:date="2020-08-06T21:08:00Z"/>
                <w:sz w:val="20"/>
              </w:rPr>
            </w:pPr>
            <w:ins w:id="1773" w:author="Yugin Vitaly" w:date="2020-09-16T18:20:00Z">
              <w:r w:rsidRPr="000F6B50">
                <w:rPr>
                  <w:sz w:val="20"/>
                </w:rPr>
                <w:t>Основание для принятия решения</w:t>
              </w:r>
            </w:ins>
          </w:p>
        </w:tc>
        <w:tc>
          <w:tcPr>
            <w:tcW w:w="1385" w:type="pct"/>
            <w:shd w:val="clear" w:color="auto" w:fill="auto"/>
          </w:tcPr>
          <w:p w:rsidR="00F624D3" w:rsidRPr="005C2B28" w:rsidRDefault="000F6B50" w:rsidP="00C966B7">
            <w:pPr>
              <w:spacing w:before="0" w:after="0"/>
              <w:rPr>
                <w:ins w:id="1774" w:author="Yugin Vitaly" w:date="2020-08-06T21:08:00Z"/>
                <w:sz w:val="20"/>
              </w:rPr>
            </w:pPr>
            <w:ins w:id="1775" w:author="Yugin Vitaly" w:date="2020-09-16T18:20:00Z">
              <w:r w:rsidRPr="000F6B50">
                <w:rPr>
                  <w:sz w:val="20"/>
                </w:rPr>
                <w:t>Пр</w:t>
              </w:r>
              <w:r>
                <w:rPr>
                  <w:sz w:val="20"/>
                </w:rPr>
                <w:t xml:space="preserve">и приеме код контролируется на </w:t>
              </w:r>
              <w:r w:rsidRPr="000F6B50">
                <w:rPr>
                  <w:sz w:val="20"/>
                </w:rPr>
                <w:t>присутствие в актуальном состоянии в справочнике "Основания отказа (принятия решения) для ПОК и ППУ с 01.01.2021"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ins>
          </w:p>
        </w:tc>
      </w:tr>
      <w:tr w:rsidR="00F624D3" w:rsidRPr="00301389" w:rsidTr="00C966B7">
        <w:trPr>
          <w:jc w:val="center"/>
          <w:ins w:id="1776" w:author="Yugin Vitaly" w:date="2020-08-06T21:05:00Z"/>
        </w:trPr>
        <w:tc>
          <w:tcPr>
            <w:tcW w:w="743" w:type="pct"/>
            <w:shd w:val="clear" w:color="auto" w:fill="auto"/>
            <w:vAlign w:val="center"/>
          </w:tcPr>
          <w:p w:rsidR="00F624D3" w:rsidRPr="00301389" w:rsidRDefault="00F624D3" w:rsidP="00F624D3">
            <w:pPr>
              <w:spacing w:before="0" w:after="0"/>
              <w:contextualSpacing/>
              <w:rPr>
                <w:ins w:id="1777" w:author="Yugin Vitaly" w:date="2020-08-06T21:05:00Z"/>
                <w:sz w:val="20"/>
              </w:rPr>
            </w:pPr>
          </w:p>
        </w:tc>
        <w:tc>
          <w:tcPr>
            <w:tcW w:w="790" w:type="pct"/>
            <w:shd w:val="clear" w:color="auto" w:fill="auto"/>
          </w:tcPr>
          <w:p w:rsidR="00F624D3" w:rsidRPr="005C2B28" w:rsidRDefault="00F624D3" w:rsidP="00F624D3">
            <w:pPr>
              <w:spacing w:before="0" w:after="0"/>
              <w:rPr>
                <w:ins w:id="1778" w:author="Yugin Vitaly" w:date="2020-08-06T21:05:00Z"/>
                <w:sz w:val="20"/>
              </w:rPr>
            </w:pPr>
            <w:ins w:id="1779" w:author="Yugin Vitaly" w:date="2020-08-06T21:10:00Z">
              <w:r w:rsidRPr="00F624D3">
                <w:rPr>
                  <w:sz w:val="20"/>
                </w:rPr>
                <w:t>voucherEntry</w:t>
              </w:r>
            </w:ins>
          </w:p>
        </w:tc>
        <w:tc>
          <w:tcPr>
            <w:tcW w:w="199" w:type="pct"/>
            <w:shd w:val="clear" w:color="auto" w:fill="auto"/>
          </w:tcPr>
          <w:p w:rsidR="00F624D3" w:rsidRPr="00F624D3" w:rsidRDefault="00F624D3" w:rsidP="00F624D3">
            <w:pPr>
              <w:spacing w:before="0" w:after="0"/>
              <w:jc w:val="center"/>
              <w:rPr>
                <w:ins w:id="1780" w:author="Yugin Vitaly" w:date="2020-08-06T21:05:00Z"/>
                <w:sz w:val="20"/>
              </w:rPr>
            </w:pPr>
            <w:ins w:id="1781" w:author="Yugin Vitaly" w:date="2020-08-06T21:11:00Z">
              <w:r>
                <w:rPr>
                  <w:sz w:val="20"/>
                </w:rPr>
                <w:t>О</w:t>
              </w:r>
            </w:ins>
          </w:p>
        </w:tc>
        <w:tc>
          <w:tcPr>
            <w:tcW w:w="496" w:type="pct"/>
            <w:shd w:val="clear" w:color="auto" w:fill="auto"/>
          </w:tcPr>
          <w:p w:rsidR="00F624D3" w:rsidRPr="005C2B28" w:rsidRDefault="00F624D3" w:rsidP="00F624D3">
            <w:pPr>
              <w:spacing w:before="0" w:after="0"/>
              <w:jc w:val="center"/>
              <w:rPr>
                <w:ins w:id="1782" w:author="Yugin Vitaly" w:date="2020-08-06T21:05:00Z"/>
                <w:sz w:val="20"/>
              </w:rPr>
            </w:pPr>
            <w:ins w:id="1783" w:author="Yugin Vitaly" w:date="2020-08-06T21:10:00Z">
              <w:r w:rsidRPr="00FE343F">
                <w:rPr>
                  <w:sz w:val="20"/>
                </w:rPr>
                <w:t>T [1 - 2000]</w:t>
              </w:r>
            </w:ins>
          </w:p>
        </w:tc>
        <w:tc>
          <w:tcPr>
            <w:tcW w:w="1387" w:type="pct"/>
            <w:shd w:val="clear" w:color="auto" w:fill="auto"/>
          </w:tcPr>
          <w:p w:rsidR="00F624D3" w:rsidRPr="005C2B28" w:rsidRDefault="00F624D3" w:rsidP="00F624D3">
            <w:pPr>
              <w:spacing w:before="0" w:after="0"/>
              <w:rPr>
                <w:ins w:id="1784" w:author="Yugin Vitaly" w:date="2020-08-06T21:05:00Z"/>
                <w:sz w:val="20"/>
              </w:rPr>
            </w:pPr>
            <w:ins w:id="1785" w:author="Yugin Vitaly" w:date="2020-08-06T21:10:00Z">
              <w:r w:rsidRPr="00F624D3">
                <w:rPr>
                  <w:sz w:val="20"/>
                </w:rPr>
                <w:t>Реквизиты подтверждающих документов</w:t>
              </w:r>
            </w:ins>
          </w:p>
        </w:tc>
        <w:tc>
          <w:tcPr>
            <w:tcW w:w="1385" w:type="pct"/>
            <w:shd w:val="clear" w:color="auto" w:fill="auto"/>
          </w:tcPr>
          <w:p w:rsidR="00F624D3" w:rsidRPr="005C2B28" w:rsidRDefault="00F624D3" w:rsidP="00F624D3">
            <w:pPr>
              <w:spacing w:before="0" w:after="0"/>
              <w:rPr>
                <w:ins w:id="1786" w:author="Yugin Vitaly" w:date="2020-08-06T21:05:00Z"/>
                <w:sz w:val="20"/>
              </w:rPr>
            </w:pPr>
          </w:p>
        </w:tc>
      </w:tr>
      <w:tr w:rsidR="00F624D3" w:rsidRPr="00301389" w:rsidTr="00C966B7">
        <w:trPr>
          <w:jc w:val="center"/>
          <w:ins w:id="1787" w:author="Yugin Vitaly" w:date="2020-08-06T21:05:00Z"/>
        </w:trPr>
        <w:tc>
          <w:tcPr>
            <w:tcW w:w="743" w:type="pct"/>
            <w:shd w:val="clear" w:color="auto" w:fill="auto"/>
            <w:vAlign w:val="center"/>
          </w:tcPr>
          <w:p w:rsidR="00F624D3" w:rsidRPr="00301389" w:rsidRDefault="00F624D3" w:rsidP="00F624D3">
            <w:pPr>
              <w:spacing w:before="0" w:after="0"/>
              <w:contextualSpacing/>
              <w:rPr>
                <w:ins w:id="1788" w:author="Yugin Vitaly" w:date="2020-08-06T21:05:00Z"/>
                <w:sz w:val="20"/>
              </w:rPr>
            </w:pPr>
          </w:p>
        </w:tc>
        <w:tc>
          <w:tcPr>
            <w:tcW w:w="790" w:type="pct"/>
            <w:shd w:val="clear" w:color="auto" w:fill="auto"/>
          </w:tcPr>
          <w:p w:rsidR="00F624D3" w:rsidRPr="005C2B28" w:rsidRDefault="00F624D3" w:rsidP="00F624D3">
            <w:pPr>
              <w:spacing w:before="0" w:after="0"/>
              <w:rPr>
                <w:ins w:id="1789" w:author="Yugin Vitaly" w:date="2020-08-06T21:05:00Z"/>
                <w:sz w:val="20"/>
              </w:rPr>
            </w:pPr>
            <w:ins w:id="1790" w:author="Yugin Vitaly" w:date="2020-08-06T21:10:00Z">
              <w:r w:rsidRPr="00F624D3">
                <w:rPr>
                  <w:sz w:val="20"/>
                </w:rPr>
                <w:t>explanation</w:t>
              </w:r>
            </w:ins>
          </w:p>
        </w:tc>
        <w:tc>
          <w:tcPr>
            <w:tcW w:w="199" w:type="pct"/>
            <w:shd w:val="clear" w:color="auto" w:fill="auto"/>
          </w:tcPr>
          <w:p w:rsidR="00F624D3" w:rsidRDefault="00F624D3" w:rsidP="00F624D3">
            <w:pPr>
              <w:spacing w:before="0" w:after="0"/>
              <w:jc w:val="center"/>
              <w:rPr>
                <w:ins w:id="1791" w:author="Yugin Vitaly" w:date="2020-08-06T21:05:00Z"/>
                <w:sz w:val="20"/>
              </w:rPr>
            </w:pPr>
            <w:ins w:id="1792" w:author="Yugin Vitaly" w:date="2020-08-06T21:11:00Z">
              <w:r>
                <w:rPr>
                  <w:sz w:val="20"/>
                </w:rPr>
                <w:t>Н</w:t>
              </w:r>
            </w:ins>
          </w:p>
        </w:tc>
        <w:tc>
          <w:tcPr>
            <w:tcW w:w="496" w:type="pct"/>
            <w:shd w:val="clear" w:color="auto" w:fill="auto"/>
          </w:tcPr>
          <w:p w:rsidR="00F624D3" w:rsidRPr="005C2B28" w:rsidRDefault="00F624D3" w:rsidP="00F624D3">
            <w:pPr>
              <w:spacing w:before="0" w:after="0"/>
              <w:jc w:val="center"/>
              <w:rPr>
                <w:ins w:id="1793" w:author="Yugin Vitaly" w:date="2020-08-06T21:05:00Z"/>
                <w:sz w:val="20"/>
              </w:rPr>
            </w:pPr>
            <w:ins w:id="1794" w:author="Yugin Vitaly" w:date="2020-08-06T21:10:00Z">
              <w:r w:rsidRPr="00FE343F">
                <w:rPr>
                  <w:sz w:val="20"/>
                </w:rPr>
                <w:t>T [1 - 2000]</w:t>
              </w:r>
            </w:ins>
          </w:p>
        </w:tc>
        <w:tc>
          <w:tcPr>
            <w:tcW w:w="1387" w:type="pct"/>
            <w:shd w:val="clear" w:color="auto" w:fill="auto"/>
          </w:tcPr>
          <w:p w:rsidR="00F624D3" w:rsidRPr="005C2B28" w:rsidRDefault="00F624D3" w:rsidP="00F624D3">
            <w:pPr>
              <w:spacing w:before="0" w:after="0"/>
              <w:rPr>
                <w:ins w:id="1795" w:author="Yugin Vitaly" w:date="2020-08-06T21:05:00Z"/>
                <w:sz w:val="20"/>
              </w:rPr>
            </w:pPr>
            <w:ins w:id="1796" w:author="Yugin Vitaly" w:date="2020-08-06T21:10:00Z">
              <w:r w:rsidRPr="00F624D3">
                <w:rPr>
                  <w:sz w:val="20"/>
                </w:rPr>
                <w:t>Пояснения</w:t>
              </w:r>
            </w:ins>
          </w:p>
        </w:tc>
        <w:tc>
          <w:tcPr>
            <w:tcW w:w="1385" w:type="pct"/>
            <w:shd w:val="clear" w:color="auto" w:fill="auto"/>
          </w:tcPr>
          <w:p w:rsidR="00F624D3" w:rsidRPr="005C2B28" w:rsidRDefault="00F624D3" w:rsidP="00F624D3">
            <w:pPr>
              <w:spacing w:before="0" w:after="0"/>
              <w:rPr>
                <w:ins w:id="1797" w:author="Yugin Vitaly" w:date="2020-08-06T21:05:00Z"/>
                <w:sz w:val="20"/>
              </w:rPr>
            </w:pPr>
          </w:p>
        </w:tc>
      </w:tr>
      <w:tr w:rsidR="00F624D3" w:rsidRPr="008D4187" w:rsidTr="00C966B7">
        <w:trPr>
          <w:jc w:val="center"/>
          <w:ins w:id="1798" w:author="Yugin Vitaly" w:date="2020-08-06T21:11:00Z"/>
        </w:trPr>
        <w:tc>
          <w:tcPr>
            <w:tcW w:w="5000" w:type="pct"/>
            <w:gridSpan w:val="6"/>
            <w:shd w:val="clear" w:color="auto" w:fill="auto"/>
            <w:vAlign w:val="center"/>
            <w:hideMark/>
          </w:tcPr>
          <w:p w:rsidR="00F624D3" w:rsidRPr="00F624D3" w:rsidRDefault="00F624D3" w:rsidP="00C966B7">
            <w:pPr>
              <w:keepNext/>
              <w:spacing w:before="0" w:after="0"/>
              <w:contextualSpacing/>
              <w:jc w:val="center"/>
              <w:rPr>
                <w:ins w:id="1799" w:author="Yugin Vitaly" w:date="2020-08-06T21:11:00Z"/>
                <w:b/>
                <w:sz w:val="20"/>
              </w:rPr>
            </w:pPr>
            <w:ins w:id="1800" w:author="Yugin Vitaly" w:date="2020-08-06T21:11:00Z">
              <w:r w:rsidRPr="00F624D3">
                <w:rPr>
                  <w:b/>
                  <w:sz w:val="20"/>
                </w:rPr>
                <w:t>Основание отказа</w:t>
              </w:r>
            </w:ins>
          </w:p>
        </w:tc>
      </w:tr>
      <w:tr w:rsidR="00F624D3" w:rsidRPr="008D4187" w:rsidTr="00C966B7">
        <w:trPr>
          <w:jc w:val="center"/>
          <w:ins w:id="1801" w:author="Yugin Vitaly" w:date="2020-08-06T21:11:00Z"/>
        </w:trPr>
        <w:tc>
          <w:tcPr>
            <w:tcW w:w="743" w:type="pct"/>
            <w:shd w:val="clear" w:color="auto" w:fill="auto"/>
          </w:tcPr>
          <w:p w:rsidR="00F624D3" w:rsidRPr="00F624D3" w:rsidRDefault="00F624D3" w:rsidP="00C966B7">
            <w:pPr>
              <w:spacing w:before="0" w:after="0"/>
              <w:jc w:val="both"/>
              <w:rPr>
                <w:ins w:id="1802" w:author="Yugin Vitaly" w:date="2020-08-06T21:11:00Z"/>
                <w:b/>
                <w:sz w:val="20"/>
              </w:rPr>
            </w:pPr>
            <w:ins w:id="1803" w:author="Yugin Vitaly" w:date="2020-08-06T21:11:00Z">
              <w:r w:rsidRPr="00F624D3">
                <w:rPr>
                  <w:b/>
                  <w:sz w:val="20"/>
                </w:rPr>
                <w:t>foundation</w:t>
              </w:r>
            </w:ins>
          </w:p>
        </w:tc>
        <w:tc>
          <w:tcPr>
            <w:tcW w:w="790" w:type="pct"/>
            <w:shd w:val="clear" w:color="auto" w:fill="auto"/>
            <w:vAlign w:val="center"/>
          </w:tcPr>
          <w:p w:rsidR="00F624D3" w:rsidRPr="008D4187" w:rsidRDefault="00F624D3" w:rsidP="00C966B7">
            <w:pPr>
              <w:keepNext/>
              <w:spacing w:before="0" w:after="0"/>
              <w:contextualSpacing/>
              <w:rPr>
                <w:ins w:id="1804" w:author="Yugin Vitaly" w:date="2020-08-06T21:11:00Z"/>
                <w:b/>
                <w:sz w:val="20"/>
              </w:rPr>
            </w:pPr>
          </w:p>
        </w:tc>
        <w:tc>
          <w:tcPr>
            <w:tcW w:w="199" w:type="pct"/>
            <w:shd w:val="clear" w:color="auto" w:fill="auto"/>
            <w:vAlign w:val="center"/>
          </w:tcPr>
          <w:p w:rsidR="00F624D3" w:rsidRPr="008D4187" w:rsidRDefault="00F624D3" w:rsidP="00C966B7">
            <w:pPr>
              <w:keepNext/>
              <w:spacing w:before="0" w:after="0"/>
              <w:contextualSpacing/>
              <w:jc w:val="center"/>
              <w:rPr>
                <w:ins w:id="1805" w:author="Yugin Vitaly" w:date="2020-08-06T21:11:00Z"/>
                <w:b/>
                <w:sz w:val="20"/>
              </w:rPr>
            </w:pPr>
          </w:p>
        </w:tc>
        <w:tc>
          <w:tcPr>
            <w:tcW w:w="496" w:type="pct"/>
            <w:shd w:val="clear" w:color="auto" w:fill="auto"/>
            <w:vAlign w:val="center"/>
          </w:tcPr>
          <w:p w:rsidR="00F624D3" w:rsidRPr="008D4187" w:rsidRDefault="00F624D3" w:rsidP="00C966B7">
            <w:pPr>
              <w:keepNext/>
              <w:spacing w:before="0" w:after="0"/>
              <w:contextualSpacing/>
              <w:jc w:val="center"/>
              <w:rPr>
                <w:ins w:id="1806" w:author="Yugin Vitaly" w:date="2020-08-06T21:11:00Z"/>
                <w:b/>
                <w:sz w:val="20"/>
              </w:rPr>
            </w:pPr>
          </w:p>
        </w:tc>
        <w:tc>
          <w:tcPr>
            <w:tcW w:w="1387" w:type="pct"/>
            <w:shd w:val="clear" w:color="auto" w:fill="auto"/>
            <w:vAlign w:val="center"/>
          </w:tcPr>
          <w:p w:rsidR="00F624D3" w:rsidRPr="008D4187" w:rsidRDefault="00F624D3" w:rsidP="00C966B7">
            <w:pPr>
              <w:keepNext/>
              <w:spacing w:before="0" w:after="0"/>
              <w:contextualSpacing/>
              <w:rPr>
                <w:ins w:id="1807" w:author="Yugin Vitaly" w:date="2020-08-06T21:11:00Z"/>
                <w:b/>
                <w:sz w:val="20"/>
              </w:rPr>
            </w:pPr>
          </w:p>
        </w:tc>
        <w:tc>
          <w:tcPr>
            <w:tcW w:w="1385" w:type="pct"/>
            <w:shd w:val="clear" w:color="auto" w:fill="auto"/>
            <w:vAlign w:val="center"/>
            <w:hideMark/>
          </w:tcPr>
          <w:p w:rsidR="00F624D3" w:rsidRPr="008D4187" w:rsidRDefault="00F624D3" w:rsidP="00C966B7">
            <w:pPr>
              <w:keepNext/>
              <w:spacing w:before="0" w:after="0"/>
              <w:contextualSpacing/>
              <w:rPr>
                <w:ins w:id="1808" w:author="Yugin Vitaly" w:date="2020-08-06T21:11:00Z"/>
                <w:b/>
                <w:sz w:val="20"/>
              </w:rPr>
            </w:pPr>
          </w:p>
        </w:tc>
      </w:tr>
      <w:tr w:rsidR="00F624D3" w:rsidRPr="00301389" w:rsidTr="00C966B7">
        <w:trPr>
          <w:jc w:val="center"/>
          <w:ins w:id="1809" w:author="Yugin Vitaly" w:date="2020-08-06T21:11:00Z"/>
        </w:trPr>
        <w:tc>
          <w:tcPr>
            <w:tcW w:w="743" w:type="pct"/>
            <w:shd w:val="clear" w:color="auto" w:fill="auto"/>
            <w:vAlign w:val="center"/>
          </w:tcPr>
          <w:p w:rsidR="00F624D3" w:rsidRPr="00301389" w:rsidRDefault="00F624D3" w:rsidP="00C966B7">
            <w:pPr>
              <w:spacing w:before="0" w:after="0"/>
              <w:contextualSpacing/>
              <w:rPr>
                <w:ins w:id="1810" w:author="Yugin Vitaly" w:date="2020-08-06T21:11:00Z"/>
                <w:sz w:val="20"/>
              </w:rPr>
            </w:pPr>
          </w:p>
        </w:tc>
        <w:tc>
          <w:tcPr>
            <w:tcW w:w="790" w:type="pct"/>
            <w:shd w:val="clear" w:color="auto" w:fill="auto"/>
          </w:tcPr>
          <w:p w:rsidR="00F624D3" w:rsidRPr="00F624D3" w:rsidRDefault="00F624D3" w:rsidP="00C966B7">
            <w:pPr>
              <w:spacing w:before="0" w:after="0"/>
              <w:rPr>
                <w:ins w:id="1811" w:author="Yugin Vitaly" w:date="2020-08-06T21:11:00Z"/>
                <w:sz w:val="20"/>
                <w:lang w:val="en-US"/>
              </w:rPr>
            </w:pPr>
            <w:ins w:id="1812" w:author="Yugin Vitaly" w:date="2020-08-06T21:11:00Z">
              <w:r>
                <w:rPr>
                  <w:sz w:val="20"/>
                  <w:lang w:val="en-US"/>
                </w:rPr>
                <w:t>code</w:t>
              </w:r>
            </w:ins>
          </w:p>
        </w:tc>
        <w:tc>
          <w:tcPr>
            <w:tcW w:w="199" w:type="pct"/>
            <w:shd w:val="clear" w:color="auto" w:fill="auto"/>
          </w:tcPr>
          <w:p w:rsidR="00F624D3" w:rsidRDefault="00F624D3" w:rsidP="00C966B7">
            <w:pPr>
              <w:spacing w:before="0" w:after="0"/>
              <w:jc w:val="center"/>
              <w:rPr>
                <w:ins w:id="1813" w:author="Yugin Vitaly" w:date="2020-08-06T21:11:00Z"/>
                <w:sz w:val="20"/>
              </w:rPr>
            </w:pPr>
            <w:ins w:id="1814" w:author="Yugin Vitaly" w:date="2020-08-06T21:11:00Z">
              <w:r>
                <w:rPr>
                  <w:sz w:val="20"/>
                </w:rPr>
                <w:t>О</w:t>
              </w:r>
            </w:ins>
          </w:p>
        </w:tc>
        <w:tc>
          <w:tcPr>
            <w:tcW w:w="496" w:type="pct"/>
            <w:shd w:val="clear" w:color="auto" w:fill="auto"/>
          </w:tcPr>
          <w:p w:rsidR="00F624D3" w:rsidRDefault="00F624D3" w:rsidP="00F624D3">
            <w:pPr>
              <w:spacing w:before="0" w:after="0"/>
              <w:jc w:val="center"/>
              <w:rPr>
                <w:ins w:id="1815" w:author="Yugin Vitaly" w:date="2020-08-06T21:11:00Z"/>
                <w:sz w:val="20"/>
                <w:lang w:val="en-US"/>
              </w:rPr>
            </w:pPr>
            <w:ins w:id="1816" w:author="Yugin Vitaly" w:date="2020-08-06T21:12:00Z">
              <w:r w:rsidRPr="00FE343F">
                <w:rPr>
                  <w:sz w:val="20"/>
                </w:rPr>
                <w:t xml:space="preserve">T [1 - </w:t>
              </w:r>
              <w:r>
                <w:rPr>
                  <w:sz w:val="20"/>
                </w:rPr>
                <w:t>10</w:t>
              </w:r>
              <w:r w:rsidRPr="00FE343F">
                <w:rPr>
                  <w:sz w:val="20"/>
                </w:rPr>
                <w:t>]</w:t>
              </w:r>
            </w:ins>
          </w:p>
        </w:tc>
        <w:tc>
          <w:tcPr>
            <w:tcW w:w="1387" w:type="pct"/>
            <w:shd w:val="clear" w:color="auto" w:fill="auto"/>
          </w:tcPr>
          <w:p w:rsidR="00F624D3" w:rsidRPr="005C2B28" w:rsidRDefault="000F6B50" w:rsidP="00C966B7">
            <w:pPr>
              <w:spacing w:before="0" w:after="0"/>
              <w:rPr>
                <w:ins w:id="1817" w:author="Yugin Vitaly" w:date="2020-08-06T21:11:00Z"/>
                <w:sz w:val="20"/>
              </w:rPr>
            </w:pPr>
            <w:ins w:id="1818" w:author="Yugin Vitaly" w:date="2020-09-16T18:20:00Z">
              <w:r w:rsidRPr="000F6B50">
                <w:rPr>
                  <w:sz w:val="20"/>
                </w:rPr>
                <w:t>Код основания</w:t>
              </w:r>
            </w:ins>
          </w:p>
        </w:tc>
        <w:tc>
          <w:tcPr>
            <w:tcW w:w="1385" w:type="pct"/>
            <w:shd w:val="clear" w:color="auto" w:fill="auto"/>
          </w:tcPr>
          <w:p w:rsidR="00F624D3" w:rsidRPr="005C2B28" w:rsidRDefault="00F624D3" w:rsidP="00C966B7">
            <w:pPr>
              <w:spacing w:before="0" w:after="0"/>
              <w:rPr>
                <w:ins w:id="1819" w:author="Yugin Vitaly" w:date="2020-08-06T21:11:00Z"/>
                <w:sz w:val="20"/>
              </w:rPr>
            </w:pPr>
          </w:p>
        </w:tc>
      </w:tr>
      <w:tr w:rsidR="00F624D3" w:rsidRPr="00301389" w:rsidTr="00C966B7">
        <w:trPr>
          <w:jc w:val="center"/>
          <w:ins w:id="1820" w:author="Yugin Vitaly" w:date="2020-08-06T21:11:00Z"/>
        </w:trPr>
        <w:tc>
          <w:tcPr>
            <w:tcW w:w="743" w:type="pct"/>
            <w:shd w:val="clear" w:color="auto" w:fill="auto"/>
            <w:vAlign w:val="center"/>
          </w:tcPr>
          <w:p w:rsidR="00F624D3" w:rsidRPr="00301389" w:rsidRDefault="00F624D3" w:rsidP="00C966B7">
            <w:pPr>
              <w:spacing w:before="0" w:after="0"/>
              <w:contextualSpacing/>
              <w:rPr>
                <w:ins w:id="1821" w:author="Yugin Vitaly" w:date="2020-08-06T21:11:00Z"/>
                <w:sz w:val="20"/>
              </w:rPr>
            </w:pPr>
          </w:p>
        </w:tc>
        <w:tc>
          <w:tcPr>
            <w:tcW w:w="790" w:type="pct"/>
            <w:shd w:val="clear" w:color="auto" w:fill="auto"/>
          </w:tcPr>
          <w:p w:rsidR="00F624D3" w:rsidRPr="00F624D3" w:rsidRDefault="00F624D3" w:rsidP="00C966B7">
            <w:pPr>
              <w:spacing w:before="0" w:after="0"/>
              <w:rPr>
                <w:ins w:id="1822" w:author="Yugin Vitaly" w:date="2020-08-06T21:11:00Z"/>
                <w:sz w:val="20"/>
                <w:lang w:val="en-US"/>
              </w:rPr>
            </w:pPr>
            <w:ins w:id="1823" w:author="Yugin Vitaly" w:date="2020-08-06T21:11:00Z">
              <w:r>
                <w:rPr>
                  <w:sz w:val="20"/>
                  <w:lang w:val="en-US"/>
                </w:rPr>
                <w:t>name</w:t>
              </w:r>
            </w:ins>
          </w:p>
        </w:tc>
        <w:tc>
          <w:tcPr>
            <w:tcW w:w="199" w:type="pct"/>
            <w:shd w:val="clear" w:color="auto" w:fill="auto"/>
          </w:tcPr>
          <w:p w:rsidR="00F624D3" w:rsidRPr="00F624D3" w:rsidRDefault="00F624D3" w:rsidP="00C966B7">
            <w:pPr>
              <w:spacing w:before="0" w:after="0"/>
              <w:jc w:val="center"/>
              <w:rPr>
                <w:ins w:id="1824" w:author="Yugin Vitaly" w:date="2020-08-06T21:11:00Z"/>
                <w:sz w:val="20"/>
              </w:rPr>
            </w:pPr>
            <w:ins w:id="1825" w:author="Yugin Vitaly" w:date="2020-08-06T21:12:00Z">
              <w:r>
                <w:rPr>
                  <w:sz w:val="20"/>
                </w:rPr>
                <w:t>Н</w:t>
              </w:r>
            </w:ins>
          </w:p>
        </w:tc>
        <w:tc>
          <w:tcPr>
            <w:tcW w:w="496" w:type="pct"/>
            <w:shd w:val="clear" w:color="auto" w:fill="auto"/>
          </w:tcPr>
          <w:p w:rsidR="00F624D3" w:rsidRPr="005C2B28" w:rsidRDefault="000F6B50" w:rsidP="00C966B7">
            <w:pPr>
              <w:spacing w:before="0" w:after="0"/>
              <w:jc w:val="center"/>
              <w:rPr>
                <w:ins w:id="1826" w:author="Yugin Vitaly" w:date="2020-08-06T21:11:00Z"/>
                <w:sz w:val="20"/>
              </w:rPr>
            </w:pPr>
            <w:ins w:id="1827" w:author="Yugin Vitaly" w:date="2020-08-06T21:11:00Z">
              <w:r>
                <w:rPr>
                  <w:sz w:val="20"/>
                </w:rPr>
                <w:t>T [1 - 1</w:t>
              </w:r>
              <w:r w:rsidR="00F624D3" w:rsidRPr="00FE343F">
                <w:rPr>
                  <w:sz w:val="20"/>
                </w:rPr>
                <w:t>000]</w:t>
              </w:r>
            </w:ins>
          </w:p>
        </w:tc>
        <w:tc>
          <w:tcPr>
            <w:tcW w:w="1387" w:type="pct"/>
            <w:shd w:val="clear" w:color="auto" w:fill="auto"/>
          </w:tcPr>
          <w:p w:rsidR="00F624D3" w:rsidRPr="005C2B28" w:rsidRDefault="00F624D3" w:rsidP="00F624D3">
            <w:pPr>
              <w:spacing w:before="0" w:after="0"/>
              <w:rPr>
                <w:ins w:id="1828" w:author="Yugin Vitaly" w:date="2020-08-06T21:11:00Z"/>
                <w:sz w:val="20"/>
              </w:rPr>
            </w:pPr>
            <w:ins w:id="1829" w:author="Yugin Vitaly" w:date="2020-08-06T21:12:00Z">
              <w:r>
                <w:rPr>
                  <w:sz w:val="20"/>
                </w:rPr>
                <w:t>Наименование основания</w:t>
              </w:r>
            </w:ins>
          </w:p>
        </w:tc>
        <w:tc>
          <w:tcPr>
            <w:tcW w:w="1385" w:type="pct"/>
            <w:shd w:val="clear" w:color="auto" w:fill="auto"/>
          </w:tcPr>
          <w:p w:rsidR="00F624D3" w:rsidRPr="005C2B28" w:rsidRDefault="000F6B50" w:rsidP="00C966B7">
            <w:pPr>
              <w:spacing w:before="0" w:after="0"/>
              <w:rPr>
                <w:ins w:id="1830" w:author="Yugin Vitaly" w:date="2020-08-06T21:11:00Z"/>
                <w:sz w:val="20"/>
              </w:rPr>
            </w:pPr>
            <w:ins w:id="1831" w:author="Yugin Vitaly" w:date="2020-09-16T18:20:00Z">
              <w:r w:rsidRPr="000F6B50">
                <w:rPr>
                  <w:sz w:val="20"/>
                </w:rPr>
                <w:t xml:space="preserve">Игнорируется при приеме.  При передаче заполняется значением </w:t>
              </w:r>
              <w:r w:rsidRPr="000F6B50">
                <w:rPr>
                  <w:sz w:val="20"/>
                </w:rPr>
                <w:lastRenderedPageBreak/>
                <w:t>из справочника "Основания отказа (принятия решения) для ПОК и ППУ с 01.01.2021" (nsiEvasDevFactFoundation)</w:t>
              </w:r>
            </w:ins>
          </w:p>
        </w:tc>
      </w:tr>
      <w:tr w:rsidR="000F3A00" w:rsidRPr="008D4187" w:rsidTr="00B46C92">
        <w:trPr>
          <w:jc w:val="center"/>
          <w:ins w:id="1832" w:author="Yugin Vitaly" w:date="2020-09-13T19:34:00Z"/>
        </w:trPr>
        <w:tc>
          <w:tcPr>
            <w:tcW w:w="5000" w:type="pct"/>
            <w:gridSpan w:val="6"/>
            <w:shd w:val="clear" w:color="auto" w:fill="auto"/>
            <w:vAlign w:val="center"/>
            <w:hideMark/>
          </w:tcPr>
          <w:p w:rsidR="000F3A00" w:rsidRPr="00F624D3" w:rsidRDefault="000F3A00" w:rsidP="00B46C92">
            <w:pPr>
              <w:keepNext/>
              <w:spacing w:before="0" w:after="0"/>
              <w:contextualSpacing/>
              <w:jc w:val="center"/>
              <w:rPr>
                <w:ins w:id="1833" w:author="Yugin Vitaly" w:date="2020-09-13T19:34:00Z"/>
                <w:b/>
                <w:sz w:val="20"/>
              </w:rPr>
            </w:pPr>
            <w:ins w:id="1834" w:author="Yugin Vitaly" w:date="2020-09-13T19:34:00Z">
              <w:r w:rsidRPr="000F3A00">
                <w:rPr>
                  <w:b/>
                  <w:sz w:val="20"/>
                </w:rPr>
                <w:lastRenderedPageBreak/>
                <w:t>Основание внесения изменений</w:t>
              </w:r>
            </w:ins>
          </w:p>
        </w:tc>
      </w:tr>
      <w:tr w:rsidR="000F3A00" w:rsidRPr="008D4187" w:rsidTr="00B46C92">
        <w:trPr>
          <w:jc w:val="center"/>
          <w:ins w:id="1835" w:author="Yugin Vitaly" w:date="2020-09-13T19:34:00Z"/>
        </w:trPr>
        <w:tc>
          <w:tcPr>
            <w:tcW w:w="743" w:type="pct"/>
            <w:shd w:val="clear" w:color="auto" w:fill="auto"/>
          </w:tcPr>
          <w:p w:rsidR="000F3A00" w:rsidRPr="00F624D3" w:rsidRDefault="000F3A00" w:rsidP="00B46C92">
            <w:pPr>
              <w:spacing w:before="0" w:after="0"/>
              <w:jc w:val="both"/>
              <w:rPr>
                <w:ins w:id="1836" w:author="Yugin Vitaly" w:date="2020-09-13T19:34:00Z"/>
                <w:b/>
                <w:sz w:val="20"/>
              </w:rPr>
            </w:pPr>
            <w:ins w:id="1837" w:author="Yugin Vitaly" w:date="2020-09-13T19:34:00Z">
              <w:r w:rsidRPr="000F3A00">
                <w:rPr>
                  <w:b/>
                  <w:sz w:val="20"/>
                </w:rPr>
                <w:t>modificationInfo</w:t>
              </w:r>
            </w:ins>
          </w:p>
        </w:tc>
        <w:tc>
          <w:tcPr>
            <w:tcW w:w="790" w:type="pct"/>
            <w:shd w:val="clear" w:color="auto" w:fill="auto"/>
            <w:vAlign w:val="center"/>
          </w:tcPr>
          <w:p w:rsidR="000F3A00" w:rsidRPr="008D4187" w:rsidRDefault="000F3A00" w:rsidP="00B46C92">
            <w:pPr>
              <w:keepNext/>
              <w:spacing w:before="0" w:after="0"/>
              <w:contextualSpacing/>
              <w:rPr>
                <w:ins w:id="1838" w:author="Yugin Vitaly" w:date="2020-09-13T19:34:00Z"/>
                <w:b/>
                <w:sz w:val="20"/>
              </w:rPr>
            </w:pPr>
          </w:p>
        </w:tc>
        <w:tc>
          <w:tcPr>
            <w:tcW w:w="199" w:type="pct"/>
            <w:shd w:val="clear" w:color="auto" w:fill="auto"/>
            <w:vAlign w:val="center"/>
          </w:tcPr>
          <w:p w:rsidR="000F3A00" w:rsidRPr="008D4187" w:rsidRDefault="000F3A00" w:rsidP="00B46C92">
            <w:pPr>
              <w:keepNext/>
              <w:spacing w:before="0" w:after="0"/>
              <w:contextualSpacing/>
              <w:jc w:val="center"/>
              <w:rPr>
                <w:ins w:id="1839" w:author="Yugin Vitaly" w:date="2020-09-13T19:34:00Z"/>
                <w:b/>
                <w:sz w:val="20"/>
              </w:rPr>
            </w:pPr>
          </w:p>
        </w:tc>
        <w:tc>
          <w:tcPr>
            <w:tcW w:w="496" w:type="pct"/>
            <w:shd w:val="clear" w:color="auto" w:fill="auto"/>
            <w:vAlign w:val="center"/>
          </w:tcPr>
          <w:p w:rsidR="000F3A00" w:rsidRPr="008D4187" w:rsidRDefault="000F3A00" w:rsidP="00B46C92">
            <w:pPr>
              <w:keepNext/>
              <w:spacing w:before="0" w:after="0"/>
              <w:contextualSpacing/>
              <w:jc w:val="center"/>
              <w:rPr>
                <w:ins w:id="1840" w:author="Yugin Vitaly" w:date="2020-09-13T19:34:00Z"/>
                <w:b/>
                <w:sz w:val="20"/>
              </w:rPr>
            </w:pPr>
          </w:p>
        </w:tc>
        <w:tc>
          <w:tcPr>
            <w:tcW w:w="1387" w:type="pct"/>
            <w:shd w:val="clear" w:color="auto" w:fill="auto"/>
            <w:vAlign w:val="center"/>
          </w:tcPr>
          <w:p w:rsidR="000F3A00" w:rsidRPr="008D4187" w:rsidRDefault="000F3A00" w:rsidP="00B46C92">
            <w:pPr>
              <w:keepNext/>
              <w:spacing w:before="0" w:after="0"/>
              <w:contextualSpacing/>
              <w:rPr>
                <w:ins w:id="1841" w:author="Yugin Vitaly" w:date="2020-09-13T19:34:00Z"/>
                <w:b/>
                <w:sz w:val="20"/>
              </w:rPr>
            </w:pPr>
          </w:p>
        </w:tc>
        <w:tc>
          <w:tcPr>
            <w:tcW w:w="1385" w:type="pct"/>
            <w:shd w:val="clear" w:color="auto" w:fill="auto"/>
            <w:vAlign w:val="center"/>
            <w:hideMark/>
          </w:tcPr>
          <w:p w:rsidR="000F3A00" w:rsidRPr="008D4187" w:rsidRDefault="000F3A00" w:rsidP="00B46C92">
            <w:pPr>
              <w:keepNext/>
              <w:spacing w:before="0" w:after="0"/>
              <w:contextualSpacing/>
              <w:rPr>
                <w:ins w:id="1842" w:author="Yugin Vitaly" w:date="2020-09-13T19:34:00Z"/>
                <w:b/>
                <w:sz w:val="20"/>
              </w:rPr>
            </w:pPr>
          </w:p>
        </w:tc>
      </w:tr>
      <w:tr w:rsidR="000F3A00" w:rsidRPr="00301389" w:rsidTr="00B46C92">
        <w:trPr>
          <w:jc w:val="center"/>
          <w:ins w:id="1843" w:author="Yugin Vitaly" w:date="2020-09-13T19:34:00Z"/>
        </w:trPr>
        <w:tc>
          <w:tcPr>
            <w:tcW w:w="743" w:type="pct"/>
            <w:shd w:val="clear" w:color="auto" w:fill="auto"/>
            <w:vAlign w:val="center"/>
          </w:tcPr>
          <w:p w:rsidR="000F3A00" w:rsidRPr="00301389" w:rsidRDefault="000F3A00" w:rsidP="00B46C92">
            <w:pPr>
              <w:spacing w:before="0" w:after="0"/>
              <w:contextualSpacing/>
              <w:rPr>
                <w:ins w:id="1844" w:author="Yugin Vitaly" w:date="2020-09-13T19:34:00Z"/>
                <w:sz w:val="20"/>
              </w:rPr>
            </w:pPr>
          </w:p>
        </w:tc>
        <w:tc>
          <w:tcPr>
            <w:tcW w:w="790" w:type="pct"/>
            <w:shd w:val="clear" w:color="auto" w:fill="auto"/>
          </w:tcPr>
          <w:p w:rsidR="000F3A00" w:rsidRPr="00F624D3" w:rsidRDefault="000F3A00" w:rsidP="00B46C92">
            <w:pPr>
              <w:spacing w:before="0" w:after="0"/>
              <w:rPr>
                <w:ins w:id="1845" w:author="Yugin Vitaly" w:date="2020-09-13T19:34:00Z"/>
                <w:sz w:val="20"/>
                <w:lang w:val="en-US"/>
              </w:rPr>
            </w:pPr>
            <w:ins w:id="1846" w:author="Yugin Vitaly" w:date="2020-09-13T19:34:00Z">
              <w:r>
                <w:rPr>
                  <w:sz w:val="20"/>
                  <w:lang w:val="en-US"/>
                </w:rPr>
                <w:t>code</w:t>
              </w:r>
            </w:ins>
          </w:p>
        </w:tc>
        <w:tc>
          <w:tcPr>
            <w:tcW w:w="199" w:type="pct"/>
            <w:shd w:val="clear" w:color="auto" w:fill="auto"/>
          </w:tcPr>
          <w:p w:rsidR="000F3A00" w:rsidRDefault="000F3A00" w:rsidP="00B46C92">
            <w:pPr>
              <w:spacing w:before="0" w:after="0"/>
              <w:jc w:val="center"/>
              <w:rPr>
                <w:ins w:id="1847" w:author="Yugin Vitaly" w:date="2020-09-13T19:34:00Z"/>
                <w:sz w:val="20"/>
              </w:rPr>
            </w:pPr>
            <w:ins w:id="1848" w:author="Yugin Vitaly" w:date="2020-09-13T19:34:00Z">
              <w:r>
                <w:rPr>
                  <w:sz w:val="20"/>
                </w:rPr>
                <w:t>О</w:t>
              </w:r>
            </w:ins>
          </w:p>
        </w:tc>
        <w:tc>
          <w:tcPr>
            <w:tcW w:w="496" w:type="pct"/>
            <w:shd w:val="clear" w:color="auto" w:fill="auto"/>
          </w:tcPr>
          <w:p w:rsidR="000F3A00" w:rsidRDefault="000F3A00" w:rsidP="00B46C92">
            <w:pPr>
              <w:spacing w:before="0" w:after="0"/>
              <w:jc w:val="center"/>
              <w:rPr>
                <w:ins w:id="1849" w:author="Yugin Vitaly" w:date="2020-09-13T19:34:00Z"/>
                <w:sz w:val="20"/>
                <w:lang w:val="en-US"/>
              </w:rPr>
            </w:pPr>
            <w:ins w:id="1850" w:author="Yugin Vitaly" w:date="2020-09-13T19:34:00Z">
              <w:r w:rsidRPr="00FE343F">
                <w:rPr>
                  <w:sz w:val="20"/>
                </w:rPr>
                <w:t xml:space="preserve">T [1 - </w:t>
              </w:r>
              <w:r>
                <w:rPr>
                  <w:sz w:val="20"/>
                </w:rPr>
                <w:t>2000</w:t>
              </w:r>
              <w:r w:rsidRPr="00FE343F">
                <w:rPr>
                  <w:sz w:val="20"/>
                </w:rPr>
                <w:t>]</w:t>
              </w:r>
            </w:ins>
          </w:p>
        </w:tc>
        <w:tc>
          <w:tcPr>
            <w:tcW w:w="1387" w:type="pct"/>
            <w:shd w:val="clear" w:color="auto" w:fill="auto"/>
          </w:tcPr>
          <w:p w:rsidR="000F3A00" w:rsidRPr="005C2B28" w:rsidRDefault="000F3A00" w:rsidP="00B46C92">
            <w:pPr>
              <w:spacing w:before="0" w:after="0"/>
              <w:rPr>
                <w:ins w:id="1851" w:author="Yugin Vitaly" w:date="2020-09-13T19:34:00Z"/>
                <w:sz w:val="20"/>
              </w:rPr>
            </w:pPr>
            <w:ins w:id="1852" w:author="Yugin Vitaly" w:date="2020-09-13T19:35:00Z">
              <w:r w:rsidRPr="000F3A00">
                <w:rPr>
                  <w:sz w:val="20"/>
                </w:rPr>
                <w:t>Краткое описание</w:t>
              </w:r>
            </w:ins>
          </w:p>
        </w:tc>
        <w:tc>
          <w:tcPr>
            <w:tcW w:w="1385" w:type="pct"/>
            <w:shd w:val="clear" w:color="auto" w:fill="auto"/>
          </w:tcPr>
          <w:p w:rsidR="000F3A00" w:rsidRPr="005C2B28" w:rsidRDefault="000F3A00" w:rsidP="00B46C92">
            <w:pPr>
              <w:spacing w:before="0" w:after="0"/>
              <w:rPr>
                <w:ins w:id="1853" w:author="Yugin Vitaly" w:date="2020-09-13T19:34:00Z"/>
                <w:sz w:val="20"/>
              </w:rPr>
            </w:pPr>
          </w:p>
        </w:tc>
      </w:tr>
      <w:tr w:rsidR="00DF2096" w:rsidRPr="00301389" w:rsidTr="00B46C92">
        <w:trPr>
          <w:jc w:val="center"/>
          <w:ins w:id="1854" w:author="Yugin Vitaly" w:date="2020-09-16T18:22:00Z"/>
        </w:trPr>
        <w:tc>
          <w:tcPr>
            <w:tcW w:w="743" w:type="pct"/>
            <w:shd w:val="clear" w:color="auto" w:fill="auto"/>
            <w:vAlign w:val="center"/>
          </w:tcPr>
          <w:p w:rsidR="00DF2096" w:rsidRPr="00301389" w:rsidRDefault="00DF2096" w:rsidP="00DF2096">
            <w:pPr>
              <w:spacing w:before="0" w:after="0"/>
              <w:contextualSpacing/>
              <w:rPr>
                <w:ins w:id="1855" w:author="Yugin Vitaly" w:date="2020-09-16T18:22:00Z"/>
                <w:sz w:val="20"/>
              </w:rPr>
            </w:pPr>
          </w:p>
        </w:tc>
        <w:tc>
          <w:tcPr>
            <w:tcW w:w="790" w:type="pct"/>
            <w:shd w:val="clear" w:color="auto" w:fill="auto"/>
          </w:tcPr>
          <w:p w:rsidR="00DF2096" w:rsidRDefault="00DF2096" w:rsidP="00DF2096">
            <w:pPr>
              <w:spacing w:before="0" w:after="0"/>
              <w:rPr>
                <w:ins w:id="1856" w:author="Yugin Vitaly" w:date="2020-09-16T18:22:00Z"/>
                <w:sz w:val="20"/>
                <w:lang w:val="en-US"/>
              </w:rPr>
            </w:pPr>
            <w:ins w:id="1857" w:author="Yugin Vitaly" w:date="2020-09-16T18:22:00Z">
              <w:r w:rsidRPr="00DF2096">
                <w:rPr>
                  <w:sz w:val="20"/>
                  <w:lang w:val="en-US"/>
                </w:rPr>
                <w:t>addInfo</w:t>
              </w:r>
            </w:ins>
          </w:p>
        </w:tc>
        <w:tc>
          <w:tcPr>
            <w:tcW w:w="199" w:type="pct"/>
            <w:shd w:val="clear" w:color="auto" w:fill="auto"/>
          </w:tcPr>
          <w:p w:rsidR="00DF2096" w:rsidRDefault="00DF2096" w:rsidP="00DF2096">
            <w:pPr>
              <w:spacing w:before="0" w:after="0"/>
              <w:jc w:val="center"/>
              <w:rPr>
                <w:ins w:id="1858" w:author="Yugin Vitaly" w:date="2020-09-16T18:22:00Z"/>
                <w:sz w:val="20"/>
              </w:rPr>
            </w:pPr>
            <w:ins w:id="1859" w:author="Yugin Vitaly" w:date="2020-09-16T18:22:00Z">
              <w:r>
                <w:rPr>
                  <w:sz w:val="20"/>
                </w:rPr>
                <w:t>О</w:t>
              </w:r>
            </w:ins>
          </w:p>
        </w:tc>
        <w:tc>
          <w:tcPr>
            <w:tcW w:w="496" w:type="pct"/>
            <w:shd w:val="clear" w:color="auto" w:fill="auto"/>
          </w:tcPr>
          <w:p w:rsidR="00DF2096" w:rsidRPr="00FE343F" w:rsidRDefault="00DF2096" w:rsidP="00DF2096">
            <w:pPr>
              <w:spacing w:before="0" w:after="0"/>
              <w:jc w:val="center"/>
              <w:rPr>
                <w:ins w:id="1860" w:author="Yugin Vitaly" w:date="2020-09-16T18:22:00Z"/>
                <w:sz w:val="20"/>
              </w:rPr>
            </w:pPr>
            <w:ins w:id="1861" w:author="Yugin Vitaly" w:date="2020-09-16T18:22:00Z">
              <w:r w:rsidRPr="00FE343F">
                <w:rPr>
                  <w:sz w:val="20"/>
                </w:rPr>
                <w:t xml:space="preserve">T [1 - </w:t>
              </w:r>
              <w:r>
                <w:rPr>
                  <w:sz w:val="20"/>
                </w:rPr>
                <w:t>2000</w:t>
              </w:r>
              <w:r w:rsidRPr="00FE343F">
                <w:rPr>
                  <w:sz w:val="20"/>
                </w:rPr>
                <w:t>]</w:t>
              </w:r>
            </w:ins>
          </w:p>
        </w:tc>
        <w:tc>
          <w:tcPr>
            <w:tcW w:w="1387" w:type="pct"/>
            <w:shd w:val="clear" w:color="auto" w:fill="auto"/>
          </w:tcPr>
          <w:p w:rsidR="00DF2096" w:rsidRPr="000F3A00" w:rsidRDefault="00DF2096" w:rsidP="00DF2096">
            <w:pPr>
              <w:spacing w:before="0" w:after="0"/>
              <w:rPr>
                <w:ins w:id="1862" w:author="Yugin Vitaly" w:date="2020-09-16T18:22:00Z"/>
                <w:sz w:val="20"/>
              </w:rPr>
            </w:pPr>
            <w:ins w:id="1863" w:author="Yugin Vitaly" w:date="2020-09-16T18:22:00Z">
              <w:r w:rsidRPr="00DF2096">
                <w:rPr>
                  <w:sz w:val="20"/>
                </w:rPr>
                <w:t>Дополнительная информация</w:t>
              </w:r>
            </w:ins>
          </w:p>
        </w:tc>
        <w:tc>
          <w:tcPr>
            <w:tcW w:w="1385" w:type="pct"/>
            <w:shd w:val="clear" w:color="auto" w:fill="auto"/>
          </w:tcPr>
          <w:p w:rsidR="00DF2096" w:rsidRPr="005C2B28" w:rsidRDefault="00DF2096" w:rsidP="00DF2096">
            <w:pPr>
              <w:spacing w:before="0" w:after="0"/>
              <w:rPr>
                <w:ins w:id="1864" w:author="Yugin Vitaly" w:date="2020-09-16T18:22:00Z"/>
                <w:sz w:val="20"/>
              </w:rPr>
            </w:pPr>
          </w:p>
        </w:tc>
      </w:tr>
      <w:tr w:rsidR="000F3A00" w:rsidRPr="00301389" w:rsidTr="00B46C92">
        <w:trPr>
          <w:jc w:val="center"/>
          <w:ins w:id="1865" w:author="Yugin Vitaly" w:date="2020-09-13T19:34:00Z"/>
        </w:trPr>
        <w:tc>
          <w:tcPr>
            <w:tcW w:w="743" w:type="pct"/>
            <w:shd w:val="clear" w:color="auto" w:fill="auto"/>
            <w:vAlign w:val="center"/>
          </w:tcPr>
          <w:p w:rsidR="000F3A00" w:rsidRPr="00301389" w:rsidRDefault="000F3A00" w:rsidP="00B46C92">
            <w:pPr>
              <w:spacing w:before="0" w:after="0"/>
              <w:contextualSpacing/>
              <w:rPr>
                <w:ins w:id="1866" w:author="Yugin Vitaly" w:date="2020-09-13T19:34:00Z"/>
                <w:sz w:val="20"/>
              </w:rPr>
            </w:pPr>
          </w:p>
        </w:tc>
        <w:tc>
          <w:tcPr>
            <w:tcW w:w="790" w:type="pct"/>
            <w:shd w:val="clear" w:color="auto" w:fill="auto"/>
          </w:tcPr>
          <w:p w:rsidR="000F3A00" w:rsidRPr="00F624D3" w:rsidRDefault="000F3A00" w:rsidP="00B46C92">
            <w:pPr>
              <w:spacing w:before="0" w:after="0"/>
              <w:rPr>
                <w:ins w:id="1867" w:author="Yugin Vitaly" w:date="2020-09-13T19:34:00Z"/>
                <w:sz w:val="20"/>
                <w:lang w:val="en-US"/>
              </w:rPr>
            </w:pPr>
            <w:ins w:id="1868" w:author="Yugin Vitaly" w:date="2020-09-13T19:35:00Z">
              <w:r w:rsidRPr="000F3A00">
                <w:rPr>
                  <w:sz w:val="20"/>
                  <w:lang w:val="en-US"/>
                </w:rPr>
                <w:t>reasonInfo</w:t>
              </w:r>
            </w:ins>
          </w:p>
        </w:tc>
        <w:tc>
          <w:tcPr>
            <w:tcW w:w="199" w:type="pct"/>
            <w:shd w:val="clear" w:color="auto" w:fill="auto"/>
          </w:tcPr>
          <w:p w:rsidR="000F3A00" w:rsidRPr="00F624D3" w:rsidRDefault="000F3A00" w:rsidP="00B46C92">
            <w:pPr>
              <w:spacing w:before="0" w:after="0"/>
              <w:jc w:val="center"/>
              <w:rPr>
                <w:ins w:id="1869" w:author="Yugin Vitaly" w:date="2020-09-13T19:34:00Z"/>
                <w:sz w:val="20"/>
              </w:rPr>
            </w:pPr>
            <w:ins w:id="1870" w:author="Yugin Vitaly" w:date="2020-09-13T19:35:00Z">
              <w:r>
                <w:rPr>
                  <w:sz w:val="20"/>
                </w:rPr>
                <w:t>О</w:t>
              </w:r>
            </w:ins>
          </w:p>
        </w:tc>
        <w:tc>
          <w:tcPr>
            <w:tcW w:w="496" w:type="pct"/>
            <w:shd w:val="clear" w:color="auto" w:fill="auto"/>
          </w:tcPr>
          <w:p w:rsidR="000F3A00" w:rsidRPr="000F3A00" w:rsidRDefault="000F3A00" w:rsidP="00B46C92">
            <w:pPr>
              <w:spacing w:before="0" w:after="0"/>
              <w:jc w:val="center"/>
              <w:rPr>
                <w:ins w:id="1871" w:author="Yugin Vitaly" w:date="2020-09-13T19:34:00Z"/>
                <w:sz w:val="20"/>
                <w:lang w:val="en-US"/>
              </w:rPr>
            </w:pPr>
            <w:ins w:id="1872" w:author="Yugin Vitaly" w:date="2020-09-13T19:35:00Z">
              <w:r>
                <w:rPr>
                  <w:sz w:val="20"/>
                  <w:lang w:val="en-US"/>
                </w:rPr>
                <w:t>S</w:t>
              </w:r>
            </w:ins>
          </w:p>
        </w:tc>
        <w:tc>
          <w:tcPr>
            <w:tcW w:w="1387" w:type="pct"/>
            <w:shd w:val="clear" w:color="auto" w:fill="auto"/>
          </w:tcPr>
          <w:p w:rsidR="000F3A00" w:rsidRPr="005C2B28" w:rsidRDefault="000F3A00" w:rsidP="00B46C92">
            <w:pPr>
              <w:spacing w:before="0" w:after="0"/>
              <w:rPr>
                <w:ins w:id="1873" w:author="Yugin Vitaly" w:date="2020-09-13T19:34:00Z"/>
                <w:sz w:val="20"/>
              </w:rPr>
            </w:pPr>
            <w:ins w:id="1874" w:author="Yugin Vitaly" w:date="2020-09-13T19:35:00Z">
              <w:r w:rsidRPr="000F3A00">
                <w:rPr>
                  <w:sz w:val="20"/>
                </w:rPr>
                <w:t>Основание</w:t>
              </w:r>
            </w:ins>
          </w:p>
        </w:tc>
        <w:tc>
          <w:tcPr>
            <w:tcW w:w="1385" w:type="pct"/>
            <w:shd w:val="clear" w:color="auto" w:fill="auto"/>
          </w:tcPr>
          <w:p w:rsidR="000F3A00" w:rsidRPr="005C2B28" w:rsidRDefault="000F3A00" w:rsidP="00B46C92">
            <w:pPr>
              <w:spacing w:before="0" w:after="0"/>
              <w:rPr>
                <w:ins w:id="1875" w:author="Yugin Vitaly" w:date="2020-09-13T19:34:00Z"/>
                <w:sz w:val="20"/>
              </w:rPr>
            </w:pPr>
            <w:ins w:id="1876" w:author="Yugin Vitaly" w:date="2020-09-13T19:36:00Z">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ins>
          </w:p>
        </w:tc>
      </w:tr>
      <w:tr w:rsidR="000F3A00" w:rsidRPr="00301389" w:rsidTr="00C966B7">
        <w:trPr>
          <w:jc w:val="center"/>
          <w:ins w:id="1877" w:author="Yugin Vitaly" w:date="2020-09-13T19:34:00Z"/>
        </w:trPr>
        <w:tc>
          <w:tcPr>
            <w:tcW w:w="743" w:type="pct"/>
            <w:shd w:val="clear" w:color="auto" w:fill="auto"/>
            <w:vAlign w:val="center"/>
          </w:tcPr>
          <w:p w:rsidR="000F3A00" w:rsidRPr="00301389" w:rsidRDefault="000F3A00" w:rsidP="000F3A00">
            <w:pPr>
              <w:spacing w:before="0" w:after="0"/>
              <w:contextualSpacing/>
              <w:rPr>
                <w:ins w:id="1878" w:author="Yugin Vitaly" w:date="2020-09-13T19:34:00Z"/>
                <w:sz w:val="20"/>
              </w:rPr>
            </w:pPr>
          </w:p>
        </w:tc>
        <w:tc>
          <w:tcPr>
            <w:tcW w:w="790" w:type="pct"/>
            <w:shd w:val="clear" w:color="auto" w:fill="auto"/>
          </w:tcPr>
          <w:p w:rsidR="000F3A00" w:rsidRPr="000F3A00" w:rsidRDefault="000F3A00" w:rsidP="000F3A00">
            <w:pPr>
              <w:spacing w:before="0" w:after="0"/>
              <w:rPr>
                <w:ins w:id="1879" w:author="Yugin Vitaly" w:date="2020-09-13T19:34:00Z"/>
                <w:sz w:val="20"/>
              </w:rPr>
            </w:pPr>
            <w:ins w:id="1880" w:author="Yugin Vitaly" w:date="2020-09-13T19:36:00Z">
              <w:r w:rsidRPr="000F3A00">
                <w:rPr>
                  <w:sz w:val="20"/>
                </w:rPr>
                <w:t>parentProtocolNumber</w:t>
              </w:r>
            </w:ins>
          </w:p>
        </w:tc>
        <w:tc>
          <w:tcPr>
            <w:tcW w:w="199" w:type="pct"/>
            <w:shd w:val="clear" w:color="auto" w:fill="auto"/>
          </w:tcPr>
          <w:p w:rsidR="000F3A00" w:rsidRDefault="000F3A00" w:rsidP="000F3A00">
            <w:pPr>
              <w:spacing w:before="0" w:after="0"/>
              <w:jc w:val="center"/>
              <w:rPr>
                <w:ins w:id="1881" w:author="Yugin Vitaly" w:date="2020-09-13T19:34:00Z"/>
                <w:sz w:val="20"/>
              </w:rPr>
            </w:pPr>
            <w:ins w:id="1882" w:author="Yugin Vitaly" w:date="2020-09-13T19:36:00Z">
              <w:r>
                <w:rPr>
                  <w:sz w:val="20"/>
                </w:rPr>
                <w:t>О</w:t>
              </w:r>
            </w:ins>
          </w:p>
        </w:tc>
        <w:tc>
          <w:tcPr>
            <w:tcW w:w="496" w:type="pct"/>
            <w:shd w:val="clear" w:color="auto" w:fill="auto"/>
          </w:tcPr>
          <w:p w:rsidR="000F3A00" w:rsidRPr="00FE343F" w:rsidRDefault="000F3A00" w:rsidP="000F3A00">
            <w:pPr>
              <w:spacing w:before="0" w:after="0"/>
              <w:jc w:val="center"/>
              <w:rPr>
                <w:ins w:id="1883" w:author="Yugin Vitaly" w:date="2020-09-13T19:34:00Z"/>
                <w:sz w:val="20"/>
              </w:rPr>
            </w:pPr>
            <w:ins w:id="1884" w:author="Yugin Vitaly" w:date="2020-09-13T19:36:00Z">
              <w:r w:rsidRPr="00FE343F">
                <w:rPr>
                  <w:sz w:val="20"/>
                </w:rPr>
                <w:t xml:space="preserve">T [1 - </w:t>
              </w:r>
              <w:r>
                <w:rPr>
                  <w:sz w:val="20"/>
                  <w:lang w:val="en-US"/>
                </w:rPr>
                <w:t>1</w:t>
              </w:r>
              <w:r>
                <w:rPr>
                  <w:sz w:val="20"/>
                </w:rPr>
                <w:t>00</w:t>
              </w:r>
              <w:r w:rsidRPr="00FE343F">
                <w:rPr>
                  <w:sz w:val="20"/>
                </w:rPr>
                <w:t>]</w:t>
              </w:r>
            </w:ins>
          </w:p>
        </w:tc>
        <w:tc>
          <w:tcPr>
            <w:tcW w:w="1387" w:type="pct"/>
            <w:shd w:val="clear" w:color="auto" w:fill="auto"/>
          </w:tcPr>
          <w:p w:rsidR="000F3A00" w:rsidRDefault="000F3A00" w:rsidP="00C132D4">
            <w:pPr>
              <w:spacing w:before="0" w:after="0"/>
              <w:rPr>
                <w:ins w:id="1885" w:author="Yugin Vitaly" w:date="2020-09-13T19:34:00Z"/>
                <w:sz w:val="20"/>
              </w:rPr>
            </w:pPr>
            <w:ins w:id="1886" w:author="Yugin Vitaly" w:date="2020-09-13T19:36:00Z">
              <w:r w:rsidRPr="000F3A00">
                <w:rPr>
                  <w:sz w:val="20"/>
                </w:rPr>
                <w:t>Номер родительского (изменяемого) п</w:t>
              </w:r>
              <w:r w:rsidR="00C132D4">
                <w:rPr>
                  <w:sz w:val="20"/>
                </w:rPr>
                <w:t>ротокола, сформированный в ЕИС</w:t>
              </w:r>
            </w:ins>
          </w:p>
        </w:tc>
        <w:tc>
          <w:tcPr>
            <w:tcW w:w="1385" w:type="pct"/>
            <w:shd w:val="clear" w:color="auto" w:fill="auto"/>
          </w:tcPr>
          <w:p w:rsidR="000F3A00" w:rsidRPr="00F624D3" w:rsidRDefault="00C132D4" w:rsidP="000F3A00">
            <w:pPr>
              <w:spacing w:before="0" w:after="0"/>
              <w:rPr>
                <w:ins w:id="1887" w:author="Yugin Vitaly" w:date="2020-09-13T19:34:00Z"/>
                <w:sz w:val="20"/>
              </w:rPr>
            </w:pPr>
            <w:ins w:id="1888" w:author="Yugin Vitaly" w:date="2020-09-13T19:37:00Z">
              <w:r w:rsidRPr="000F3A00">
                <w:rPr>
                  <w:sz w:val="20"/>
                </w:rPr>
                <w:t>Соотвествует элементу "Номер документа" (commonInfo/docNumber) изменяемого протокола</w:t>
              </w:r>
            </w:ins>
          </w:p>
        </w:tc>
      </w:tr>
    </w:tbl>
    <w:p w:rsidR="007F0D60" w:rsidRDefault="007F0D60" w:rsidP="00307C8D">
      <w:pPr>
        <w:spacing w:before="0" w:after="0"/>
        <w:contextualSpacing/>
        <w:rPr>
          <w:ins w:id="1889" w:author="Yugin Vitaly" w:date="2020-08-06T21:13:00Z"/>
          <w:sz w:val="20"/>
        </w:rPr>
      </w:pPr>
    </w:p>
    <w:p w:rsidR="003E4140" w:rsidRDefault="003E4140" w:rsidP="003E4140">
      <w:pPr>
        <w:pStyle w:val="20"/>
        <w:rPr>
          <w:ins w:id="1890" w:author="Yugin Vitaly" w:date="2020-08-06T21:13:00Z"/>
        </w:rPr>
      </w:pPr>
      <w:ins w:id="1891" w:author="Yugin Vitaly" w:date="2020-08-06T21:14:00Z">
        <w:r w:rsidRPr="003E4140">
          <w:t>Протокол признания участника уклонившимся от заключения контракта с 01.10.2020</w:t>
        </w:r>
      </w:ins>
    </w:p>
    <w:p w:rsidR="003E4140" w:rsidRDefault="003E4140" w:rsidP="003E4140">
      <w:pPr>
        <w:spacing w:before="0" w:after="0"/>
        <w:contextualSpacing/>
        <w:rPr>
          <w:ins w:id="1892" w:author="Yugin Vitaly" w:date="2020-08-06T21:13:00Z"/>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3E4140" w:rsidRPr="00301389" w:rsidTr="00C966B7">
        <w:trPr>
          <w:tblHeader/>
          <w:jc w:val="center"/>
          <w:ins w:id="1893" w:author="Yugin Vitaly" w:date="2020-08-06T21:13:00Z"/>
        </w:trPr>
        <w:tc>
          <w:tcPr>
            <w:tcW w:w="743" w:type="pct"/>
            <w:shd w:val="clear" w:color="auto" w:fill="D9D9D9"/>
            <w:vAlign w:val="center"/>
            <w:hideMark/>
          </w:tcPr>
          <w:p w:rsidR="003E4140" w:rsidRPr="00301389" w:rsidRDefault="003E4140" w:rsidP="00C966B7">
            <w:pPr>
              <w:keepNext/>
              <w:spacing w:before="0" w:after="0"/>
              <w:ind w:firstLine="5"/>
              <w:contextualSpacing/>
              <w:jc w:val="center"/>
              <w:rPr>
                <w:ins w:id="1894" w:author="Yugin Vitaly" w:date="2020-08-06T21:13:00Z"/>
                <w:b/>
                <w:bCs/>
                <w:sz w:val="20"/>
              </w:rPr>
            </w:pPr>
            <w:ins w:id="1895" w:author="Yugin Vitaly" w:date="2020-08-06T21:13:00Z">
              <w:r w:rsidRPr="00301389">
                <w:rPr>
                  <w:b/>
                  <w:bCs/>
                  <w:sz w:val="20"/>
                </w:rPr>
                <w:t>Код элемента</w:t>
              </w:r>
            </w:ins>
          </w:p>
        </w:tc>
        <w:tc>
          <w:tcPr>
            <w:tcW w:w="790" w:type="pct"/>
            <w:shd w:val="clear" w:color="auto" w:fill="D9D9D9"/>
            <w:vAlign w:val="center"/>
            <w:hideMark/>
          </w:tcPr>
          <w:p w:rsidR="003E4140" w:rsidRPr="00301389" w:rsidRDefault="003E4140" w:rsidP="00C966B7">
            <w:pPr>
              <w:keepNext/>
              <w:spacing w:before="0" w:after="0"/>
              <w:ind w:firstLine="5"/>
              <w:contextualSpacing/>
              <w:jc w:val="center"/>
              <w:rPr>
                <w:ins w:id="1896" w:author="Yugin Vitaly" w:date="2020-08-06T21:13:00Z"/>
                <w:b/>
                <w:bCs/>
                <w:sz w:val="20"/>
              </w:rPr>
            </w:pPr>
            <w:ins w:id="1897" w:author="Yugin Vitaly" w:date="2020-08-06T21:13:00Z">
              <w:r w:rsidRPr="00301389">
                <w:rPr>
                  <w:b/>
                  <w:bCs/>
                  <w:sz w:val="20"/>
                </w:rPr>
                <w:t>Содерж. элемента</w:t>
              </w:r>
            </w:ins>
          </w:p>
        </w:tc>
        <w:tc>
          <w:tcPr>
            <w:tcW w:w="199" w:type="pct"/>
            <w:shd w:val="clear" w:color="auto" w:fill="D9D9D9"/>
            <w:vAlign w:val="center"/>
            <w:hideMark/>
          </w:tcPr>
          <w:p w:rsidR="003E4140" w:rsidRPr="00301389" w:rsidRDefault="003E4140" w:rsidP="00C966B7">
            <w:pPr>
              <w:keepNext/>
              <w:spacing w:before="0" w:after="0"/>
              <w:ind w:firstLine="5"/>
              <w:contextualSpacing/>
              <w:jc w:val="center"/>
              <w:rPr>
                <w:ins w:id="1898" w:author="Yugin Vitaly" w:date="2020-08-06T21:13:00Z"/>
                <w:b/>
                <w:bCs/>
                <w:sz w:val="20"/>
              </w:rPr>
            </w:pPr>
            <w:ins w:id="1899" w:author="Yugin Vitaly" w:date="2020-08-06T21:13:00Z">
              <w:r w:rsidRPr="00301389">
                <w:rPr>
                  <w:b/>
                  <w:bCs/>
                  <w:sz w:val="20"/>
                </w:rPr>
                <w:t>Тип</w:t>
              </w:r>
            </w:ins>
          </w:p>
        </w:tc>
        <w:tc>
          <w:tcPr>
            <w:tcW w:w="496" w:type="pct"/>
            <w:shd w:val="clear" w:color="auto" w:fill="D9D9D9"/>
            <w:vAlign w:val="center"/>
            <w:hideMark/>
          </w:tcPr>
          <w:p w:rsidR="003E4140" w:rsidRPr="00301389" w:rsidRDefault="003E4140" w:rsidP="00C966B7">
            <w:pPr>
              <w:keepNext/>
              <w:spacing w:before="0" w:after="0"/>
              <w:ind w:firstLine="5"/>
              <w:contextualSpacing/>
              <w:jc w:val="center"/>
              <w:rPr>
                <w:ins w:id="1900" w:author="Yugin Vitaly" w:date="2020-08-06T21:13:00Z"/>
                <w:b/>
                <w:bCs/>
                <w:sz w:val="20"/>
              </w:rPr>
            </w:pPr>
            <w:ins w:id="1901" w:author="Yugin Vitaly" w:date="2020-08-06T21:13:00Z">
              <w:r w:rsidRPr="00301389">
                <w:rPr>
                  <w:b/>
                  <w:bCs/>
                  <w:sz w:val="20"/>
                </w:rPr>
                <w:t>Формат</w:t>
              </w:r>
            </w:ins>
          </w:p>
        </w:tc>
        <w:tc>
          <w:tcPr>
            <w:tcW w:w="1387" w:type="pct"/>
            <w:shd w:val="clear" w:color="auto" w:fill="D9D9D9"/>
            <w:vAlign w:val="center"/>
            <w:hideMark/>
          </w:tcPr>
          <w:p w:rsidR="003E4140" w:rsidRPr="00301389" w:rsidRDefault="003E4140" w:rsidP="00C966B7">
            <w:pPr>
              <w:keepNext/>
              <w:spacing w:before="0" w:after="0"/>
              <w:ind w:firstLine="5"/>
              <w:contextualSpacing/>
              <w:jc w:val="center"/>
              <w:rPr>
                <w:ins w:id="1902" w:author="Yugin Vitaly" w:date="2020-08-06T21:13:00Z"/>
                <w:b/>
                <w:bCs/>
                <w:sz w:val="20"/>
              </w:rPr>
            </w:pPr>
            <w:ins w:id="1903" w:author="Yugin Vitaly" w:date="2020-08-06T21:13:00Z">
              <w:r w:rsidRPr="00301389">
                <w:rPr>
                  <w:b/>
                  <w:bCs/>
                  <w:sz w:val="20"/>
                </w:rPr>
                <w:t>Наименование</w:t>
              </w:r>
            </w:ins>
          </w:p>
        </w:tc>
        <w:tc>
          <w:tcPr>
            <w:tcW w:w="1385" w:type="pct"/>
            <w:shd w:val="clear" w:color="auto" w:fill="D9D9D9"/>
            <w:vAlign w:val="center"/>
            <w:hideMark/>
          </w:tcPr>
          <w:p w:rsidR="003E4140" w:rsidRPr="00301389" w:rsidRDefault="003E4140" w:rsidP="00C966B7">
            <w:pPr>
              <w:keepNext/>
              <w:spacing w:before="0" w:after="0"/>
              <w:ind w:firstLine="5"/>
              <w:contextualSpacing/>
              <w:jc w:val="center"/>
              <w:rPr>
                <w:ins w:id="1904" w:author="Yugin Vitaly" w:date="2020-08-06T21:13:00Z"/>
                <w:b/>
                <w:bCs/>
                <w:sz w:val="20"/>
              </w:rPr>
            </w:pPr>
            <w:ins w:id="1905" w:author="Yugin Vitaly" w:date="2020-08-06T21:13:00Z">
              <w:r w:rsidRPr="00301389">
                <w:rPr>
                  <w:b/>
                  <w:bCs/>
                  <w:sz w:val="20"/>
                </w:rPr>
                <w:t>Дополнительная информация</w:t>
              </w:r>
            </w:ins>
          </w:p>
        </w:tc>
      </w:tr>
      <w:tr w:rsidR="003E4140" w:rsidRPr="00301389" w:rsidTr="00C966B7">
        <w:trPr>
          <w:jc w:val="center"/>
          <w:ins w:id="1906" w:author="Yugin Vitaly" w:date="2020-08-06T21:13:00Z"/>
        </w:trPr>
        <w:tc>
          <w:tcPr>
            <w:tcW w:w="5000" w:type="pct"/>
            <w:gridSpan w:val="6"/>
            <w:shd w:val="clear" w:color="auto" w:fill="auto"/>
            <w:vAlign w:val="center"/>
          </w:tcPr>
          <w:p w:rsidR="003E4140" w:rsidRPr="00301389" w:rsidRDefault="003E4140" w:rsidP="00C966B7">
            <w:pPr>
              <w:keepNext/>
              <w:spacing w:before="0" w:after="0"/>
              <w:contextualSpacing/>
              <w:jc w:val="center"/>
              <w:rPr>
                <w:ins w:id="1907" w:author="Yugin Vitaly" w:date="2020-08-06T21:13:00Z"/>
                <w:b/>
                <w:sz w:val="20"/>
              </w:rPr>
            </w:pPr>
            <w:ins w:id="1908" w:author="Yugin Vitaly" w:date="2020-08-06T21:14:00Z">
              <w:r w:rsidRPr="003E4140">
                <w:rPr>
                  <w:b/>
                  <w:bCs/>
                  <w:sz w:val="20"/>
                </w:rPr>
                <w:t>Протокол признания участника уклонившимся от заключения контракта с 01.10.2020</w:t>
              </w:r>
            </w:ins>
          </w:p>
        </w:tc>
      </w:tr>
      <w:tr w:rsidR="003E4140" w:rsidRPr="00301389" w:rsidTr="00C966B7">
        <w:trPr>
          <w:jc w:val="center"/>
          <w:ins w:id="1909" w:author="Yugin Vitaly" w:date="2020-08-06T21:13:00Z"/>
        </w:trPr>
        <w:tc>
          <w:tcPr>
            <w:tcW w:w="743" w:type="pct"/>
            <w:shd w:val="clear" w:color="auto" w:fill="auto"/>
            <w:vAlign w:val="center"/>
          </w:tcPr>
          <w:p w:rsidR="003E4140" w:rsidRPr="00301389" w:rsidRDefault="003E4140" w:rsidP="00437C19">
            <w:pPr>
              <w:spacing w:before="0" w:after="0"/>
              <w:contextualSpacing/>
              <w:rPr>
                <w:ins w:id="1910" w:author="Yugin Vitaly" w:date="2020-08-06T21:13:00Z"/>
                <w:sz w:val="20"/>
              </w:rPr>
            </w:pPr>
            <w:ins w:id="1911" w:author="Yugin Vitaly" w:date="2020-08-06T21:13:00Z">
              <w:r>
                <w:rPr>
                  <w:b/>
                  <w:bCs/>
                  <w:sz w:val="20"/>
                  <w:lang w:val="en-US"/>
                </w:rPr>
                <w:t>ep</w:t>
              </w:r>
            </w:ins>
            <w:ins w:id="1912" w:author="Yugin Vitaly" w:date="2020-08-06T21:14:00Z">
              <w:r w:rsidR="00437C19">
                <w:rPr>
                  <w:b/>
                  <w:bCs/>
                  <w:sz w:val="20"/>
                  <w:lang w:val="en-US"/>
                </w:rPr>
                <w:t>P</w:t>
              </w:r>
              <w:r w:rsidR="00437C19" w:rsidRPr="00437C19">
                <w:rPr>
                  <w:b/>
                  <w:bCs/>
                  <w:sz w:val="20"/>
                  <w:lang w:val="en-US"/>
                </w:rPr>
                <w:t>rotocolDeviation</w:t>
              </w:r>
            </w:ins>
          </w:p>
        </w:tc>
        <w:tc>
          <w:tcPr>
            <w:tcW w:w="790" w:type="pct"/>
            <w:shd w:val="clear" w:color="auto" w:fill="auto"/>
          </w:tcPr>
          <w:p w:rsidR="003E4140" w:rsidRPr="00162C8B" w:rsidRDefault="003E4140" w:rsidP="00C966B7">
            <w:pPr>
              <w:spacing w:before="0" w:after="0"/>
              <w:jc w:val="both"/>
              <w:rPr>
                <w:ins w:id="1913" w:author="Yugin Vitaly" w:date="2020-08-06T21:13:00Z"/>
                <w:sz w:val="20"/>
              </w:rPr>
            </w:pPr>
          </w:p>
        </w:tc>
        <w:tc>
          <w:tcPr>
            <w:tcW w:w="199" w:type="pct"/>
            <w:shd w:val="clear" w:color="auto" w:fill="auto"/>
          </w:tcPr>
          <w:p w:rsidR="003E4140" w:rsidRPr="00162C8B" w:rsidRDefault="003E4140" w:rsidP="00C966B7">
            <w:pPr>
              <w:spacing w:before="0" w:after="0"/>
              <w:jc w:val="center"/>
              <w:rPr>
                <w:ins w:id="1914" w:author="Yugin Vitaly" w:date="2020-08-06T21:13:00Z"/>
                <w:sz w:val="20"/>
              </w:rPr>
            </w:pPr>
          </w:p>
        </w:tc>
        <w:tc>
          <w:tcPr>
            <w:tcW w:w="496" w:type="pct"/>
            <w:shd w:val="clear" w:color="auto" w:fill="auto"/>
          </w:tcPr>
          <w:p w:rsidR="003E4140" w:rsidRPr="00162C8B" w:rsidRDefault="003E4140" w:rsidP="00C966B7">
            <w:pPr>
              <w:spacing w:before="0" w:after="0"/>
              <w:jc w:val="center"/>
              <w:rPr>
                <w:ins w:id="1915" w:author="Yugin Vitaly" w:date="2020-08-06T21:13:00Z"/>
                <w:sz w:val="20"/>
              </w:rPr>
            </w:pPr>
          </w:p>
        </w:tc>
        <w:tc>
          <w:tcPr>
            <w:tcW w:w="1387" w:type="pct"/>
            <w:shd w:val="clear" w:color="auto" w:fill="auto"/>
          </w:tcPr>
          <w:p w:rsidR="003E4140" w:rsidRPr="00162C8B" w:rsidRDefault="003E4140" w:rsidP="00C966B7">
            <w:pPr>
              <w:spacing w:before="0" w:after="0"/>
              <w:jc w:val="both"/>
              <w:rPr>
                <w:ins w:id="1916" w:author="Yugin Vitaly" w:date="2020-08-06T21:13:00Z"/>
                <w:sz w:val="20"/>
              </w:rPr>
            </w:pPr>
          </w:p>
        </w:tc>
        <w:tc>
          <w:tcPr>
            <w:tcW w:w="1385" w:type="pct"/>
            <w:shd w:val="clear" w:color="auto" w:fill="auto"/>
          </w:tcPr>
          <w:p w:rsidR="003E4140" w:rsidRPr="00162C8B" w:rsidRDefault="003E4140" w:rsidP="00C966B7">
            <w:pPr>
              <w:spacing w:before="0" w:after="0"/>
              <w:jc w:val="both"/>
              <w:rPr>
                <w:ins w:id="1917" w:author="Yugin Vitaly" w:date="2020-08-06T21:13:00Z"/>
                <w:sz w:val="20"/>
              </w:rPr>
            </w:pPr>
          </w:p>
        </w:tc>
      </w:tr>
      <w:tr w:rsidR="003E4140" w:rsidRPr="00301389" w:rsidTr="00C966B7">
        <w:trPr>
          <w:jc w:val="center"/>
          <w:ins w:id="1918" w:author="Yugin Vitaly" w:date="2020-08-06T21:13:00Z"/>
        </w:trPr>
        <w:tc>
          <w:tcPr>
            <w:tcW w:w="743" w:type="pct"/>
            <w:shd w:val="clear" w:color="auto" w:fill="auto"/>
            <w:vAlign w:val="center"/>
          </w:tcPr>
          <w:p w:rsidR="003E4140" w:rsidRPr="00301389" w:rsidRDefault="003E4140" w:rsidP="00C966B7">
            <w:pPr>
              <w:spacing w:before="0" w:after="0"/>
              <w:contextualSpacing/>
              <w:rPr>
                <w:ins w:id="1919" w:author="Yugin Vitaly" w:date="2020-08-06T21:13:00Z"/>
                <w:sz w:val="20"/>
              </w:rPr>
            </w:pPr>
          </w:p>
        </w:tc>
        <w:tc>
          <w:tcPr>
            <w:tcW w:w="790" w:type="pct"/>
            <w:shd w:val="clear" w:color="auto" w:fill="auto"/>
          </w:tcPr>
          <w:p w:rsidR="003E4140" w:rsidRPr="00162C8B" w:rsidRDefault="003E4140" w:rsidP="00C966B7">
            <w:pPr>
              <w:spacing w:before="0" w:after="0"/>
              <w:jc w:val="both"/>
              <w:rPr>
                <w:ins w:id="1920" w:author="Yugin Vitaly" w:date="2020-08-06T21:13:00Z"/>
                <w:sz w:val="20"/>
              </w:rPr>
            </w:pPr>
            <w:ins w:id="1921" w:author="Yugin Vitaly" w:date="2020-08-06T21:13:00Z">
              <w:r w:rsidRPr="00162C8B">
                <w:rPr>
                  <w:sz w:val="20"/>
                </w:rPr>
                <w:t>schemeVersion</w:t>
              </w:r>
            </w:ins>
          </w:p>
        </w:tc>
        <w:tc>
          <w:tcPr>
            <w:tcW w:w="199" w:type="pct"/>
            <w:shd w:val="clear" w:color="auto" w:fill="auto"/>
          </w:tcPr>
          <w:p w:rsidR="003E4140" w:rsidRPr="00162C8B" w:rsidRDefault="003E4140" w:rsidP="00C966B7">
            <w:pPr>
              <w:spacing w:before="0" w:after="0"/>
              <w:jc w:val="center"/>
              <w:rPr>
                <w:ins w:id="1922" w:author="Yugin Vitaly" w:date="2020-08-06T21:13:00Z"/>
                <w:sz w:val="20"/>
              </w:rPr>
            </w:pPr>
            <w:ins w:id="1923" w:author="Yugin Vitaly" w:date="2020-08-06T21:13:00Z">
              <w:r w:rsidRPr="00162C8B">
                <w:rPr>
                  <w:sz w:val="20"/>
                </w:rPr>
                <w:t>О</w:t>
              </w:r>
            </w:ins>
          </w:p>
        </w:tc>
        <w:tc>
          <w:tcPr>
            <w:tcW w:w="496" w:type="pct"/>
            <w:shd w:val="clear" w:color="auto" w:fill="auto"/>
          </w:tcPr>
          <w:p w:rsidR="003E4140" w:rsidRPr="00162C8B" w:rsidRDefault="003E4140" w:rsidP="00C966B7">
            <w:pPr>
              <w:spacing w:before="0" w:after="0"/>
              <w:jc w:val="center"/>
              <w:rPr>
                <w:ins w:id="1924" w:author="Yugin Vitaly" w:date="2020-08-06T21:13:00Z"/>
                <w:sz w:val="20"/>
              </w:rPr>
            </w:pPr>
            <w:ins w:id="1925" w:author="Yugin Vitaly" w:date="2020-08-06T21:13:00Z">
              <w:r w:rsidRPr="00162C8B">
                <w:rPr>
                  <w:sz w:val="20"/>
                </w:rPr>
                <w:t>T</w:t>
              </w:r>
            </w:ins>
          </w:p>
        </w:tc>
        <w:tc>
          <w:tcPr>
            <w:tcW w:w="1387" w:type="pct"/>
            <w:shd w:val="clear" w:color="auto" w:fill="auto"/>
          </w:tcPr>
          <w:p w:rsidR="003E4140" w:rsidRPr="00162C8B" w:rsidRDefault="003E4140" w:rsidP="00C966B7">
            <w:pPr>
              <w:spacing w:before="0" w:after="0"/>
              <w:jc w:val="both"/>
              <w:rPr>
                <w:ins w:id="1926" w:author="Yugin Vitaly" w:date="2020-08-06T21:13:00Z"/>
                <w:sz w:val="20"/>
              </w:rPr>
            </w:pPr>
            <w:ins w:id="1927" w:author="Yugin Vitaly" w:date="2020-08-06T21:13:00Z">
              <w:r w:rsidRPr="00301389">
                <w:rPr>
                  <w:sz w:val="20"/>
                </w:rPr>
                <w:t>Атрибут. Принимаемый номер версии схемы элемента</w:t>
              </w:r>
            </w:ins>
          </w:p>
        </w:tc>
        <w:tc>
          <w:tcPr>
            <w:tcW w:w="1385" w:type="pct"/>
            <w:shd w:val="clear" w:color="auto" w:fill="auto"/>
            <w:vAlign w:val="center"/>
          </w:tcPr>
          <w:p w:rsidR="003E4140" w:rsidRPr="00301389" w:rsidRDefault="003E4140" w:rsidP="00C966B7">
            <w:pPr>
              <w:spacing w:before="0" w:after="0"/>
              <w:contextualSpacing/>
              <w:rPr>
                <w:ins w:id="1928" w:author="Yugin Vitaly" w:date="2020-08-06T21:13:00Z"/>
                <w:sz w:val="20"/>
              </w:rPr>
            </w:pPr>
            <w:ins w:id="1929" w:author="Yugin Vitaly" w:date="2020-08-06T21:13:00Z">
              <w:r w:rsidRPr="00301389">
                <w:rPr>
                  <w:sz w:val="20"/>
                </w:rPr>
                <w:t>Допустимые значения:</w:t>
              </w:r>
            </w:ins>
          </w:p>
          <w:p w:rsidR="003E4140" w:rsidRPr="00301389" w:rsidRDefault="003E4140" w:rsidP="00346309">
            <w:pPr>
              <w:spacing w:before="0" w:after="0"/>
              <w:contextualSpacing/>
              <w:rPr>
                <w:ins w:id="1930" w:author="Yugin Vitaly" w:date="2020-08-06T21:13:00Z"/>
                <w:sz w:val="20"/>
              </w:rPr>
            </w:pPr>
            <w:ins w:id="1931" w:author="Yugin Vitaly" w:date="2020-08-06T21:13:00Z">
              <w:r>
                <w:rPr>
                  <w:sz w:val="20"/>
                </w:rPr>
                <w:t xml:space="preserve">8.2, 8.2.100, 8.3, 9.0, 9.1, 9.2, 9.3, 10.0, 10.1, </w:t>
              </w:r>
            </w:ins>
            <w:ins w:id="1932" w:author="Yugin Vitaly" w:date="2020-09-02T15:18:00Z">
              <w:r w:rsidR="00346309">
                <w:rPr>
                  <w:sz w:val="20"/>
                </w:rPr>
                <w:t>10.2, 10.2.310, 10.3</w:t>
              </w:r>
            </w:ins>
          </w:p>
        </w:tc>
      </w:tr>
      <w:tr w:rsidR="003E4140" w:rsidRPr="00301389" w:rsidTr="00C966B7">
        <w:trPr>
          <w:jc w:val="center"/>
          <w:ins w:id="1933" w:author="Yugin Vitaly" w:date="2020-08-06T21:13:00Z"/>
        </w:trPr>
        <w:tc>
          <w:tcPr>
            <w:tcW w:w="743" w:type="pct"/>
            <w:shd w:val="clear" w:color="auto" w:fill="auto"/>
            <w:vAlign w:val="center"/>
          </w:tcPr>
          <w:p w:rsidR="003E4140" w:rsidRPr="00301389" w:rsidRDefault="003E4140" w:rsidP="00C966B7">
            <w:pPr>
              <w:spacing w:before="0" w:after="0"/>
              <w:contextualSpacing/>
              <w:rPr>
                <w:ins w:id="1934" w:author="Yugin Vitaly" w:date="2020-08-06T21:13:00Z"/>
                <w:sz w:val="20"/>
              </w:rPr>
            </w:pPr>
          </w:p>
        </w:tc>
        <w:tc>
          <w:tcPr>
            <w:tcW w:w="790" w:type="pct"/>
            <w:shd w:val="clear" w:color="auto" w:fill="auto"/>
          </w:tcPr>
          <w:p w:rsidR="003E4140" w:rsidRPr="00C316CF" w:rsidRDefault="003E4140" w:rsidP="00C966B7">
            <w:pPr>
              <w:spacing w:before="0" w:after="0"/>
              <w:rPr>
                <w:ins w:id="1935" w:author="Yugin Vitaly" w:date="2020-08-06T21:13:00Z"/>
                <w:sz w:val="20"/>
              </w:rPr>
            </w:pPr>
            <w:ins w:id="1936" w:author="Yugin Vitaly" w:date="2020-08-06T21:13:00Z">
              <w:r w:rsidRPr="00C316CF">
                <w:rPr>
                  <w:sz w:val="20"/>
                </w:rPr>
                <w:t>id</w:t>
              </w:r>
            </w:ins>
          </w:p>
        </w:tc>
        <w:tc>
          <w:tcPr>
            <w:tcW w:w="199" w:type="pct"/>
            <w:shd w:val="clear" w:color="auto" w:fill="auto"/>
          </w:tcPr>
          <w:p w:rsidR="003E4140" w:rsidRPr="00C316CF" w:rsidRDefault="003E4140" w:rsidP="00C966B7">
            <w:pPr>
              <w:spacing w:before="0" w:after="0"/>
              <w:jc w:val="center"/>
              <w:rPr>
                <w:ins w:id="1937" w:author="Yugin Vitaly" w:date="2020-08-06T21:13:00Z"/>
                <w:sz w:val="20"/>
              </w:rPr>
            </w:pPr>
            <w:ins w:id="1938" w:author="Yugin Vitaly" w:date="2020-08-06T21:13:00Z">
              <w:r w:rsidRPr="00C316CF">
                <w:rPr>
                  <w:sz w:val="20"/>
                </w:rPr>
                <w:t>Н</w:t>
              </w:r>
            </w:ins>
          </w:p>
        </w:tc>
        <w:tc>
          <w:tcPr>
            <w:tcW w:w="496" w:type="pct"/>
            <w:shd w:val="clear" w:color="auto" w:fill="auto"/>
          </w:tcPr>
          <w:p w:rsidR="003E4140" w:rsidRPr="00C316CF" w:rsidRDefault="003E4140" w:rsidP="00C966B7">
            <w:pPr>
              <w:spacing w:before="0" w:after="0"/>
              <w:jc w:val="center"/>
              <w:rPr>
                <w:ins w:id="1939" w:author="Yugin Vitaly" w:date="2020-08-06T21:13:00Z"/>
                <w:sz w:val="20"/>
              </w:rPr>
            </w:pPr>
            <w:ins w:id="1940" w:author="Yugin Vitaly" w:date="2020-08-06T21:13:00Z">
              <w:r w:rsidRPr="00C316CF">
                <w:rPr>
                  <w:sz w:val="20"/>
                </w:rPr>
                <w:t>N</w:t>
              </w:r>
            </w:ins>
          </w:p>
        </w:tc>
        <w:tc>
          <w:tcPr>
            <w:tcW w:w="1387" w:type="pct"/>
            <w:shd w:val="clear" w:color="auto" w:fill="auto"/>
          </w:tcPr>
          <w:p w:rsidR="003E4140" w:rsidRPr="00C316CF" w:rsidRDefault="003E4140" w:rsidP="00C966B7">
            <w:pPr>
              <w:spacing w:before="0" w:after="0"/>
              <w:rPr>
                <w:ins w:id="1941" w:author="Yugin Vitaly" w:date="2020-08-06T21:13:00Z"/>
                <w:sz w:val="20"/>
              </w:rPr>
            </w:pPr>
            <w:ins w:id="1942" w:author="Yugin Vitaly" w:date="2020-08-06T21:13:00Z">
              <w:r>
                <w:rPr>
                  <w:sz w:val="20"/>
                </w:rPr>
                <w:t>Идентификатор документа ЕИС</w:t>
              </w:r>
            </w:ins>
          </w:p>
        </w:tc>
        <w:tc>
          <w:tcPr>
            <w:tcW w:w="1385" w:type="pct"/>
            <w:shd w:val="clear" w:color="auto" w:fill="auto"/>
          </w:tcPr>
          <w:p w:rsidR="003E4140" w:rsidRDefault="003E4140" w:rsidP="00C966B7">
            <w:pPr>
              <w:spacing w:before="0" w:after="0"/>
              <w:rPr>
                <w:ins w:id="1943" w:author="Yugin Vitaly" w:date="2020-08-06T21:13:00Z"/>
                <w:sz w:val="20"/>
              </w:rPr>
            </w:pPr>
            <w:ins w:id="1944" w:author="Yugin Vitaly" w:date="2020-08-06T21:13:00Z">
              <w:r w:rsidRPr="00C316CF">
                <w:rPr>
                  <w:sz w:val="20"/>
                </w:rPr>
                <w:t xml:space="preserve">64-битное целое число. </w:t>
              </w:r>
            </w:ins>
          </w:p>
          <w:p w:rsidR="003E4140" w:rsidRPr="00C316CF" w:rsidRDefault="00D5603F" w:rsidP="00C966B7">
            <w:pPr>
              <w:spacing w:before="0" w:after="0"/>
              <w:rPr>
                <w:ins w:id="1945" w:author="Yugin Vitaly" w:date="2020-08-06T21:13:00Z"/>
                <w:sz w:val="20"/>
              </w:rPr>
            </w:pPr>
            <w:ins w:id="1946" w:author="Yugin Vitaly" w:date="2020-08-26T15:21:00Z">
              <w:r w:rsidRPr="00D5603F">
                <w:rPr>
                  <w:sz w:val="20"/>
                </w:rPr>
                <w:t>Обязателен для заполнения при приеме изменения проекта документа</w:t>
              </w:r>
            </w:ins>
          </w:p>
        </w:tc>
      </w:tr>
      <w:tr w:rsidR="003E4140" w:rsidRPr="00301389" w:rsidTr="00C966B7">
        <w:trPr>
          <w:jc w:val="center"/>
          <w:ins w:id="1947" w:author="Yugin Vitaly" w:date="2020-08-06T21:13:00Z"/>
        </w:trPr>
        <w:tc>
          <w:tcPr>
            <w:tcW w:w="743" w:type="pct"/>
            <w:shd w:val="clear" w:color="auto" w:fill="auto"/>
            <w:vAlign w:val="center"/>
          </w:tcPr>
          <w:p w:rsidR="003E4140" w:rsidRPr="00301389" w:rsidRDefault="003E4140" w:rsidP="00C966B7">
            <w:pPr>
              <w:spacing w:before="0" w:after="0"/>
              <w:contextualSpacing/>
              <w:rPr>
                <w:ins w:id="1948" w:author="Yugin Vitaly" w:date="2020-08-06T21:13:00Z"/>
                <w:sz w:val="20"/>
              </w:rPr>
            </w:pPr>
          </w:p>
        </w:tc>
        <w:tc>
          <w:tcPr>
            <w:tcW w:w="790" w:type="pct"/>
            <w:shd w:val="clear" w:color="auto" w:fill="auto"/>
          </w:tcPr>
          <w:p w:rsidR="003E4140" w:rsidRPr="00C316CF" w:rsidRDefault="003E4140" w:rsidP="00C966B7">
            <w:pPr>
              <w:spacing w:before="0" w:after="0"/>
              <w:rPr>
                <w:ins w:id="1949" w:author="Yugin Vitaly" w:date="2020-08-06T21:13:00Z"/>
                <w:sz w:val="20"/>
              </w:rPr>
            </w:pPr>
            <w:ins w:id="1950" w:author="Yugin Vitaly" w:date="2020-08-06T21:13:00Z">
              <w:r w:rsidRPr="00C316CF">
                <w:rPr>
                  <w:sz w:val="20"/>
                </w:rPr>
                <w:t>externalId</w:t>
              </w:r>
            </w:ins>
          </w:p>
        </w:tc>
        <w:tc>
          <w:tcPr>
            <w:tcW w:w="199" w:type="pct"/>
            <w:shd w:val="clear" w:color="auto" w:fill="auto"/>
          </w:tcPr>
          <w:p w:rsidR="003E4140" w:rsidRPr="00C316CF" w:rsidRDefault="003E4140" w:rsidP="00C966B7">
            <w:pPr>
              <w:spacing w:before="0" w:after="0"/>
              <w:jc w:val="center"/>
              <w:rPr>
                <w:ins w:id="1951" w:author="Yugin Vitaly" w:date="2020-08-06T21:13:00Z"/>
                <w:sz w:val="20"/>
              </w:rPr>
            </w:pPr>
            <w:ins w:id="1952" w:author="Yugin Vitaly" w:date="2020-08-06T21:13:00Z">
              <w:r w:rsidRPr="00C316CF">
                <w:rPr>
                  <w:sz w:val="20"/>
                </w:rPr>
                <w:t>Н</w:t>
              </w:r>
            </w:ins>
          </w:p>
        </w:tc>
        <w:tc>
          <w:tcPr>
            <w:tcW w:w="496" w:type="pct"/>
            <w:shd w:val="clear" w:color="auto" w:fill="auto"/>
          </w:tcPr>
          <w:p w:rsidR="003E4140" w:rsidRPr="00C316CF" w:rsidRDefault="003E4140" w:rsidP="00C966B7">
            <w:pPr>
              <w:spacing w:before="0" w:after="0"/>
              <w:jc w:val="center"/>
              <w:rPr>
                <w:ins w:id="1953" w:author="Yugin Vitaly" w:date="2020-08-06T21:13:00Z"/>
                <w:sz w:val="20"/>
              </w:rPr>
            </w:pPr>
            <w:ins w:id="1954" w:author="Yugin Vitaly" w:date="2020-08-06T21:13:00Z">
              <w:r w:rsidRPr="00C316CF">
                <w:rPr>
                  <w:sz w:val="20"/>
                </w:rPr>
                <w:t>T [ 1 - 40 ]</w:t>
              </w:r>
            </w:ins>
          </w:p>
        </w:tc>
        <w:tc>
          <w:tcPr>
            <w:tcW w:w="1387" w:type="pct"/>
            <w:shd w:val="clear" w:color="auto" w:fill="auto"/>
          </w:tcPr>
          <w:p w:rsidR="003E4140" w:rsidRPr="00C316CF" w:rsidRDefault="003E4140" w:rsidP="00C966B7">
            <w:pPr>
              <w:spacing w:before="0" w:after="0"/>
              <w:rPr>
                <w:ins w:id="1955" w:author="Yugin Vitaly" w:date="2020-08-06T21:13:00Z"/>
                <w:sz w:val="20"/>
              </w:rPr>
            </w:pPr>
            <w:ins w:id="1956" w:author="Yugin Vitaly" w:date="2020-08-06T21:13:00Z">
              <w:r w:rsidRPr="00C316CF">
                <w:rPr>
                  <w:sz w:val="20"/>
                </w:rPr>
                <w:t>Внешний идентификатор доку</w:t>
              </w:r>
              <w:r>
                <w:rPr>
                  <w:sz w:val="20"/>
                </w:rPr>
                <w:t>мента</w:t>
              </w:r>
            </w:ins>
          </w:p>
        </w:tc>
        <w:tc>
          <w:tcPr>
            <w:tcW w:w="1385" w:type="pct"/>
            <w:shd w:val="clear" w:color="auto" w:fill="auto"/>
          </w:tcPr>
          <w:p w:rsidR="003E4140" w:rsidRPr="00C316CF" w:rsidRDefault="003E4140" w:rsidP="00C966B7">
            <w:pPr>
              <w:spacing w:before="0" w:after="0"/>
              <w:rPr>
                <w:ins w:id="1957" w:author="Yugin Vitaly" w:date="2020-08-06T21:13:00Z"/>
                <w:sz w:val="20"/>
              </w:rPr>
            </w:pPr>
            <w:ins w:id="1958" w:author="Yugin Vitaly" w:date="2020-08-06T21:13:00Z">
              <w:r w:rsidRPr="00C316CF">
                <w:rPr>
                  <w:sz w:val="20"/>
                </w:rPr>
                <w:t>При приеме контролируется уникальность номера в рамках организации, размещающей закупку</w:t>
              </w:r>
            </w:ins>
          </w:p>
        </w:tc>
      </w:tr>
      <w:tr w:rsidR="003E4140" w:rsidRPr="00301389" w:rsidTr="00C966B7">
        <w:trPr>
          <w:jc w:val="center"/>
          <w:ins w:id="1959" w:author="Yugin Vitaly" w:date="2020-08-06T21:13:00Z"/>
        </w:trPr>
        <w:tc>
          <w:tcPr>
            <w:tcW w:w="743" w:type="pct"/>
            <w:shd w:val="clear" w:color="auto" w:fill="auto"/>
            <w:vAlign w:val="center"/>
          </w:tcPr>
          <w:p w:rsidR="003E4140" w:rsidRPr="00301389" w:rsidRDefault="003E4140" w:rsidP="00C966B7">
            <w:pPr>
              <w:spacing w:before="0" w:after="0"/>
              <w:contextualSpacing/>
              <w:rPr>
                <w:ins w:id="1960" w:author="Yugin Vitaly" w:date="2020-08-06T21:13:00Z"/>
                <w:sz w:val="20"/>
              </w:rPr>
            </w:pPr>
          </w:p>
        </w:tc>
        <w:tc>
          <w:tcPr>
            <w:tcW w:w="790" w:type="pct"/>
            <w:shd w:val="clear" w:color="auto" w:fill="auto"/>
          </w:tcPr>
          <w:p w:rsidR="003E4140" w:rsidRPr="00C316CF" w:rsidRDefault="003E4140" w:rsidP="00C966B7">
            <w:pPr>
              <w:spacing w:before="0" w:after="0"/>
              <w:rPr>
                <w:ins w:id="1961" w:author="Yugin Vitaly" w:date="2020-08-06T21:13:00Z"/>
                <w:sz w:val="20"/>
              </w:rPr>
            </w:pPr>
            <w:ins w:id="1962" w:author="Yugin Vitaly" w:date="2020-08-06T21:13:00Z">
              <w:r w:rsidRPr="00C316CF">
                <w:rPr>
                  <w:sz w:val="20"/>
                </w:rPr>
                <w:t>versionNumber</w:t>
              </w:r>
            </w:ins>
          </w:p>
        </w:tc>
        <w:tc>
          <w:tcPr>
            <w:tcW w:w="199" w:type="pct"/>
            <w:shd w:val="clear" w:color="auto" w:fill="auto"/>
          </w:tcPr>
          <w:p w:rsidR="003E4140" w:rsidRPr="00C316CF" w:rsidRDefault="003E4140" w:rsidP="00C966B7">
            <w:pPr>
              <w:spacing w:before="0" w:after="0"/>
              <w:jc w:val="center"/>
              <w:rPr>
                <w:ins w:id="1963" w:author="Yugin Vitaly" w:date="2020-08-06T21:13:00Z"/>
                <w:sz w:val="20"/>
              </w:rPr>
            </w:pPr>
            <w:ins w:id="1964" w:author="Yugin Vitaly" w:date="2020-08-06T21:13:00Z">
              <w:r w:rsidRPr="00C316CF">
                <w:rPr>
                  <w:sz w:val="20"/>
                </w:rPr>
                <w:t>Н</w:t>
              </w:r>
            </w:ins>
          </w:p>
        </w:tc>
        <w:tc>
          <w:tcPr>
            <w:tcW w:w="496" w:type="pct"/>
            <w:shd w:val="clear" w:color="auto" w:fill="auto"/>
          </w:tcPr>
          <w:p w:rsidR="003E4140" w:rsidRPr="00C316CF" w:rsidRDefault="003E4140" w:rsidP="00C966B7">
            <w:pPr>
              <w:spacing w:before="0" w:after="0"/>
              <w:jc w:val="center"/>
              <w:rPr>
                <w:ins w:id="1965" w:author="Yugin Vitaly" w:date="2020-08-06T21:13:00Z"/>
                <w:sz w:val="20"/>
              </w:rPr>
            </w:pPr>
            <w:ins w:id="1966" w:author="Yugin Vitaly" w:date="2020-08-06T21:13:00Z">
              <w:r>
                <w:rPr>
                  <w:sz w:val="20"/>
                </w:rPr>
                <w:t>N</w:t>
              </w:r>
            </w:ins>
          </w:p>
        </w:tc>
        <w:tc>
          <w:tcPr>
            <w:tcW w:w="1387" w:type="pct"/>
            <w:shd w:val="clear" w:color="auto" w:fill="auto"/>
          </w:tcPr>
          <w:p w:rsidR="003E4140" w:rsidRPr="00C316CF" w:rsidRDefault="003E4140" w:rsidP="00C966B7">
            <w:pPr>
              <w:spacing w:before="0" w:after="0"/>
              <w:rPr>
                <w:ins w:id="1967" w:author="Yugin Vitaly" w:date="2020-08-06T21:13:00Z"/>
                <w:sz w:val="20"/>
              </w:rPr>
            </w:pPr>
            <w:ins w:id="1968" w:author="Yugin Vitaly" w:date="2020-08-06T21:13:00Z">
              <w:r>
                <w:rPr>
                  <w:sz w:val="20"/>
                </w:rPr>
                <w:t>Номер версии документа</w:t>
              </w:r>
            </w:ins>
          </w:p>
        </w:tc>
        <w:tc>
          <w:tcPr>
            <w:tcW w:w="1385" w:type="pct"/>
            <w:shd w:val="clear" w:color="auto" w:fill="auto"/>
          </w:tcPr>
          <w:p w:rsidR="003E4140" w:rsidRDefault="003E4140" w:rsidP="00C966B7">
            <w:pPr>
              <w:spacing w:before="0" w:after="0"/>
              <w:rPr>
                <w:ins w:id="1969" w:author="Yugin Vitaly" w:date="2020-08-06T21:13:00Z"/>
                <w:sz w:val="20"/>
              </w:rPr>
            </w:pPr>
            <w:ins w:id="1970" w:author="Yugin Vitaly" w:date="2020-08-06T21:13:00Z">
              <w:r>
                <w:rPr>
                  <w:sz w:val="20"/>
                </w:rPr>
                <w:t>Допустимы только неотрицательные числа/</w:t>
              </w:r>
            </w:ins>
          </w:p>
          <w:p w:rsidR="003E4140" w:rsidRPr="00C316CF" w:rsidRDefault="003E4140" w:rsidP="00C966B7">
            <w:pPr>
              <w:spacing w:before="0" w:after="0"/>
              <w:rPr>
                <w:ins w:id="1971" w:author="Yugin Vitaly" w:date="2020-08-06T21:13:00Z"/>
                <w:sz w:val="20"/>
              </w:rPr>
            </w:pPr>
            <w:ins w:id="1972" w:author="Yugin Vitaly" w:date="2020-08-06T21:13:00Z">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ins>
          </w:p>
        </w:tc>
      </w:tr>
      <w:tr w:rsidR="003E4140" w:rsidRPr="00301389" w:rsidTr="00C966B7">
        <w:trPr>
          <w:jc w:val="center"/>
          <w:ins w:id="1973" w:author="Yugin Vitaly" w:date="2020-08-06T21:13:00Z"/>
        </w:trPr>
        <w:tc>
          <w:tcPr>
            <w:tcW w:w="743" w:type="pct"/>
            <w:shd w:val="clear" w:color="auto" w:fill="auto"/>
            <w:vAlign w:val="center"/>
          </w:tcPr>
          <w:p w:rsidR="003E4140" w:rsidRPr="00301389" w:rsidRDefault="003E4140" w:rsidP="00C966B7">
            <w:pPr>
              <w:spacing w:before="0" w:after="0"/>
              <w:contextualSpacing/>
              <w:rPr>
                <w:ins w:id="1974" w:author="Yugin Vitaly" w:date="2020-08-06T21:13:00Z"/>
                <w:sz w:val="20"/>
              </w:rPr>
            </w:pPr>
          </w:p>
        </w:tc>
        <w:tc>
          <w:tcPr>
            <w:tcW w:w="790" w:type="pct"/>
            <w:shd w:val="clear" w:color="auto" w:fill="auto"/>
          </w:tcPr>
          <w:p w:rsidR="003E4140" w:rsidRPr="00C316CF" w:rsidRDefault="003E4140" w:rsidP="00C966B7">
            <w:pPr>
              <w:spacing w:before="0" w:after="0"/>
              <w:rPr>
                <w:ins w:id="1975" w:author="Yugin Vitaly" w:date="2020-08-06T21:13:00Z"/>
                <w:sz w:val="20"/>
              </w:rPr>
            </w:pPr>
            <w:ins w:id="1976" w:author="Yugin Vitaly" w:date="2020-08-06T21:13:00Z">
              <w:r w:rsidRPr="00C316CF">
                <w:rPr>
                  <w:sz w:val="20"/>
                </w:rPr>
                <w:t>commonInfo</w:t>
              </w:r>
            </w:ins>
          </w:p>
        </w:tc>
        <w:tc>
          <w:tcPr>
            <w:tcW w:w="199" w:type="pct"/>
            <w:shd w:val="clear" w:color="auto" w:fill="auto"/>
          </w:tcPr>
          <w:p w:rsidR="003E4140" w:rsidRPr="00C316CF" w:rsidRDefault="003E4140" w:rsidP="00C966B7">
            <w:pPr>
              <w:spacing w:before="0" w:after="0"/>
              <w:jc w:val="center"/>
              <w:rPr>
                <w:ins w:id="1977" w:author="Yugin Vitaly" w:date="2020-08-06T21:13:00Z"/>
                <w:sz w:val="20"/>
              </w:rPr>
            </w:pPr>
            <w:ins w:id="1978" w:author="Yugin Vitaly" w:date="2020-08-06T21:13:00Z">
              <w:r w:rsidRPr="00C316CF">
                <w:rPr>
                  <w:sz w:val="20"/>
                </w:rPr>
                <w:t>О</w:t>
              </w:r>
            </w:ins>
          </w:p>
        </w:tc>
        <w:tc>
          <w:tcPr>
            <w:tcW w:w="496" w:type="pct"/>
            <w:shd w:val="clear" w:color="auto" w:fill="auto"/>
          </w:tcPr>
          <w:p w:rsidR="003E4140" w:rsidRPr="00C316CF" w:rsidRDefault="003E4140" w:rsidP="00C966B7">
            <w:pPr>
              <w:spacing w:before="0" w:after="0"/>
              <w:jc w:val="center"/>
              <w:rPr>
                <w:ins w:id="1979" w:author="Yugin Vitaly" w:date="2020-08-06T21:13:00Z"/>
                <w:sz w:val="20"/>
              </w:rPr>
            </w:pPr>
            <w:ins w:id="1980" w:author="Yugin Vitaly" w:date="2020-08-06T21:13:00Z">
              <w:r w:rsidRPr="00C316CF">
                <w:rPr>
                  <w:sz w:val="20"/>
                </w:rPr>
                <w:t>S</w:t>
              </w:r>
            </w:ins>
          </w:p>
        </w:tc>
        <w:tc>
          <w:tcPr>
            <w:tcW w:w="1387" w:type="pct"/>
            <w:shd w:val="clear" w:color="auto" w:fill="auto"/>
          </w:tcPr>
          <w:p w:rsidR="003E4140" w:rsidRPr="00C316CF" w:rsidRDefault="003E4140" w:rsidP="00C966B7">
            <w:pPr>
              <w:spacing w:before="0" w:after="0"/>
              <w:rPr>
                <w:ins w:id="1981" w:author="Yugin Vitaly" w:date="2020-08-06T21:13:00Z"/>
                <w:sz w:val="20"/>
              </w:rPr>
            </w:pPr>
            <w:ins w:id="1982" w:author="Yugin Vitaly" w:date="2020-08-06T21:13:00Z">
              <w:r w:rsidRPr="00C316CF">
                <w:rPr>
                  <w:sz w:val="20"/>
                </w:rPr>
                <w:t>Общая информация</w:t>
              </w:r>
            </w:ins>
          </w:p>
        </w:tc>
        <w:tc>
          <w:tcPr>
            <w:tcW w:w="1385" w:type="pct"/>
            <w:shd w:val="clear" w:color="auto" w:fill="auto"/>
          </w:tcPr>
          <w:p w:rsidR="003E4140" w:rsidRPr="00C316CF" w:rsidRDefault="00437C19" w:rsidP="00C966B7">
            <w:pPr>
              <w:spacing w:before="0" w:after="0"/>
              <w:rPr>
                <w:ins w:id="1983" w:author="Yugin Vitaly" w:date="2020-08-06T21:13:00Z"/>
                <w:sz w:val="20"/>
              </w:rPr>
            </w:pPr>
            <w:ins w:id="1984" w:author="Yugin Vitaly" w:date="2020-08-06T21:14:00Z">
              <w:r>
                <w:rPr>
                  <w:sz w:val="20"/>
                </w:rPr>
                <w:t xml:space="preserve">Состав см. состав соответствующего блока в документе </w:t>
              </w:r>
              <w:r w:rsidRPr="00ED33B6">
                <w:rPr>
                  <w:sz w:val="20"/>
                </w:rPr>
                <w:t>«</w:t>
              </w:r>
            </w:ins>
            <w:ins w:id="1985" w:author="Yugin Vitaly" w:date="2020-08-06T21:15:00Z">
              <w:r w:rsidRPr="00437C19">
                <w:rPr>
                  <w:sz w:val="20"/>
                </w:rPr>
                <w:t>Протокол об отказе от заключения контракта с 01.10.2020</w:t>
              </w:r>
            </w:ins>
            <w:ins w:id="1986" w:author="Yugin Vitaly" w:date="2020-08-06T21:14:00Z">
              <w:r w:rsidRPr="00BF0F2C">
                <w:rPr>
                  <w:sz w:val="20"/>
                </w:rPr>
                <w:t>» (</w:t>
              </w:r>
            </w:ins>
            <w:ins w:id="1987" w:author="Yugin Vitaly" w:date="2020-08-06T21:15:00Z">
              <w:r w:rsidRPr="00437C19">
                <w:rPr>
                  <w:sz w:val="20"/>
                </w:rPr>
                <w:t>epProtocolEvasion</w:t>
              </w:r>
            </w:ins>
            <w:ins w:id="1988" w:author="Yugin Vitaly" w:date="2020-08-06T21:14:00Z">
              <w:r w:rsidRPr="00BF0F2C">
                <w:rPr>
                  <w:sz w:val="20"/>
                </w:rPr>
                <w:t>)</w:t>
              </w:r>
            </w:ins>
          </w:p>
        </w:tc>
      </w:tr>
      <w:tr w:rsidR="00437C19" w:rsidRPr="00301389" w:rsidTr="00C966B7">
        <w:trPr>
          <w:jc w:val="center"/>
          <w:ins w:id="1989" w:author="Yugin Vitaly" w:date="2020-08-06T21:13:00Z"/>
        </w:trPr>
        <w:tc>
          <w:tcPr>
            <w:tcW w:w="743" w:type="pct"/>
            <w:shd w:val="clear" w:color="auto" w:fill="auto"/>
            <w:vAlign w:val="center"/>
          </w:tcPr>
          <w:p w:rsidR="00437C19" w:rsidRPr="00301389" w:rsidRDefault="00437C19" w:rsidP="00437C19">
            <w:pPr>
              <w:spacing w:before="0" w:after="0"/>
              <w:contextualSpacing/>
              <w:rPr>
                <w:ins w:id="1990" w:author="Yugin Vitaly" w:date="2020-08-06T21:13:00Z"/>
                <w:sz w:val="20"/>
              </w:rPr>
            </w:pPr>
          </w:p>
        </w:tc>
        <w:tc>
          <w:tcPr>
            <w:tcW w:w="790" w:type="pct"/>
            <w:shd w:val="clear" w:color="auto" w:fill="auto"/>
          </w:tcPr>
          <w:p w:rsidR="00437C19" w:rsidRPr="00C316CF" w:rsidRDefault="00437C19" w:rsidP="00437C19">
            <w:pPr>
              <w:spacing w:before="0" w:after="0"/>
              <w:rPr>
                <w:ins w:id="1991" w:author="Yugin Vitaly" w:date="2020-08-06T21:13:00Z"/>
                <w:sz w:val="20"/>
              </w:rPr>
            </w:pPr>
            <w:ins w:id="1992" w:author="Yugin Vitaly" w:date="2020-08-06T21:13:00Z">
              <w:r w:rsidRPr="00C26AEE">
                <w:rPr>
                  <w:sz w:val="20"/>
                </w:rPr>
                <w:t>contractsInfo</w:t>
              </w:r>
            </w:ins>
          </w:p>
        </w:tc>
        <w:tc>
          <w:tcPr>
            <w:tcW w:w="199" w:type="pct"/>
            <w:shd w:val="clear" w:color="auto" w:fill="auto"/>
          </w:tcPr>
          <w:p w:rsidR="00437C19" w:rsidRPr="00C316CF" w:rsidRDefault="00437C19" w:rsidP="00437C19">
            <w:pPr>
              <w:spacing w:before="0" w:after="0"/>
              <w:jc w:val="center"/>
              <w:rPr>
                <w:ins w:id="1993" w:author="Yugin Vitaly" w:date="2020-08-06T21:13:00Z"/>
                <w:sz w:val="20"/>
              </w:rPr>
            </w:pPr>
            <w:ins w:id="1994" w:author="Yugin Vitaly" w:date="2020-08-06T21:13:00Z">
              <w:r w:rsidRPr="00C316CF">
                <w:rPr>
                  <w:sz w:val="20"/>
                </w:rPr>
                <w:t>Н</w:t>
              </w:r>
            </w:ins>
          </w:p>
        </w:tc>
        <w:tc>
          <w:tcPr>
            <w:tcW w:w="496" w:type="pct"/>
            <w:shd w:val="clear" w:color="auto" w:fill="auto"/>
          </w:tcPr>
          <w:p w:rsidR="00437C19" w:rsidRPr="00C316CF" w:rsidRDefault="00437C19" w:rsidP="00437C19">
            <w:pPr>
              <w:spacing w:before="0" w:after="0"/>
              <w:jc w:val="center"/>
              <w:rPr>
                <w:ins w:id="1995" w:author="Yugin Vitaly" w:date="2020-08-06T21:13:00Z"/>
                <w:sz w:val="20"/>
              </w:rPr>
            </w:pPr>
            <w:ins w:id="1996"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1997" w:author="Yugin Vitaly" w:date="2020-08-06T21:13:00Z"/>
                <w:sz w:val="20"/>
              </w:rPr>
            </w:pPr>
            <w:ins w:id="1998" w:author="Yugin Vitaly" w:date="2020-08-06T21:13:00Z">
              <w:r w:rsidRPr="00C26AEE">
                <w:rPr>
                  <w:sz w:val="20"/>
                </w:rPr>
                <w:t>Информация о связанных контрактах</w:t>
              </w:r>
            </w:ins>
          </w:p>
        </w:tc>
        <w:tc>
          <w:tcPr>
            <w:tcW w:w="1385" w:type="pct"/>
            <w:shd w:val="clear" w:color="auto" w:fill="auto"/>
          </w:tcPr>
          <w:p w:rsidR="00437C19" w:rsidRPr="00C316CF" w:rsidRDefault="00437C19" w:rsidP="00437C19">
            <w:pPr>
              <w:spacing w:before="0" w:after="0"/>
              <w:rPr>
                <w:ins w:id="1999" w:author="Yugin Vitaly" w:date="2020-08-06T21:13:00Z"/>
                <w:sz w:val="20"/>
              </w:rPr>
            </w:pPr>
            <w:ins w:id="2000" w:author="Yugin Vitaly" w:date="2020-08-06T21:15:00Z">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ins>
          </w:p>
        </w:tc>
      </w:tr>
      <w:tr w:rsidR="00437C19" w:rsidRPr="00301389" w:rsidTr="00C966B7">
        <w:trPr>
          <w:jc w:val="center"/>
          <w:ins w:id="2001" w:author="Yugin Vitaly" w:date="2020-08-06T21:13:00Z"/>
        </w:trPr>
        <w:tc>
          <w:tcPr>
            <w:tcW w:w="743" w:type="pct"/>
            <w:shd w:val="clear" w:color="auto" w:fill="auto"/>
            <w:vAlign w:val="center"/>
          </w:tcPr>
          <w:p w:rsidR="00437C19" w:rsidRPr="00301389" w:rsidRDefault="00437C19" w:rsidP="00437C19">
            <w:pPr>
              <w:spacing w:before="0" w:after="0"/>
              <w:contextualSpacing/>
              <w:rPr>
                <w:ins w:id="2002" w:author="Yugin Vitaly" w:date="2020-08-06T21:13:00Z"/>
                <w:sz w:val="20"/>
              </w:rPr>
            </w:pPr>
          </w:p>
        </w:tc>
        <w:tc>
          <w:tcPr>
            <w:tcW w:w="790" w:type="pct"/>
            <w:shd w:val="clear" w:color="auto" w:fill="auto"/>
          </w:tcPr>
          <w:p w:rsidR="00437C19" w:rsidRPr="00C316CF" w:rsidRDefault="00437C19" w:rsidP="00437C19">
            <w:pPr>
              <w:spacing w:before="0" w:after="0"/>
              <w:rPr>
                <w:ins w:id="2003" w:author="Yugin Vitaly" w:date="2020-08-06T21:13:00Z"/>
                <w:sz w:val="20"/>
              </w:rPr>
            </w:pPr>
            <w:ins w:id="2004" w:author="Yugin Vitaly" w:date="2020-08-06T21:13:00Z">
              <w:r w:rsidRPr="00C316CF">
                <w:rPr>
                  <w:sz w:val="20"/>
                </w:rPr>
                <w:t>protocolPublisherInf</w:t>
              </w:r>
              <w:r w:rsidRPr="00C316CF">
                <w:rPr>
                  <w:sz w:val="20"/>
                </w:rPr>
                <w:lastRenderedPageBreak/>
                <w:t>o</w:t>
              </w:r>
            </w:ins>
          </w:p>
        </w:tc>
        <w:tc>
          <w:tcPr>
            <w:tcW w:w="199" w:type="pct"/>
            <w:shd w:val="clear" w:color="auto" w:fill="auto"/>
          </w:tcPr>
          <w:p w:rsidR="00437C19" w:rsidRPr="00C316CF" w:rsidRDefault="00437C19" w:rsidP="00437C19">
            <w:pPr>
              <w:spacing w:before="0" w:after="0"/>
              <w:jc w:val="center"/>
              <w:rPr>
                <w:ins w:id="2005" w:author="Yugin Vitaly" w:date="2020-08-06T21:13:00Z"/>
                <w:sz w:val="20"/>
              </w:rPr>
            </w:pPr>
            <w:ins w:id="2006" w:author="Yugin Vitaly" w:date="2020-08-06T21:13:00Z">
              <w:r w:rsidRPr="00C316CF">
                <w:rPr>
                  <w:sz w:val="20"/>
                </w:rPr>
                <w:lastRenderedPageBreak/>
                <w:t>О</w:t>
              </w:r>
            </w:ins>
          </w:p>
        </w:tc>
        <w:tc>
          <w:tcPr>
            <w:tcW w:w="496" w:type="pct"/>
            <w:shd w:val="clear" w:color="auto" w:fill="auto"/>
          </w:tcPr>
          <w:p w:rsidR="00437C19" w:rsidRPr="00C316CF" w:rsidRDefault="00437C19" w:rsidP="00437C19">
            <w:pPr>
              <w:spacing w:before="0" w:after="0"/>
              <w:jc w:val="center"/>
              <w:rPr>
                <w:ins w:id="2007" w:author="Yugin Vitaly" w:date="2020-08-06T21:13:00Z"/>
                <w:sz w:val="20"/>
              </w:rPr>
            </w:pPr>
            <w:ins w:id="2008"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09" w:author="Yugin Vitaly" w:date="2020-08-06T21:13:00Z"/>
                <w:sz w:val="20"/>
              </w:rPr>
            </w:pPr>
            <w:ins w:id="2010" w:author="Yugin Vitaly" w:date="2020-08-06T21:13:00Z">
              <w:r w:rsidRPr="00C316CF">
                <w:rPr>
                  <w:sz w:val="20"/>
                </w:rPr>
                <w:t xml:space="preserve">Информация об организации, </w:t>
              </w:r>
              <w:r w:rsidRPr="00C316CF">
                <w:rPr>
                  <w:sz w:val="20"/>
                </w:rPr>
                <w:lastRenderedPageBreak/>
                <w:t>разместившей протокол</w:t>
              </w:r>
            </w:ins>
          </w:p>
        </w:tc>
        <w:tc>
          <w:tcPr>
            <w:tcW w:w="1385" w:type="pct"/>
            <w:shd w:val="clear" w:color="auto" w:fill="auto"/>
          </w:tcPr>
          <w:p w:rsidR="00437C19" w:rsidRPr="00C316CF" w:rsidRDefault="00437C19" w:rsidP="00437C19">
            <w:pPr>
              <w:spacing w:before="0" w:after="0"/>
              <w:rPr>
                <w:ins w:id="2011" w:author="Yugin Vitaly" w:date="2020-08-06T21:13:00Z"/>
                <w:sz w:val="20"/>
              </w:rPr>
            </w:pPr>
            <w:ins w:id="2012" w:author="Yugin Vitaly" w:date="2020-08-06T21:13:00Z">
              <w:r>
                <w:rPr>
                  <w:sz w:val="20"/>
                </w:rPr>
                <w:lastRenderedPageBreak/>
                <w:t xml:space="preserve">Состав см. состав </w:t>
              </w:r>
              <w:r>
                <w:rPr>
                  <w:sz w:val="20"/>
                </w:rPr>
                <w:lastRenderedPageBreak/>
                <w:t xml:space="preserve">соответствующего блока в документе </w:t>
              </w:r>
              <w:r w:rsidRPr="00ED33B6">
                <w:rPr>
                  <w:sz w:val="20"/>
                </w:rPr>
                <w:t>«</w:t>
              </w:r>
              <w:r w:rsidRPr="00BF0F2C">
                <w:rPr>
                  <w:sz w:val="20"/>
                </w:rPr>
                <w:t>Протокол подведения итогов определения поставщика (подрядчика, исполнителя) ЭЗК20 (запрос котировок в электронной форме c 01.10.2020 года)» (epProtocolEZK2020Final)</w:t>
              </w:r>
            </w:ins>
          </w:p>
        </w:tc>
      </w:tr>
      <w:tr w:rsidR="00437C19" w:rsidRPr="00301389" w:rsidTr="00C966B7">
        <w:trPr>
          <w:jc w:val="center"/>
          <w:ins w:id="2013" w:author="Yugin Vitaly" w:date="2020-08-06T21:13:00Z"/>
        </w:trPr>
        <w:tc>
          <w:tcPr>
            <w:tcW w:w="743" w:type="pct"/>
            <w:shd w:val="clear" w:color="auto" w:fill="auto"/>
            <w:vAlign w:val="center"/>
          </w:tcPr>
          <w:p w:rsidR="00437C19" w:rsidRPr="00301389" w:rsidRDefault="00437C19" w:rsidP="00437C19">
            <w:pPr>
              <w:spacing w:before="0" w:after="0"/>
              <w:contextualSpacing/>
              <w:rPr>
                <w:ins w:id="2014" w:author="Yugin Vitaly" w:date="2020-08-06T21:13:00Z"/>
                <w:sz w:val="20"/>
              </w:rPr>
            </w:pPr>
          </w:p>
        </w:tc>
        <w:tc>
          <w:tcPr>
            <w:tcW w:w="790" w:type="pct"/>
            <w:shd w:val="clear" w:color="auto" w:fill="auto"/>
          </w:tcPr>
          <w:p w:rsidR="00437C19" w:rsidRPr="00C316CF" w:rsidRDefault="00437C19" w:rsidP="00437C19">
            <w:pPr>
              <w:spacing w:before="0" w:after="0"/>
              <w:rPr>
                <w:ins w:id="2015" w:author="Yugin Vitaly" w:date="2020-08-06T21:13:00Z"/>
                <w:sz w:val="20"/>
              </w:rPr>
            </w:pPr>
            <w:ins w:id="2016" w:author="Yugin Vitaly" w:date="2020-08-06T21:13:00Z">
              <w:r w:rsidRPr="00C316CF">
                <w:rPr>
                  <w:sz w:val="20"/>
                </w:rPr>
                <w:t>printFormInfo</w:t>
              </w:r>
            </w:ins>
          </w:p>
        </w:tc>
        <w:tc>
          <w:tcPr>
            <w:tcW w:w="199" w:type="pct"/>
            <w:shd w:val="clear" w:color="auto" w:fill="auto"/>
          </w:tcPr>
          <w:p w:rsidR="00437C19" w:rsidRPr="00C316CF" w:rsidRDefault="00437C19" w:rsidP="00437C19">
            <w:pPr>
              <w:spacing w:before="0" w:after="0"/>
              <w:jc w:val="center"/>
              <w:rPr>
                <w:ins w:id="2017" w:author="Yugin Vitaly" w:date="2020-08-06T21:13:00Z"/>
                <w:sz w:val="20"/>
              </w:rPr>
            </w:pPr>
            <w:ins w:id="2018" w:author="Yugin Vitaly" w:date="2020-08-06T21:13:00Z">
              <w:r w:rsidRPr="00C316CF">
                <w:rPr>
                  <w:sz w:val="20"/>
                </w:rPr>
                <w:t>Н</w:t>
              </w:r>
            </w:ins>
          </w:p>
        </w:tc>
        <w:tc>
          <w:tcPr>
            <w:tcW w:w="496" w:type="pct"/>
            <w:shd w:val="clear" w:color="auto" w:fill="auto"/>
          </w:tcPr>
          <w:p w:rsidR="00437C19" w:rsidRPr="00C316CF" w:rsidRDefault="00437C19" w:rsidP="00437C19">
            <w:pPr>
              <w:spacing w:before="0" w:after="0"/>
              <w:jc w:val="center"/>
              <w:rPr>
                <w:ins w:id="2019" w:author="Yugin Vitaly" w:date="2020-08-06T21:13:00Z"/>
                <w:sz w:val="20"/>
              </w:rPr>
            </w:pPr>
            <w:ins w:id="2020"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21" w:author="Yugin Vitaly" w:date="2020-08-06T21:13:00Z"/>
                <w:sz w:val="20"/>
              </w:rPr>
            </w:pPr>
            <w:ins w:id="2022" w:author="Yugin Vitaly" w:date="2020-08-06T21:13:00Z">
              <w:r>
                <w:rPr>
                  <w:sz w:val="20"/>
                </w:rPr>
                <w:t>Печатная форма документа в ЕИС</w:t>
              </w:r>
            </w:ins>
          </w:p>
        </w:tc>
        <w:tc>
          <w:tcPr>
            <w:tcW w:w="1385" w:type="pct"/>
            <w:shd w:val="clear" w:color="auto" w:fill="auto"/>
          </w:tcPr>
          <w:p w:rsidR="00437C19" w:rsidRDefault="00437C19" w:rsidP="00437C19">
            <w:pPr>
              <w:spacing w:before="0" w:after="0"/>
              <w:rPr>
                <w:ins w:id="2023" w:author="Yugin Vitaly" w:date="2020-08-06T21:13:00Z"/>
                <w:sz w:val="20"/>
              </w:rPr>
            </w:pPr>
            <w:ins w:id="2024" w:author="Yugin Vitaly" w:date="2020-08-06T21:13:00Z">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ins>
          </w:p>
          <w:p w:rsidR="00437C19" w:rsidRPr="00C316CF" w:rsidRDefault="00437C19" w:rsidP="00437C19">
            <w:pPr>
              <w:spacing w:before="0" w:after="0"/>
              <w:rPr>
                <w:ins w:id="2025" w:author="Yugin Vitaly" w:date="2020-08-06T21:13:00Z"/>
                <w:sz w:val="20"/>
              </w:rPr>
            </w:pPr>
            <w:ins w:id="2026" w:author="Yugin Vitaly" w:date="2020-08-06T21:13:00Z">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437C19" w:rsidRPr="00301389" w:rsidTr="00C966B7">
        <w:trPr>
          <w:jc w:val="center"/>
          <w:ins w:id="2027" w:author="Yugin Vitaly" w:date="2020-08-06T21:13:00Z"/>
        </w:trPr>
        <w:tc>
          <w:tcPr>
            <w:tcW w:w="743" w:type="pct"/>
            <w:shd w:val="clear" w:color="auto" w:fill="auto"/>
            <w:vAlign w:val="center"/>
          </w:tcPr>
          <w:p w:rsidR="00437C19" w:rsidRPr="00301389" w:rsidRDefault="00437C19" w:rsidP="00437C19">
            <w:pPr>
              <w:spacing w:before="0" w:after="0"/>
              <w:contextualSpacing/>
              <w:rPr>
                <w:ins w:id="2028" w:author="Yugin Vitaly" w:date="2020-08-06T21:13:00Z"/>
                <w:sz w:val="20"/>
              </w:rPr>
            </w:pPr>
          </w:p>
        </w:tc>
        <w:tc>
          <w:tcPr>
            <w:tcW w:w="790" w:type="pct"/>
            <w:shd w:val="clear" w:color="auto" w:fill="auto"/>
          </w:tcPr>
          <w:p w:rsidR="00437C19" w:rsidRPr="00C316CF" w:rsidRDefault="00437C19" w:rsidP="00437C19">
            <w:pPr>
              <w:spacing w:before="0" w:after="0"/>
              <w:rPr>
                <w:ins w:id="2029" w:author="Yugin Vitaly" w:date="2020-08-06T21:13:00Z"/>
                <w:sz w:val="20"/>
              </w:rPr>
            </w:pPr>
            <w:ins w:id="2030" w:author="Yugin Vitaly" w:date="2020-08-06T21:13:00Z">
              <w:r w:rsidRPr="00C316CF">
                <w:rPr>
                  <w:sz w:val="20"/>
                </w:rPr>
                <w:t>extPrintFormInfo</w:t>
              </w:r>
            </w:ins>
          </w:p>
        </w:tc>
        <w:tc>
          <w:tcPr>
            <w:tcW w:w="199" w:type="pct"/>
            <w:shd w:val="clear" w:color="auto" w:fill="auto"/>
          </w:tcPr>
          <w:p w:rsidR="00437C19" w:rsidRPr="00C316CF" w:rsidRDefault="00437C19" w:rsidP="00437C19">
            <w:pPr>
              <w:spacing w:before="0" w:after="0"/>
              <w:jc w:val="center"/>
              <w:rPr>
                <w:ins w:id="2031" w:author="Yugin Vitaly" w:date="2020-08-06T21:13:00Z"/>
                <w:sz w:val="20"/>
              </w:rPr>
            </w:pPr>
            <w:ins w:id="2032" w:author="Yugin Vitaly" w:date="2020-08-06T21:13:00Z">
              <w:r w:rsidRPr="00C316CF">
                <w:rPr>
                  <w:sz w:val="20"/>
                </w:rPr>
                <w:t>О</w:t>
              </w:r>
            </w:ins>
          </w:p>
        </w:tc>
        <w:tc>
          <w:tcPr>
            <w:tcW w:w="496" w:type="pct"/>
            <w:shd w:val="clear" w:color="auto" w:fill="auto"/>
          </w:tcPr>
          <w:p w:rsidR="00437C19" w:rsidRPr="00C316CF" w:rsidRDefault="00437C19" w:rsidP="00437C19">
            <w:pPr>
              <w:spacing w:before="0" w:after="0"/>
              <w:jc w:val="center"/>
              <w:rPr>
                <w:ins w:id="2033" w:author="Yugin Vitaly" w:date="2020-08-06T21:13:00Z"/>
                <w:sz w:val="20"/>
              </w:rPr>
            </w:pPr>
            <w:ins w:id="2034"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35" w:author="Yugin Vitaly" w:date="2020-08-06T21:13:00Z"/>
                <w:sz w:val="20"/>
              </w:rPr>
            </w:pPr>
            <w:ins w:id="2036" w:author="Yugin Vitaly" w:date="2020-08-06T21:13:00Z">
              <w:r w:rsidRPr="00C316CF">
                <w:rPr>
                  <w:sz w:val="20"/>
                </w:rPr>
                <w:t>Электронный документ, полученный из внешней системы</w:t>
              </w:r>
            </w:ins>
          </w:p>
        </w:tc>
        <w:tc>
          <w:tcPr>
            <w:tcW w:w="1385" w:type="pct"/>
            <w:shd w:val="clear" w:color="auto" w:fill="auto"/>
          </w:tcPr>
          <w:p w:rsidR="00437C19" w:rsidRPr="00C316CF" w:rsidRDefault="00437C19" w:rsidP="00437C19">
            <w:pPr>
              <w:spacing w:before="0" w:after="0"/>
              <w:rPr>
                <w:ins w:id="2037" w:author="Yugin Vitaly" w:date="2020-08-06T21:13:00Z"/>
                <w:sz w:val="20"/>
              </w:rPr>
            </w:pPr>
            <w:ins w:id="2038" w:author="Yugin Vitaly" w:date="2020-08-06T21:13: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437C19" w:rsidRPr="00301389" w:rsidTr="00C966B7">
        <w:trPr>
          <w:jc w:val="center"/>
          <w:ins w:id="2039" w:author="Yugin Vitaly" w:date="2020-08-06T21:13:00Z"/>
        </w:trPr>
        <w:tc>
          <w:tcPr>
            <w:tcW w:w="743" w:type="pct"/>
            <w:shd w:val="clear" w:color="auto" w:fill="auto"/>
            <w:vAlign w:val="center"/>
          </w:tcPr>
          <w:p w:rsidR="00437C19" w:rsidRPr="00301389" w:rsidRDefault="00437C19" w:rsidP="00437C19">
            <w:pPr>
              <w:spacing w:before="0" w:after="0"/>
              <w:contextualSpacing/>
              <w:rPr>
                <w:ins w:id="2040" w:author="Yugin Vitaly" w:date="2020-08-06T21:13:00Z"/>
                <w:sz w:val="20"/>
              </w:rPr>
            </w:pPr>
          </w:p>
        </w:tc>
        <w:tc>
          <w:tcPr>
            <w:tcW w:w="790" w:type="pct"/>
            <w:shd w:val="clear" w:color="auto" w:fill="auto"/>
          </w:tcPr>
          <w:p w:rsidR="00437C19" w:rsidRPr="00C316CF" w:rsidRDefault="00437C19" w:rsidP="00437C19">
            <w:pPr>
              <w:spacing w:before="0" w:after="0"/>
              <w:rPr>
                <w:ins w:id="2041" w:author="Yugin Vitaly" w:date="2020-08-06T21:13:00Z"/>
                <w:sz w:val="20"/>
              </w:rPr>
            </w:pPr>
            <w:ins w:id="2042" w:author="Yugin Vitaly" w:date="2020-08-06T21:13:00Z">
              <w:r w:rsidRPr="00C316CF">
                <w:rPr>
                  <w:sz w:val="20"/>
                </w:rPr>
                <w:t>attachmentsInfo</w:t>
              </w:r>
            </w:ins>
          </w:p>
        </w:tc>
        <w:tc>
          <w:tcPr>
            <w:tcW w:w="199" w:type="pct"/>
            <w:shd w:val="clear" w:color="auto" w:fill="auto"/>
          </w:tcPr>
          <w:p w:rsidR="00437C19" w:rsidRPr="00C316CF" w:rsidRDefault="00437C19" w:rsidP="00437C19">
            <w:pPr>
              <w:spacing w:before="0" w:after="0"/>
              <w:jc w:val="center"/>
              <w:rPr>
                <w:ins w:id="2043" w:author="Yugin Vitaly" w:date="2020-08-06T21:13:00Z"/>
                <w:sz w:val="20"/>
              </w:rPr>
            </w:pPr>
            <w:ins w:id="2044" w:author="Yugin Vitaly" w:date="2020-08-06T21:13:00Z">
              <w:r w:rsidRPr="00C316CF">
                <w:rPr>
                  <w:sz w:val="20"/>
                </w:rPr>
                <w:t>Н</w:t>
              </w:r>
            </w:ins>
          </w:p>
        </w:tc>
        <w:tc>
          <w:tcPr>
            <w:tcW w:w="496" w:type="pct"/>
            <w:shd w:val="clear" w:color="auto" w:fill="auto"/>
          </w:tcPr>
          <w:p w:rsidR="00437C19" w:rsidRPr="00C316CF" w:rsidRDefault="00437C19" w:rsidP="00437C19">
            <w:pPr>
              <w:spacing w:before="0" w:after="0"/>
              <w:jc w:val="center"/>
              <w:rPr>
                <w:ins w:id="2045" w:author="Yugin Vitaly" w:date="2020-08-06T21:13:00Z"/>
                <w:sz w:val="20"/>
              </w:rPr>
            </w:pPr>
            <w:ins w:id="2046"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47" w:author="Yugin Vitaly" w:date="2020-08-06T21:13:00Z"/>
                <w:sz w:val="20"/>
              </w:rPr>
            </w:pPr>
            <w:ins w:id="2048" w:author="Yugin Vitaly" w:date="2020-08-06T21:13:00Z">
              <w:r w:rsidRPr="00C316CF">
                <w:rPr>
                  <w:sz w:val="20"/>
                </w:rPr>
                <w:t>Информация о прикрепленных документах</w:t>
              </w:r>
            </w:ins>
          </w:p>
        </w:tc>
        <w:tc>
          <w:tcPr>
            <w:tcW w:w="1385" w:type="pct"/>
            <w:shd w:val="clear" w:color="auto" w:fill="auto"/>
          </w:tcPr>
          <w:p w:rsidR="00437C19" w:rsidRPr="00C316CF" w:rsidRDefault="00437C19" w:rsidP="00437C19">
            <w:pPr>
              <w:spacing w:before="0" w:after="0"/>
              <w:rPr>
                <w:ins w:id="2049" w:author="Yugin Vitaly" w:date="2020-08-06T21:13:00Z"/>
                <w:sz w:val="20"/>
              </w:rPr>
            </w:pPr>
            <w:ins w:id="2050" w:author="Yugin Vitaly" w:date="2020-08-06T21:13: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437C19" w:rsidRPr="00301389" w:rsidTr="00C966B7">
        <w:trPr>
          <w:jc w:val="center"/>
          <w:ins w:id="2051" w:author="Yugin Vitaly" w:date="2020-08-06T21:13:00Z"/>
        </w:trPr>
        <w:tc>
          <w:tcPr>
            <w:tcW w:w="743" w:type="pct"/>
            <w:shd w:val="clear" w:color="auto" w:fill="auto"/>
            <w:vAlign w:val="center"/>
          </w:tcPr>
          <w:p w:rsidR="00437C19" w:rsidRPr="00301389" w:rsidRDefault="00437C19" w:rsidP="00437C19">
            <w:pPr>
              <w:spacing w:before="0" w:after="0"/>
              <w:contextualSpacing/>
              <w:rPr>
                <w:ins w:id="2052" w:author="Yugin Vitaly" w:date="2020-08-06T21:13:00Z"/>
                <w:sz w:val="20"/>
              </w:rPr>
            </w:pPr>
          </w:p>
        </w:tc>
        <w:tc>
          <w:tcPr>
            <w:tcW w:w="790" w:type="pct"/>
            <w:shd w:val="clear" w:color="auto" w:fill="auto"/>
          </w:tcPr>
          <w:p w:rsidR="00437C19" w:rsidRPr="00C316CF" w:rsidRDefault="00437C19" w:rsidP="00437C19">
            <w:pPr>
              <w:spacing w:before="0" w:after="0"/>
              <w:rPr>
                <w:ins w:id="2053" w:author="Yugin Vitaly" w:date="2020-08-06T21:13:00Z"/>
                <w:sz w:val="20"/>
              </w:rPr>
            </w:pPr>
            <w:ins w:id="2054" w:author="Yugin Vitaly" w:date="2020-08-06T21:13:00Z">
              <w:r w:rsidRPr="00C316CF">
                <w:rPr>
                  <w:sz w:val="20"/>
                </w:rPr>
                <w:t>modificationInfo</w:t>
              </w:r>
            </w:ins>
          </w:p>
        </w:tc>
        <w:tc>
          <w:tcPr>
            <w:tcW w:w="199" w:type="pct"/>
            <w:shd w:val="clear" w:color="auto" w:fill="auto"/>
          </w:tcPr>
          <w:p w:rsidR="00437C19" w:rsidRPr="00C316CF" w:rsidRDefault="00437C19" w:rsidP="00437C19">
            <w:pPr>
              <w:spacing w:before="0" w:after="0"/>
              <w:jc w:val="center"/>
              <w:rPr>
                <w:ins w:id="2055" w:author="Yugin Vitaly" w:date="2020-08-06T21:13:00Z"/>
                <w:sz w:val="20"/>
              </w:rPr>
            </w:pPr>
            <w:ins w:id="2056" w:author="Yugin Vitaly" w:date="2020-08-06T21:13:00Z">
              <w:r w:rsidRPr="00C316CF">
                <w:rPr>
                  <w:sz w:val="20"/>
                </w:rPr>
                <w:t>Н</w:t>
              </w:r>
            </w:ins>
          </w:p>
        </w:tc>
        <w:tc>
          <w:tcPr>
            <w:tcW w:w="496" w:type="pct"/>
            <w:shd w:val="clear" w:color="auto" w:fill="auto"/>
          </w:tcPr>
          <w:p w:rsidR="00437C19" w:rsidRPr="00C316CF" w:rsidRDefault="00437C19" w:rsidP="00437C19">
            <w:pPr>
              <w:spacing w:before="0" w:after="0"/>
              <w:jc w:val="center"/>
              <w:rPr>
                <w:ins w:id="2057" w:author="Yugin Vitaly" w:date="2020-08-06T21:13:00Z"/>
                <w:sz w:val="20"/>
              </w:rPr>
            </w:pPr>
            <w:ins w:id="2058"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59" w:author="Yugin Vitaly" w:date="2020-08-06T21:13:00Z"/>
                <w:sz w:val="20"/>
              </w:rPr>
            </w:pPr>
            <w:ins w:id="2060" w:author="Yugin Vitaly" w:date="2020-08-06T21:13:00Z">
              <w:r w:rsidRPr="00C316CF">
                <w:rPr>
                  <w:sz w:val="20"/>
                </w:rPr>
                <w:t>Основание внесения изменений</w:t>
              </w:r>
            </w:ins>
          </w:p>
        </w:tc>
        <w:tc>
          <w:tcPr>
            <w:tcW w:w="1385" w:type="pct"/>
            <w:shd w:val="clear" w:color="auto" w:fill="auto"/>
          </w:tcPr>
          <w:p w:rsidR="00437C19" w:rsidRPr="00C316CF" w:rsidRDefault="00437C19" w:rsidP="00437C19">
            <w:pPr>
              <w:spacing w:before="0" w:after="0"/>
              <w:rPr>
                <w:ins w:id="2061" w:author="Yugin Vitaly" w:date="2020-08-06T21:13:00Z"/>
                <w:sz w:val="20"/>
              </w:rPr>
            </w:pPr>
            <w:ins w:id="2062" w:author="Yugin Vitaly" w:date="2020-08-06T21:13:00Z">
              <w:r>
                <w:rPr>
                  <w:sz w:val="20"/>
                </w:rPr>
                <w:t xml:space="preserve">Состав блока см. состав соответствующего блока в </w:t>
              </w:r>
              <w:r w:rsidRPr="00E66F14">
                <w:rPr>
                  <w:bCs/>
                  <w:sz w:val="20"/>
                </w:rPr>
                <w:t>документе «</w:t>
              </w:r>
            </w:ins>
            <w:ins w:id="2063" w:author="Yugin Vitaly" w:date="2020-09-13T19:38:00Z">
              <w:r w:rsidR="00E66F14" w:rsidRPr="00E66F14">
                <w:rPr>
                  <w:bCs/>
                  <w:sz w:val="20"/>
                </w:rPr>
                <w:t>Протокол об отказе от заключения контракта с 01.10.2020</w:t>
              </w:r>
            </w:ins>
            <w:ins w:id="2064" w:author="Yugin Vitaly" w:date="2020-08-06T21:13:00Z">
              <w:r w:rsidRPr="00E66F14">
                <w:rPr>
                  <w:bCs/>
                  <w:sz w:val="20"/>
                </w:rPr>
                <w:t>» (</w:t>
              </w:r>
            </w:ins>
            <w:ins w:id="2065" w:author="Yugin Vitaly" w:date="2020-09-13T19:38:00Z">
              <w:r w:rsidR="00E66F14" w:rsidRPr="00E66F14">
                <w:rPr>
                  <w:bCs/>
                  <w:sz w:val="20"/>
                </w:rPr>
                <w:t>epProtocolEvasion</w:t>
              </w:r>
            </w:ins>
            <w:ins w:id="2066" w:author="Yugin Vitaly" w:date="2020-08-06T21:13:00Z">
              <w:r w:rsidRPr="00E66F14">
                <w:rPr>
                  <w:bCs/>
                  <w:sz w:val="20"/>
                </w:rPr>
                <w:t>)</w:t>
              </w:r>
            </w:ins>
          </w:p>
        </w:tc>
      </w:tr>
      <w:tr w:rsidR="00437C19" w:rsidRPr="00301389" w:rsidTr="00C966B7">
        <w:trPr>
          <w:jc w:val="center"/>
          <w:ins w:id="2067" w:author="Yugin Vitaly" w:date="2020-08-06T21:13:00Z"/>
        </w:trPr>
        <w:tc>
          <w:tcPr>
            <w:tcW w:w="743" w:type="pct"/>
            <w:shd w:val="clear" w:color="auto" w:fill="auto"/>
            <w:vAlign w:val="center"/>
          </w:tcPr>
          <w:p w:rsidR="00437C19" w:rsidRPr="00301389" w:rsidRDefault="00437C19" w:rsidP="00437C19">
            <w:pPr>
              <w:spacing w:before="0" w:after="0"/>
              <w:contextualSpacing/>
              <w:rPr>
                <w:ins w:id="2068" w:author="Yugin Vitaly" w:date="2020-08-06T21:13:00Z"/>
                <w:sz w:val="20"/>
              </w:rPr>
            </w:pPr>
          </w:p>
        </w:tc>
        <w:tc>
          <w:tcPr>
            <w:tcW w:w="790" w:type="pct"/>
            <w:shd w:val="clear" w:color="auto" w:fill="auto"/>
          </w:tcPr>
          <w:p w:rsidR="00437C19" w:rsidRPr="00C316CF" w:rsidRDefault="00437C19" w:rsidP="00437C19">
            <w:pPr>
              <w:spacing w:before="0" w:after="0"/>
              <w:rPr>
                <w:ins w:id="2069" w:author="Yugin Vitaly" w:date="2020-08-06T21:13:00Z"/>
                <w:sz w:val="20"/>
              </w:rPr>
            </w:pPr>
            <w:ins w:id="2070" w:author="Yugin Vitaly" w:date="2020-08-06T21:13:00Z">
              <w:r w:rsidRPr="00D565C1">
                <w:rPr>
                  <w:sz w:val="20"/>
                </w:rPr>
                <w:t>printFormFieldsInfo</w:t>
              </w:r>
            </w:ins>
          </w:p>
        </w:tc>
        <w:tc>
          <w:tcPr>
            <w:tcW w:w="199" w:type="pct"/>
            <w:shd w:val="clear" w:color="auto" w:fill="auto"/>
          </w:tcPr>
          <w:p w:rsidR="00437C19" w:rsidRPr="00C316CF" w:rsidRDefault="00437C19" w:rsidP="00437C19">
            <w:pPr>
              <w:spacing w:before="0" w:after="0"/>
              <w:jc w:val="center"/>
              <w:rPr>
                <w:ins w:id="2071" w:author="Yugin Vitaly" w:date="2020-08-06T21:13:00Z"/>
                <w:sz w:val="20"/>
              </w:rPr>
            </w:pPr>
            <w:ins w:id="2072" w:author="Yugin Vitaly" w:date="2020-08-06T21:13:00Z">
              <w:r w:rsidRPr="00C316CF">
                <w:rPr>
                  <w:sz w:val="20"/>
                </w:rPr>
                <w:t>Н</w:t>
              </w:r>
            </w:ins>
          </w:p>
        </w:tc>
        <w:tc>
          <w:tcPr>
            <w:tcW w:w="496" w:type="pct"/>
            <w:shd w:val="clear" w:color="auto" w:fill="auto"/>
          </w:tcPr>
          <w:p w:rsidR="00437C19" w:rsidRPr="00C316CF" w:rsidRDefault="00437C19" w:rsidP="00437C19">
            <w:pPr>
              <w:spacing w:before="0" w:after="0"/>
              <w:jc w:val="center"/>
              <w:rPr>
                <w:ins w:id="2073" w:author="Yugin Vitaly" w:date="2020-08-06T21:13:00Z"/>
                <w:sz w:val="20"/>
              </w:rPr>
            </w:pPr>
            <w:ins w:id="2074"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75" w:author="Yugin Vitaly" w:date="2020-08-06T21:13:00Z"/>
                <w:sz w:val="20"/>
              </w:rPr>
            </w:pPr>
            <w:ins w:id="2076" w:author="Yugin Vitaly" w:date="2020-08-06T21:13:00Z">
              <w:r w:rsidRPr="00D565C1">
                <w:rPr>
                  <w:sz w:val="20"/>
                </w:rPr>
                <w:t>Дополнительная</w:t>
              </w:r>
              <w:r>
                <w:rPr>
                  <w:sz w:val="20"/>
                </w:rPr>
                <w:t xml:space="preserve"> информация для печатной формы</w:t>
              </w:r>
            </w:ins>
          </w:p>
        </w:tc>
        <w:tc>
          <w:tcPr>
            <w:tcW w:w="1385" w:type="pct"/>
            <w:shd w:val="clear" w:color="auto" w:fill="auto"/>
          </w:tcPr>
          <w:p w:rsidR="00437C19" w:rsidRDefault="00437C19" w:rsidP="00437C19">
            <w:pPr>
              <w:spacing w:before="0" w:after="0"/>
              <w:rPr>
                <w:ins w:id="2077" w:author="Yugin Vitaly" w:date="2020-08-06T21:13:00Z"/>
                <w:sz w:val="20"/>
              </w:rPr>
            </w:pPr>
            <w:ins w:id="2078" w:author="Yugin Vitaly" w:date="2020-08-06T21:13:00Z">
              <w:r w:rsidRPr="00D565C1">
                <w:rPr>
                  <w:sz w:val="20"/>
                </w:rPr>
                <w:t>Игнорируется при приёме, заполняется при передаче</w:t>
              </w:r>
            </w:ins>
          </w:p>
        </w:tc>
      </w:tr>
      <w:tr w:rsidR="00437C19" w:rsidRPr="00301389" w:rsidTr="00C966B7">
        <w:trPr>
          <w:jc w:val="center"/>
          <w:ins w:id="2079" w:author="Yugin Vitaly" w:date="2020-08-06T21:13:00Z"/>
        </w:trPr>
        <w:tc>
          <w:tcPr>
            <w:tcW w:w="743" w:type="pct"/>
            <w:shd w:val="clear" w:color="auto" w:fill="auto"/>
            <w:vAlign w:val="center"/>
          </w:tcPr>
          <w:p w:rsidR="00437C19" w:rsidRPr="00301389" w:rsidRDefault="00437C19" w:rsidP="00437C19">
            <w:pPr>
              <w:spacing w:before="0" w:after="0"/>
              <w:contextualSpacing/>
              <w:rPr>
                <w:ins w:id="2080" w:author="Yugin Vitaly" w:date="2020-08-06T21:13:00Z"/>
                <w:sz w:val="20"/>
              </w:rPr>
            </w:pPr>
          </w:p>
        </w:tc>
        <w:tc>
          <w:tcPr>
            <w:tcW w:w="790" w:type="pct"/>
            <w:shd w:val="clear" w:color="auto" w:fill="auto"/>
          </w:tcPr>
          <w:p w:rsidR="00437C19" w:rsidRPr="00C316CF" w:rsidRDefault="00437C19" w:rsidP="00437C19">
            <w:pPr>
              <w:spacing w:before="0" w:after="0"/>
              <w:rPr>
                <w:ins w:id="2081" w:author="Yugin Vitaly" w:date="2020-08-06T21:13:00Z"/>
                <w:sz w:val="20"/>
              </w:rPr>
            </w:pPr>
            <w:ins w:id="2082" w:author="Yugin Vitaly" w:date="2020-08-06T21:13:00Z">
              <w:r w:rsidRPr="00C316CF">
                <w:rPr>
                  <w:sz w:val="20"/>
                </w:rPr>
                <w:t>protocolInfo</w:t>
              </w:r>
            </w:ins>
          </w:p>
        </w:tc>
        <w:tc>
          <w:tcPr>
            <w:tcW w:w="199" w:type="pct"/>
            <w:shd w:val="clear" w:color="auto" w:fill="auto"/>
          </w:tcPr>
          <w:p w:rsidR="00437C19" w:rsidRPr="00C316CF" w:rsidRDefault="00437C19" w:rsidP="00437C19">
            <w:pPr>
              <w:spacing w:before="0" w:after="0"/>
              <w:jc w:val="center"/>
              <w:rPr>
                <w:ins w:id="2083" w:author="Yugin Vitaly" w:date="2020-08-06T21:13:00Z"/>
                <w:sz w:val="20"/>
              </w:rPr>
            </w:pPr>
            <w:ins w:id="2084" w:author="Yugin Vitaly" w:date="2020-08-06T21:13:00Z">
              <w:r w:rsidRPr="00C316CF">
                <w:rPr>
                  <w:sz w:val="20"/>
                </w:rPr>
                <w:t>О</w:t>
              </w:r>
            </w:ins>
          </w:p>
        </w:tc>
        <w:tc>
          <w:tcPr>
            <w:tcW w:w="496" w:type="pct"/>
            <w:shd w:val="clear" w:color="auto" w:fill="auto"/>
          </w:tcPr>
          <w:p w:rsidR="00437C19" w:rsidRPr="00C316CF" w:rsidRDefault="00437C19" w:rsidP="00437C19">
            <w:pPr>
              <w:spacing w:before="0" w:after="0"/>
              <w:jc w:val="center"/>
              <w:rPr>
                <w:ins w:id="2085" w:author="Yugin Vitaly" w:date="2020-08-06T21:13:00Z"/>
                <w:sz w:val="20"/>
              </w:rPr>
            </w:pPr>
            <w:ins w:id="2086"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087" w:author="Yugin Vitaly" w:date="2020-08-06T21:13:00Z"/>
                <w:sz w:val="20"/>
              </w:rPr>
            </w:pPr>
            <w:ins w:id="2088" w:author="Yugin Vitaly" w:date="2020-08-06T21:13:00Z">
              <w:r w:rsidRPr="00D565C1">
                <w:rPr>
                  <w:sz w:val="20"/>
                </w:rPr>
                <w:t>Повестка дня</w:t>
              </w:r>
            </w:ins>
          </w:p>
        </w:tc>
        <w:tc>
          <w:tcPr>
            <w:tcW w:w="1385" w:type="pct"/>
            <w:shd w:val="clear" w:color="auto" w:fill="auto"/>
          </w:tcPr>
          <w:p w:rsidR="00437C19" w:rsidRPr="00C316CF" w:rsidRDefault="00437C19" w:rsidP="00437C19">
            <w:pPr>
              <w:spacing w:before="0" w:after="0"/>
              <w:rPr>
                <w:ins w:id="2089" w:author="Yugin Vitaly" w:date="2020-08-06T21:13:00Z"/>
                <w:sz w:val="20"/>
              </w:rPr>
            </w:pPr>
          </w:p>
        </w:tc>
      </w:tr>
      <w:tr w:rsidR="00437C19" w:rsidRPr="00301389" w:rsidTr="00C966B7">
        <w:trPr>
          <w:jc w:val="center"/>
          <w:ins w:id="2090" w:author="Yugin Vitaly" w:date="2020-08-06T21:13:00Z"/>
        </w:trPr>
        <w:tc>
          <w:tcPr>
            <w:tcW w:w="5000" w:type="pct"/>
            <w:gridSpan w:val="6"/>
            <w:shd w:val="clear" w:color="auto" w:fill="auto"/>
            <w:vAlign w:val="center"/>
            <w:hideMark/>
          </w:tcPr>
          <w:p w:rsidR="00437C19" w:rsidRPr="00301389" w:rsidRDefault="00437C19" w:rsidP="00437C19">
            <w:pPr>
              <w:keepNext/>
              <w:spacing w:before="0" w:after="0"/>
              <w:contextualSpacing/>
              <w:jc w:val="center"/>
              <w:rPr>
                <w:ins w:id="2091" w:author="Yugin Vitaly" w:date="2020-08-06T21:13:00Z"/>
                <w:b/>
                <w:sz w:val="20"/>
              </w:rPr>
            </w:pPr>
            <w:ins w:id="2092" w:author="Yugin Vitaly" w:date="2020-08-06T21:13:00Z">
              <w:r w:rsidRPr="002865B9">
                <w:rPr>
                  <w:b/>
                  <w:bCs/>
                  <w:sz w:val="20"/>
                </w:rPr>
                <w:t>Повестка дня</w:t>
              </w:r>
            </w:ins>
          </w:p>
        </w:tc>
      </w:tr>
      <w:tr w:rsidR="00437C19" w:rsidRPr="00301389" w:rsidTr="00C966B7">
        <w:trPr>
          <w:jc w:val="center"/>
          <w:ins w:id="2093" w:author="Yugin Vitaly" w:date="2020-08-06T21:13:00Z"/>
        </w:trPr>
        <w:tc>
          <w:tcPr>
            <w:tcW w:w="743" w:type="pct"/>
            <w:shd w:val="clear" w:color="auto" w:fill="auto"/>
          </w:tcPr>
          <w:p w:rsidR="00437C19" w:rsidRPr="00162C8B" w:rsidRDefault="00437C19" w:rsidP="00437C19">
            <w:pPr>
              <w:spacing w:before="0" w:after="0"/>
              <w:jc w:val="both"/>
              <w:rPr>
                <w:ins w:id="2094" w:author="Yugin Vitaly" w:date="2020-08-06T21:13:00Z"/>
                <w:sz w:val="20"/>
              </w:rPr>
            </w:pPr>
            <w:ins w:id="2095" w:author="Yugin Vitaly" w:date="2020-08-06T21:13:00Z">
              <w:r w:rsidRPr="002865B9">
                <w:rPr>
                  <w:b/>
                  <w:bCs/>
                  <w:sz w:val="20"/>
                </w:rPr>
                <w:t>protocolInfo</w:t>
              </w:r>
            </w:ins>
          </w:p>
        </w:tc>
        <w:tc>
          <w:tcPr>
            <w:tcW w:w="790" w:type="pct"/>
            <w:shd w:val="clear" w:color="auto" w:fill="auto"/>
            <w:vAlign w:val="center"/>
          </w:tcPr>
          <w:p w:rsidR="00437C19" w:rsidRPr="00301389" w:rsidRDefault="00437C19" w:rsidP="00437C19">
            <w:pPr>
              <w:keepNext/>
              <w:spacing w:before="0" w:after="0"/>
              <w:contextualSpacing/>
              <w:rPr>
                <w:ins w:id="2096" w:author="Yugin Vitaly" w:date="2020-08-06T21:13:00Z"/>
                <w:b/>
                <w:sz w:val="20"/>
              </w:rPr>
            </w:pPr>
          </w:p>
        </w:tc>
        <w:tc>
          <w:tcPr>
            <w:tcW w:w="199" w:type="pct"/>
            <w:shd w:val="clear" w:color="auto" w:fill="auto"/>
            <w:vAlign w:val="center"/>
          </w:tcPr>
          <w:p w:rsidR="00437C19" w:rsidRPr="00301389" w:rsidRDefault="00437C19" w:rsidP="00437C19">
            <w:pPr>
              <w:keepNext/>
              <w:spacing w:before="0" w:after="0"/>
              <w:contextualSpacing/>
              <w:jc w:val="center"/>
              <w:rPr>
                <w:ins w:id="2097" w:author="Yugin Vitaly" w:date="2020-08-06T21:13:00Z"/>
                <w:b/>
                <w:sz w:val="20"/>
              </w:rPr>
            </w:pPr>
          </w:p>
        </w:tc>
        <w:tc>
          <w:tcPr>
            <w:tcW w:w="496" w:type="pct"/>
            <w:shd w:val="clear" w:color="auto" w:fill="auto"/>
            <w:vAlign w:val="center"/>
          </w:tcPr>
          <w:p w:rsidR="00437C19" w:rsidRPr="00301389" w:rsidRDefault="00437C19" w:rsidP="00437C19">
            <w:pPr>
              <w:keepNext/>
              <w:spacing w:before="0" w:after="0"/>
              <w:contextualSpacing/>
              <w:jc w:val="center"/>
              <w:rPr>
                <w:ins w:id="2098" w:author="Yugin Vitaly" w:date="2020-08-06T21:13:00Z"/>
                <w:b/>
                <w:sz w:val="20"/>
              </w:rPr>
            </w:pPr>
          </w:p>
        </w:tc>
        <w:tc>
          <w:tcPr>
            <w:tcW w:w="1387" w:type="pct"/>
            <w:shd w:val="clear" w:color="auto" w:fill="auto"/>
            <w:vAlign w:val="center"/>
          </w:tcPr>
          <w:p w:rsidR="00437C19" w:rsidRPr="00301389" w:rsidRDefault="00437C19" w:rsidP="00437C19">
            <w:pPr>
              <w:keepNext/>
              <w:spacing w:before="0" w:after="0"/>
              <w:contextualSpacing/>
              <w:rPr>
                <w:ins w:id="2099" w:author="Yugin Vitaly" w:date="2020-08-06T21:13:00Z"/>
                <w:b/>
                <w:sz w:val="20"/>
              </w:rPr>
            </w:pPr>
          </w:p>
        </w:tc>
        <w:tc>
          <w:tcPr>
            <w:tcW w:w="1385" w:type="pct"/>
            <w:shd w:val="clear" w:color="auto" w:fill="auto"/>
            <w:vAlign w:val="center"/>
            <w:hideMark/>
          </w:tcPr>
          <w:p w:rsidR="00437C19" w:rsidRPr="00301389" w:rsidRDefault="00437C19" w:rsidP="00437C19">
            <w:pPr>
              <w:keepNext/>
              <w:spacing w:before="0" w:after="0"/>
              <w:contextualSpacing/>
              <w:rPr>
                <w:ins w:id="2100" w:author="Yugin Vitaly" w:date="2020-08-06T21:13:00Z"/>
                <w:b/>
                <w:sz w:val="20"/>
              </w:rPr>
            </w:pPr>
          </w:p>
        </w:tc>
      </w:tr>
      <w:tr w:rsidR="00437C19" w:rsidRPr="00301389" w:rsidTr="00C966B7">
        <w:trPr>
          <w:jc w:val="center"/>
          <w:ins w:id="2101" w:author="Yugin Vitaly" w:date="2020-08-06T21:17:00Z"/>
        </w:trPr>
        <w:tc>
          <w:tcPr>
            <w:tcW w:w="743" w:type="pct"/>
            <w:shd w:val="clear" w:color="auto" w:fill="auto"/>
            <w:vAlign w:val="center"/>
          </w:tcPr>
          <w:p w:rsidR="00437C19" w:rsidRPr="00301389" w:rsidRDefault="00437C19" w:rsidP="00437C19">
            <w:pPr>
              <w:spacing w:before="0" w:after="0"/>
              <w:contextualSpacing/>
              <w:rPr>
                <w:ins w:id="2102" w:author="Yugin Vitaly" w:date="2020-08-06T21:17:00Z"/>
                <w:sz w:val="20"/>
              </w:rPr>
            </w:pPr>
          </w:p>
        </w:tc>
        <w:tc>
          <w:tcPr>
            <w:tcW w:w="790" w:type="pct"/>
            <w:shd w:val="clear" w:color="auto" w:fill="auto"/>
          </w:tcPr>
          <w:p w:rsidR="00437C19" w:rsidRPr="002865B9" w:rsidRDefault="00437C19" w:rsidP="00437C19">
            <w:pPr>
              <w:spacing w:before="0" w:after="0"/>
              <w:rPr>
                <w:ins w:id="2103" w:author="Yugin Vitaly" w:date="2020-08-06T21:17:00Z"/>
                <w:sz w:val="20"/>
              </w:rPr>
            </w:pPr>
            <w:ins w:id="2104" w:author="Yugin Vitaly" w:date="2020-08-06T21:17:00Z">
              <w:r w:rsidRPr="00437C19">
                <w:rPr>
                  <w:sz w:val="20"/>
                </w:rPr>
                <w:t>commissionInfo</w:t>
              </w:r>
            </w:ins>
          </w:p>
        </w:tc>
        <w:tc>
          <w:tcPr>
            <w:tcW w:w="199" w:type="pct"/>
            <w:shd w:val="clear" w:color="auto" w:fill="auto"/>
          </w:tcPr>
          <w:p w:rsidR="00437C19" w:rsidRPr="00C316CF" w:rsidRDefault="00437C19" w:rsidP="00437C19">
            <w:pPr>
              <w:spacing w:before="0" w:after="0"/>
              <w:jc w:val="center"/>
              <w:rPr>
                <w:ins w:id="2105" w:author="Yugin Vitaly" w:date="2020-08-06T21:17:00Z"/>
                <w:sz w:val="20"/>
              </w:rPr>
            </w:pPr>
            <w:ins w:id="2106" w:author="Yugin Vitaly" w:date="2020-08-06T21:17:00Z">
              <w:r w:rsidRPr="00C316CF">
                <w:rPr>
                  <w:sz w:val="20"/>
                </w:rPr>
                <w:t>О</w:t>
              </w:r>
            </w:ins>
          </w:p>
        </w:tc>
        <w:tc>
          <w:tcPr>
            <w:tcW w:w="496" w:type="pct"/>
            <w:shd w:val="clear" w:color="auto" w:fill="auto"/>
          </w:tcPr>
          <w:p w:rsidR="00437C19" w:rsidRPr="00C316CF" w:rsidRDefault="00437C19" w:rsidP="00437C19">
            <w:pPr>
              <w:spacing w:before="0" w:after="0"/>
              <w:jc w:val="center"/>
              <w:rPr>
                <w:ins w:id="2107" w:author="Yugin Vitaly" w:date="2020-08-06T21:17:00Z"/>
                <w:sz w:val="20"/>
              </w:rPr>
            </w:pPr>
            <w:ins w:id="2108" w:author="Yugin Vitaly" w:date="2020-08-06T21:17:00Z">
              <w:r w:rsidRPr="00C316CF">
                <w:rPr>
                  <w:sz w:val="20"/>
                </w:rPr>
                <w:t>S</w:t>
              </w:r>
            </w:ins>
          </w:p>
        </w:tc>
        <w:tc>
          <w:tcPr>
            <w:tcW w:w="1387" w:type="pct"/>
            <w:shd w:val="clear" w:color="auto" w:fill="auto"/>
          </w:tcPr>
          <w:p w:rsidR="00437C19" w:rsidRPr="002865B9" w:rsidRDefault="00437C19" w:rsidP="00437C19">
            <w:pPr>
              <w:spacing w:before="0" w:after="0"/>
              <w:rPr>
                <w:ins w:id="2109" w:author="Yugin Vitaly" w:date="2020-08-06T21:17:00Z"/>
                <w:sz w:val="20"/>
              </w:rPr>
            </w:pPr>
            <w:ins w:id="2110" w:author="Yugin Vitaly" w:date="2020-08-06T21:17:00Z">
              <w:r w:rsidRPr="00437C19">
                <w:rPr>
                  <w:sz w:val="20"/>
                </w:rPr>
                <w:t>Информация о комисси</w:t>
              </w:r>
            </w:ins>
          </w:p>
        </w:tc>
        <w:tc>
          <w:tcPr>
            <w:tcW w:w="1385" w:type="pct"/>
            <w:shd w:val="clear" w:color="auto" w:fill="auto"/>
          </w:tcPr>
          <w:p w:rsidR="00437C19" w:rsidRPr="00CA6135" w:rsidRDefault="00437C19" w:rsidP="00437C19">
            <w:pPr>
              <w:spacing w:before="0" w:after="0"/>
              <w:rPr>
                <w:ins w:id="2111" w:author="Yugin Vitaly" w:date="2020-08-06T21:17:00Z"/>
                <w:sz w:val="20"/>
              </w:rPr>
            </w:pPr>
            <w:ins w:id="2112" w:author="Yugin Vitaly" w:date="2020-08-06T21:17:00Z">
              <w:r>
                <w:rPr>
                  <w:sz w:val="20"/>
                </w:rPr>
                <w:t>Состав блока см. состав соответствующего блока в документе «</w:t>
              </w:r>
              <w:r w:rsidRPr="009774DE">
                <w:rPr>
                  <w:sz w:val="20"/>
                </w:rPr>
                <w:t>Протокол подведения итогов определения поставщика (подрядчика, исполнителя) ЭЗК20 (запрос котировок в электронной форме c 01.10.2020 года)</w:t>
              </w:r>
              <w:r>
                <w:rPr>
                  <w:sz w:val="20"/>
                </w:rPr>
                <w:t>»</w:t>
              </w:r>
              <w:r w:rsidRPr="009774DE">
                <w:rPr>
                  <w:sz w:val="20"/>
                </w:rPr>
                <w:t xml:space="preserve"> (epProtocolEZK2020Final)</w:t>
              </w:r>
            </w:ins>
          </w:p>
        </w:tc>
      </w:tr>
      <w:tr w:rsidR="00437C19" w:rsidRPr="00301389" w:rsidTr="00C966B7">
        <w:trPr>
          <w:jc w:val="center"/>
          <w:ins w:id="2113" w:author="Yugin Vitaly" w:date="2020-08-06T21:13:00Z"/>
        </w:trPr>
        <w:tc>
          <w:tcPr>
            <w:tcW w:w="743" w:type="pct"/>
            <w:shd w:val="clear" w:color="auto" w:fill="auto"/>
            <w:vAlign w:val="center"/>
          </w:tcPr>
          <w:p w:rsidR="00437C19" w:rsidRPr="00301389" w:rsidRDefault="00437C19" w:rsidP="00437C19">
            <w:pPr>
              <w:spacing w:before="0" w:after="0"/>
              <w:contextualSpacing/>
              <w:rPr>
                <w:ins w:id="2114" w:author="Yugin Vitaly" w:date="2020-08-06T21:13:00Z"/>
                <w:sz w:val="20"/>
              </w:rPr>
            </w:pPr>
          </w:p>
        </w:tc>
        <w:tc>
          <w:tcPr>
            <w:tcW w:w="790" w:type="pct"/>
            <w:shd w:val="clear" w:color="auto" w:fill="auto"/>
          </w:tcPr>
          <w:p w:rsidR="00437C19" w:rsidRPr="00C316CF" w:rsidRDefault="00437C19" w:rsidP="00437C19">
            <w:pPr>
              <w:spacing w:before="0" w:after="0"/>
              <w:rPr>
                <w:ins w:id="2115" w:author="Yugin Vitaly" w:date="2020-08-06T21:13:00Z"/>
                <w:sz w:val="20"/>
              </w:rPr>
            </w:pPr>
            <w:ins w:id="2116" w:author="Yugin Vitaly" w:date="2020-08-06T21:13:00Z">
              <w:r w:rsidRPr="002865B9">
                <w:rPr>
                  <w:sz w:val="20"/>
                </w:rPr>
                <w:t>applicationInfo</w:t>
              </w:r>
            </w:ins>
          </w:p>
        </w:tc>
        <w:tc>
          <w:tcPr>
            <w:tcW w:w="199" w:type="pct"/>
            <w:shd w:val="clear" w:color="auto" w:fill="auto"/>
          </w:tcPr>
          <w:p w:rsidR="00437C19" w:rsidRPr="00C316CF" w:rsidRDefault="00437C19" w:rsidP="00437C19">
            <w:pPr>
              <w:spacing w:before="0" w:after="0"/>
              <w:jc w:val="center"/>
              <w:rPr>
                <w:ins w:id="2117" w:author="Yugin Vitaly" w:date="2020-08-06T21:13:00Z"/>
                <w:sz w:val="20"/>
              </w:rPr>
            </w:pPr>
            <w:ins w:id="2118" w:author="Yugin Vitaly" w:date="2020-08-06T21:13:00Z">
              <w:r w:rsidRPr="00C316CF">
                <w:rPr>
                  <w:sz w:val="20"/>
                </w:rPr>
                <w:t>О</w:t>
              </w:r>
            </w:ins>
          </w:p>
        </w:tc>
        <w:tc>
          <w:tcPr>
            <w:tcW w:w="496" w:type="pct"/>
            <w:shd w:val="clear" w:color="auto" w:fill="auto"/>
          </w:tcPr>
          <w:p w:rsidR="00437C19" w:rsidRPr="00C316CF" w:rsidRDefault="00437C19" w:rsidP="00437C19">
            <w:pPr>
              <w:spacing w:before="0" w:after="0"/>
              <w:jc w:val="center"/>
              <w:rPr>
                <w:ins w:id="2119" w:author="Yugin Vitaly" w:date="2020-08-06T21:13:00Z"/>
                <w:sz w:val="20"/>
              </w:rPr>
            </w:pPr>
            <w:ins w:id="2120"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121" w:author="Yugin Vitaly" w:date="2020-08-06T21:13:00Z"/>
                <w:sz w:val="20"/>
              </w:rPr>
            </w:pPr>
            <w:ins w:id="2122" w:author="Yugin Vitaly" w:date="2020-08-06T21:13:00Z">
              <w:r w:rsidRPr="002865B9">
                <w:rPr>
                  <w:sz w:val="20"/>
                </w:rPr>
                <w:t>Заявка</w:t>
              </w:r>
            </w:ins>
          </w:p>
        </w:tc>
        <w:tc>
          <w:tcPr>
            <w:tcW w:w="1385" w:type="pct"/>
            <w:shd w:val="clear" w:color="auto" w:fill="auto"/>
          </w:tcPr>
          <w:p w:rsidR="00437C19" w:rsidRPr="00CA6135" w:rsidRDefault="00437C19" w:rsidP="00437C19">
            <w:pPr>
              <w:spacing w:before="0" w:after="0"/>
              <w:rPr>
                <w:ins w:id="2123" w:author="Yugin Vitaly" w:date="2020-08-06T21:13:00Z"/>
                <w:sz w:val="20"/>
              </w:rPr>
            </w:pPr>
            <w:ins w:id="2124" w:author="Yugin Vitaly" w:date="2020-08-06T21:18:00Z">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ins>
          </w:p>
        </w:tc>
      </w:tr>
      <w:tr w:rsidR="00437C19" w:rsidRPr="00301389" w:rsidTr="00C966B7">
        <w:trPr>
          <w:jc w:val="center"/>
          <w:ins w:id="2125" w:author="Yugin Vitaly" w:date="2020-08-06T21:13:00Z"/>
        </w:trPr>
        <w:tc>
          <w:tcPr>
            <w:tcW w:w="743" w:type="pct"/>
            <w:shd w:val="clear" w:color="auto" w:fill="auto"/>
            <w:vAlign w:val="center"/>
          </w:tcPr>
          <w:p w:rsidR="00437C19" w:rsidRPr="00301389" w:rsidRDefault="00437C19" w:rsidP="00437C19">
            <w:pPr>
              <w:spacing w:before="0" w:after="0"/>
              <w:contextualSpacing/>
              <w:rPr>
                <w:ins w:id="2126" w:author="Yugin Vitaly" w:date="2020-08-06T21:13:00Z"/>
                <w:sz w:val="20"/>
              </w:rPr>
            </w:pPr>
          </w:p>
        </w:tc>
        <w:tc>
          <w:tcPr>
            <w:tcW w:w="790" w:type="pct"/>
            <w:shd w:val="clear" w:color="auto" w:fill="auto"/>
          </w:tcPr>
          <w:p w:rsidR="00437C19" w:rsidRPr="00C316CF" w:rsidRDefault="00437C19" w:rsidP="00437C19">
            <w:pPr>
              <w:spacing w:before="0" w:after="0"/>
              <w:rPr>
                <w:ins w:id="2127" w:author="Yugin Vitaly" w:date="2020-08-06T21:13:00Z"/>
                <w:sz w:val="20"/>
              </w:rPr>
            </w:pPr>
            <w:ins w:id="2128" w:author="Yugin Vitaly" w:date="2020-08-06T21:13:00Z">
              <w:r w:rsidRPr="002865B9">
                <w:rPr>
                  <w:sz w:val="20"/>
                </w:rPr>
                <w:t>customer</w:t>
              </w:r>
            </w:ins>
          </w:p>
        </w:tc>
        <w:tc>
          <w:tcPr>
            <w:tcW w:w="199" w:type="pct"/>
            <w:shd w:val="clear" w:color="auto" w:fill="auto"/>
          </w:tcPr>
          <w:p w:rsidR="00437C19" w:rsidRPr="00C316CF" w:rsidRDefault="00437C19" w:rsidP="00437C19">
            <w:pPr>
              <w:spacing w:before="0" w:after="0"/>
              <w:jc w:val="center"/>
              <w:rPr>
                <w:ins w:id="2129" w:author="Yugin Vitaly" w:date="2020-08-06T21:13:00Z"/>
                <w:sz w:val="20"/>
              </w:rPr>
            </w:pPr>
            <w:ins w:id="2130" w:author="Yugin Vitaly" w:date="2020-08-06T21:13:00Z">
              <w:r w:rsidRPr="00C316CF">
                <w:rPr>
                  <w:sz w:val="20"/>
                </w:rPr>
                <w:t>О</w:t>
              </w:r>
            </w:ins>
          </w:p>
        </w:tc>
        <w:tc>
          <w:tcPr>
            <w:tcW w:w="496" w:type="pct"/>
            <w:shd w:val="clear" w:color="auto" w:fill="auto"/>
          </w:tcPr>
          <w:p w:rsidR="00437C19" w:rsidRPr="00C316CF" w:rsidRDefault="00437C19" w:rsidP="00437C19">
            <w:pPr>
              <w:spacing w:before="0" w:after="0"/>
              <w:jc w:val="center"/>
              <w:rPr>
                <w:ins w:id="2131" w:author="Yugin Vitaly" w:date="2020-08-06T21:13:00Z"/>
                <w:sz w:val="20"/>
              </w:rPr>
            </w:pPr>
            <w:ins w:id="2132" w:author="Yugin Vitaly" w:date="2020-08-06T21:13:00Z">
              <w:r w:rsidRPr="00C316CF">
                <w:rPr>
                  <w:sz w:val="20"/>
                </w:rPr>
                <w:t>S</w:t>
              </w:r>
            </w:ins>
          </w:p>
        </w:tc>
        <w:tc>
          <w:tcPr>
            <w:tcW w:w="1387" w:type="pct"/>
            <w:shd w:val="clear" w:color="auto" w:fill="auto"/>
          </w:tcPr>
          <w:p w:rsidR="00437C19" w:rsidRPr="00C316CF" w:rsidRDefault="00437C19" w:rsidP="00437C19">
            <w:pPr>
              <w:spacing w:before="0" w:after="0"/>
              <w:rPr>
                <w:ins w:id="2133" w:author="Yugin Vitaly" w:date="2020-08-06T21:13:00Z"/>
                <w:sz w:val="20"/>
              </w:rPr>
            </w:pPr>
            <w:ins w:id="2134" w:author="Yugin Vitaly" w:date="2020-08-06T21:13:00Z">
              <w:r w:rsidRPr="002865B9">
                <w:rPr>
                  <w:sz w:val="20"/>
                </w:rPr>
                <w:t>Организация заказчика</w:t>
              </w:r>
            </w:ins>
          </w:p>
        </w:tc>
        <w:tc>
          <w:tcPr>
            <w:tcW w:w="1385" w:type="pct"/>
            <w:shd w:val="clear" w:color="auto" w:fill="auto"/>
          </w:tcPr>
          <w:p w:rsidR="00437C19" w:rsidRPr="00C316CF" w:rsidRDefault="00437C19" w:rsidP="00437C19">
            <w:pPr>
              <w:spacing w:before="0" w:after="0"/>
              <w:rPr>
                <w:ins w:id="2135" w:author="Yugin Vitaly" w:date="2020-08-06T21:13:00Z"/>
                <w:sz w:val="20"/>
              </w:rPr>
            </w:pPr>
            <w:ins w:id="2136" w:author="Yugin Vitaly" w:date="2020-08-06T21:19:00Z">
              <w:r>
                <w:rPr>
                  <w:sz w:val="20"/>
                </w:rPr>
                <w:t xml:space="preserve">Состав см. состав соответствующего блока в документе </w:t>
              </w:r>
              <w:r w:rsidRPr="00ED33B6">
                <w:rPr>
                  <w:sz w:val="20"/>
                </w:rPr>
                <w:t>«</w:t>
              </w:r>
              <w:r w:rsidRPr="00437C19">
                <w:rPr>
                  <w:sz w:val="20"/>
                </w:rPr>
                <w:t>Протокол об отказе от заключения контракта с 01.10.2020</w:t>
              </w:r>
              <w:r w:rsidRPr="00BF0F2C">
                <w:rPr>
                  <w:sz w:val="20"/>
                </w:rPr>
                <w:t>» (</w:t>
              </w:r>
              <w:r w:rsidRPr="00437C19">
                <w:rPr>
                  <w:sz w:val="20"/>
                </w:rPr>
                <w:t>epProtocolEvasion</w:t>
              </w:r>
              <w:r w:rsidRPr="00BF0F2C">
                <w:rPr>
                  <w:sz w:val="20"/>
                </w:rPr>
                <w:t>)</w:t>
              </w:r>
            </w:ins>
          </w:p>
        </w:tc>
      </w:tr>
      <w:tr w:rsidR="00437C19" w:rsidRPr="00301389" w:rsidTr="00C966B7">
        <w:trPr>
          <w:jc w:val="center"/>
          <w:ins w:id="2137" w:author="Yugin Vitaly" w:date="2020-08-06T21:13:00Z"/>
        </w:trPr>
        <w:tc>
          <w:tcPr>
            <w:tcW w:w="743" w:type="pct"/>
            <w:shd w:val="clear" w:color="auto" w:fill="auto"/>
            <w:vAlign w:val="center"/>
          </w:tcPr>
          <w:p w:rsidR="00437C19" w:rsidRPr="00301389" w:rsidRDefault="00437C19" w:rsidP="00437C19">
            <w:pPr>
              <w:spacing w:before="0" w:after="0"/>
              <w:contextualSpacing/>
              <w:rPr>
                <w:ins w:id="2138" w:author="Yugin Vitaly" w:date="2020-08-06T21:13:00Z"/>
                <w:sz w:val="20"/>
              </w:rPr>
            </w:pPr>
          </w:p>
        </w:tc>
        <w:tc>
          <w:tcPr>
            <w:tcW w:w="790" w:type="pct"/>
            <w:shd w:val="clear" w:color="auto" w:fill="auto"/>
          </w:tcPr>
          <w:p w:rsidR="00437C19" w:rsidRPr="00C316CF" w:rsidRDefault="00437C19" w:rsidP="00437C19">
            <w:pPr>
              <w:spacing w:before="0" w:after="0"/>
              <w:rPr>
                <w:ins w:id="2139" w:author="Yugin Vitaly" w:date="2020-08-06T21:13:00Z"/>
                <w:sz w:val="20"/>
              </w:rPr>
            </w:pPr>
            <w:ins w:id="2140" w:author="Yugin Vitaly" w:date="2020-08-06T21:13:00Z">
              <w:r w:rsidRPr="002865B9">
                <w:rPr>
                  <w:sz w:val="20"/>
                </w:rPr>
                <w:t>refusalFact</w:t>
              </w:r>
            </w:ins>
          </w:p>
        </w:tc>
        <w:tc>
          <w:tcPr>
            <w:tcW w:w="199" w:type="pct"/>
            <w:shd w:val="clear" w:color="auto" w:fill="auto"/>
          </w:tcPr>
          <w:p w:rsidR="00437C19" w:rsidRPr="00C316CF" w:rsidRDefault="00437C19" w:rsidP="00437C19">
            <w:pPr>
              <w:spacing w:before="0" w:after="0"/>
              <w:jc w:val="center"/>
              <w:rPr>
                <w:ins w:id="2141" w:author="Yugin Vitaly" w:date="2020-08-06T21:13:00Z"/>
                <w:sz w:val="20"/>
              </w:rPr>
            </w:pPr>
            <w:ins w:id="2142" w:author="Yugin Vitaly" w:date="2020-08-06T21:13:00Z">
              <w:r w:rsidRPr="00C316CF">
                <w:rPr>
                  <w:sz w:val="20"/>
                </w:rPr>
                <w:t>О</w:t>
              </w:r>
            </w:ins>
          </w:p>
        </w:tc>
        <w:tc>
          <w:tcPr>
            <w:tcW w:w="496" w:type="pct"/>
            <w:shd w:val="clear" w:color="auto" w:fill="auto"/>
          </w:tcPr>
          <w:p w:rsidR="00437C19" w:rsidRPr="00C316CF" w:rsidRDefault="00437C19" w:rsidP="00437C19">
            <w:pPr>
              <w:spacing w:before="0" w:after="0"/>
              <w:jc w:val="center"/>
              <w:rPr>
                <w:ins w:id="2143" w:author="Yugin Vitaly" w:date="2020-08-06T21:13:00Z"/>
                <w:sz w:val="20"/>
              </w:rPr>
            </w:pPr>
            <w:ins w:id="2144" w:author="Yugin Vitaly" w:date="2020-08-06T21:13:00Z">
              <w:r w:rsidRPr="00C316CF">
                <w:rPr>
                  <w:sz w:val="20"/>
                </w:rPr>
                <w:t>S</w:t>
              </w:r>
            </w:ins>
          </w:p>
        </w:tc>
        <w:tc>
          <w:tcPr>
            <w:tcW w:w="1387" w:type="pct"/>
            <w:shd w:val="clear" w:color="auto" w:fill="auto"/>
          </w:tcPr>
          <w:p w:rsidR="00437C19" w:rsidRPr="00B11C72" w:rsidRDefault="00437C19" w:rsidP="00437C19">
            <w:pPr>
              <w:spacing w:before="0" w:after="0"/>
              <w:rPr>
                <w:ins w:id="2145" w:author="Yugin Vitaly" w:date="2020-08-06T21:13:00Z"/>
                <w:sz w:val="20"/>
              </w:rPr>
            </w:pPr>
            <w:ins w:id="2146" w:author="Yugin Vitaly" w:date="2020-08-06T21:13:00Z">
              <w:r w:rsidRPr="002865B9">
                <w:rPr>
                  <w:sz w:val="20"/>
                </w:rPr>
                <w:t>Основание отказа</w:t>
              </w:r>
            </w:ins>
          </w:p>
        </w:tc>
        <w:tc>
          <w:tcPr>
            <w:tcW w:w="1385" w:type="pct"/>
            <w:shd w:val="clear" w:color="auto" w:fill="auto"/>
          </w:tcPr>
          <w:p w:rsidR="00437C19" w:rsidRDefault="00437C19" w:rsidP="00437C19">
            <w:pPr>
              <w:spacing w:before="0" w:after="0"/>
              <w:rPr>
                <w:ins w:id="2147" w:author="Yugin Vitaly" w:date="2020-08-06T21:13:00Z"/>
                <w:sz w:val="20"/>
              </w:rPr>
            </w:pPr>
          </w:p>
        </w:tc>
      </w:tr>
      <w:tr w:rsidR="00437C19" w:rsidRPr="008D4187" w:rsidTr="00C966B7">
        <w:trPr>
          <w:jc w:val="center"/>
          <w:ins w:id="2148" w:author="Yugin Vitaly" w:date="2020-08-06T21:13:00Z"/>
        </w:trPr>
        <w:tc>
          <w:tcPr>
            <w:tcW w:w="5000" w:type="pct"/>
            <w:gridSpan w:val="6"/>
            <w:shd w:val="clear" w:color="auto" w:fill="auto"/>
            <w:vAlign w:val="center"/>
            <w:hideMark/>
          </w:tcPr>
          <w:p w:rsidR="00437C19" w:rsidRPr="00F624D3" w:rsidRDefault="00437C19" w:rsidP="00437C19">
            <w:pPr>
              <w:keepNext/>
              <w:spacing w:before="0" w:after="0"/>
              <w:contextualSpacing/>
              <w:jc w:val="center"/>
              <w:rPr>
                <w:ins w:id="2149" w:author="Yugin Vitaly" w:date="2020-08-06T21:13:00Z"/>
                <w:b/>
                <w:sz w:val="20"/>
              </w:rPr>
            </w:pPr>
            <w:ins w:id="2150" w:author="Yugin Vitaly" w:date="2020-08-06T21:13:00Z">
              <w:r w:rsidRPr="00F624D3">
                <w:rPr>
                  <w:b/>
                  <w:sz w:val="20"/>
                </w:rPr>
                <w:lastRenderedPageBreak/>
                <w:t>Основание отказа</w:t>
              </w:r>
            </w:ins>
          </w:p>
        </w:tc>
      </w:tr>
      <w:tr w:rsidR="00437C19" w:rsidRPr="008D4187" w:rsidTr="00C966B7">
        <w:trPr>
          <w:jc w:val="center"/>
          <w:ins w:id="2151" w:author="Yugin Vitaly" w:date="2020-08-06T21:13:00Z"/>
        </w:trPr>
        <w:tc>
          <w:tcPr>
            <w:tcW w:w="743" w:type="pct"/>
            <w:shd w:val="clear" w:color="auto" w:fill="auto"/>
          </w:tcPr>
          <w:p w:rsidR="00437C19" w:rsidRPr="00F624D3" w:rsidRDefault="00437C19" w:rsidP="00437C19">
            <w:pPr>
              <w:spacing w:before="0" w:after="0"/>
              <w:jc w:val="both"/>
              <w:rPr>
                <w:ins w:id="2152" w:author="Yugin Vitaly" w:date="2020-08-06T21:13:00Z"/>
                <w:b/>
                <w:sz w:val="20"/>
              </w:rPr>
            </w:pPr>
            <w:ins w:id="2153" w:author="Yugin Vitaly" w:date="2020-08-06T21:13:00Z">
              <w:r w:rsidRPr="00F624D3">
                <w:rPr>
                  <w:b/>
                  <w:sz w:val="20"/>
                </w:rPr>
                <w:t>refusalFact</w:t>
              </w:r>
            </w:ins>
          </w:p>
        </w:tc>
        <w:tc>
          <w:tcPr>
            <w:tcW w:w="790" w:type="pct"/>
            <w:shd w:val="clear" w:color="auto" w:fill="auto"/>
            <w:vAlign w:val="center"/>
          </w:tcPr>
          <w:p w:rsidR="00437C19" w:rsidRPr="00F624D3" w:rsidRDefault="00437C19" w:rsidP="00437C19">
            <w:pPr>
              <w:keepNext/>
              <w:spacing w:before="0" w:after="0"/>
              <w:contextualSpacing/>
              <w:rPr>
                <w:ins w:id="2154" w:author="Yugin Vitaly" w:date="2020-08-06T21:13:00Z"/>
                <w:b/>
                <w:sz w:val="20"/>
              </w:rPr>
            </w:pPr>
          </w:p>
        </w:tc>
        <w:tc>
          <w:tcPr>
            <w:tcW w:w="199" w:type="pct"/>
            <w:shd w:val="clear" w:color="auto" w:fill="auto"/>
            <w:vAlign w:val="center"/>
          </w:tcPr>
          <w:p w:rsidR="00437C19" w:rsidRPr="008D4187" w:rsidRDefault="00437C19" w:rsidP="00437C19">
            <w:pPr>
              <w:keepNext/>
              <w:spacing w:before="0" w:after="0"/>
              <w:contextualSpacing/>
              <w:jc w:val="center"/>
              <w:rPr>
                <w:ins w:id="2155" w:author="Yugin Vitaly" w:date="2020-08-06T21:13:00Z"/>
                <w:b/>
                <w:sz w:val="20"/>
              </w:rPr>
            </w:pPr>
          </w:p>
        </w:tc>
        <w:tc>
          <w:tcPr>
            <w:tcW w:w="496" w:type="pct"/>
            <w:shd w:val="clear" w:color="auto" w:fill="auto"/>
            <w:vAlign w:val="center"/>
          </w:tcPr>
          <w:p w:rsidR="00437C19" w:rsidRPr="008D4187" w:rsidRDefault="00437C19" w:rsidP="00437C19">
            <w:pPr>
              <w:keepNext/>
              <w:spacing w:before="0" w:after="0"/>
              <w:contextualSpacing/>
              <w:jc w:val="center"/>
              <w:rPr>
                <w:ins w:id="2156" w:author="Yugin Vitaly" w:date="2020-08-06T21:13:00Z"/>
                <w:b/>
                <w:sz w:val="20"/>
              </w:rPr>
            </w:pPr>
          </w:p>
        </w:tc>
        <w:tc>
          <w:tcPr>
            <w:tcW w:w="1387" w:type="pct"/>
            <w:shd w:val="clear" w:color="auto" w:fill="auto"/>
            <w:vAlign w:val="center"/>
          </w:tcPr>
          <w:p w:rsidR="00437C19" w:rsidRPr="008D4187" w:rsidRDefault="00437C19" w:rsidP="00437C19">
            <w:pPr>
              <w:keepNext/>
              <w:spacing w:before="0" w:after="0"/>
              <w:contextualSpacing/>
              <w:rPr>
                <w:ins w:id="2157" w:author="Yugin Vitaly" w:date="2020-08-06T21:13:00Z"/>
                <w:b/>
                <w:sz w:val="20"/>
              </w:rPr>
            </w:pPr>
          </w:p>
        </w:tc>
        <w:tc>
          <w:tcPr>
            <w:tcW w:w="1385" w:type="pct"/>
            <w:shd w:val="clear" w:color="auto" w:fill="auto"/>
            <w:vAlign w:val="center"/>
            <w:hideMark/>
          </w:tcPr>
          <w:p w:rsidR="00437C19" w:rsidRPr="008D4187" w:rsidRDefault="00437C19" w:rsidP="00437C19">
            <w:pPr>
              <w:keepNext/>
              <w:spacing w:before="0" w:after="0"/>
              <w:contextualSpacing/>
              <w:rPr>
                <w:ins w:id="2158" w:author="Yugin Vitaly" w:date="2020-08-06T21:13:00Z"/>
                <w:b/>
                <w:sz w:val="20"/>
              </w:rPr>
            </w:pPr>
          </w:p>
        </w:tc>
      </w:tr>
      <w:tr w:rsidR="00437C19" w:rsidRPr="00301389" w:rsidTr="00C966B7">
        <w:trPr>
          <w:jc w:val="center"/>
          <w:ins w:id="2159" w:author="Yugin Vitaly" w:date="2020-08-06T21:13:00Z"/>
        </w:trPr>
        <w:tc>
          <w:tcPr>
            <w:tcW w:w="743" w:type="pct"/>
            <w:shd w:val="clear" w:color="auto" w:fill="auto"/>
            <w:vAlign w:val="center"/>
          </w:tcPr>
          <w:p w:rsidR="00437C19" w:rsidRPr="00301389" w:rsidRDefault="00437C19" w:rsidP="00437C19">
            <w:pPr>
              <w:spacing w:before="0" w:after="0"/>
              <w:contextualSpacing/>
              <w:rPr>
                <w:ins w:id="2160" w:author="Yugin Vitaly" w:date="2020-08-06T21:13:00Z"/>
                <w:sz w:val="20"/>
              </w:rPr>
            </w:pPr>
          </w:p>
        </w:tc>
        <w:tc>
          <w:tcPr>
            <w:tcW w:w="790" w:type="pct"/>
            <w:shd w:val="clear" w:color="auto" w:fill="auto"/>
          </w:tcPr>
          <w:p w:rsidR="00437C19" w:rsidRPr="005C2B28" w:rsidRDefault="00437C19" w:rsidP="00437C19">
            <w:pPr>
              <w:spacing w:before="0" w:after="0"/>
              <w:rPr>
                <w:ins w:id="2161" w:author="Yugin Vitaly" w:date="2020-08-06T21:13:00Z"/>
                <w:sz w:val="20"/>
              </w:rPr>
            </w:pPr>
            <w:ins w:id="2162" w:author="Yugin Vitaly" w:date="2020-08-06T21:13:00Z">
              <w:r w:rsidRPr="00F624D3">
                <w:rPr>
                  <w:sz w:val="20"/>
                </w:rPr>
                <w:t>foundation</w:t>
              </w:r>
            </w:ins>
          </w:p>
        </w:tc>
        <w:tc>
          <w:tcPr>
            <w:tcW w:w="199" w:type="pct"/>
            <w:shd w:val="clear" w:color="auto" w:fill="auto"/>
          </w:tcPr>
          <w:p w:rsidR="00437C19" w:rsidRDefault="00437C19" w:rsidP="00437C19">
            <w:pPr>
              <w:spacing w:before="0" w:after="0"/>
              <w:jc w:val="center"/>
              <w:rPr>
                <w:ins w:id="2163" w:author="Yugin Vitaly" w:date="2020-08-06T21:13:00Z"/>
                <w:sz w:val="20"/>
              </w:rPr>
            </w:pPr>
            <w:ins w:id="2164" w:author="Yugin Vitaly" w:date="2020-08-06T21:13:00Z">
              <w:r>
                <w:rPr>
                  <w:sz w:val="20"/>
                </w:rPr>
                <w:t>О</w:t>
              </w:r>
            </w:ins>
          </w:p>
        </w:tc>
        <w:tc>
          <w:tcPr>
            <w:tcW w:w="496" w:type="pct"/>
            <w:shd w:val="clear" w:color="auto" w:fill="auto"/>
          </w:tcPr>
          <w:p w:rsidR="00437C19" w:rsidRDefault="00437C19" w:rsidP="00437C19">
            <w:pPr>
              <w:spacing w:before="0" w:after="0"/>
              <w:jc w:val="center"/>
              <w:rPr>
                <w:ins w:id="2165" w:author="Yugin Vitaly" w:date="2020-08-06T21:13:00Z"/>
                <w:sz w:val="20"/>
                <w:lang w:val="en-US"/>
              </w:rPr>
            </w:pPr>
            <w:ins w:id="2166" w:author="Yugin Vitaly" w:date="2020-08-06T21:13:00Z">
              <w:r>
                <w:rPr>
                  <w:sz w:val="20"/>
                  <w:lang w:val="en-US"/>
                </w:rPr>
                <w:t>S</w:t>
              </w:r>
            </w:ins>
          </w:p>
        </w:tc>
        <w:tc>
          <w:tcPr>
            <w:tcW w:w="1387" w:type="pct"/>
            <w:shd w:val="clear" w:color="auto" w:fill="auto"/>
          </w:tcPr>
          <w:p w:rsidR="00437C19" w:rsidRPr="005C2B28" w:rsidRDefault="00437C19" w:rsidP="00437C19">
            <w:pPr>
              <w:spacing w:before="0" w:after="0"/>
              <w:rPr>
                <w:ins w:id="2167" w:author="Yugin Vitaly" w:date="2020-08-06T21:13:00Z"/>
                <w:sz w:val="20"/>
              </w:rPr>
            </w:pPr>
            <w:ins w:id="2168" w:author="Yugin Vitaly" w:date="2020-08-06T21:20:00Z">
              <w:r w:rsidRPr="00437C19">
                <w:rPr>
                  <w:sz w:val="20"/>
                </w:rPr>
                <w:t>Основание для принятия решения</w:t>
              </w:r>
            </w:ins>
          </w:p>
        </w:tc>
        <w:tc>
          <w:tcPr>
            <w:tcW w:w="1385" w:type="pct"/>
            <w:shd w:val="clear" w:color="auto" w:fill="auto"/>
          </w:tcPr>
          <w:p w:rsidR="00437C19" w:rsidRPr="005C2B28" w:rsidRDefault="00BC7029" w:rsidP="00BC7029">
            <w:pPr>
              <w:spacing w:before="0" w:after="0"/>
              <w:rPr>
                <w:ins w:id="2169" w:author="Yugin Vitaly" w:date="2020-08-06T21:13:00Z"/>
                <w:sz w:val="20"/>
              </w:rPr>
            </w:pPr>
            <w:ins w:id="2170" w:author="Yugin Vitaly" w:date="2020-09-16T18:17:00Z">
              <w:r w:rsidRPr="00BC7029">
                <w:rPr>
                  <w:sz w:val="20"/>
                </w:rPr>
                <w:t>При приеме код контролируется на присутствие в актуальном состоянии в справочнике "Основания отказа (принятия решения) для ПОК и ППУ с 01.01.2021" (nsiEvasDevFactFoundation), соответствие СОП и типу документа. В случае, если у записи справочника указана дата исключения, контролируется, что первая версия извещения по закупке с номером указанным в блоке "Реестровый номер закупки" (commonInfo/purchaseNumber) размещена до даты исключения записи</w:t>
              </w:r>
            </w:ins>
          </w:p>
        </w:tc>
      </w:tr>
      <w:tr w:rsidR="00437C19" w:rsidRPr="00301389" w:rsidTr="00C966B7">
        <w:trPr>
          <w:jc w:val="center"/>
          <w:ins w:id="2171" w:author="Yugin Vitaly" w:date="2020-08-06T21:13:00Z"/>
        </w:trPr>
        <w:tc>
          <w:tcPr>
            <w:tcW w:w="743" w:type="pct"/>
            <w:shd w:val="clear" w:color="auto" w:fill="auto"/>
            <w:vAlign w:val="center"/>
          </w:tcPr>
          <w:p w:rsidR="00437C19" w:rsidRPr="00301389" w:rsidRDefault="00437C19" w:rsidP="00437C19">
            <w:pPr>
              <w:spacing w:before="0" w:after="0"/>
              <w:contextualSpacing/>
              <w:rPr>
                <w:ins w:id="2172" w:author="Yugin Vitaly" w:date="2020-08-06T21:13:00Z"/>
                <w:sz w:val="20"/>
              </w:rPr>
            </w:pPr>
          </w:p>
        </w:tc>
        <w:tc>
          <w:tcPr>
            <w:tcW w:w="790" w:type="pct"/>
            <w:shd w:val="clear" w:color="auto" w:fill="auto"/>
          </w:tcPr>
          <w:p w:rsidR="00437C19" w:rsidRPr="005C2B28" w:rsidRDefault="00437C19" w:rsidP="00437C19">
            <w:pPr>
              <w:spacing w:before="0" w:after="0"/>
              <w:rPr>
                <w:ins w:id="2173" w:author="Yugin Vitaly" w:date="2020-08-06T21:13:00Z"/>
                <w:sz w:val="20"/>
              </w:rPr>
            </w:pPr>
            <w:ins w:id="2174" w:author="Yugin Vitaly" w:date="2020-08-06T21:13:00Z">
              <w:r w:rsidRPr="00F624D3">
                <w:rPr>
                  <w:sz w:val="20"/>
                </w:rPr>
                <w:t>voucherEntry</w:t>
              </w:r>
            </w:ins>
          </w:p>
        </w:tc>
        <w:tc>
          <w:tcPr>
            <w:tcW w:w="199" w:type="pct"/>
            <w:shd w:val="clear" w:color="auto" w:fill="auto"/>
          </w:tcPr>
          <w:p w:rsidR="00437C19" w:rsidRPr="00F624D3" w:rsidRDefault="00FE28F6" w:rsidP="00437C19">
            <w:pPr>
              <w:spacing w:before="0" w:after="0"/>
              <w:jc w:val="center"/>
              <w:rPr>
                <w:ins w:id="2175" w:author="Yugin Vitaly" w:date="2020-08-06T21:13:00Z"/>
                <w:sz w:val="20"/>
              </w:rPr>
            </w:pPr>
            <w:ins w:id="2176" w:author="Yugin Vitaly" w:date="2020-09-16T18:17:00Z">
              <w:r>
                <w:rPr>
                  <w:sz w:val="20"/>
                </w:rPr>
                <w:t>Н</w:t>
              </w:r>
            </w:ins>
          </w:p>
        </w:tc>
        <w:tc>
          <w:tcPr>
            <w:tcW w:w="496" w:type="pct"/>
            <w:shd w:val="clear" w:color="auto" w:fill="auto"/>
          </w:tcPr>
          <w:p w:rsidR="00437C19" w:rsidRPr="005C2B28" w:rsidRDefault="00437C19" w:rsidP="00437C19">
            <w:pPr>
              <w:spacing w:before="0" w:after="0"/>
              <w:jc w:val="center"/>
              <w:rPr>
                <w:ins w:id="2177" w:author="Yugin Vitaly" w:date="2020-08-06T21:13:00Z"/>
                <w:sz w:val="20"/>
              </w:rPr>
            </w:pPr>
            <w:ins w:id="2178" w:author="Yugin Vitaly" w:date="2020-08-06T21:13:00Z">
              <w:r w:rsidRPr="00FE343F">
                <w:rPr>
                  <w:sz w:val="20"/>
                </w:rPr>
                <w:t>T [1 - 2000]</w:t>
              </w:r>
            </w:ins>
          </w:p>
        </w:tc>
        <w:tc>
          <w:tcPr>
            <w:tcW w:w="1387" w:type="pct"/>
            <w:shd w:val="clear" w:color="auto" w:fill="auto"/>
          </w:tcPr>
          <w:p w:rsidR="00437C19" w:rsidRPr="005C2B28" w:rsidRDefault="00437C19" w:rsidP="00437C19">
            <w:pPr>
              <w:spacing w:before="0" w:after="0"/>
              <w:rPr>
                <w:ins w:id="2179" w:author="Yugin Vitaly" w:date="2020-08-06T21:13:00Z"/>
                <w:sz w:val="20"/>
              </w:rPr>
            </w:pPr>
            <w:ins w:id="2180" w:author="Yugin Vitaly" w:date="2020-08-06T21:13:00Z">
              <w:r w:rsidRPr="00F624D3">
                <w:rPr>
                  <w:sz w:val="20"/>
                </w:rPr>
                <w:t>Реквизиты подтверждающих документов</w:t>
              </w:r>
            </w:ins>
          </w:p>
        </w:tc>
        <w:tc>
          <w:tcPr>
            <w:tcW w:w="1385" w:type="pct"/>
            <w:shd w:val="clear" w:color="auto" w:fill="auto"/>
          </w:tcPr>
          <w:p w:rsidR="00437C19" w:rsidRPr="005C2B28" w:rsidRDefault="00437C19" w:rsidP="00437C19">
            <w:pPr>
              <w:spacing w:before="0" w:after="0"/>
              <w:rPr>
                <w:ins w:id="2181" w:author="Yugin Vitaly" w:date="2020-08-06T21:13:00Z"/>
                <w:sz w:val="20"/>
              </w:rPr>
            </w:pPr>
          </w:p>
        </w:tc>
      </w:tr>
      <w:tr w:rsidR="00437C19" w:rsidRPr="00301389" w:rsidTr="00C966B7">
        <w:trPr>
          <w:jc w:val="center"/>
          <w:ins w:id="2182" w:author="Yugin Vitaly" w:date="2020-08-06T21:13:00Z"/>
        </w:trPr>
        <w:tc>
          <w:tcPr>
            <w:tcW w:w="743" w:type="pct"/>
            <w:shd w:val="clear" w:color="auto" w:fill="auto"/>
            <w:vAlign w:val="center"/>
          </w:tcPr>
          <w:p w:rsidR="00437C19" w:rsidRPr="00301389" w:rsidRDefault="00437C19" w:rsidP="00437C19">
            <w:pPr>
              <w:spacing w:before="0" w:after="0"/>
              <w:contextualSpacing/>
              <w:rPr>
                <w:ins w:id="2183" w:author="Yugin Vitaly" w:date="2020-08-06T21:13:00Z"/>
                <w:sz w:val="20"/>
              </w:rPr>
            </w:pPr>
          </w:p>
        </w:tc>
        <w:tc>
          <w:tcPr>
            <w:tcW w:w="790" w:type="pct"/>
            <w:shd w:val="clear" w:color="auto" w:fill="auto"/>
          </w:tcPr>
          <w:p w:rsidR="00437C19" w:rsidRPr="005C2B28" w:rsidRDefault="00437C19" w:rsidP="00437C19">
            <w:pPr>
              <w:spacing w:before="0" w:after="0"/>
              <w:rPr>
                <w:ins w:id="2184" w:author="Yugin Vitaly" w:date="2020-08-06T21:13:00Z"/>
                <w:sz w:val="20"/>
              </w:rPr>
            </w:pPr>
            <w:ins w:id="2185" w:author="Yugin Vitaly" w:date="2020-08-06T21:13:00Z">
              <w:r w:rsidRPr="00F624D3">
                <w:rPr>
                  <w:sz w:val="20"/>
                </w:rPr>
                <w:t>explanation</w:t>
              </w:r>
            </w:ins>
          </w:p>
        </w:tc>
        <w:tc>
          <w:tcPr>
            <w:tcW w:w="199" w:type="pct"/>
            <w:shd w:val="clear" w:color="auto" w:fill="auto"/>
          </w:tcPr>
          <w:p w:rsidR="00437C19" w:rsidRDefault="00437C19" w:rsidP="00437C19">
            <w:pPr>
              <w:spacing w:before="0" w:after="0"/>
              <w:jc w:val="center"/>
              <w:rPr>
                <w:ins w:id="2186" w:author="Yugin Vitaly" w:date="2020-08-06T21:13:00Z"/>
                <w:sz w:val="20"/>
              </w:rPr>
            </w:pPr>
            <w:ins w:id="2187" w:author="Yugin Vitaly" w:date="2020-08-06T21:13:00Z">
              <w:r>
                <w:rPr>
                  <w:sz w:val="20"/>
                </w:rPr>
                <w:t>Н</w:t>
              </w:r>
            </w:ins>
          </w:p>
        </w:tc>
        <w:tc>
          <w:tcPr>
            <w:tcW w:w="496" w:type="pct"/>
            <w:shd w:val="clear" w:color="auto" w:fill="auto"/>
          </w:tcPr>
          <w:p w:rsidR="00437C19" w:rsidRPr="005C2B28" w:rsidRDefault="00437C19" w:rsidP="00437C19">
            <w:pPr>
              <w:spacing w:before="0" w:after="0"/>
              <w:jc w:val="center"/>
              <w:rPr>
                <w:ins w:id="2188" w:author="Yugin Vitaly" w:date="2020-08-06T21:13:00Z"/>
                <w:sz w:val="20"/>
              </w:rPr>
            </w:pPr>
            <w:ins w:id="2189" w:author="Yugin Vitaly" w:date="2020-08-06T21:13:00Z">
              <w:r w:rsidRPr="00FE343F">
                <w:rPr>
                  <w:sz w:val="20"/>
                </w:rPr>
                <w:t>T [1 - 2000]</w:t>
              </w:r>
            </w:ins>
          </w:p>
        </w:tc>
        <w:tc>
          <w:tcPr>
            <w:tcW w:w="1387" w:type="pct"/>
            <w:shd w:val="clear" w:color="auto" w:fill="auto"/>
          </w:tcPr>
          <w:p w:rsidR="00437C19" w:rsidRPr="005C2B28" w:rsidRDefault="00437C19" w:rsidP="00437C19">
            <w:pPr>
              <w:spacing w:before="0" w:after="0"/>
              <w:rPr>
                <w:ins w:id="2190" w:author="Yugin Vitaly" w:date="2020-08-06T21:13:00Z"/>
                <w:sz w:val="20"/>
              </w:rPr>
            </w:pPr>
            <w:ins w:id="2191" w:author="Yugin Vitaly" w:date="2020-08-06T21:13:00Z">
              <w:r w:rsidRPr="00F624D3">
                <w:rPr>
                  <w:sz w:val="20"/>
                </w:rPr>
                <w:t>Пояснения</w:t>
              </w:r>
            </w:ins>
          </w:p>
        </w:tc>
        <w:tc>
          <w:tcPr>
            <w:tcW w:w="1385" w:type="pct"/>
            <w:shd w:val="clear" w:color="auto" w:fill="auto"/>
          </w:tcPr>
          <w:p w:rsidR="00437C19" w:rsidRPr="005C2B28" w:rsidRDefault="00437C19" w:rsidP="00437C19">
            <w:pPr>
              <w:spacing w:before="0" w:after="0"/>
              <w:rPr>
                <w:ins w:id="2192" w:author="Yugin Vitaly" w:date="2020-08-06T21:13:00Z"/>
                <w:sz w:val="20"/>
              </w:rPr>
            </w:pPr>
          </w:p>
        </w:tc>
      </w:tr>
      <w:tr w:rsidR="00437C19" w:rsidRPr="008D4187" w:rsidTr="00C966B7">
        <w:trPr>
          <w:jc w:val="center"/>
          <w:ins w:id="2193" w:author="Yugin Vitaly" w:date="2020-08-06T21:13:00Z"/>
        </w:trPr>
        <w:tc>
          <w:tcPr>
            <w:tcW w:w="5000" w:type="pct"/>
            <w:gridSpan w:val="6"/>
            <w:shd w:val="clear" w:color="auto" w:fill="auto"/>
            <w:vAlign w:val="center"/>
            <w:hideMark/>
          </w:tcPr>
          <w:p w:rsidR="00437C19" w:rsidRPr="00F624D3" w:rsidRDefault="00437C19" w:rsidP="00437C19">
            <w:pPr>
              <w:keepNext/>
              <w:spacing w:before="0" w:after="0"/>
              <w:contextualSpacing/>
              <w:jc w:val="center"/>
              <w:rPr>
                <w:ins w:id="2194" w:author="Yugin Vitaly" w:date="2020-08-06T21:13:00Z"/>
                <w:b/>
                <w:sz w:val="20"/>
              </w:rPr>
            </w:pPr>
            <w:ins w:id="2195" w:author="Yugin Vitaly" w:date="2020-08-06T21:20:00Z">
              <w:r w:rsidRPr="00437C19">
                <w:rPr>
                  <w:b/>
                  <w:sz w:val="20"/>
                </w:rPr>
                <w:t>Основание для принятия решения</w:t>
              </w:r>
            </w:ins>
          </w:p>
        </w:tc>
      </w:tr>
      <w:tr w:rsidR="00437C19" w:rsidRPr="008D4187" w:rsidTr="00C966B7">
        <w:trPr>
          <w:jc w:val="center"/>
          <w:ins w:id="2196" w:author="Yugin Vitaly" w:date="2020-08-06T21:13:00Z"/>
        </w:trPr>
        <w:tc>
          <w:tcPr>
            <w:tcW w:w="743" w:type="pct"/>
            <w:shd w:val="clear" w:color="auto" w:fill="auto"/>
          </w:tcPr>
          <w:p w:rsidR="00437C19" w:rsidRPr="00F624D3" w:rsidRDefault="00437C19" w:rsidP="00437C19">
            <w:pPr>
              <w:spacing w:before="0" w:after="0"/>
              <w:jc w:val="both"/>
              <w:rPr>
                <w:ins w:id="2197" w:author="Yugin Vitaly" w:date="2020-08-06T21:13:00Z"/>
                <w:b/>
                <w:sz w:val="20"/>
              </w:rPr>
            </w:pPr>
            <w:ins w:id="2198" w:author="Yugin Vitaly" w:date="2020-08-06T21:13:00Z">
              <w:r w:rsidRPr="00F624D3">
                <w:rPr>
                  <w:b/>
                  <w:sz w:val="20"/>
                </w:rPr>
                <w:t>foundation</w:t>
              </w:r>
            </w:ins>
          </w:p>
        </w:tc>
        <w:tc>
          <w:tcPr>
            <w:tcW w:w="790" w:type="pct"/>
            <w:shd w:val="clear" w:color="auto" w:fill="auto"/>
            <w:vAlign w:val="center"/>
          </w:tcPr>
          <w:p w:rsidR="00437C19" w:rsidRPr="008D4187" w:rsidRDefault="00437C19" w:rsidP="00437C19">
            <w:pPr>
              <w:keepNext/>
              <w:spacing w:before="0" w:after="0"/>
              <w:contextualSpacing/>
              <w:rPr>
                <w:ins w:id="2199" w:author="Yugin Vitaly" w:date="2020-08-06T21:13:00Z"/>
                <w:b/>
                <w:sz w:val="20"/>
              </w:rPr>
            </w:pPr>
          </w:p>
        </w:tc>
        <w:tc>
          <w:tcPr>
            <w:tcW w:w="199" w:type="pct"/>
            <w:shd w:val="clear" w:color="auto" w:fill="auto"/>
            <w:vAlign w:val="center"/>
          </w:tcPr>
          <w:p w:rsidR="00437C19" w:rsidRPr="008D4187" w:rsidRDefault="00437C19" w:rsidP="00437C19">
            <w:pPr>
              <w:keepNext/>
              <w:spacing w:before="0" w:after="0"/>
              <w:contextualSpacing/>
              <w:jc w:val="center"/>
              <w:rPr>
                <w:ins w:id="2200" w:author="Yugin Vitaly" w:date="2020-08-06T21:13:00Z"/>
                <w:b/>
                <w:sz w:val="20"/>
              </w:rPr>
            </w:pPr>
          </w:p>
        </w:tc>
        <w:tc>
          <w:tcPr>
            <w:tcW w:w="496" w:type="pct"/>
            <w:shd w:val="clear" w:color="auto" w:fill="auto"/>
            <w:vAlign w:val="center"/>
          </w:tcPr>
          <w:p w:rsidR="00437C19" w:rsidRPr="008D4187" w:rsidRDefault="00437C19" w:rsidP="00437C19">
            <w:pPr>
              <w:keepNext/>
              <w:spacing w:before="0" w:after="0"/>
              <w:contextualSpacing/>
              <w:jc w:val="center"/>
              <w:rPr>
                <w:ins w:id="2201" w:author="Yugin Vitaly" w:date="2020-08-06T21:13:00Z"/>
                <w:b/>
                <w:sz w:val="20"/>
              </w:rPr>
            </w:pPr>
          </w:p>
        </w:tc>
        <w:tc>
          <w:tcPr>
            <w:tcW w:w="1387" w:type="pct"/>
            <w:shd w:val="clear" w:color="auto" w:fill="auto"/>
            <w:vAlign w:val="center"/>
          </w:tcPr>
          <w:p w:rsidR="00437C19" w:rsidRPr="008D4187" w:rsidRDefault="00437C19" w:rsidP="00437C19">
            <w:pPr>
              <w:keepNext/>
              <w:spacing w:before="0" w:after="0"/>
              <w:contextualSpacing/>
              <w:rPr>
                <w:ins w:id="2202" w:author="Yugin Vitaly" w:date="2020-08-06T21:13:00Z"/>
                <w:b/>
                <w:sz w:val="20"/>
              </w:rPr>
            </w:pPr>
          </w:p>
        </w:tc>
        <w:tc>
          <w:tcPr>
            <w:tcW w:w="1385" w:type="pct"/>
            <w:shd w:val="clear" w:color="auto" w:fill="auto"/>
            <w:vAlign w:val="center"/>
            <w:hideMark/>
          </w:tcPr>
          <w:p w:rsidR="00437C19" w:rsidRPr="008D4187" w:rsidRDefault="00437C19" w:rsidP="00437C19">
            <w:pPr>
              <w:keepNext/>
              <w:spacing w:before="0" w:after="0"/>
              <w:contextualSpacing/>
              <w:rPr>
                <w:ins w:id="2203" w:author="Yugin Vitaly" w:date="2020-08-06T21:13:00Z"/>
                <w:b/>
                <w:sz w:val="20"/>
              </w:rPr>
            </w:pPr>
          </w:p>
        </w:tc>
      </w:tr>
      <w:tr w:rsidR="00437C19" w:rsidRPr="00301389" w:rsidTr="00C966B7">
        <w:trPr>
          <w:jc w:val="center"/>
          <w:ins w:id="2204" w:author="Yugin Vitaly" w:date="2020-08-06T21:13:00Z"/>
        </w:trPr>
        <w:tc>
          <w:tcPr>
            <w:tcW w:w="743" w:type="pct"/>
            <w:shd w:val="clear" w:color="auto" w:fill="auto"/>
            <w:vAlign w:val="center"/>
          </w:tcPr>
          <w:p w:rsidR="00437C19" w:rsidRPr="00301389" w:rsidRDefault="00437C19" w:rsidP="00437C19">
            <w:pPr>
              <w:spacing w:before="0" w:after="0"/>
              <w:contextualSpacing/>
              <w:rPr>
                <w:ins w:id="2205" w:author="Yugin Vitaly" w:date="2020-08-06T21:13:00Z"/>
                <w:sz w:val="20"/>
              </w:rPr>
            </w:pPr>
          </w:p>
        </w:tc>
        <w:tc>
          <w:tcPr>
            <w:tcW w:w="790" w:type="pct"/>
            <w:shd w:val="clear" w:color="auto" w:fill="auto"/>
          </w:tcPr>
          <w:p w:rsidR="00437C19" w:rsidRPr="00F624D3" w:rsidRDefault="00437C19" w:rsidP="00437C19">
            <w:pPr>
              <w:spacing w:before="0" w:after="0"/>
              <w:rPr>
                <w:ins w:id="2206" w:author="Yugin Vitaly" w:date="2020-08-06T21:13:00Z"/>
                <w:sz w:val="20"/>
                <w:lang w:val="en-US"/>
              </w:rPr>
            </w:pPr>
            <w:ins w:id="2207" w:author="Yugin Vitaly" w:date="2020-08-06T21:13:00Z">
              <w:r>
                <w:rPr>
                  <w:sz w:val="20"/>
                  <w:lang w:val="en-US"/>
                </w:rPr>
                <w:t>code</w:t>
              </w:r>
            </w:ins>
          </w:p>
        </w:tc>
        <w:tc>
          <w:tcPr>
            <w:tcW w:w="199" w:type="pct"/>
            <w:shd w:val="clear" w:color="auto" w:fill="auto"/>
          </w:tcPr>
          <w:p w:rsidR="00437C19" w:rsidRDefault="00437C19" w:rsidP="00437C19">
            <w:pPr>
              <w:spacing w:before="0" w:after="0"/>
              <w:jc w:val="center"/>
              <w:rPr>
                <w:ins w:id="2208" w:author="Yugin Vitaly" w:date="2020-08-06T21:13:00Z"/>
                <w:sz w:val="20"/>
              </w:rPr>
            </w:pPr>
            <w:ins w:id="2209" w:author="Yugin Vitaly" w:date="2020-08-06T21:13:00Z">
              <w:r>
                <w:rPr>
                  <w:sz w:val="20"/>
                </w:rPr>
                <w:t>О</w:t>
              </w:r>
            </w:ins>
          </w:p>
        </w:tc>
        <w:tc>
          <w:tcPr>
            <w:tcW w:w="496" w:type="pct"/>
            <w:shd w:val="clear" w:color="auto" w:fill="auto"/>
          </w:tcPr>
          <w:p w:rsidR="00437C19" w:rsidRDefault="00437C19" w:rsidP="00437C19">
            <w:pPr>
              <w:spacing w:before="0" w:after="0"/>
              <w:jc w:val="center"/>
              <w:rPr>
                <w:ins w:id="2210" w:author="Yugin Vitaly" w:date="2020-08-06T21:13:00Z"/>
                <w:sz w:val="20"/>
                <w:lang w:val="en-US"/>
              </w:rPr>
            </w:pPr>
            <w:ins w:id="2211" w:author="Yugin Vitaly" w:date="2020-08-06T21:13:00Z">
              <w:r w:rsidRPr="00FE343F">
                <w:rPr>
                  <w:sz w:val="20"/>
                </w:rPr>
                <w:t xml:space="preserve">T [1 - </w:t>
              </w:r>
              <w:r>
                <w:rPr>
                  <w:sz w:val="20"/>
                </w:rPr>
                <w:t>10</w:t>
              </w:r>
              <w:r w:rsidRPr="00FE343F">
                <w:rPr>
                  <w:sz w:val="20"/>
                </w:rPr>
                <w:t>]</w:t>
              </w:r>
            </w:ins>
          </w:p>
        </w:tc>
        <w:tc>
          <w:tcPr>
            <w:tcW w:w="1387" w:type="pct"/>
            <w:shd w:val="clear" w:color="auto" w:fill="auto"/>
          </w:tcPr>
          <w:p w:rsidR="00437C19" w:rsidRPr="005C2B28" w:rsidRDefault="00BC7029" w:rsidP="00437C19">
            <w:pPr>
              <w:spacing w:before="0" w:after="0"/>
              <w:rPr>
                <w:ins w:id="2212" w:author="Yugin Vitaly" w:date="2020-08-06T21:13:00Z"/>
                <w:sz w:val="20"/>
              </w:rPr>
            </w:pPr>
            <w:ins w:id="2213" w:author="Yugin Vitaly" w:date="2020-09-16T18:18:00Z">
              <w:r w:rsidRPr="00BC7029">
                <w:rPr>
                  <w:sz w:val="20"/>
                </w:rPr>
                <w:t>Код основания</w:t>
              </w:r>
            </w:ins>
          </w:p>
        </w:tc>
        <w:tc>
          <w:tcPr>
            <w:tcW w:w="1385" w:type="pct"/>
            <w:shd w:val="clear" w:color="auto" w:fill="auto"/>
          </w:tcPr>
          <w:p w:rsidR="00437C19" w:rsidRPr="005C2B28" w:rsidRDefault="00437C19" w:rsidP="00437C19">
            <w:pPr>
              <w:spacing w:before="0" w:after="0"/>
              <w:rPr>
                <w:ins w:id="2214" w:author="Yugin Vitaly" w:date="2020-08-06T21:13:00Z"/>
                <w:sz w:val="20"/>
              </w:rPr>
            </w:pPr>
          </w:p>
        </w:tc>
      </w:tr>
      <w:tr w:rsidR="00437C19" w:rsidRPr="00301389" w:rsidTr="00C966B7">
        <w:trPr>
          <w:jc w:val="center"/>
          <w:ins w:id="2215" w:author="Yugin Vitaly" w:date="2020-08-06T21:13:00Z"/>
        </w:trPr>
        <w:tc>
          <w:tcPr>
            <w:tcW w:w="743" w:type="pct"/>
            <w:shd w:val="clear" w:color="auto" w:fill="auto"/>
            <w:vAlign w:val="center"/>
          </w:tcPr>
          <w:p w:rsidR="00437C19" w:rsidRPr="00301389" w:rsidRDefault="00437C19" w:rsidP="00437C19">
            <w:pPr>
              <w:spacing w:before="0" w:after="0"/>
              <w:contextualSpacing/>
              <w:rPr>
                <w:ins w:id="2216" w:author="Yugin Vitaly" w:date="2020-08-06T21:13:00Z"/>
                <w:sz w:val="20"/>
              </w:rPr>
            </w:pPr>
          </w:p>
        </w:tc>
        <w:tc>
          <w:tcPr>
            <w:tcW w:w="790" w:type="pct"/>
            <w:shd w:val="clear" w:color="auto" w:fill="auto"/>
          </w:tcPr>
          <w:p w:rsidR="00437C19" w:rsidRPr="00F624D3" w:rsidRDefault="00437C19" w:rsidP="00437C19">
            <w:pPr>
              <w:spacing w:before="0" w:after="0"/>
              <w:rPr>
                <w:ins w:id="2217" w:author="Yugin Vitaly" w:date="2020-08-06T21:13:00Z"/>
                <w:sz w:val="20"/>
                <w:lang w:val="en-US"/>
              </w:rPr>
            </w:pPr>
            <w:ins w:id="2218" w:author="Yugin Vitaly" w:date="2020-08-06T21:13:00Z">
              <w:r>
                <w:rPr>
                  <w:sz w:val="20"/>
                  <w:lang w:val="en-US"/>
                </w:rPr>
                <w:t>name</w:t>
              </w:r>
            </w:ins>
          </w:p>
        </w:tc>
        <w:tc>
          <w:tcPr>
            <w:tcW w:w="199" w:type="pct"/>
            <w:shd w:val="clear" w:color="auto" w:fill="auto"/>
          </w:tcPr>
          <w:p w:rsidR="00437C19" w:rsidRPr="00F624D3" w:rsidRDefault="00437C19" w:rsidP="00437C19">
            <w:pPr>
              <w:spacing w:before="0" w:after="0"/>
              <w:jc w:val="center"/>
              <w:rPr>
                <w:ins w:id="2219" w:author="Yugin Vitaly" w:date="2020-08-06T21:13:00Z"/>
                <w:sz w:val="20"/>
              </w:rPr>
            </w:pPr>
            <w:ins w:id="2220" w:author="Yugin Vitaly" w:date="2020-08-06T21:13:00Z">
              <w:r>
                <w:rPr>
                  <w:sz w:val="20"/>
                </w:rPr>
                <w:t>Н</w:t>
              </w:r>
            </w:ins>
          </w:p>
        </w:tc>
        <w:tc>
          <w:tcPr>
            <w:tcW w:w="496" w:type="pct"/>
            <w:shd w:val="clear" w:color="auto" w:fill="auto"/>
          </w:tcPr>
          <w:p w:rsidR="00437C19" w:rsidRPr="005C2B28" w:rsidRDefault="00437C19" w:rsidP="00437C19">
            <w:pPr>
              <w:spacing w:before="0" w:after="0"/>
              <w:jc w:val="center"/>
              <w:rPr>
                <w:ins w:id="2221" w:author="Yugin Vitaly" w:date="2020-08-06T21:13:00Z"/>
                <w:sz w:val="20"/>
              </w:rPr>
            </w:pPr>
            <w:ins w:id="2222" w:author="Yugin Vitaly" w:date="2020-08-06T21:13:00Z">
              <w:r>
                <w:rPr>
                  <w:sz w:val="20"/>
                </w:rPr>
                <w:t>T [1 - 1</w:t>
              </w:r>
              <w:r w:rsidRPr="00FE343F">
                <w:rPr>
                  <w:sz w:val="20"/>
                </w:rPr>
                <w:t>000]</w:t>
              </w:r>
            </w:ins>
          </w:p>
        </w:tc>
        <w:tc>
          <w:tcPr>
            <w:tcW w:w="1387" w:type="pct"/>
            <w:shd w:val="clear" w:color="auto" w:fill="auto"/>
          </w:tcPr>
          <w:p w:rsidR="00437C19" w:rsidRPr="005C2B28" w:rsidRDefault="00BC7029" w:rsidP="00BC7029">
            <w:pPr>
              <w:spacing w:before="0" w:after="0"/>
              <w:rPr>
                <w:ins w:id="2223" w:author="Yugin Vitaly" w:date="2020-08-06T21:13:00Z"/>
                <w:sz w:val="20"/>
              </w:rPr>
            </w:pPr>
            <w:ins w:id="2224" w:author="Yugin Vitaly" w:date="2020-09-16T18:18:00Z">
              <w:r>
                <w:rPr>
                  <w:sz w:val="20"/>
                </w:rPr>
                <w:t>Наименование основания</w:t>
              </w:r>
            </w:ins>
          </w:p>
        </w:tc>
        <w:tc>
          <w:tcPr>
            <w:tcW w:w="1385" w:type="pct"/>
            <w:shd w:val="clear" w:color="auto" w:fill="auto"/>
          </w:tcPr>
          <w:p w:rsidR="00437C19" w:rsidRPr="005C2B28" w:rsidRDefault="00BC7029" w:rsidP="00437C19">
            <w:pPr>
              <w:spacing w:before="0" w:after="0"/>
              <w:rPr>
                <w:ins w:id="2225" w:author="Yugin Vitaly" w:date="2020-08-06T21:13:00Z"/>
                <w:sz w:val="20"/>
              </w:rPr>
            </w:pPr>
            <w:ins w:id="2226" w:author="Yugin Vitaly" w:date="2020-09-16T18:18:00Z">
              <w:r w:rsidRPr="00BC7029">
                <w:rPr>
                  <w:sz w:val="20"/>
                </w:rPr>
                <w:t>Игнорируется при приеме.  При передаче заполняется значением из справочника "Основания отказа (принятия решения) для ПОК и ППУ с 01.01.2021" (nsiEvasDevFactFoundation)</w:t>
              </w:r>
            </w:ins>
          </w:p>
        </w:tc>
      </w:tr>
    </w:tbl>
    <w:p w:rsidR="003E4140" w:rsidRDefault="003E4140" w:rsidP="003E4140">
      <w:pPr>
        <w:spacing w:before="0" w:after="0"/>
        <w:contextualSpacing/>
        <w:rPr>
          <w:ins w:id="2227" w:author="Yugin Vitaly" w:date="2020-08-06T21:13:00Z"/>
          <w:sz w:val="20"/>
        </w:rPr>
      </w:pPr>
    </w:p>
    <w:p w:rsidR="00004186" w:rsidRDefault="00004186" w:rsidP="00004186">
      <w:pPr>
        <w:pStyle w:val="20"/>
        <w:rPr>
          <w:ins w:id="2228" w:author="Yugin Vitaly" w:date="2020-08-07T17:13:00Z"/>
        </w:rPr>
      </w:pPr>
      <w:ins w:id="2229" w:author="Yugin Vitaly" w:date="2020-08-07T17:13:00Z">
        <w:r w:rsidRPr="00004186">
          <w:t>Уведомление об отзыве заявки участником</w:t>
        </w:r>
      </w:ins>
    </w:p>
    <w:p w:rsidR="00004186" w:rsidRDefault="00004186" w:rsidP="00004186">
      <w:pPr>
        <w:spacing w:before="0" w:after="0"/>
        <w:contextualSpacing/>
        <w:rPr>
          <w:ins w:id="2230" w:author="Yugin Vitaly" w:date="2020-08-07T17:13:00Z"/>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2"/>
        <w:gridCol w:w="1052"/>
        <w:gridCol w:w="2941"/>
        <w:gridCol w:w="2937"/>
      </w:tblGrid>
      <w:tr w:rsidR="00004186" w:rsidRPr="00301389" w:rsidTr="00C966B7">
        <w:trPr>
          <w:tblHeader/>
          <w:jc w:val="center"/>
          <w:ins w:id="2231" w:author="Yugin Vitaly" w:date="2020-08-07T17:13:00Z"/>
        </w:trPr>
        <w:tc>
          <w:tcPr>
            <w:tcW w:w="743" w:type="pct"/>
            <w:shd w:val="clear" w:color="auto" w:fill="D9D9D9"/>
            <w:vAlign w:val="center"/>
            <w:hideMark/>
          </w:tcPr>
          <w:p w:rsidR="00004186" w:rsidRPr="00301389" w:rsidRDefault="00004186" w:rsidP="00C966B7">
            <w:pPr>
              <w:keepNext/>
              <w:spacing w:before="0" w:after="0"/>
              <w:ind w:firstLine="5"/>
              <w:contextualSpacing/>
              <w:jc w:val="center"/>
              <w:rPr>
                <w:ins w:id="2232" w:author="Yugin Vitaly" w:date="2020-08-07T17:13:00Z"/>
                <w:b/>
                <w:bCs/>
                <w:sz w:val="20"/>
              </w:rPr>
            </w:pPr>
            <w:ins w:id="2233" w:author="Yugin Vitaly" w:date="2020-08-07T17:13:00Z">
              <w:r w:rsidRPr="00301389">
                <w:rPr>
                  <w:b/>
                  <w:bCs/>
                  <w:sz w:val="20"/>
                </w:rPr>
                <w:t>Код элемента</w:t>
              </w:r>
            </w:ins>
          </w:p>
        </w:tc>
        <w:tc>
          <w:tcPr>
            <w:tcW w:w="790" w:type="pct"/>
            <w:shd w:val="clear" w:color="auto" w:fill="D9D9D9"/>
            <w:vAlign w:val="center"/>
            <w:hideMark/>
          </w:tcPr>
          <w:p w:rsidR="00004186" w:rsidRPr="00301389" w:rsidRDefault="00004186" w:rsidP="00C966B7">
            <w:pPr>
              <w:keepNext/>
              <w:spacing w:before="0" w:after="0"/>
              <w:ind w:firstLine="5"/>
              <w:contextualSpacing/>
              <w:jc w:val="center"/>
              <w:rPr>
                <w:ins w:id="2234" w:author="Yugin Vitaly" w:date="2020-08-07T17:13:00Z"/>
                <w:b/>
                <w:bCs/>
                <w:sz w:val="20"/>
              </w:rPr>
            </w:pPr>
            <w:ins w:id="2235" w:author="Yugin Vitaly" w:date="2020-08-07T17:13:00Z">
              <w:r w:rsidRPr="00301389">
                <w:rPr>
                  <w:b/>
                  <w:bCs/>
                  <w:sz w:val="20"/>
                </w:rPr>
                <w:t>Содерж. элемента</w:t>
              </w:r>
            </w:ins>
          </w:p>
        </w:tc>
        <w:tc>
          <w:tcPr>
            <w:tcW w:w="199" w:type="pct"/>
            <w:shd w:val="clear" w:color="auto" w:fill="D9D9D9"/>
            <w:vAlign w:val="center"/>
            <w:hideMark/>
          </w:tcPr>
          <w:p w:rsidR="00004186" w:rsidRPr="00301389" w:rsidRDefault="00004186" w:rsidP="00C966B7">
            <w:pPr>
              <w:keepNext/>
              <w:spacing w:before="0" w:after="0"/>
              <w:ind w:firstLine="5"/>
              <w:contextualSpacing/>
              <w:jc w:val="center"/>
              <w:rPr>
                <w:ins w:id="2236" w:author="Yugin Vitaly" w:date="2020-08-07T17:13:00Z"/>
                <w:b/>
                <w:bCs/>
                <w:sz w:val="20"/>
              </w:rPr>
            </w:pPr>
            <w:ins w:id="2237" w:author="Yugin Vitaly" w:date="2020-08-07T17:13:00Z">
              <w:r w:rsidRPr="00301389">
                <w:rPr>
                  <w:b/>
                  <w:bCs/>
                  <w:sz w:val="20"/>
                </w:rPr>
                <w:t>Тип</w:t>
              </w:r>
            </w:ins>
          </w:p>
        </w:tc>
        <w:tc>
          <w:tcPr>
            <w:tcW w:w="496" w:type="pct"/>
            <w:shd w:val="clear" w:color="auto" w:fill="D9D9D9"/>
            <w:vAlign w:val="center"/>
            <w:hideMark/>
          </w:tcPr>
          <w:p w:rsidR="00004186" w:rsidRPr="00301389" w:rsidRDefault="00004186" w:rsidP="00C966B7">
            <w:pPr>
              <w:keepNext/>
              <w:spacing w:before="0" w:after="0"/>
              <w:ind w:firstLine="5"/>
              <w:contextualSpacing/>
              <w:jc w:val="center"/>
              <w:rPr>
                <w:ins w:id="2238" w:author="Yugin Vitaly" w:date="2020-08-07T17:13:00Z"/>
                <w:b/>
                <w:bCs/>
                <w:sz w:val="20"/>
              </w:rPr>
            </w:pPr>
            <w:ins w:id="2239" w:author="Yugin Vitaly" w:date="2020-08-07T17:13:00Z">
              <w:r w:rsidRPr="00301389">
                <w:rPr>
                  <w:b/>
                  <w:bCs/>
                  <w:sz w:val="20"/>
                </w:rPr>
                <w:t>Формат</w:t>
              </w:r>
            </w:ins>
          </w:p>
        </w:tc>
        <w:tc>
          <w:tcPr>
            <w:tcW w:w="1387" w:type="pct"/>
            <w:shd w:val="clear" w:color="auto" w:fill="D9D9D9"/>
            <w:vAlign w:val="center"/>
            <w:hideMark/>
          </w:tcPr>
          <w:p w:rsidR="00004186" w:rsidRPr="00301389" w:rsidRDefault="00004186" w:rsidP="00C966B7">
            <w:pPr>
              <w:keepNext/>
              <w:spacing w:before="0" w:after="0"/>
              <w:ind w:firstLine="5"/>
              <w:contextualSpacing/>
              <w:jc w:val="center"/>
              <w:rPr>
                <w:ins w:id="2240" w:author="Yugin Vitaly" w:date="2020-08-07T17:13:00Z"/>
                <w:b/>
                <w:bCs/>
                <w:sz w:val="20"/>
              </w:rPr>
            </w:pPr>
            <w:ins w:id="2241" w:author="Yugin Vitaly" w:date="2020-08-07T17:13:00Z">
              <w:r w:rsidRPr="00301389">
                <w:rPr>
                  <w:b/>
                  <w:bCs/>
                  <w:sz w:val="20"/>
                </w:rPr>
                <w:t>Наименование</w:t>
              </w:r>
            </w:ins>
          </w:p>
        </w:tc>
        <w:tc>
          <w:tcPr>
            <w:tcW w:w="1385" w:type="pct"/>
            <w:shd w:val="clear" w:color="auto" w:fill="D9D9D9"/>
            <w:vAlign w:val="center"/>
            <w:hideMark/>
          </w:tcPr>
          <w:p w:rsidR="00004186" w:rsidRPr="00301389" w:rsidRDefault="00004186" w:rsidP="00C966B7">
            <w:pPr>
              <w:keepNext/>
              <w:spacing w:before="0" w:after="0"/>
              <w:ind w:firstLine="5"/>
              <w:contextualSpacing/>
              <w:jc w:val="center"/>
              <w:rPr>
                <w:ins w:id="2242" w:author="Yugin Vitaly" w:date="2020-08-07T17:13:00Z"/>
                <w:b/>
                <w:bCs/>
                <w:sz w:val="20"/>
              </w:rPr>
            </w:pPr>
            <w:ins w:id="2243" w:author="Yugin Vitaly" w:date="2020-08-07T17:13:00Z">
              <w:r w:rsidRPr="00301389">
                <w:rPr>
                  <w:b/>
                  <w:bCs/>
                  <w:sz w:val="20"/>
                </w:rPr>
                <w:t>Дополнительная информация</w:t>
              </w:r>
            </w:ins>
          </w:p>
        </w:tc>
      </w:tr>
      <w:tr w:rsidR="00004186" w:rsidRPr="00301389" w:rsidTr="00C966B7">
        <w:trPr>
          <w:jc w:val="center"/>
          <w:ins w:id="2244" w:author="Yugin Vitaly" w:date="2020-08-07T17:13:00Z"/>
        </w:trPr>
        <w:tc>
          <w:tcPr>
            <w:tcW w:w="5000" w:type="pct"/>
            <w:gridSpan w:val="6"/>
            <w:shd w:val="clear" w:color="auto" w:fill="auto"/>
            <w:vAlign w:val="center"/>
          </w:tcPr>
          <w:p w:rsidR="00004186" w:rsidRPr="00301389" w:rsidRDefault="00004186" w:rsidP="00C966B7">
            <w:pPr>
              <w:keepNext/>
              <w:spacing w:before="0" w:after="0"/>
              <w:contextualSpacing/>
              <w:jc w:val="center"/>
              <w:rPr>
                <w:ins w:id="2245" w:author="Yugin Vitaly" w:date="2020-08-07T17:13:00Z"/>
                <w:b/>
                <w:sz w:val="20"/>
              </w:rPr>
            </w:pPr>
            <w:ins w:id="2246" w:author="Yugin Vitaly" w:date="2020-08-07T17:14:00Z">
              <w:r w:rsidRPr="00004186">
                <w:rPr>
                  <w:b/>
                  <w:bCs/>
                  <w:sz w:val="20"/>
                </w:rPr>
                <w:t>Уведомление об отзыве заявки участником</w:t>
              </w:r>
            </w:ins>
          </w:p>
        </w:tc>
      </w:tr>
      <w:tr w:rsidR="00004186" w:rsidRPr="00301389" w:rsidTr="00C966B7">
        <w:trPr>
          <w:jc w:val="center"/>
          <w:ins w:id="2247" w:author="Yugin Vitaly" w:date="2020-08-07T17:13:00Z"/>
        </w:trPr>
        <w:tc>
          <w:tcPr>
            <w:tcW w:w="743" w:type="pct"/>
            <w:shd w:val="clear" w:color="auto" w:fill="auto"/>
            <w:vAlign w:val="center"/>
          </w:tcPr>
          <w:p w:rsidR="00004186" w:rsidRPr="00301389" w:rsidRDefault="00004186" w:rsidP="00004186">
            <w:pPr>
              <w:spacing w:before="0" w:after="0"/>
              <w:contextualSpacing/>
              <w:rPr>
                <w:ins w:id="2248" w:author="Yugin Vitaly" w:date="2020-08-07T17:13:00Z"/>
                <w:sz w:val="20"/>
              </w:rPr>
            </w:pPr>
            <w:ins w:id="2249" w:author="Yugin Vitaly" w:date="2020-08-07T17:13:00Z">
              <w:r>
                <w:rPr>
                  <w:b/>
                  <w:bCs/>
                  <w:sz w:val="20"/>
                  <w:lang w:val="en-US"/>
                </w:rPr>
                <w:t>ep</w:t>
              </w:r>
            </w:ins>
            <w:ins w:id="2250" w:author="Yugin Vitaly" w:date="2020-08-07T17:14:00Z">
              <w:r>
                <w:rPr>
                  <w:b/>
                  <w:bCs/>
                  <w:sz w:val="20"/>
                  <w:lang w:val="en-US"/>
                </w:rPr>
                <w:t>N</w:t>
              </w:r>
              <w:r w:rsidRPr="00004186">
                <w:rPr>
                  <w:b/>
                  <w:bCs/>
                  <w:sz w:val="20"/>
                  <w:lang w:val="en-US"/>
                </w:rPr>
                <w:t>oticeApplicationCancel</w:t>
              </w:r>
            </w:ins>
          </w:p>
        </w:tc>
        <w:tc>
          <w:tcPr>
            <w:tcW w:w="790" w:type="pct"/>
            <w:shd w:val="clear" w:color="auto" w:fill="auto"/>
          </w:tcPr>
          <w:p w:rsidR="00004186" w:rsidRPr="00162C8B" w:rsidRDefault="00004186" w:rsidP="00C966B7">
            <w:pPr>
              <w:spacing w:before="0" w:after="0"/>
              <w:jc w:val="both"/>
              <w:rPr>
                <w:ins w:id="2251" w:author="Yugin Vitaly" w:date="2020-08-07T17:13:00Z"/>
                <w:sz w:val="20"/>
              </w:rPr>
            </w:pPr>
          </w:p>
        </w:tc>
        <w:tc>
          <w:tcPr>
            <w:tcW w:w="199" w:type="pct"/>
            <w:shd w:val="clear" w:color="auto" w:fill="auto"/>
          </w:tcPr>
          <w:p w:rsidR="00004186" w:rsidRPr="00162C8B" w:rsidRDefault="00004186" w:rsidP="00C966B7">
            <w:pPr>
              <w:spacing w:before="0" w:after="0"/>
              <w:jc w:val="center"/>
              <w:rPr>
                <w:ins w:id="2252" w:author="Yugin Vitaly" w:date="2020-08-07T17:13:00Z"/>
                <w:sz w:val="20"/>
              </w:rPr>
            </w:pPr>
          </w:p>
        </w:tc>
        <w:tc>
          <w:tcPr>
            <w:tcW w:w="496" w:type="pct"/>
            <w:shd w:val="clear" w:color="auto" w:fill="auto"/>
          </w:tcPr>
          <w:p w:rsidR="00004186" w:rsidRPr="00162C8B" w:rsidRDefault="00004186" w:rsidP="00C966B7">
            <w:pPr>
              <w:spacing w:before="0" w:after="0"/>
              <w:jc w:val="center"/>
              <w:rPr>
                <w:ins w:id="2253" w:author="Yugin Vitaly" w:date="2020-08-07T17:13:00Z"/>
                <w:sz w:val="20"/>
              </w:rPr>
            </w:pPr>
          </w:p>
        </w:tc>
        <w:tc>
          <w:tcPr>
            <w:tcW w:w="1387" w:type="pct"/>
            <w:shd w:val="clear" w:color="auto" w:fill="auto"/>
          </w:tcPr>
          <w:p w:rsidR="00004186" w:rsidRPr="00162C8B" w:rsidRDefault="00004186" w:rsidP="00C966B7">
            <w:pPr>
              <w:spacing w:before="0" w:after="0"/>
              <w:jc w:val="both"/>
              <w:rPr>
                <w:ins w:id="2254" w:author="Yugin Vitaly" w:date="2020-08-07T17:13:00Z"/>
                <w:sz w:val="20"/>
              </w:rPr>
            </w:pPr>
          </w:p>
        </w:tc>
        <w:tc>
          <w:tcPr>
            <w:tcW w:w="1385" w:type="pct"/>
            <w:shd w:val="clear" w:color="auto" w:fill="auto"/>
          </w:tcPr>
          <w:p w:rsidR="00004186" w:rsidRPr="00162C8B" w:rsidRDefault="00004186" w:rsidP="00C966B7">
            <w:pPr>
              <w:spacing w:before="0" w:after="0"/>
              <w:jc w:val="both"/>
              <w:rPr>
                <w:ins w:id="2255" w:author="Yugin Vitaly" w:date="2020-08-07T17:13:00Z"/>
                <w:sz w:val="20"/>
              </w:rPr>
            </w:pPr>
          </w:p>
        </w:tc>
      </w:tr>
      <w:tr w:rsidR="00004186" w:rsidRPr="00301389" w:rsidTr="00C966B7">
        <w:trPr>
          <w:jc w:val="center"/>
          <w:ins w:id="2256" w:author="Yugin Vitaly" w:date="2020-08-07T17:13:00Z"/>
        </w:trPr>
        <w:tc>
          <w:tcPr>
            <w:tcW w:w="743" w:type="pct"/>
            <w:shd w:val="clear" w:color="auto" w:fill="auto"/>
            <w:vAlign w:val="center"/>
          </w:tcPr>
          <w:p w:rsidR="00004186" w:rsidRPr="00301389" w:rsidRDefault="00004186" w:rsidP="00C966B7">
            <w:pPr>
              <w:spacing w:before="0" w:after="0"/>
              <w:contextualSpacing/>
              <w:rPr>
                <w:ins w:id="2257" w:author="Yugin Vitaly" w:date="2020-08-07T17:13:00Z"/>
                <w:sz w:val="20"/>
              </w:rPr>
            </w:pPr>
          </w:p>
        </w:tc>
        <w:tc>
          <w:tcPr>
            <w:tcW w:w="790" w:type="pct"/>
            <w:shd w:val="clear" w:color="auto" w:fill="auto"/>
          </w:tcPr>
          <w:p w:rsidR="00004186" w:rsidRPr="00162C8B" w:rsidRDefault="00004186" w:rsidP="00C966B7">
            <w:pPr>
              <w:spacing w:before="0" w:after="0"/>
              <w:jc w:val="both"/>
              <w:rPr>
                <w:ins w:id="2258" w:author="Yugin Vitaly" w:date="2020-08-07T17:13:00Z"/>
                <w:sz w:val="20"/>
              </w:rPr>
            </w:pPr>
            <w:ins w:id="2259" w:author="Yugin Vitaly" w:date="2020-08-07T17:13:00Z">
              <w:r w:rsidRPr="00162C8B">
                <w:rPr>
                  <w:sz w:val="20"/>
                </w:rPr>
                <w:t>schemeVersion</w:t>
              </w:r>
            </w:ins>
          </w:p>
        </w:tc>
        <w:tc>
          <w:tcPr>
            <w:tcW w:w="199" w:type="pct"/>
            <w:shd w:val="clear" w:color="auto" w:fill="auto"/>
          </w:tcPr>
          <w:p w:rsidR="00004186" w:rsidRPr="00162C8B" w:rsidRDefault="00004186" w:rsidP="00C966B7">
            <w:pPr>
              <w:spacing w:before="0" w:after="0"/>
              <w:jc w:val="center"/>
              <w:rPr>
                <w:ins w:id="2260" w:author="Yugin Vitaly" w:date="2020-08-07T17:13:00Z"/>
                <w:sz w:val="20"/>
              </w:rPr>
            </w:pPr>
            <w:ins w:id="2261" w:author="Yugin Vitaly" w:date="2020-08-07T17:13:00Z">
              <w:r w:rsidRPr="00162C8B">
                <w:rPr>
                  <w:sz w:val="20"/>
                </w:rPr>
                <w:t>О</w:t>
              </w:r>
            </w:ins>
          </w:p>
        </w:tc>
        <w:tc>
          <w:tcPr>
            <w:tcW w:w="496" w:type="pct"/>
            <w:shd w:val="clear" w:color="auto" w:fill="auto"/>
          </w:tcPr>
          <w:p w:rsidR="00004186" w:rsidRPr="00162C8B" w:rsidRDefault="00004186" w:rsidP="00C966B7">
            <w:pPr>
              <w:spacing w:before="0" w:after="0"/>
              <w:jc w:val="center"/>
              <w:rPr>
                <w:ins w:id="2262" w:author="Yugin Vitaly" w:date="2020-08-07T17:13:00Z"/>
                <w:sz w:val="20"/>
              </w:rPr>
            </w:pPr>
            <w:ins w:id="2263" w:author="Yugin Vitaly" w:date="2020-08-07T17:13:00Z">
              <w:r w:rsidRPr="00162C8B">
                <w:rPr>
                  <w:sz w:val="20"/>
                </w:rPr>
                <w:t>T</w:t>
              </w:r>
            </w:ins>
          </w:p>
        </w:tc>
        <w:tc>
          <w:tcPr>
            <w:tcW w:w="1387" w:type="pct"/>
            <w:shd w:val="clear" w:color="auto" w:fill="auto"/>
          </w:tcPr>
          <w:p w:rsidR="00004186" w:rsidRPr="00162C8B" w:rsidRDefault="00004186" w:rsidP="00C966B7">
            <w:pPr>
              <w:spacing w:before="0" w:after="0"/>
              <w:jc w:val="both"/>
              <w:rPr>
                <w:ins w:id="2264" w:author="Yugin Vitaly" w:date="2020-08-07T17:13:00Z"/>
                <w:sz w:val="20"/>
              </w:rPr>
            </w:pPr>
            <w:ins w:id="2265" w:author="Yugin Vitaly" w:date="2020-08-07T17:13:00Z">
              <w:r w:rsidRPr="00301389">
                <w:rPr>
                  <w:sz w:val="20"/>
                </w:rPr>
                <w:t>Атрибут. Принимаемый номер версии схемы элемента</w:t>
              </w:r>
            </w:ins>
          </w:p>
        </w:tc>
        <w:tc>
          <w:tcPr>
            <w:tcW w:w="1385" w:type="pct"/>
            <w:shd w:val="clear" w:color="auto" w:fill="auto"/>
            <w:vAlign w:val="center"/>
          </w:tcPr>
          <w:p w:rsidR="00004186" w:rsidRPr="00301389" w:rsidRDefault="00004186" w:rsidP="00C966B7">
            <w:pPr>
              <w:spacing w:before="0" w:after="0"/>
              <w:contextualSpacing/>
              <w:rPr>
                <w:ins w:id="2266" w:author="Yugin Vitaly" w:date="2020-08-07T17:13:00Z"/>
                <w:sz w:val="20"/>
              </w:rPr>
            </w:pPr>
            <w:ins w:id="2267" w:author="Yugin Vitaly" w:date="2020-08-07T17:13:00Z">
              <w:r w:rsidRPr="00301389">
                <w:rPr>
                  <w:sz w:val="20"/>
                </w:rPr>
                <w:t>Допустимые значения:</w:t>
              </w:r>
            </w:ins>
          </w:p>
          <w:p w:rsidR="00004186" w:rsidRPr="00301389" w:rsidRDefault="00004186" w:rsidP="00346309">
            <w:pPr>
              <w:spacing w:before="0" w:after="0"/>
              <w:contextualSpacing/>
              <w:rPr>
                <w:ins w:id="2268" w:author="Yugin Vitaly" w:date="2020-08-07T17:13:00Z"/>
                <w:sz w:val="20"/>
              </w:rPr>
            </w:pPr>
            <w:ins w:id="2269" w:author="Yugin Vitaly" w:date="2020-08-07T17:13:00Z">
              <w:r>
                <w:rPr>
                  <w:sz w:val="20"/>
                </w:rPr>
                <w:t xml:space="preserve">8.2, 8.2.100, 8.3, 9.0, 9.1, 9.2, 9.3, 10.0, 10.1, </w:t>
              </w:r>
            </w:ins>
            <w:ins w:id="2270" w:author="Yugin Vitaly" w:date="2020-09-02T15:17:00Z">
              <w:r w:rsidR="00346309">
                <w:rPr>
                  <w:sz w:val="20"/>
                </w:rPr>
                <w:t>10.2, 10.2.310, 10.3</w:t>
              </w:r>
            </w:ins>
          </w:p>
        </w:tc>
      </w:tr>
      <w:tr w:rsidR="00004186" w:rsidRPr="00301389" w:rsidTr="00C966B7">
        <w:trPr>
          <w:jc w:val="center"/>
          <w:ins w:id="2271" w:author="Yugin Vitaly" w:date="2020-08-07T17:13:00Z"/>
        </w:trPr>
        <w:tc>
          <w:tcPr>
            <w:tcW w:w="743" w:type="pct"/>
            <w:shd w:val="clear" w:color="auto" w:fill="auto"/>
            <w:vAlign w:val="center"/>
          </w:tcPr>
          <w:p w:rsidR="00004186" w:rsidRPr="00301389" w:rsidRDefault="00004186" w:rsidP="00C966B7">
            <w:pPr>
              <w:spacing w:before="0" w:after="0"/>
              <w:contextualSpacing/>
              <w:rPr>
                <w:ins w:id="2272" w:author="Yugin Vitaly" w:date="2020-08-07T17:13:00Z"/>
                <w:sz w:val="20"/>
              </w:rPr>
            </w:pPr>
          </w:p>
        </w:tc>
        <w:tc>
          <w:tcPr>
            <w:tcW w:w="790" w:type="pct"/>
            <w:shd w:val="clear" w:color="auto" w:fill="auto"/>
          </w:tcPr>
          <w:p w:rsidR="00004186" w:rsidRPr="00C316CF" w:rsidRDefault="00004186" w:rsidP="00C966B7">
            <w:pPr>
              <w:spacing w:before="0" w:after="0"/>
              <w:rPr>
                <w:ins w:id="2273" w:author="Yugin Vitaly" w:date="2020-08-07T17:13:00Z"/>
                <w:sz w:val="20"/>
              </w:rPr>
            </w:pPr>
            <w:ins w:id="2274" w:author="Yugin Vitaly" w:date="2020-08-07T17:13:00Z">
              <w:r w:rsidRPr="00C316CF">
                <w:rPr>
                  <w:sz w:val="20"/>
                </w:rPr>
                <w:t>id</w:t>
              </w:r>
            </w:ins>
          </w:p>
        </w:tc>
        <w:tc>
          <w:tcPr>
            <w:tcW w:w="199" w:type="pct"/>
            <w:shd w:val="clear" w:color="auto" w:fill="auto"/>
          </w:tcPr>
          <w:p w:rsidR="00004186" w:rsidRPr="00C316CF" w:rsidRDefault="00004186" w:rsidP="00C966B7">
            <w:pPr>
              <w:spacing w:before="0" w:after="0"/>
              <w:jc w:val="center"/>
              <w:rPr>
                <w:ins w:id="2275" w:author="Yugin Vitaly" w:date="2020-08-07T17:13:00Z"/>
                <w:sz w:val="20"/>
              </w:rPr>
            </w:pPr>
            <w:ins w:id="2276" w:author="Yugin Vitaly" w:date="2020-08-07T17:13:00Z">
              <w:r w:rsidRPr="00C316CF">
                <w:rPr>
                  <w:sz w:val="20"/>
                </w:rPr>
                <w:t>Н</w:t>
              </w:r>
            </w:ins>
          </w:p>
        </w:tc>
        <w:tc>
          <w:tcPr>
            <w:tcW w:w="496" w:type="pct"/>
            <w:shd w:val="clear" w:color="auto" w:fill="auto"/>
          </w:tcPr>
          <w:p w:rsidR="00004186" w:rsidRPr="00C316CF" w:rsidRDefault="00004186" w:rsidP="00C966B7">
            <w:pPr>
              <w:spacing w:before="0" w:after="0"/>
              <w:jc w:val="center"/>
              <w:rPr>
                <w:ins w:id="2277" w:author="Yugin Vitaly" w:date="2020-08-07T17:13:00Z"/>
                <w:sz w:val="20"/>
              </w:rPr>
            </w:pPr>
            <w:ins w:id="2278" w:author="Yugin Vitaly" w:date="2020-08-07T17:13:00Z">
              <w:r w:rsidRPr="00C316CF">
                <w:rPr>
                  <w:sz w:val="20"/>
                </w:rPr>
                <w:t>N</w:t>
              </w:r>
            </w:ins>
          </w:p>
        </w:tc>
        <w:tc>
          <w:tcPr>
            <w:tcW w:w="1387" w:type="pct"/>
            <w:shd w:val="clear" w:color="auto" w:fill="auto"/>
          </w:tcPr>
          <w:p w:rsidR="00004186" w:rsidRPr="00C316CF" w:rsidRDefault="00004186" w:rsidP="00C966B7">
            <w:pPr>
              <w:spacing w:before="0" w:after="0"/>
              <w:rPr>
                <w:ins w:id="2279" w:author="Yugin Vitaly" w:date="2020-08-07T17:13:00Z"/>
                <w:sz w:val="20"/>
              </w:rPr>
            </w:pPr>
            <w:ins w:id="2280" w:author="Yugin Vitaly" w:date="2020-08-07T17:13:00Z">
              <w:r>
                <w:rPr>
                  <w:sz w:val="20"/>
                </w:rPr>
                <w:t>Идентификатор документа ЕИС</w:t>
              </w:r>
            </w:ins>
          </w:p>
        </w:tc>
        <w:tc>
          <w:tcPr>
            <w:tcW w:w="1385" w:type="pct"/>
            <w:shd w:val="clear" w:color="auto" w:fill="auto"/>
          </w:tcPr>
          <w:p w:rsidR="00004186" w:rsidRDefault="00004186" w:rsidP="00C966B7">
            <w:pPr>
              <w:spacing w:before="0" w:after="0"/>
              <w:rPr>
                <w:ins w:id="2281" w:author="Yugin Vitaly" w:date="2020-08-07T17:13:00Z"/>
                <w:sz w:val="20"/>
              </w:rPr>
            </w:pPr>
            <w:ins w:id="2282" w:author="Yugin Vitaly" w:date="2020-08-07T17:13:00Z">
              <w:r w:rsidRPr="00C316CF">
                <w:rPr>
                  <w:sz w:val="20"/>
                </w:rPr>
                <w:t xml:space="preserve">64-битное целое число. </w:t>
              </w:r>
            </w:ins>
          </w:p>
          <w:p w:rsidR="00004186" w:rsidRPr="00C316CF" w:rsidRDefault="00004186" w:rsidP="00C966B7">
            <w:pPr>
              <w:spacing w:before="0" w:after="0"/>
              <w:rPr>
                <w:ins w:id="2283" w:author="Yugin Vitaly" w:date="2020-08-07T17:13:00Z"/>
                <w:sz w:val="20"/>
              </w:rPr>
            </w:pPr>
            <w:ins w:id="2284" w:author="Yugin Vitaly" w:date="2020-08-07T17:13:00Z">
              <w:r w:rsidRPr="00C316CF">
                <w:rPr>
                  <w:sz w:val="20"/>
                </w:rPr>
                <w:t>Игнорируется при приеме-передаче. Добавлено на развитие</w:t>
              </w:r>
            </w:ins>
          </w:p>
        </w:tc>
      </w:tr>
      <w:tr w:rsidR="00004186" w:rsidRPr="00301389" w:rsidTr="00C966B7">
        <w:trPr>
          <w:jc w:val="center"/>
          <w:ins w:id="2285" w:author="Yugin Vitaly" w:date="2020-08-07T17:13:00Z"/>
        </w:trPr>
        <w:tc>
          <w:tcPr>
            <w:tcW w:w="743" w:type="pct"/>
            <w:shd w:val="clear" w:color="auto" w:fill="auto"/>
            <w:vAlign w:val="center"/>
          </w:tcPr>
          <w:p w:rsidR="00004186" w:rsidRPr="00301389" w:rsidRDefault="00004186" w:rsidP="00C966B7">
            <w:pPr>
              <w:spacing w:before="0" w:after="0"/>
              <w:contextualSpacing/>
              <w:rPr>
                <w:ins w:id="2286" w:author="Yugin Vitaly" w:date="2020-08-07T17:13:00Z"/>
                <w:sz w:val="20"/>
              </w:rPr>
            </w:pPr>
          </w:p>
        </w:tc>
        <w:tc>
          <w:tcPr>
            <w:tcW w:w="790" w:type="pct"/>
            <w:shd w:val="clear" w:color="auto" w:fill="auto"/>
          </w:tcPr>
          <w:p w:rsidR="00004186" w:rsidRPr="00C316CF" w:rsidRDefault="00004186" w:rsidP="00C966B7">
            <w:pPr>
              <w:spacing w:before="0" w:after="0"/>
              <w:rPr>
                <w:ins w:id="2287" w:author="Yugin Vitaly" w:date="2020-08-07T17:13:00Z"/>
                <w:sz w:val="20"/>
              </w:rPr>
            </w:pPr>
            <w:ins w:id="2288" w:author="Yugin Vitaly" w:date="2020-08-07T17:13:00Z">
              <w:r w:rsidRPr="00C316CF">
                <w:rPr>
                  <w:sz w:val="20"/>
                </w:rPr>
                <w:t>externalId</w:t>
              </w:r>
            </w:ins>
          </w:p>
        </w:tc>
        <w:tc>
          <w:tcPr>
            <w:tcW w:w="199" w:type="pct"/>
            <w:shd w:val="clear" w:color="auto" w:fill="auto"/>
          </w:tcPr>
          <w:p w:rsidR="00004186" w:rsidRPr="00C316CF" w:rsidRDefault="00004186" w:rsidP="00C966B7">
            <w:pPr>
              <w:spacing w:before="0" w:after="0"/>
              <w:jc w:val="center"/>
              <w:rPr>
                <w:ins w:id="2289" w:author="Yugin Vitaly" w:date="2020-08-07T17:13:00Z"/>
                <w:sz w:val="20"/>
              </w:rPr>
            </w:pPr>
            <w:ins w:id="2290" w:author="Yugin Vitaly" w:date="2020-08-07T17:13:00Z">
              <w:r w:rsidRPr="00C316CF">
                <w:rPr>
                  <w:sz w:val="20"/>
                </w:rPr>
                <w:t>Н</w:t>
              </w:r>
            </w:ins>
          </w:p>
        </w:tc>
        <w:tc>
          <w:tcPr>
            <w:tcW w:w="496" w:type="pct"/>
            <w:shd w:val="clear" w:color="auto" w:fill="auto"/>
          </w:tcPr>
          <w:p w:rsidR="00004186" w:rsidRPr="00C316CF" w:rsidRDefault="00004186" w:rsidP="00C966B7">
            <w:pPr>
              <w:spacing w:before="0" w:after="0"/>
              <w:jc w:val="center"/>
              <w:rPr>
                <w:ins w:id="2291" w:author="Yugin Vitaly" w:date="2020-08-07T17:13:00Z"/>
                <w:sz w:val="20"/>
              </w:rPr>
            </w:pPr>
            <w:ins w:id="2292" w:author="Yugin Vitaly" w:date="2020-08-07T17:13:00Z">
              <w:r w:rsidRPr="00C316CF">
                <w:rPr>
                  <w:sz w:val="20"/>
                </w:rPr>
                <w:t>T [ 1 - 40 ]</w:t>
              </w:r>
            </w:ins>
          </w:p>
        </w:tc>
        <w:tc>
          <w:tcPr>
            <w:tcW w:w="1387" w:type="pct"/>
            <w:shd w:val="clear" w:color="auto" w:fill="auto"/>
          </w:tcPr>
          <w:p w:rsidR="00004186" w:rsidRPr="00C316CF" w:rsidRDefault="00004186" w:rsidP="00C966B7">
            <w:pPr>
              <w:spacing w:before="0" w:after="0"/>
              <w:rPr>
                <w:ins w:id="2293" w:author="Yugin Vitaly" w:date="2020-08-07T17:13:00Z"/>
                <w:sz w:val="20"/>
              </w:rPr>
            </w:pPr>
            <w:ins w:id="2294" w:author="Yugin Vitaly" w:date="2020-08-07T17:13:00Z">
              <w:r w:rsidRPr="00C316CF">
                <w:rPr>
                  <w:sz w:val="20"/>
                </w:rPr>
                <w:t>Внешний идентификатор доку</w:t>
              </w:r>
              <w:r>
                <w:rPr>
                  <w:sz w:val="20"/>
                </w:rPr>
                <w:t>мента</w:t>
              </w:r>
            </w:ins>
          </w:p>
        </w:tc>
        <w:tc>
          <w:tcPr>
            <w:tcW w:w="1385" w:type="pct"/>
            <w:shd w:val="clear" w:color="auto" w:fill="auto"/>
          </w:tcPr>
          <w:p w:rsidR="00004186" w:rsidRPr="00C316CF" w:rsidRDefault="00004186" w:rsidP="00C966B7">
            <w:pPr>
              <w:spacing w:before="0" w:after="0"/>
              <w:rPr>
                <w:ins w:id="2295" w:author="Yugin Vitaly" w:date="2020-08-07T17:13:00Z"/>
                <w:sz w:val="20"/>
              </w:rPr>
            </w:pPr>
            <w:ins w:id="2296" w:author="Yugin Vitaly" w:date="2020-08-07T17:13:00Z">
              <w:r w:rsidRPr="00C316CF">
                <w:rPr>
                  <w:sz w:val="20"/>
                </w:rPr>
                <w:t>При приеме контролируется уникальность номера в рамках организации, размещающей закупку</w:t>
              </w:r>
            </w:ins>
          </w:p>
        </w:tc>
      </w:tr>
      <w:tr w:rsidR="00004186" w:rsidRPr="00301389" w:rsidTr="00C966B7">
        <w:trPr>
          <w:jc w:val="center"/>
          <w:ins w:id="2297" w:author="Yugin Vitaly" w:date="2020-08-07T17:13:00Z"/>
        </w:trPr>
        <w:tc>
          <w:tcPr>
            <w:tcW w:w="743" w:type="pct"/>
            <w:shd w:val="clear" w:color="auto" w:fill="auto"/>
            <w:vAlign w:val="center"/>
          </w:tcPr>
          <w:p w:rsidR="00004186" w:rsidRPr="00301389" w:rsidRDefault="00004186" w:rsidP="00C966B7">
            <w:pPr>
              <w:spacing w:before="0" w:after="0"/>
              <w:contextualSpacing/>
              <w:rPr>
                <w:ins w:id="2298" w:author="Yugin Vitaly" w:date="2020-08-07T17:13:00Z"/>
                <w:sz w:val="20"/>
              </w:rPr>
            </w:pPr>
          </w:p>
        </w:tc>
        <w:tc>
          <w:tcPr>
            <w:tcW w:w="790" w:type="pct"/>
            <w:shd w:val="clear" w:color="auto" w:fill="auto"/>
          </w:tcPr>
          <w:p w:rsidR="00004186" w:rsidRPr="00C316CF" w:rsidRDefault="00004186" w:rsidP="00C966B7">
            <w:pPr>
              <w:spacing w:before="0" w:after="0"/>
              <w:rPr>
                <w:ins w:id="2299" w:author="Yugin Vitaly" w:date="2020-08-07T17:13:00Z"/>
                <w:sz w:val="20"/>
              </w:rPr>
            </w:pPr>
            <w:ins w:id="2300" w:author="Yugin Vitaly" w:date="2020-08-07T17:13:00Z">
              <w:r w:rsidRPr="00C316CF">
                <w:rPr>
                  <w:sz w:val="20"/>
                </w:rPr>
                <w:t>versionNumber</w:t>
              </w:r>
            </w:ins>
          </w:p>
        </w:tc>
        <w:tc>
          <w:tcPr>
            <w:tcW w:w="199" w:type="pct"/>
            <w:shd w:val="clear" w:color="auto" w:fill="auto"/>
          </w:tcPr>
          <w:p w:rsidR="00004186" w:rsidRPr="00C316CF" w:rsidRDefault="00004186" w:rsidP="00C966B7">
            <w:pPr>
              <w:spacing w:before="0" w:after="0"/>
              <w:jc w:val="center"/>
              <w:rPr>
                <w:ins w:id="2301" w:author="Yugin Vitaly" w:date="2020-08-07T17:13:00Z"/>
                <w:sz w:val="20"/>
              </w:rPr>
            </w:pPr>
            <w:ins w:id="2302" w:author="Yugin Vitaly" w:date="2020-08-07T17:13:00Z">
              <w:r w:rsidRPr="00C316CF">
                <w:rPr>
                  <w:sz w:val="20"/>
                </w:rPr>
                <w:t>Н</w:t>
              </w:r>
            </w:ins>
          </w:p>
        </w:tc>
        <w:tc>
          <w:tcPr>
            <w:tcW w:w="496" w:type="pct"/>
            <w:shd w:val="clear" w:color="auto" w:fill="auto"/>
          </w:tcPr>
          <w:p w:rsidR="00004186" w:rsidRPr="00C316CF" w:rsidRDefault="00004186" w:rsidP="00C966B7">
            <w:pPr>
              <w:spacing w:before="0" w:after="0"/>
              <w:jc w:val="center"/>
              <w:rPr>
                <w:ins w:id="2303" w:author="Yugin Vitaly" w:date="2020-08-07T17:13:00Z"/>
                <w:sz w:val="20"/>
              </w:rPr>
            </w:pPr>
            <w:ins w:id="2304" w:author="Yugin Vitaly" w:date="2020-08-07T17:13:00Z">
              <w:r>
                <w:rPr>
                  <w:sz w:val="20"/>
                </w:rPr>
                <w:t>N</w:t>
              </w:r>
            </w:ins>
          </w:p>
        </w:tc>
        <w:tc>
          <w:tcPr>
            <w:tcW w:w="1387" w:type="pct"/>
            <w:shd w:val="clear" w:color="auto" w:fill="auto"/>
          </w:tcPr>
          <w:p w:rsidR="00004186" w:rsidRPr="00C316CF" w:rsidRDefault="00004186" w:rsidP="00C966B7">
            <w:pPr>
              <w:spacing w:before="0" w:after="0"/>
              <w:rPr>
                <w:ins w:id="2305" w:author="Yugin Vitaly" w:date="2020-08-07T17:13:00Z"/>
                <w:sz w:val="20"/>
              </w:rPr>
            </w:pPr>
            <w:ins w:id="2306" w:author="Yugin Vitaly" w:date="2020-08-07T17:13:00Z">
              <w:r>
                <w:rPr>
                  <w:sz w:val="20"/>
                </w:rPr>
                <w:t>Номер версии документа</w:t>
              </w:r>
            </w:ins>
          </w:p>
        </w:tc>
        <w:tc>
          <w:tcPr>
            <w:tcW w:w="1385" w:type="pct"/>
            <w:shd w:val="clear" w:color="auto" w:fill="auto"/>
          </w:tcPr>
          <w:p w:rsidR="00004186" w:rsidRDefault="00004186" w:rsidP="00C966B7">
            <w:pPr>
              <w:spacing w:before="0" w:after="0"/>
              <w:rPr>
                <w:ins w:id="2307" w:author="Yugin Vitaly" w:date="2020-08-07T17:13:00Z"/>
                <w:sz w:val="20"/>
              </w:rPr>
            </w:pPr>
            <w:ins w:id="2308" w:author="Yugin Vitaly" w:date="2020-08-07T17:13:00Z">
              <w:r>
                <w:rPr>
                  <w:sz w:val="20"/>
                </w:rPr>
                <w:t>Допустимы только неотрицательные числа/</w:t>
              </w:r>
            </w:ins>
          </w:p>
          <w:p w:rsidR="00004186" w:rsidRPr="00C316CF" w:rsidRDefault="00004186" w:rsidP="00C966B7">
            <w:pPr>
              <w:spacing w:before="0" w:after="0"/>
              <w:rPr>
                <w:ins w:id="2309" w:author="Yugin Vitaly" w:date="2020-08-07T17:13:00Z"/>
                <w:sz w:val="20"/>
              </w:rPr>
            </w:pPr>
            <w:ins w:id="2310" w:author="Yugin Vitaly" w:date="2020-08-07T17:13:00Z">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ins>
          </w:p>
        </w:tc>
      </w:tr>
      <w:tr w:rsidR="00004186" w:rsidRPr="00301389" w:rsidTr="00C966B7">
        <w:trPr>
          <w:jc w:val="center"/>
          <w:ins w:id="2311" w:author="Yugin Vitaly" w:date="2020-08-07T17:13:00Z"/>
        </w:trPr>
        <w:tc>
          <w:tcPr>
            <w:tcW w:w="743" w:type="pct"/>
            <w:shd w:val="clear" w:color="auto" w:fill="auto"/>
            <w:vAlign w:val="center"/>
          </w:tcPr>
          <w:p w:rsidR="00004186" w:rsidRPr="00301389" w:rsidRDefault="00004186" w:rsidP="00C966B7">
            <w:pPr>
              <w:spacing w:before="0" w:after="0"/>
              <w:contextualSpacing/>
              <w:rPr>
                <w:ins w:id="2312" w:author="Yugin Vitaly" w:date="2020-08-07T17:13:00Z"/>
                <w:sz w:val="20"/>
              </w:rPr>
            </w:pPr>
          </w:p>
        </w:tc>
        <w:tc>
          <w:tcPr>
            <w:tcW w:w="790" w:type="pct"/>
            <w:shd w:val="clear" w:color="auto" w:fill="auto"/>
          </w:tcPr>
          <w:p w:rsidR="00004186" w:rsidRPr="00C316CF" w:rsidRDefault="00004186" w:rsidP="00C966B7">
            <w:pPr>
              <w:spacing w:before="0" w:after="0"/>
              <w:rPr>
                <w:ins w:id="2313" w:author="Yugin Vitaly" w:date="2020-08-07T17:13:00Z"/>
                <w:sz w:val="20"/>
              </w:rPr>
            </w:pPr>
            <w:ins w:id="2314" w:author="Yugin Vitaly" w:date="2020-08-07T17:13:00Z">
              <w:r w:rsidRPr="00C316CF">
                <w:rPr>
                  <w:sz w:val="20"/>
                </w:rPr>
                <w:t>commonInfo</w:t>
              </w:r>
            </w:ins>
          </w:p>
        </w:tc>
        <w:tc>
          <w:tcPr>
            <w:tcW w:w="199" w:type="pct"/>
            <w:shd w:val="clear" w:color="auto" w:fill="auto"/>
          </w:tcPr>
          <w:p w:rsidR="00004186" w:rsidRPr="00C316CF" w:rsidRDefault="00004186" w:rsidP="00C966B7">
            <w:pPr>
              <w:spacing w:before="0" w:after="0"/>
              <w:jc w:val="center"/>
              <w:rPr>
                <w:ins w:id="2315" w:author="Yugin Vitaly" w:date="2020-08-07T17:13:00Z"/>
                <w:sz w:val="20"/>
              </w:rPr>
            </w:pPr>
            <w:ins w:id="2316" w:author="Yugin Vitaly" w:date="2020-08-07T17:13:00Z">
              <w:r w:rsidRPr="00C316CF">
                <w:rPr>
                  <w:sz w:val="20"/>
                </w:rPr>
                <w:t>О</w:t>
              </w:r>
            </w:ins>
          </w:p>
        </w:tc>
        <w:tc>
          <w:tcPr>
            <w:tcW w:w="496" w:type="pct"/>
            <w:shd w:val="clear" w:color="auto" w:fill="auto"/>
          </w:tcPr>
          <w:p w:rsidR="00004186" w:rsidRPr="00C316CF" w:rsidRDefault="00004186" w:rsidP="00C966B7">
            <w:pPr>
              <w:spacing w:before="0" w:after="0"/>
              <w:jc w:val="center"/>
              <w:rPr>
                <w:ins w:id="2317" w:author="Yugin Vitaly" w:date="2020-08-07T17:13:00Z"/>
                <w:sz w:val="20"/>
              </w:rPr>
            </w:pPr>
            <w:ins w:id="2318" w:author="Yugin Vitaly" w:date="2020-08-07T17:13:00Z">
              <w:r w:rsidRPr="00C316CF">
                <w:rPr>
                  <w:sz w:val="20"/>
                </w:rPr>
                <w:t>S</w:t>
              </w:r>
            </w:ins>
          </w:p>
        </w:tc>
        <w:tc>
          <w:tcPr>
            <w:tcW w:w="1387" w:type="pct"/>
            <w:shd w:val="clear" w:color="auto" w:fill="auto"/>
          </w:tcPr>
          <w:p w:rsidR="00004186" w:rsidRPr="00C316CF" w:rsidRDefault="00004186" w:rsidP="00C966B7">
            <w:pPr>
              <w:spacing w:before="0" w:after="0"/>
              <w:rPr>
                <w:ins w:id="2319" w:author="Yugin Vitaly" w:date="2020-08-07T17:13:00Z"/>
                <w:sz w:val="20"/>
              </w:rPr>
            </w:pPr>
            <w:ins w:id="2320" w:author="Yugin Vitaly" w:date="2020-08-07T17:13:00Z">
              <w:r w:rsidRPr="00C316CF">
                <w:rPr>
                  <w:sz w:val="20"/>
                </w:rPr>
                <w:t>Общая информация</w:t>
              </w:r>
            </w:ins>
          </w:p>
        </w:tc>
        <w:tc>
          <w:tcPr>
            <w:tcW w:w="1385" w:type="pct"/>
            <w:shd w:val="clear" w:color="auto" w:fill="auto"/>
          </w:tcPr>
          <w:p w:rsidR="00004186" w:rsidRPr="00C316CF" w:rsidRDefault="00004186" w:rsidP="00C966B7">
            <w:pPr>
              <w:spacing w:before="0" w:after="0"/>
              <w:rPr>
                <w:ins w:id="2321" w:author="Yugin Vitaly" w:date="2020-08-07T17:13:00Z"/>
                <w:sz w:val="20"/>
              </w:rPr>
            </w:pPr>
          </w:p>
        </w:tc>
      </w:tr>
      <w:tr w:rsidR="00004186" w:rsidRPr="00301389" w:rsidTr="00C966B7">
        <w:trPr>
          <w:jc w:val="center"/>
          <w:ins w:id="2322" w:author="Yugin Vitaly" w:date="2020-08-07T17:13:00Z"/>
        </w:trPr>
        <w:tc>
          <w:tcPr>
            <w:tcW w:w="743" w:type="pct"/>
            <w:shd w:val="clear" w:color="auto" w:fill="auto"/>
            <w:vAlign w:val="center"/>
          </w:tcPr>
          <w:p w:rsidR="00004186" w:rsidRPr="00301389" w:rsidRDefault="00004186" w:rsidP="00C966B7">
            <w:pPr>
              <w:spacing w:before="0" w:after="0"/>
              <w:contextualSpacing/>
              <w:rPr>
                <w:ins w:id="2323" w:author="Yugin Vitaly" w:date="2020-08-07T17:13:00Z"/>
                <w:sz w:val="20"/>
              </w:rPr>
            </w:pPr>
          </w:p>
        </w:tc>
        <w:tc>
          <w:tcPr>
            <w:tcW w:w="790" w:type="pct"/>
            <w:shd w:val="clear" w:color="auto" w:fill="auto"/>
          </w:tcPr>
          <w:p w:rsidR="00004186" w:rsidRPr="00C316CF" w:rsidRDefault="00004186" w:rsidP="00C966B7">
            <w:pPr>
              <w:spacing w:before="0" w:after="0"/>
              <w:rPr>
                <w:ins w:id="2324" w:author="Yugin Vitaly" w:date="2020-08-07T17:13:00Z"/>
                <w:sz w:val="20"/>
              </w:rPr>
            </w:pPr>
            <w:ins w:id="2325" w:author="Yugin Vitaly" w:date="2020-08-07T17:13:00Z">
              <w:r w:rsidRPr="00C316CF">
                <w:rPr>
                  <w:sz w:val="20"/>
                </w:rPr>
                <w:t>printFormInfo</w:t>
              </w:r>
            </w:ins>
          </w:p>
        </w:tc>
        <w:tc>
          <w:tcPr>
            <w:tcW w:w="199" w:type="pct"/>
            <w:shd w:val="clear" w:color="auto" w:fill="auto"/>
          </w:tcPr>
          <w:p w:rsidR="00004186" w:rsidRPr="00C316CF" w:rsidRDefault="00004186" w:rsidP="00C966B7">
            <w:pPr>
              <w:spacing w:before="0" w:after="0"/>
              <w:jc w:val="center"/>
              <w:rPr>
                <w:ins w:id="2326" w:author="Yugin Vitaly" w:date="2020-08-07T17:13:00Z"/>
                <w:sz w:val="20"/>
              </w:rPr>
            </w:pPr>
            <w:ins w:id="2327" w:author="Yugin Vitaly" w:date="2020-08-07T17:13:00Z">
              <w:r w:rsidRPr="00C316CF">
                <w:rPr>
                  <w:sz w:val="20"/>
                </w:rPr>
                <w:t>Н</w:t>
              </w:r>
            </w:ins>
          </w:p>
        </w:tc>
        <w:tc>
          <w:tcPr>
            <w:tcW w:w="496" w:type="pct"/>
            <w:shd w:val="clear" w:color="auto" w:fill="auto"/>
          </w:tcPr>
          <w:p w:rsidR="00004186" w:rsidRPr="00C316CF" w:rsidRDefault="00004186" w:rsidP="00C966B7">
            <w:pPr>
              <w:spacing w:before="0" w:after="0"/>
              <w:jc w:val="center"/>
              <w:rPr>
                <w:ins w:id="2328" w:author="Yugin Vitaly" w:date="2020-08-07T17:13:00Z"/>
                <w:sz w:val="20"/>
              </w:rPr>
            </w:pPr>
            <w:ins w:id="2329" w:author="Yugin Vitaly" w:date="2020-08-07T17:13:00Z">
              <w:r w:rsidRPr="00C316CF">
                <w:rPr>
                  <w:sz w:val="20"/>
                </w:rPr>
                <w:t>S</w:t>
              </w:r>
            </w:ins>
          </w:p>
        </w:tc>
        <w:tc>
          <w:tcPr>
            <w:tcW w:w="1387" w:type="pct"/>
            <w:shd w:val="clear" w:color="auto" w:fill="auto"/>
          </w:tcPr>
          <w:p w:rsidR="00004186" w:rsidRPr="00C316CF" w:rsidRDefault="00004186" w:rsidP="00C966B7">
            <w:pPr>
              <w:spacing w:before="0" w:after="0"/>
              <w:rPr>
                <w:ins w:id="2330" w:author="Yugin Vitaly" w:date="2020-08-07T17:13:00Z"/>
                <w:sz w:val="20"/>
              </w:rPr>
            </w:pPr>
            <w:ins w:id="2331" w:author="Yugin Vitaly" w:date="2020-08-07T17:13:00Z">
              <w:r>
                <w:rPr>
                  <w:sz w:val="20"/>
                </w:rPr>
                <w:t>Печатная форма документа в ЕИС</w:t>
              </w:r>
            </w:ins>
          </w:p>
        </w:tc>
        <w:tc>
          <w:tcPr>
            <w:tcW w:w="1385" w:type="pct"/>
            <w:shd w:val="clear" w:color="auto" w:fill="auto"/>
          </w:tcPr>
          <w:p w:rsidR="00004186" w:rsidRDefault="00004186" w:rsidP="00C966B7">
            <w:pPr>
              <w:spacing w:before="0" w:after="0"/>
              <w:rPr>
                <w:ins w:id="2332" w:author="Yugin Vitaly" w:date="2020-08-07T17:13:00Z"/>
                <w:sz w:val="20"/>
              </w:rPr>
            </w:pPr>
            <w:ins w:id="2333" w:author="Yugin Vitaly" w:date="2020-08-07T17:13:00Z">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ins>
          </w:p>
          <w:p w:rsidR="00004186" w:rsidRPr="00C316CF" w:rsidRDefault="00004186" w:rsidP="00C966B7">
            <w:pPr>
              <w:spacing w:before="0" w:after="0"/>
              <w:rPr>
                <w:ins w:id="2334" w:author="Yugin Vitaly" w:date="2020-08-07T17:13:00Z"/>
                <w:sz w:val="20"/>
              </w:rPr>
            </w:pPr>
            <w:ins w:id="2335" w:author="Yugin Vitaly" w:date="2020-08-07T17:13:00Z">
              <w:r>
                <w:rPr>
                  <w:sz w:val="20"/>
                </w:rPr>
                <w:t xml:space="preserve">Состав блока см. состав соответствующего блока в </w:t>
              </w:r>
              <w:r w:rsidRPr="002A222A">
                <w:rPr>
                  <w:bCs/>
                  <w:sz w:val="20"/>
                </w:rPr>
                <w:t>документе «Извещение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004186" w:rsidRPr="00301389" w:rsidTr="00C966B7">
        <w:trPr>
          <w:jc w:val="center"/>
          <w:ins w:id="2336" w:author="Yugin Vitaly" w:date="2020-08-07T17:13:00Z"/>
        </w:trPr>
        <w:tc>
          <w:tcPr>
            <w:tcW w:w="743" w:type="pct"/>
            <w:shd w:val="clear" w:color="auto" w:fill="auto"/>
            <w:vAlign w:val="center"/>
          </w:tcPr>
          <w:p w:rsidR="00004186" w:rsidRPr="00301389" w:rsidRDefault="00004186" w:rsidP="00C966B7">
            <w:pPr>
              <w:spacing w:before="0" w:after="0"/>
              <w:contextualSpacing/>
              <w:rPr>
                <w:ins w:id="2337" w:author="Yugin Vitaly" w:date="2020-08-07T17:13:00Z"/>
                <w:sz w:val="20"/>
              </w:rPr>
            </w:pPr>
          </w:p>
        </w:tc>
        <w:tc>
          <w:tcPr>
            <w:tcW w:w="790" w:type="pct"/>
            <w:shd w:val="clear" w:color="auto" w:fill="auto"/>
          </w:tcPr>
          <w:p w:rsidR="00004186" w:rsidRPr="00C316CF" w:rsidRDefault="00004186" w:rsidP="00C966B7">
            <w:pPr>
              <w:spacing w:before="0" w:after="0"/>
              <w:rPr>
                <w:ins w:id="2338" w:author="Yugin Vitaly" w:date="2020-08-07T17:13:00Z"/>
                <w:sz w:val="20"/>
              </w:rPr>
            </w:pPr>
            <w:ins w:id="2339" w:author="Yugin Vitaly" w:date="2020-08-07T17:13:00Z">
              <w:r w:rsidRPr="00C316CF">
                <w:rPr>
                  <w:sz w:val="20"/>
                </w:rPr>
                <w:t>extPrintFormInfo</w:t>
              </w:r>
            </w:ins>
          </w:p>
        </w:tc>
        <w:tc>
          <w:tcPr>
            <w:tcW w:w="199" w:type="pct"/>
            <w:shd w:val="clear" w:color="auto" w:fill="auto"/>
          </w:tcPr>
          <w:p w:rsidR="00004186" w:rsidRPr="00C316CF" w:rsidRDefault="00004186" w:rsidP="00C966B7">
            <w:pPr>
              <w:spacing w:before="0" w:after="0"/>
              <w:jc w:val="center"/>
              <w:rPr>
                <w:ins w:id="2340" w:author="Yugin Vitaly" w:date="2020-08-07T17:13:00Z"/>
                <w:sz w:val="20"/>
              </w:rPr>
            </w:pPr>
            <w:ins w:id="2341" w:author="Yugin Vitaly" w:date="2020-08-07T17:13:00Z">
              <w:r w:rsidRPr="00C316CF">
                <w:rPr>
                  <w:sz w:val="20"/>
                </w:rPr>
                <w:t>О</w:t>
              </w:r>
            </w:ins>
          </w:p>
        </w:tc>
        <w:tc>
          <w:tcPr>
            <w:tcW w:w="496" w:type="pct"/>
            <w:shd w:val="clear" w:color="auto" w:fill="auto"/>
          </w:tcPr>
          <w:p w:rsidR="00004186" w:rsidRPr="00C316CF" w:rsidRDefault="00004186" w:rsidP="00C966B7">
            <w:pPr>
              <w:spacing w:before="0" w:after="0"/>
              <w:jc w:val="center"/>
              <w:rPr>
                <w:ins w:id="2342" w:author="Yugin Vitaly" w:date="2020-08-07T17:13:00Z"/>
                <w:sz w:val="20"/>
              </w:rPr>
            </w:pPr>
            <w:ins w:id="2343" w:author="Yugin Vitaly" w:date="2020-08-07T17:13:00Z">
              <w:r w:rsidRPr="00C316CF">
                <w:rPr>
                  <w:sz w:val="20"/>
                </w:rPr>
                <w:t>S</w:t>
              </w:r>
            </w:ins>
          </w:p>
        </w:tc>
        <w:tc>
          <w:tcPr>
            <w:tcW w:w="1387" w:type="pct"/>
            <w:shd w:val="clear" w:color="auto" w:fill="auto"/>
          </w:tcPr>
          <w:p w:rsidR="00004186" w:rsidRPr="00C316CF" w:rsidRDefault="00004186" w:rsidP="00C966B7">
            <w:pPr>
              <w:spacing w:before="0" w:after="0"/>
              <w:rPr>
                <w:ins w:id="2344" w:author="Yugin Vitaly" w:date="2020-08-07T17:13:00Z"/>
                <w:sz w:val="20"/>
              </w:rPr>
            </w:pPr>
            <w:ins w:id="2345" w:author="Yugin Vitaly" w:date="2020-08-07T17:13:00Z">
              <w:r w:rsidRPr="00C316CF">
                <w:rPr>
                  <w:sz w:val="20"/>
                </w:rPr>
                <w:t>Электронный документ, полученный из внешней системы</w:t>
              </w:r>
            </w:ins>
          </w:p>
        </w:tc>
        <w:tc>
          <w:tcPr>
            <w:tcW w:w="1385" w:type="pct"/>
            <w:shd w:val="clear" w:color="auto" w:fill="auto"/>
          </w:tcPr>
          <w:p w:rsidR="00004186" w:rsidRPr="00C316CF" w:rsidRDefault="00004186" w:rsidP="00C966B7">
            <w:pPr>
              <w:spacing w:before="0" w:after="0"/>
              <w:rPr>
                <w:ins w:id="2346" w:author="Yugin Vitaly" w:date="2020-08-07T17:13:00Z"/>
                <w:sz w:val="20"/>
              </w:rPr>
            </w:pPr>
            <w:ins w:id="2347" w:author="Yugin Vitaly" w:date="2020-08-07T17:13: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004186" w:rsidRPr="00301389" w:rsidTr="00C966B7">
        <w:trPr>
          <w:jc w:val="center"/>
          <w:ins w:id="2348" w:author="Yugin Vitaly" w:date="2020-08-07T17:13:00Z"/>
        </w:trPr>
        <w:tc>
          <w:tcPr>
            <w:tcW w:w="743" w:type="pct"/>
            <w:shd w:val="clear" w:color="auto" w:fill="auto"/>
            <w:vAlign w:val="center"/>
          </w:tcPr>
          <w:p w:rsidR="00004186" w:rsidRPr="00301389" w:rsidRDefault="00004186" w:rsidP="00C966B7">
            <w:pPr>
              <w:spacing w:before="0" w:after="0"/>
              <w:contextualSpacing/>
              <w:rPr>
                <w:ins w:id="2349" w:author="Yugin Vitaly" w:date="2020-08-07T17:13:00Z"/>
                <w:sz w:val="20"/>
              </w:rPr>
            </w:pPr>
          </w:p>
        </w:tc>
        <w:tc>
          <w:tcPr>
            <w:tcW w:w="790" w:type="pct"/>
            <w:shd w:val="clear" w:color="auto" w:fill="auto"/>
          </w:tcPr>
          <w:p w:rsidR="00004186" w:rsidRPr="00C316CF" w:rsidRDefault="00004186" w:rsidP="00C966B7">
            <w:pPr>
              <w:spacing w:before="0" w:after="0"/>
              <w:rPr>
                <w:ins w:id="2350" w:author="Yugin Vitaly" w:date="2020-08-07T17:13:00Z"/>
                <w:sz w:val="20"/>
              </w:rPr>
            </w:pPr>
            <w:ins w:id="2351" w:author="Yugin Vitaly" w:date="2020-08-07T17:13:00Z">
              <w:r w:rsidRPr="00C316CF">
                <w:rPr>
                  <w:sz w:val="20"/>
                </w:rPr>
                <w:t>attachmentsInfo</w:t>
              </w:r>
            </w:ins>
          </w:p>
        </w:tc>
        <w:tc>
          <w:tcPr>
            <w:tcW w:w="199" w:type="pct"/>
            <w:shd w:val="clear" w:color="auto" w:fill="auto"/>
          </w:tcPr>
          <w:p w:rsidR="00004186" w:rsidRPr="00C316CF" w:rsidRDefault="00004186" w:rsidP="00C966B7">
            <w:pPr>
              <w:spacing w:before="0" w:after="0"/>
              <w:jc w:val="center"/>
              <w:rPr>
                <w:ins w:id="2352" w:author="Yugin Vitaly" w:date="2020-08-07T17:13:00Z"/>
                <w:sz w:val="20"/>
              </w:rPr>
            </w:pPr>
            <w:ins w:id="2353" w:author="Yugin Vitaly" w:date="2020-08-07T17:13:00Z">
              <w:r w:rsidRPr="00C316CF">
                <w:rPr>
                  <w:sz w:val="20"/>
                </w:rPr>
                <w:t>Н</w:t>
              </w:r>
            </w:ins>
          </w:p>
        </w:tc>
        <w:tc>
          <w:tcPr>
            <w:tcW w:w="496" w:type="pct"/>
            <w:shd w:val="clear" w:color="auto" w:fill="auto"/>
          </w:tcPr>
          <w:p w:rsidR="00004186" w:rsidRPr="00C316CF" w:rsidRDefault="00004186" w:rsidP="00C966B7">
            <w:pPr>
              <w:spacing w:before="0" w:after="0"/>
              <w:jc w:val="center"/>
              <w:rPr>
                <w:ins w:id="2354" w:author="Yugin Vitaly" w:date="2020-08-07T17:13:00Z"/>
                <w:sz w:val="20"/>
              </w:rPr>
            </w:pPr>
            <w:ins w:id="2355" w:author="Yugin Vitaly" w:date="2020-08-07T17:13:00Z">
              <w:r w:rsidRPr="00C316CF">
                <w:rPr>
                  <w:sz w:val="20"/>
                </w:rPr>
                <w:t>S</w:t>
              </w:r>
            </w:ins>
          </w:p>
        </w:tc>
        <w:tc>
          <w:tcPr>
            <w:tcW w:w="1387" w:type="pct"/>
            <w:shd w:val="clear" w:color="auto" w:fill="auto"/>
          </w:tcPr>
          <w:p w:rsidR="00004186" w:rsidRPr="00C316CF" w:rsidRDefault="00004186" w:rsidP="00C966B7">
            <w:pPr>
              <w:spacing w:before="0" w:after="0"/>
              <w:rPr>
                <w:ins w:id="2356" w:author="Yugin Vitaly" w:date="2020-08-07T17:13:00Z"/>
                <w:sz w:val="20"/>
              </w:rPr>
            </w:pPr>
            <w:ins w:id="2357" w:author="Yugin Vitaly" w:date="2020-08-07T17:13:00Z">
              <w:r w:rsidRPr="00C316CF">
                <w:rPr>
                  <w:sz w:val="20"/>
                </w:rPr>
                <w:t>Информация о прикрепленных документах</w:t>
              </w:r>
            </w:ins>
          </w:p>
        </w:tc>
        <w:tc>
          <w:tcPr>
            <w:tcW w:w="1385" w:type="pct"/>
            <w:shd w:val="clear" w:color="auto" w:fill="auto"/>
          </w:tcPr>
          <w:p w:rsidR="000E4B50" w:rsidRPr="000E4B50" w:rsidRDefault="000E4B50" w:rsidP="000E4B50">
            <w:pPr>
              <w:spacing w:before="0" w:after="0"/>
              <w:rPr>
                <w:ins w:id="2358" w:author="Yugin Vitaly" w:date="2020-09-02T12:57:00Z"/>
                <w:sz w:val="20"/>
              </w:rPr>
            </w:pPr>
            <w:ins w:id="2359" w:author="Yugin Vitaly" w:date="2020-09-02T12:57:00Z">
              <w:r w:rsidRPr="000E4B50">
                <w:rPr>
                  <w:sz w:val="20"/>
                </w:rPr>
                <w:t>Игнорируется при приеме извещения о продлении срока подачи заявок.</w:t>
              </w:r>
            </w:ins>
          </w:p>
          <w:p w:rsidR="000E4B50" w:rsidRPr="000E4B50" w:rsidRDefault="000E4B50" w:rsidP="000E4B50">
            <w:pPr>
              <w:spacing w:before="0" w:after="0"/>
              <w:rPr>
                <w:ins w:id="2360" w:author="Yugin Vitaly" w:date="2020-09-02T12:57:00Z"/>
                <w:sz w:val="20"/>
              </w:rPr>
            </w:pPr>
            <w:ins w:id="2361" w:author="Yugin Vitaly" w:date="2020-09-02T12:57:00Z">
              <w:r w:rsidRPr="000E4B50">
                <w:rPr>
                  <w:sz w:val="20"/>
                </w:rPr>
                <w:t>Игнорируется при приеме уведомления об отзыве заявки участником.</w:t>
              </w:r>
            </w:ins>
          </w:p>
          <w:p w:rsidR="000E4B50" w:rsidRDefault="000E4B50" w:rsidP="000E4B50">
            <w:pPr>
              <w:spacing w:before="0" w:after="0"/>
              <w:rPr>
                <w:ins w:id="2362" w:author="Yugin Vitaly" w:date="2020-09-02T12:57:00Z"/>
                <w:sz w:val="20"/>
              </w:rPr>
            </w:pPr>
            <w:ins w:id="2363" w:author="Yugin Vitaly" w:date="2020-09-02T12:57:00Z">
              <w:r w:rsidRPr="000E4B50">
                <w:rPr>
                  <w:sz w:val="20"/>
                </w:rPr>
                <w:t>Требуется обязательное заполнение при приеме отмены извещения о продлении срока подачи заявок</w:t>
              </w:r>
              <w:r>
                <w:rPr>
                  <w:sz w:val="20"/>
                </w:rPr>
                <w:t>.</w:t>
              </w:r>
            </w:ins>
          </w:p>
          <w:p w:rsidR="000E4B50" w:rsidRPr="000E4B50" w:rsidRDefault="000E4B50" w:rsidP="000E4B50">
            <w:pPr>
              <w:spacing w:before="0" w:after="0"/>
              <w:rPr>
                <w:ins w:id="2364" w:author="Yugin Vitaly" w:date="2020-09-02T12:57:00Z"/>
                <w:sz w:val="20"/>
              </w:rPr>
            </w:pPr>
          </w:p>
          <w:p w:rsidR="00004186" w:rsidRPr="00C316CF" w:rsidRDefault="00004186" w:rsidP="00C966B7">
            <w:pPr>
              <w:spacing w:before="0" w:after="0"/>
              <w:rPr>
                <w:ins w:id="2365" w:author="Yugin Vitaly" w:date="2020-08-07T17:13:00Z"/>
                <w:sz w:val="20"/>
              </w:rPr>
            </w:pPr>
            <w:ins w:id="2366" w:author="Yugin Vitaly" w:date="2020-08-07T17:13:00Z">
              <w:r>
                <w:rPr>
                  <w:sz w:val="20"/>
                </w:rPr>
                <w:t xml:space="preserve">Состав блока см. состав соответствующего блока в документе </w:t>
              </w:r>
              <w:r w:rsidRPr="002A222A">
                <w:rPr>
                  <w:bCs/>
                  <w:sz w:val="20"/>
                </w:rPr>
                <w:t>«Извещение о проведении ЭЗК20 (запрос котировок в электронной форме с 01.10.2020 года)</w:t>
              </w:r>
              <w:r w:rsidRPr="00ED33B6">
                <w:rPr>
                  <w:bCs/>
                  <w:sz w:val="20"/>
                </w:rPr>
                <w:t>» (</w:t>
              </w:r>
              <w:r w:rsidRPr="002A222A">
                <w:rPr>
                  <w:bCs/>
                  <w:sz w:val="20"/>
                </w:rPr>
                <w:t>notificationEZK2020</w:t>
              </w:r>
              <w:r w:rsidRPr="00ED33B6">
                <w:rPr>
                  <w:bCs/>
                  <w:sz w:val="20"/>
                </w:rPr>
                <w:t>)</w:t>
              </w:r>
            </w:ins>
          </w:p>
        </w:tc>
      </w:tr>
      <w:tr w:rsidR="00C966B7" w:rsidRPr="00301389" w:rsidTr="00C966B7">
        <w:trPr>
          <w:jc w:val="center"/>
          <w:ins w:id="2367" w:author="Yugin Vitaly" w:date="2020-08-07T17:17:00Z"/>
        </w:trPr>
        <w:tc>
          <w:tcPr>
            <w:tcW w:w="743" w:type="pct"/>
            <w:shd w:val="clear" w:color="auto" w:fill="auto"/>
            <w:vAlign w:val="center"/>
          </w:tcPr>
          <w:p w:rsidR="00C966B7" w:rsidRPr="00301389" w:rsidRDefault="00C966B7" w:rsidP="00C966B7">
            <w:pPr>
              <w:spacing w:before="0" w:after="0"/>
              <w:contextualSpacing/>
              <w:rPr>
                <w:ins w:id="2368" w:author="Yugin Vitaly" w:date="2020-08-07T17:17:00Z"/>
                <w:sz w:val="20"/>
              </w:rPr>
            </w:pPr>
          </w:p>
        </w:tc>
        <w:tc>
          <w:tcPr>
            <w:tcW w:w="790" w:type="pct"/>
            <w:shd w:val="clear" w:color="auto" w:fill="auto"/>
          </w:tcPr>
          <w:p w:rsidR="00C966B7" w:rsidRPr="00C316CF" w:rsidRDefault="00C966B7" w:rsidP="00C966B7">
            <w:pPr>
              <w:spacing w:before="0" w:after="0"/>
              <w:rPr>
                <w:ins w:id="2369" w:author="Yugin Vitaly" w:date="2020-08-07T17:17:00Z"/>
                <w:sz w:val="20"/>
              </w:rPr>
            </w:pPr>
            <w:ins w:id="2370" w:author="Yugin Vitaly" w:date="2020-08-07T17:17:00Z">
              <w:r w:rsidRPr="00C966B7">
                <w:rPr>
                  <w:sz w:val="20"/>
                </w:rPr>
                <w:t>applicationInfo</w:t>
              </w:r>
            </w:ins>
          </w:p>
        </w:tc>
        <w:tc>
          <w:tcPr>
            <w:tcW w:w="199" w:type="pct"/>
            <w:shd w:val="clear" w:color="auto" w:fill="auto"/>
          </w:tcPr>
          <w:p w:rsidR="00C966B7" w:rsidRPr="00C316CF" w:rsidRDefault="00C966B7" w:rsidP="00C966B7">
            <w:pPr>
              <w:spacing w:before="0" w:after="0"/>
              <w:jc w:val="center"/>
              <w:rPr>
                <w:ins w:id="2371" w:author="Yugin Vitaly" w:date="2020-08-07T17:17:00Z"/>
                <w:sz w:val="20"/>
              </w:rPr>
            </w:pPr>
            <w:ins w:id="2372" w:author="Yugin Vitaly" w:date="2020-08-07T17:18:00Z">
              <w:r w:rsidRPr="00C316CF">
                <w:rPr>
                  <w:sz w:val="20"/>
                </w:rPr>
                <w:t>О</w:t>
              </w:r>
            </w:ins>
          </w:p>
        </w:tc>
        <w:tc>
          <w:tcPr>
            <w:tcW w:w="496" w:type="pct"/>
            <w:shd w:val="clear" w:color="auto" w:fill="auto"/>
          </w:tcPr>
          <w:p w:rsidR="00C966B7" w:rsidRPr="00C316CF" w:rsidRDefault="00C966B7" w:rsidP="00C966B7">
            <w:pPr>
              <w:spacing w:before="0" w:after="0"/>
              <w:jc w:val="center"/>
              <w:rPr>
                <w:ins w:id="2373" w:author="Yugin Vitaly" w:date="2020-08-07T17:17:00Z"/>
                <w:sz w:val="20"/>
              </w:rPr>
            </w:pPr>
            <w:ins w:id="2374" w:author="Yugin Vitaly" w:date="2020-08-07T17:17:00Z">
              <w:r w:rsidRPr="00C316CF">
                <w:rPr>
                  <w:sz w:val="20"/>
                </w:rPr>
                <w:t>S</w:t>
              </w:r>
            </w:ins>
          </w:p>
        </w:tc>
        <w:tc>
          <w:tcPr>
            <w:tcW w:w="1387" w:type="pct"/>
            <w:shd w:val="clear" w:color="auto" w:fill="auto"/>
          </w:tcPr>
          <w:p w:rsidR="00C966B7" w:rsidRPr="00D565C1" w:rsidRDefault="00C966B7" w:rsidP="00C966B7">
            <w:pPr>
              <w:spacing w:before="0" w:after="0"/>
              <w:rPr>
                <w:ins w:id="2375" w:author="Yugin Vitaly" w:date="2020-08-07T17:17:00Z"/>
                <w:sz w:val="20"/>
              </w:rPr>
            </w:pPr>
            <w:ins w:id="2376" w:author="Yugin Vitaly" w:date="2020-08-07T17:17:00Z">
              <w:r w:rsidRPr="00C966B7">
                <w:rPr>
                  <w:sz w:val="20"/>
                </w:rPr>
                <w:t>Информация о заявке</w:t>
              </w:r>
            </w:ins>
          </w:p>
        </w:tc>
        <w:tc>
          <w:tcPr>
            <w:tcW w:w="1385" w:type="pct"/>
            <w:shd w:val="clear" w:color="auto" w:fill="auto"/>
          </w:tcPr>
          <w:p w:rsidR="00C966B7" w:rsidRPr="00C316CF" w:rsidRDefault="00C966B7" w:rsidP="00C966B7">
            <w:pPr>
              <w:spacing w:before="0" w:after="0"/>
              <w:rPr>
                <w:ins w:id="2377" w:author="Yugin Vitaly" w:date="2020-08-07T17:17:00Z"/>
                <w:sz w:val="20"/>
              </w:rPr>
            </w:pPr>
          </w:p>
        </w:tc>
      </w:tr>
      <w:tr w:rsidR="00004186" w:rsidRPr="00301389" w:rsidTr="00C966B7">
        <w:trPr>
          <w:jc w:val="center"/>
          <w:ins w:id="2378" w:author="Yugin Vitaly" w:date="2020-08-07T17:13:00Z"/>
        </w:trPr>
        <w:tc>
          <w:tcPr>
            <w:tcW w:w="743" w:type="pct"/>
            <w:shd w:val="clear" w:color="auto" w:fill="auto"/>
            <w:vAlign w:val="center"/>
          </w:tcPr>
          <w:p w:rsidR="00004186" w:rsidRPr="00301389" w:rsidRDefault="00004186" w:rsidP="00C966B7">
            <w:pPr>
              <w:spacing w:before="0" w:after="0"/>
              <w:contextualSpacing/>
              <w:rPr>
                <w:ins w:id="2379" w:author="Yugin Vitaly" w:date="2020-08-07T17:13:00Z"/>
                <w:sz w:val="20"/>
              </w:rPr>
            </w:pPr>
          </w:p>
        </w:tc>
        <w:tc>
          <w:tcPr>
            <w:tcW w:w="790" w:type="pct"/>
            <w:shd w:val="clear" w:color="auto" w:fill="auto"/>
          </w:tcPr>
          <w:p w:rsidR="00004186" w:rsidRPr="00C316CF" w:rsidRDefault="00004186" w:rsidP="00C966B7">
            <w:pPr>
              <w:spacing w:before="0" w:after="0"/>
              <w:rPr>
                <w:ins w:id="2380" w:author="Yugin Vitaly" w:date="2020-08-07T17:13:00Z"/>
                <w:sz w:val="20"/>
              </w:rPr>
            </w:pPr>
            <w:ins w:id="2381" w:author="Yugin Vitaly" w:date="2020-08-07T17:13:00Z">
              <w:r w:rsidRPr="00C316CF">
                <w:rPr>
                  <w:sz w:val="20"/>
                </w:rPr>
                <w:t>protocolInfo</w:t>
              </w:r>
            </w:ins>
          </w:p>
        </w:tc>
        <w:tc>
          <w:tcPr>
            <w:tcW w:w="199" w:type="pct"/>
            <w:shd w:val="clear" w:color="auto" w:fill="auto"/>
          </w:tcPr>
          <w:p w:rsidR="00004186" w:rsidRPr="00C316CF" w:rsidRDefault="00004186" w:rsidP="00C966B7">
            <w:pPr>
              <w:spacing w:before="0" w:after="0"/>
              <w:jc w:val="center"/>
              <w:rPr>
                <w:ins w:id="2382" w:author="Yugin Vitaly" w:date="2020-08-07T17:13:00Z"/>
                <w:sz w:val="20"/>
              </w:rPr>
            </w:pPr>
            <w:ins w:id="2383" w:author="Yugin Vitaly" w:date="2020-08-07T17:13:00Z">
              <w:r w:rsidRPr="00C316CF">
                <w:rPr>
                  <w:sz w:val="20"/>
                </w:rPr>
                <w:t>О</w:t>
              </w:r>
            </w:ins>
          </w:p>
        </w:tc>
        <w:tc>
          <w:tcPr>
            <w:tcW w:w="496" w:type="pct"/>
            <w:shd w:val="clear" w:color="auto" w:fill="auto"/>
          </w:tcPr>
          <w:p w:rsidR="00004186" w:rsidRPr="00C316CF" w:rsidRDefault="00004186" w:rsidP="00C966B7">
            <w:pPr>
              <w:spacing w:before="0" w:after="0"/>
              <w:jc w:val="center"/>
              <w:rPr>
                <w:ins w:id="2384" w:author="Yugin Vitaly" w:date="2020-08-07T17:13:00Z"/>
                <w:sz w:val="20"/>
              </w:rPr>
            </w:pPr>
            <w:ins w:id="2385" w:author="Yugin Vitaly" w:date="2020-08-07T17:13:00Z">
              <w:r w:rsidRPr="00C316CF">
                <w:rPr>
                  <w:sz w:val="20"/>
                </w:rPr>
                <w:t>S</w:t>
              </w:r>
            </w:ins>
          </w:p>
        </w:tc>
        <w:tc>
          <w:tcPr>
            <w:tcW w:w="1387" w:type="pct"/>
            <w:shd w:val="clear" w:color="auto" w:fill="auto"/>
          </w:tcPr>
          <w:p w:rsidR="00004186" w:rsidRPr="00C316CF" w:rsidRDefault="00C966B7" w:rsidP="00C966B7">
            <w:pPr>
              <w:spacing w:before="0" w:after="0"/>
              <w:rPr>
                <w:ins w:id="2386" w:author="Yugin Vitaly" w:date="2020-08-07T17:13:00Z"/>
                <w:sz w:val="20"/>
              </w:rPr>
            </w:pPr>
            <w:ins w:id="2387" w:author="Yugin Vitaly" w:date="2020-08-07T17:17:00Z">
              <w:r w:rsidRPr="00C966B7">
                <w:rPr>
                  <w:sz w:val="20"/>
                </w:rPr>
                <w:t>Информация о связанном протоколе</w:t>
              </w:r>
            </w:ins>
          </w:p>
        </w:tc>
        <w:tc>
          <w:tcPr>
            <w:tcW w:w="1385" w:type="pct"/>
            <w:shd w:val="clear" w:color="auto" w:fill="auto"/>
          </w:tcPr>
          <w:p w:rsidR="00004186" w:rsidRPr="00C316CF" w:rsidRDefault="00004186" w:rsidP="00C966B7">
            <w:pPr>
              <w:spacing w:before="0" w:after="0"/>
              <w:rPr>
                <w:ins w:id="2388" w:author="Yugin Vitaly" w:date="2020-08-07T17:13:00Z"/>
                <w:sz w:val="20"/>
              </w:rPr>
            </w:pPr>
          </w:p>
        </w:tc>
      </w:tr>
      <w:tr w:rsidR="00C966B7" w:rsidRPr="00301389" w:rsidTr="00C966B7">
        <w:trPr>
          <w:jc w:val="center"/>
          <w:ins w:id="2389" w:author="Yugin Vitaly" w:date="2020-08-07T17:15:00Z"/>
        </w:trPr>
        <w:tc>
          <w:tcPr>
            <w:tcW w:w="743" w:type="pct"/>
            <w:shd w:val="clear" w:color="auto" w:fill="auto"/>
            <w:vAlign w:val="center"/>
          </w:tcPr>
          <w:p w:rsidR="00C966B7" w:rsidRPr="00301389" w:rsidRDefault="00C966B7" w:rsidP="00C966B7">
            <w:pPr>
              <w:spacing w:before="0" w:after="0"/>
              <w:contextualSpacing/>
              <w:rPr>
                <w:ins w:id="2390" w:author="Yugin Vitaly" w:date="2020-08-07T17:15:00Z"/>
                <w:sz w:val="20"/>
              </w:rPr>
            </w:pPr>
          </w:p>
        </w:tc>
        <w:tc>
          <w:tcPr>
            <w:tcW w:w="790" w:type="pct"/>
            <w:shd w:val="clear" w:color="auto" w:fill="auto"/>
          </w:tcPr>
          <w:p w:rsidR="00C966B7" w:rsidRPr="00C316CF" w:rsidRDefault="00C966B7" w:rsidP="00C966B7">
            <w:pPr>
              <w:spacing w:before="0" w:after="0"/>
              <w:rPr>
                <w:ins w:id="2391" w:author="Yugin Vitaly" w:date="2020-08-07T17:15:00Z"/>
                <w:sz w:val="20"/>
              </w:rPr>
            </w:pPr>
            <w:ins w:id="2392" w:author="Yugin Vitaly" w:date="2020-08-07T17:18:00Z">
              <w:r w:rsidRPr="00C966B7">
                <w:rPr>
                  <w:sz w:val="20"/>
                </w:rPr>
                <w:t>hrefExternal</w:t>
              </w:r>
            </w:ins>
          </w:p>
        </w:tc>
        <w:tc>
          <w:tcPr>
            <w:tcW w:w="199" w:type="pct"/>
            <w:shd w:val="clear" w:color="auto" w:fill="auto"/>
          </w:tcPr>
          <w:p w:rsidR="00C966B7" w:rsidRPr="00C316CF" w:rsidRDefault="00C966B7" w:rsidP="00C966B7">
            <w:pPr>
              <w:spacing w:before="0" w:after="0"/>
              <w:jc w:val="center"/>
              <w:rPr>
                <w:ins w:id="2393" w:author="Yugin Vitaly" w:date="2020-08-07T17:15:00Z"/>
                <w:sz w:val="20"/>
              </w:rPr>
            </w:pPr>
            <w:ins w:id="2394" w:author="Yugin Vitaly" w:date="2020-08-07T17:18:00Z">
              <w:r w:rsidRPr="00C316CF">
                <w:rPr>
                  <w:sz w:val="20"/>
                </w:rPr>
                <w:t>О</w:t>
              </w:r>
            </w:ins>
          </w:p>
        </w:tc>
        <w:tc>
          <w:tcPr>
            <w:tcW w:w="496" w:type="pct"/>
            <w:shd w:val="clear" w:color="auto" w:fill="auto"/>
          </w:tcPr>
          <w:p w:rsidR="00C966B7" w:rsidRPr="00C966B7" w:rsidRDefault="00C966B7" w:rsidP="00C966B7">
            <w:pPr>
              <w:spacing w:before="0" w:after="0"/>
              <w:jc w:val="center"/>
              <w:rPr>
                <w:ins w:id="2395" w:author="Yugin Vitaly" w:date="2020-08-07T17:15:00Z"/>
                <w:sz w:val="20"/>
                <w:lang w:val="en-US"/>
              </w:rPr>
            </w:pPr>
            <w:ins w:id="2396" w:author="Yugin Vitaly" w:date="2020-08-07T17:18:00Z">
              <w:r>
                <w:rPr>
                  <w:sz w:val="20"/>
                  <w:lang w:val="en-US"/>
                </w:rPr>
                <w:t>T(1-1024)</w:t>
              </w:r>
            </w:ins>
          </w:p>
        </w:tc>
        <w:tc>
          <w:tcPr>
            <w:tcW w:w="1387" w:type="pct"/>
            <w:shd w:val="clear" w:color="auto" w:fill="auto"/>
          </w:tcPr>
          <w:p w:rsidR="00C966B7" w:rsidRPr="00D565C1" w:rsidRDefault="00C966B7" w:rsidP="00C966B7">
            <w:pPr>
              <w:spacing w:before="0" w:after="0"/>
              <w:rPr>
                <w:ins w:id="2397" w:author="Yugin Vitaly" w:date="2020-08-07T17:15:00Z"/>
                <w:sz w:val="20"/>
              </w:rPr>
            </w:pPr>
            <w:ins w:id="2398" w:author="Yugin Vitaly" w:date="2020-08-07T17:17:00Z">
              <w:r w:rsidRPr="00C966B7">
                <w:rPr>
                  <w:sz w:val="20"/>
                </w:rPr>
                <w:t>Гиперссылка на размещённый документ во внешней системе</w:t>
              </w:r>
            </w:ins>
          </w:p>
        </w:tc>
        <w:tc>
          <w:tcPr>
            <w:tcW w:w="1385" w:type="pct"/>
            <w:shd w:val="clear" w:color="auto" w:fill="auto"/>
          </w:tcPr>
          <w:p w:rsidR="00C966B7" w:rsidRPr="00C316CF" w:rsidRDefault="00C966B7" w:rsidP="00C966B7">
            <w:pPr>
              <w:spacing w:before="0" w:after="0"/>
              <w:rPr>
                <w:ins w:id="2399" w:author="Yugin Vitaly" w:date="2020-08-07T17:15:00Z"/>
                <w:sz w:val="20"/>
              </w:rPr>
            </w:pPr>
          </w:p>
        </w:tc>
      </w:tr>
      <w:tr w:rsidR="00D4262B" w:rsidRPr="00D4262B" w:rsidTr="00B46C92">
        <w:trPr>
          <w:jc w:val="center"/>
          <w:ins w:id="2400" w:author="Yugin Vitaly" w:date="2020-09-13T19:28:00Z"/>
        </w:trPr>
        <w:tc>
          <w:tcPr>
            <w:tcW w:w="5000" w:type="pct"/>
            <w:gridSpan w:val="6"/>
            <w:shd w:val="clear" w:color="auto" w:fill="auto"/>
            <w:vAlign w:val="center"/>
            <w:hideMark/>
          </w:tcPr>
          <w:p w:rsidR="00D4262B" w:rsidRPr="00D4262B" w:rsidRDefault="00D4262B" w:rsidP="00B46C92">
            <w:pPr>
              <w:keepNext/>
              <w:spacing w:before="0" w:after="0"/>
              <w:contextualSpacing/>
              <w:jc w:val="center"/>
              <w:rPr>
                <w:ins w:id="2401" w:author="Yugin Vitaly" w:date="2020-09-13T19:28:00Z"/>
                <w:b/>
                <w:sz w:val="20"/>
              </w:rPr>
            </w:pPr>
            <w:ins w:id="2402" w:author="Yugin Vitaly" w:date="2020-09-13T19:28:00Z">
              <w:r w:rsidRPr="00D4262B">
                <w:rPr>
                  <w:b/>
                  <w:sz w:val="20"/>
                </w:rPr>
                <w:t>Общая информация</w:t>
              </w:r>
            </w:ins>
          </w:p>
        </w:tc>
      </w:tr>
      <w:tr w:rsidR="00D4262B" w:rsidRPr="00C966B7" w:rsidTr="00B46C92">
        <w:trPr>
          <w:jc w:val="center"/>
          <w:ins w:id="2403" w:author="Yugin Vitaly" w:date="2020-09-13T19:28:00Z"/>
        </w:trPr>
        <w:tc>
          <w:tcPr>
            <w:tcW w:w="743" w:type="pct"/>
            <w:shd w:val="clear" w:color="auto" w:fill="auto"/>
          </w:tcPr>
          <w:p w:rsidR="00D4262B" w:rsidRPr="000520F6" w:rsidRDefault="00D4262B" w:rsidP="00B46C92">
            <w:pPr>
              <w:spacing w:before="0" w:after="0"/>
              <w:jc w:val="both"/>
              <w:rPr>
                <w:ins w:id="2404" w:author="Yugin Vitaly" w:date="2020-09-13T19:28:00Z"/>
                <w:b/>
                <w:sz w:val="20"/>
              </w:rPr>
            </w:pPr>
            <w:ins w:id="2405" w:author="Yugin Vitaly" w:date="2020-09-13T19:28:00Z">
              <w:r w:rsidRPr="00D4262B">
                <w:rPr>
                  <w:b/>
                  <w:sz w:val="20"/>
                </w:rPr>
                <w:t>commonInfo</w:t>
              </w:r>
            </w:ins>
          </w:p>
        </w:tc>
        <w:tc>
          <w:tcPr>
            <w:tcW w:w="790" w:type="pct"/>
            <w:shd w:val="clear" w:color="auto" w:fill="auto"/>
            <w:vAlign w:val="center"/>
          </w:tcPr>
          <w:p w:rsidR="00D4262B" w:rsidRPr="00C966B7" w:rsidRDefault="00D4262B" w:rsidP="00B46C92">
            <w:pPr>
              <w:keepNext/>
              <w:spacing w:before="0" w:after="0"/>
              <w:contextualSpacing/>
              <w:rPr>
                <w:ins w:id="2406" w:author="Yugin Vitaly" w:date="2020-09-13T19:28:00Z"/>
                <w:b/>
                <w:sz w:val="20"/>
              </w:rPr>
            </w:pPr>
          </w:p>
        </w:tc>
        <w:tc>
          <w:tcPr>
            <w:tcW w:w="199" w:type="pct"/>
            <w:shd w:val="clear" w:color="auto" w:fill="auto"/>
            <w:vAlign w:val="center"/>
          </w:tcPr>
          <w:p w:rsidR="00D4262B" w:rsidRPr="00255AD8" w:rsidRDefault="00D4262B" w:rsidP="00B46C92">
            <w:pPr>
              <w:keepNext/>
              <w:spacing w:before="0" w:after="0"/>
              <w:contextualSpacing/>
              <w:jc w:val="center"/>
              <w:rPr>
                <w:ins w:id="2407" w:author="Yugin Vitaly" w:date="2020-09-13T19:28:00Z"/>
                <w:b/>
                <w:sz w:val="20"/>
              </w:rPr>
            </w:pPr>
          </w:p>
        </w:tc>
        <w:tc>
          <w:tcPr>
            <w:tcW w:w="496" w:type="pct"/>
            <w:shd w:val="clear" w:color="auto" w:fill="auto"/>
            <w:vAlign w:val="center"/>
          </w:tcPr>
          <w:p w:rsidR="00D4262B" w:rsidRPr="00255AD8" w:rsidRDefault="00D4262B" w:rsidP="00B46C92">
            <w:pPr>
              <w:keepNext/>
              <w:spacing w:before="0" w:after="0"/>
              <w:contextualSpacing/>
              <w:jc w:val="center"/>
              <w:rPr>
                <w:ins w:id="2408" w:author="Yugin Vitaly" w:date="2020-09-13T19:28:00Z"/>
                <w:b/>
                <w:sz w:val="20"/>
              </w:rPr>
            </w:pPr>
          </w:p>
        </w:tc>
        <w:tc>
          <w:tcPr>
            <w:tcW w:w="1387" w:type="pct"/>
            <w:shd w:val="clear" w:color="auto" w:fill="auto"/>
            <w:vAlign w:val="center"/>
          </w:tcPr>
          <w:p w:rsidR="00D4262B" w:rsidRPr="00255AD8" w:rsidRDefault="00D4262B" w:rsidP="00B46C92">
            <w:pPr>
              <w:keepNext/>
              <w:spacing w:before="0" w:after="0"/>
              <w:contextualSpacing/>
              <w:rPr>
                <w:ins w:id="2409" w:author="Yugin Vitaly" w:date="2020-09-13T19:28:00Z"/>
                <w:b/>
                <w:sz w:val="20"/>
              </w:rPr>
            </w:pPr>
          </w:p>
        </w:tc>
        <w:tc>
          <w:tcPr>
            <w:tcW w:w="1385" w:type="pct"/>
            <w:shd w:val="clear" w:color="auto" w:fill="auto"/>
            <w:vAlign w:val="center"/>
            <w:hideMark/>
          </w:tcPr>
          <w:p w:rsidR="00D4262B" w:rsidRPr="00CE4E13" w:rsidRDefault="00D4262B" w:rsidP="00B46C92">
            <w:pPr>
              <w:keepNext/>
              <w:spacing w:before="0" w:after="0"/>
              <w:contextualSpacing/>
              <w:rPr>
                <w:ins w:id="2410" w:author="Yugin Vitaly" w:date="2020-09-13T19:28:00Z"/>
                <w:b/>
                <w:sz w:val="20"/>
              </w:rPr>
            </w:pPr>
          </w:p>
        </w:tc>
      </w:tr>
      <w:tr w:rsidR="00D4262B" w:rsidRPr="00301389" w:rsidTr="00B46C92">
        <w:trPr>
          <w:jc w:val="center"/>
          <w:ins w:id="2411" w:author="Yugin Vitaly" w:date="2020-09-13T19:28:00Z"/>
        </w:trPr>
        <w:tc>
          <w:tcPr>
            <w:tcW w:w="743" w:type="pct"/>
            <w:shd w:val="clear" w:color="auto" w:fill="auto"/>
            <w:vAlign w:val="center"/>
          </w:tcPr>
          <w:p w:rsidR="00D4262B" w:rsidRPr="00301389" w:rsidRDefault="00D4262B" w:rsidP="00D4262B">
            <w:pPr>
              <w:spacing w:before="0" w:after="0"/>
              <w:contextualSpacing/>
              <w:rPr>
                <w:ins w:id="2412" w:author="Yugin Vitaly" w:date="2020-09-13T19:28:00Z"/>
                <w:sz w:val="20"/>
              </w:rPr>
            </w:pPr>
          </w:p>
        </w:tc>
        <w:tc>
          <w:tcPr>
            <w:tcW w:w="790" w:type="pct"/>
            <w:shd w:val="clear" w:color="auto" w:fill="auto"/>
          </w:tcPr>
          <w:p w:rsidR="00D4262B" w:rsidRPr="00C316CF" w:rsidRDefault="00D4262B" w:rsidP="00D4262B">
            <w:pPr>
              <w:spacing w:before="0" w:after="0"/>
              <w:rPr>
                <w:ins w:id="2413" w:author="Yugin Vitaly" w:date="2020-09-13T19:28:00Z"/>
                <w:sz w:val="20"/>
              </w:rPr>
            </w:pPr>
            <w:ins w:id="2414" w:author="Yugin Vitaly" w:date="2020-09-13T19:31:00Z">
              <w:r w:rsidRPr="00C316CF">
                <w:rPr>
                  <w:sz w:val="20"/>
                </w:rPr>
                <w:t>purchaseNumber</w:t>
              </w:r>
            </w:ins>
          </w:p>
        </w:tc>
        <w:tc>
          <w:tcPr>
            <w:tcW w:w="199" w:type="pct"/>
            <w:shd w:val="clear" w:color="auto" w:fill="auto"/>
          </w:tcPr>
          <w:p w:rsidR="00D4262B" w:rsidRPr="00C316CF" w:rsidRDefault="00D4262B" w:rsidP="00D4262B">
            <w:pPr>
              <w:spacing w:before="0" w:after="0"/>
              <w:jc w:val="center"/>
              <w:rPr>
                <w:ins w:id="2415" w:author="Yugin Vitaly" w:date="2020-09-13T19:28:00Z"/>
                <w:sz w:val="20"/>
              </w:rPr>
            </w:pPr>
            <w:ins w:id="2416" w:author="Yugin Vitaly" w:date="2020-09-13T19:31:00Z">
              <w:r w:rsidRPr="00C316CF">
                <w:rPr>
                  <w:sz w:val="20"/>
                </w:rPr>
                <w:t>Н</w:t>
              </w:r>
            </w:ins>
          </w:p>
        </w:tc>
        <w:tc>
          <w:tcPr>
            <w:tcW w:w="496" w:type="pct"/>
            <w:shd w:val="clear" w:color="auto" w:fill="auto"/>
          </w:tcPr>
          <w:p w:rsidR="00D4262B" w:rsidRPr="00C316CF" w:rsidRDefault="00D4262B" w:rsidP="00D4262B">
            <w:pPr>
              <w:spacing w:before="0" w:after="0"/>
              <w:jc w:val="center"/>
              <w:rPr>
                <w:ins w:id="2417" w:author="Yugin Vitaly" w:date="2020-09-13T19:28:00Z"/>
                <w:sz w:val="20"/>
              </w:rPr>
            </w:pPr>
            <w:ins w:id="2418" w:author="Yugin Vitaly" w:date="2020-09-13T19:31:00Z">
              <w:r w:rsidRPr="00C316CF">
                <w:rPr>
                  <w:sz w:val="20"/>
                </w:rPr>
                <w:t>T</w:t>
              </w:r>
            </w:ins>
          </w:p>
        </w:tc>
        <w:tc>
          <w:tcPr>
            <w:tcW w:w="1387" w:type="pct"/>
            <w:shd w:val="clear" w:color="auto" w:fill="auto"/>
          </w:tcPr>
          <w:p w:rsidR="00D4262B" w:rsidRPr="00C316CF" w:rsidRDefault="00D4262B" w:rsidP="00D4262B">
            <w:pPr>
              <w:spacing w:before="0" w:after="0"/>
              <w:rPr>
                <w:ins w:id="2419" w:author="Yugin Vitaly" w:date="2020-09-13T19:28:00Z"/>
                <w:sz w:val="20"/>
              </w:rPr>
            </w:pPr>
            <w:ins w:id="2420" w:author="Yugin Vitaly" w:date="2020-09-13T19:31:00Z">
              <w:r>
                <w:rPr>
                  <w:sz w:val="20"/>
                </w:rPr>
                <w:t>Реестровый номер закупки</w:t>
              </w:r>
            </w:ins>
          </w:p>
        </w:tc>
        <w:tc>
          <w:tcPr>
            <w:tcW w:w="1385" w:type="pct"/>
            <w:shd w:val="clear" w:color="auto" w:fill="auto"/>
          </w:tcPr>
          <w:p w:rsidR="00D4262B" w:rsidRDefault="00D4262B" w:rsidP="00D4262B">
            <w:pPr>
              <w:spacing w:before="0" w:after="0"/>
              <w:rPr>
                <w:ins w:id="2421" w:author="Yugin Vitaly" w:date="2020-09-13T19:31:00Z"/>
                <w:sz w:val="20"/>
              </w:rPr>
            </w:pPr>
            <w:ins w:id="2422" w:author="Yugin Vitaly" w:date="2020-09-13T19:31:00Z">
              <w:r>
                <w:rPr>
                  <w:sz w:val="20"/>
                </w:rPr>
                <w:t>Допустимые значения</w:t>
              </w:r>
              <w:r w:rsidRPr="00C316CF">
                <w:rPr>
                  <w:sz w:val="20"/>
                </w:rPr>
                <w:t>: \</w:t>
              </w:r>
              <w:proofErr w:type="gramStart"/>
              <w:r w:rsidRPr="00C316CF">
                <w:rPr>
                  <w:sz w:val="20"/>
                </w:rPr>
                <w:t>d{</w:t>
              </w:r>
              <w:proofErr w:type="gramEnd"/>
              <w:r w:rsidRPr="00C316CF">
                <w:rPr>
                  <w:sz w:val="20"/>
                </w:rPr>
                <w:t>19}</w:t>
              </w:r>
            </w:ins>
          </w:p>
          <w:p w:rsidR="00D4262B" w:rsidRPr="00162C8B" w:rsidRDefault="00D4262B" w:rsidP="00D4262B">
            <w:pPr>
              <w:spacing w:before="0" w:after="0"/>
              <w:jc w:val="both"/>
              <w:rPr>
                <w:ins w:id="2423" w:author="Yugin Vitaly" w:date="2020-09-13T19:28:00Z"/>
                <w:sz w:val="20"/>
              </w:rPr>
            </w:pPr>
            <w:ins w:id="2424" w:author="Yugin Vitaly" w:date="2020-09-13T19:31:00Z">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ins>
          </w:p>
        </w:tc>
      </w:tr>
      <w:tr w:rsidR="00D4262B" w:rsidRPr="00301389" w:rsidTr="00B46C92">
        <w:trPr>
          <w:jc w:val="center"/>
          <w:ins w:id="2425" w:author="Yugin Vitaly" w:date="2020-09-13T19:30:00Z"/>
        </w:trPr>
        <w:tc>
          <w:tcPr>
            <w:tcW w:w="743" w:type="pct"/>
            <w:shd w:val="clear" w:color="auto" w:fill="auto"/>
            <w:vAlign w:val="center"/>
          </w:tcPr>
          <w:p w:rsidR="00D4262B" w:rsidRPr="00301389" w:rsidRDefault="00D4262B" w:rsidP="00D4262B">
            <w:pPr>
              <w:spacing w:before="0" w:after="0"/>
              <w:contextualSpacing/>
              <w:rPr>
                <w:ins w:id="2426" w:author="Yugin Vitaly" w:date="2020-09-13T19:30:00Z"/>
                <w:sz w:val="20"/>
              </w:rPr>
            </w:pPr>
          </w:p>
        </w:tc>
        <w:tc>
          <w:tcPr>
            <w:tcW w:w="790" w:type="pct"/>
            <w:shd w:val="clear" w:color="auto" w:fill="auto"/>
          </w:tcPr>
          <w:p w:rsidR="00D4262B" w:rsidRPr="00C316CF" w:rsidRDefault="00D4262B" w:rsidP="00D4262B">
            <w:pPr>
              <w:spacing w:before="0" w:after="0"/>
              <w:rPr>
                <w:ins w:id="2427" w:author="Yugin Vitaly" w:date="2020-09-13T19:30:00Z"/>
                <w:sz w:val="20"/>
              </w:rPr>
            </w:pPr>
            <w:ins w:id="2428" w:author="Yugin Vitaly" w:date="2020-09-13T19:31:00Z">
              <w:r w:rsidRPr="00C316CF">
                <w:rPr>
                  <w:sz w:val="20"/>
                </w:rPr>
                <w:t>docNumber</w:t>
              </w:r>
            </w:ins>
          </w:p>
        </w:tc>
        <w:tc>
          <w:tcPr>
            <w:tcW w:w="199" w:type="pct"/>
            <w:shd w:val="clear" w:color="auto" w:fill="auto"/>
          </w:tcPr>
          <w:p w:rsidR="00D4262B" w:rsidRPr="00C316CF" w:rsidRDefault="00D4262B" w:rsidP="00D4262B">
            <w:pPr>
              <w:spacing w:before="0" w:after="0"/>
              <w:jc w:val="center"/>
              <w:rPr>
                <w:ins w:id="2429" w:author="Yugin Vitaly" w:date="2020-09-13T19:30:00Z"/>
                <w:sz w:val="20"/>
              </w:rPr>
            </w:pPr>
            <w:ins w:id="2430" w:author="Yugin Vitaly" w:date="2020-09-13T19:31:00Z">
              <w:r w:rsidRPr="00C316CF">
                <w:rPr>
                  <w:sz w:val="20"/>
                </w:rPr>
                <w:t>Н</w:t>
              </w:r>
            </w:ins>
          </w:p>
        </w:tc>
        <w:tc>
          <w:tcPr>
            <w:tcW w:w="496" w:type="pct"/>
            <w:shd w:val="clear" w:color="auto" w:fill="auto"/>
          </w:tcPr>
          <w:p w:rsidR="00D4262B" w:rsidRPr="00C316CF" w:rsidRDefault="00D4262B" w:rsidP="00D4262B">
            <w:pPr>
              <w:spacing w:before="0" w:after="0"/>
              <w:jc w:val="center"/>
              <w:rPr>
                <w:ins w:id="2431" w:author="Yugin Vitaly" w:date="2020-09-13T19:30:00Z"/>
                <w:sz w:val="20"/>
              </w:rPr>
            </w:pPr>
            <w:ins w:id="2432" w:author="Yugin Vitaly" w:date="2020-09-13T19:31:00Z">
              <w:r w:rsidRPr="00C316CF">
                <w:rPr>
                  <w:sz w:val="20"/>
                </w:rPr>
                <w:t>T [ 1 - 100 ]</w:t>
              </w:r>
            </w:ins>
          </w:p>
        </w:tc>
        <w:tc>
          <w:tcPr>
            <w:tcW w:w="1387" w:type="pct"/>
            <w:shd w:val="clear" w:color="auto" w:fill="auto"/>
          </w:tcPr>
          <w:p w:rsidR="00D4262B" w:rsidRPr="00C316CF" w:rsidRDefault="00D4262B" w:rsidP="00D4262B">
            <w:pPr>
              <w:spacing w:before="0" w:after="0"/>
              <w:rPr>
                <w:ins w:id="2433" w:author="Yugin Vitaly" w:date="2020-09-13T19:30:00Z"/>
                <w:sz w:val="20"/>
              </w:rPr>
            </w:pPr>
            <w:ins w:id="2434" w:author="Yugin Vitaly" w:date="2020-09-13T19:31:00Z">
              <w:r>
                <w:rPr>
                  <w:sz w:val="20"/>
                </w:rPr>
                <w:t>Номер документа</w:t>
              </w:r>
            </w:ins>
          </w:p>
        </w:tc>
        <w:tc>
          <w:tcPr>
            <w:tcW w:w="1385" w:type="pct"/>
            <w:shd w:val="clear" w:color="auto" w:fill="auto"/>
          </w:tcPr>
          <w:p w:rsidR="00D4262B" w:rsidRPr="00162C8B" w:rsidRDefault="00D4262B" w:rsidP="00D4262B">
            <w:pPr>
              <w:spacing w:before="0" w:after="0"/>
              <w:jc w:val="both"/>
              <w:rPr>
                <w:ins w:id="2435" w:author="Yugin Vitaly" w:date="2020-09-13T19:30:00Z"/>
                <w:sz w:val="20"/>
              </w:rPr>
            </w:pPr>
            <w:ins w:id="2436" w:author="Yugin Vitaly" w:date="2020-09-13T19:31:00Z">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ins>
          </w:p>
        </w:tc>
      </w:tr>
      <w:tr w:rsidR="00D4262B" w:rsidRPr="00301389" w:rsidTr="00B46C92">
        <w:trPr>
          <w:jc w:val="center"/>
          <w:ins w:id="2437" w:author="Yugin Vitaly" w:date="2020-09-13T19:31:00Z"/>
        </w:trPr>
        <w:tc>
          <w:tcPr>
            <w:tcW w:w="743" w:type="pct"/>
            <w:shd w:val="clear" w:color="auto" w:fill="auto"/>
            <w:vAlign w:val="center"/>
          </w:tcPr>
          <w:p w:rsidR="00D4262B" w:rsidRPr="00301389" w:rsidRDefault="00D4262B" w:rsidP="00D4262B">
            <w:pPr>
              <w:spacing w:before="0" w:after="0"/>
              <w:contextualSpacing/>
              <w:rPr>
                <w:ins w:id="2438" w:author="Yugin Vitaly" w:date="2020-09-13T19:31:00Z"/>
                <w:sz w:val="20"/>
              </w:rPr>
            </w:pPr>
          </w:p>
        </w:tc>
        <w:tc>
          <w:tcPr>
            <w:tcW w:w="790" w:type="pct"/>
            <w:shd w:val="clear" w:color="auto" w:fill="auto"/>
          </w:tcPr>
          <w:p w:rsidR="00D4262B" w:rsidRPr="00C316CF" w:rsidRDefault="00D4262B" w:rsidP="00D4262B">
            <w:pPr>
              <w:spacing w:before="0" w:after="0"/>
              <w:rPr>
                <w:ins w:id="2439" w:author="Yugin Vitaly" w:date="2020-09-13T19:31:00Z"/>
                <w:sz w:val="20"/>
              </w:rPr>
            </w:pPr>
            <w:ins w:id="2440" w:author="Yugin Vitaly" w:date="2020-09-13T19:32:00Z">
              <w:r w:rsidRPr="00D4262B">
                <w:rPr>
                  <w:sz w:val="20"/>
                </w:rPr>
                <w:t>docPublishDTInEIS</w:t>
              </w:r>
            </w:ins>
          </w:p>
        </w:tc>
        <w:tc>
          <w:tcPr>
            <w:tcW w:w="199" w:type="pct"/>
            <w:shd w:val="clear" w:color="auto" w:fill="auto"/>
          </w:tcPr>
          <w:p w:rsidR="00D4262B" w:rsidRPr="00C316CF" w:rsidRDefault="00D4262B" w:rsidP="00D4262B">
            <w:pPr>
              <w:spacing w:before="0" w:after="0"/>
              <w:jc w:val="center"/>
              <w:rPr>
                <w:ins w:id="2441" w:author="Yugin Vitaly" w:date="2020-09-13T19:31:00Z"/>
                <w:sz w:val="20"/>
              </w:rPr>
            </w:pPr>
            <w:ins w:id="2442" w:author="Yugin Vitaly" w:date="2020-09-13T19:31:00Z">
              <w:r w:rsidRPr="00C316CF">
                <w:rPr>
                  <w:sz w:val="20"/>
                </w:rPr>
                <w:t>Н</w:t>
              </w:r>
            </w:ins>
          </w:p>
        </w:tc>
        <w:tc>
          <w:tcPr>
            <w:tcW w:w="496" w:type="pct"/>
            <w:shd w:val="clear" w:color="auto" w:fill="auto"/>
          </w:tcPr>
          <w:p w:rsidR="00D4262B" w:rsidRPr="00C316CF" w:rsidRDefault="00D4262B" w:rsidP="00D4262B">
            <w:pPr>
              <w:spacing w:before="0" w:after="0"/>
              <w:jc w:val="center"/>
              <w:rPr>
                <w:ins w:id="2443" w:author="Yugin Vitaly" w:date="2020-09-13T19:31:00Z"/>
                <w:sz w:val="20"/>
              </w:rPr>
            </w:pPr>
            <w:ins w:id="2444" w:author="Yugin Vitaly" w:date="2020-09-13T19:31:00Z">
              <w:r w:rsidRPr="00C316CF">
                <w:rPr>
                  <w:sz w:val="20"/>
                </w:rPr>
                <w:t>DT</w:t>
              </w:r>
            </w:ins>
          </w:p>
        </w:tc>
        <w:tc>
          <w:tcPr>
            <w:tcW w:w="1387" w:type="pct"/>
            <w:shd w:val="clear" w:color="auto" w:fill="auto"/>
          </w:tcPr>
          <w:p w:rsidR="00D4262B" w:rsidRPr="00C316CF" w:rsidRDefault="00D4262B" w:rsidP="00D4262B">
            <w:pPr>
              <w:spacing w:before="0" w:after="0"/>
              <w:rPr>
                <w:ins w:id="2445" w:author="Yugin Vitaly" w:date="2020-09-13T19:31:00Z"/>
                <w:sz w:val="20"/>
              </w:rPr>
            </w:pPr>
            <w:ins w:id="2446" w:author="Yugin Vitaly" w:date="2020-09-13T19:31:00Z">
              <w:r w:rsidRPr="00C316CF">
                <w:rPr>
                  <w:sz w:val="20"/>
                </w:rPr>
                <w:t>Д</w:t>
              </w:r>
              <w:r>
                <w:rPr>
                  <w:sz w:val="20"/>
                </w:rPr>
                <w:t>ата размещения документа в ЕИС</w:t>
              </w:r>
            </w:ins>
          </w:p>
        </w:tc>
        <w:tc>
          <w:tcPr>
            <w:tcW w:w="1385" w:type="pct"/>
            <w:shd w:val="clear" w:color="auto" w:fill="auto"/>
          </w:tcPr>
          <w:p w:rsidR="00D4262B" w:rsidRPr="00162C8B" w:rsidRDefault="00D4262B" w:rsidP="00D4262B">
            <w:pPr>
              <w:spacing w:before="0" w:after="0"/>
              <w:jc w:val="both"/>
              <w:rPr>
                <w:ins w:id="2447" w:author="Yugin Vitaly" w:date="2020-09-13T19:31:00Z"/>
                <w:sz w:val="20"/>
              </w:rPr>
            </w:pPr>
            <w:ins w:id="2448" w:author="Yugin Vitaly" w:date="2020-09-13T19:32:00Z">
              <w:r w:rsidRPr="00D4262B">
                <w:rPr>
                  <w:sz w:val="20"/>
                </w:rPr>
                <w:t>Элемент игнорируется при приёме. При передаче заполняется датой размещения документа в ЕИС</w:t>
              </w:r>
            </w:ins>
          </w:p>
        </w:tc>
      </w:tr>
      <w:tr w:rsidR="00D4262B" w:rsidRPr="00301389" w:rsidTr="00B46C92">
        <w:trPr>
          <w:jc w:val="center"/>
          <w:ins w:id="2449" w:author="Yugin Vitaly" w:date="2020-09-13T19:31:00Z"/>
        </w:trPr>
        <w:tc>
          <w:tcPr>
            <w:tcW w:w="743" w:type="pct"/>
            <w:shd w:val="clear" w:color="auto" w:fill="auto"/>
            <w:vAlign w:val="center"/>
          </w:tcPr>
          <w:p w:rsidR="00D4262B" w:rsidRPr="00301389" w:rsidRDefault="00D4262B" w:rsidP="00D4262B">
            <w:pPr>
              <w:spacing w:before="0" w:after="0"/>
              <w:contextualSpacing/>
              <w:rPr>
                <w:ins w:id="2450" w:author="Yugin Vitaly" w:date="2020-09-13T19:31:00Z"/>
                <w:sz w:val="20"/>
              </w:rPr>
            </w:pPr>
          </w:p>
        </w:tc>
        <w:tc>
          <w:tcPr>
            <w:tcW w:w="790" w:type="pct"/>
            <w:shd w:val="clear" w:color="auto" w:fill="auto"/>
          </w:tcPr>
          <w:p w:rsidR="00D4262B" w:rsidRPr="00C316CF" w:rsidRDefault="00D4262B" w:rsidP="00D4262B">
            <w:pPr>
              <w:spacing w:before="0" w:after="0"/>
              <w:rPr>
                <w:ins w:id="2451" w:author="Yugin Vitaly" w:date="2020-09-13T19:31:00Z"/>
                <w:sz w:val="20"/>
              </w:rPr>
            </w:pPr>
            <w:ins w:id="2452" w:author="Yugin Vitaly" w:date="2020-09-13T19:31:00Z">
              <w:r w:rsidRPr="00C316CF">
                <w:rPr>
                  <w:sz w:val="20"/>
                </w:rPr>
                <w:t>href</w:t>
              </w:r>
            </w:ins>
          </w:p>
        </w:tc>
        <w:tc>
          <w:tcPr>
            <w:tcW w:w="199" w:type="pct"/>
            <w:shd w:val="clear" w:color="auto" w:fill="auto"/>
          </w:tcPr>
          <w:p w:rsidR="00D4262B" w:rsidRPr="00C316CF" w:rsidRDefault="00D4262B" w:rsidP="00D4262B">
            <w:pPr>
              <w:spacing w:before="0" w:after="0"/>
              <w:jc w:val="center"/>
              <w:rPr>
                <w:ins w:id="2453" w:author="Yugin Vitaly" w:date="2020-09-13T19:31:00Z"/>
                <w:sz w:val="20"/>
              </w:rPr>
            </w:pPr>
            <w:ins w:id="2454" w:author="Yugin Vitaly" w:date="2020-09-13T19:31:00Z">
              <w:r w:rsidRPr="00C316CF">
                <w:rPr>
                  <w:sz w:val="20"/>
                </w:rPr>
                <w:t>Н</w:t>
              </w:r>
            </w:ins>
          </w:p>
        </w:tc>
        <w:tc>
          <w:tcPr>
            <w:tcW w:w="496" w:type="pct"/>
            <w:shd w:val="clear" w:color="auto" w:fill="auto"/>
          </w:tcPr>
          <w:p w:rsidR="00D4262B" w:rsidRPr="00C316CF" w:rsidRDefault="00D4262B" w:rsidP="00D4262B">
            <w:pPr>
              <w:spacing w:before="0" w:after="0"/>
              <w:jc w:val="center"/>
              <w:rPr>
                <w:ins w:id="2455" w:author="Yugin Vitaly" w:date="2020-09-13T19:31:00Z"/>
                <w:sz w:val="20"/>
              </w:rPr>
            </w:pPr>
            <w:ins w:id="2456" w:author="Yugin Vitaly" w:date="2020-09-13T19:31:00Z">
              <w:r w:rsidRPr="00C316CF">
                <w:rPr>
                  <w:sz w:val="20"/>
                </w:rPr>
                <w:t>T [1 - 1024]</w:t>
              </w:r>
            </w:ins>
          </w:p>
        </w:tc>
        <w:tc>
          <w:tcPr>
            <w:tcW w:w="1387" w:type="pct"/>
            <w:shd w:val="clear" w:color="auto" w:fill="auto"/>
          </w:tcPr>
          <w:p w:rsidR="00D4262B" w:rsidRPr="00C316CF" w:rsidRDefault="00D4262B" w:rsidP="00D4262B">
            <w:pPr>
              <w:spacing w:before="0" w:after="0"/>
              <w:rPr>
                <w:ins w:id="2457" w:author="Yugin Vitaly" w:date="2020-09-13T19:31:00Z"/>
                <w:sz w:val="20"/>
              </w:rPr>
            </w:pPr>
            <w:ins w:id="2458" w:author="Yugin Vitaly" w:date="2020-09-13T19:31:00Z">
              <w:r w:rsidRPr="00C316CF">
                <w:rPr>
                  <w:sz w:val="20"/>
                </w:rPr>
                <w:t>Гиперссылка</w:t>
              </w:r>
              <w:r>
                <w:rPr>
                  <w:sz w:val="20"/>
                </w:rPr>
                <w:t xml:space="preserve"> на размещённый в ЕИС документ</w:t>
              </w:r>
            </w:ins>
          </w:p>
        </w:tc>
        <w:tc>
          <w:tcPr>
            <w:tcW w:w="1385" w:type="pct"/>
            <w:shd w:val="clear" w:color="auto" w:fill="auto"/>
          </w:tcPr>
          <w:p w:rsidR="00D4262B" w:rsidRPr="00162C8B" w:rsidRDefault="00D4262B" w:rsidP="00D4262B">
            <w:pPr>
              <w:spacing w:before="0" w:after="0"/>
              <w:jc w:val="both"/>
              <w:rPr>
                <w:ins w:id="2459" w:author="Yugin Vitaly" w:date="2020-09-13T19:31:00Z"/>
                <w:sz w:val="20"/>
              </w:rPr>
            </w:pPr>
            <w:ins w:id="2460" w:author="Yugin Vitaly" w:date="2020-09-13T19:31:00Z">
              <w:r w:rsidRPr="00C316CF">
                <w:rPr>
                  <w:sz w:val="20"/>
                </w:rPr>
                <w:t>Элемент иг</w:t>
              </w:r>
              <w:r>
                <w:rPr>
                  <w:sz w:val="20"/>
                </w:rPr>
                <w:t>н</w:t>
              </w:r>
              <w:r w:rsidRPr="00C316CF">
                <w:rPr>
                  <w:sz w:val="20"/>
                </w:rPr>
                <w:t xml:space="preserve">орируется при приёме. При передаче заполняется ссылкой на карточку </w:t>
              </w:r>
              <w:r w:rsidRPr="00C316CF">
                <w:rPr>
                  <w:sz w:val="20"/>
                </w:rPr>
                <w:lastRenderedPageBreak/>
                <w:t>размещенного документа</w:t>
              </w:r>
            </w:ins>
          </w:p>
        </w:tc>
      </w:tr>
      <w:tr w:rsidR="00C966B7" w:rsidRPr="00C966B7" w:rsidTr="00C966B7">
        <w:trPr>
          <w:jc w:val="center"/>
          <w:ins w:id="2461" w:author="Yugin Vitaly" w:date="2020-08-07T17:18:00Z"/>
        </w:trPr>
        <w:tc>
          <w:tcPr>
            <w:tcW w:w="5000" w:type="pct"/>
            <w:gridSpan w:val="6"/>
            <w:shd w:val="clear" w:color="auto" w:fill="auto"/>
            <w:vAlign w:val="center"/>
            <w:hideMark/>
          </w:tcPr>
          <w:p w:rsidR="00C966B7" w:rsidRPr="00C966B7" w:rsidRDefault="00C966B7" w:rsidP="00C966B7">
            <w:pPr>
              <w:keepNext/>
              <w:spacing w:before="0" w:after="0"/>
              <w:contextualSpacing/>
              <w:jc w:val="center"/>
              <w:rPr>
                <w:ins w:id="2462" w:author="Yugin Vitaly" w:date="2020-08-07T17:18:00Z"/>
                <w:b/>
                <w:sz w:val="20"/>
              </w:rPr>
            </w:pPr>
            <w:ins w:id="2463" w:author="Yugin Vitaly" w:date="2020-08-07T17:19:00Z">
              <w:r w:rsidRPr="00C966B7">
                <w:rPr>
                  <w:b/>
                  <w:sz w:val="20"/>
                </w:rPr>
                <w:lastRenderedPageBreak/>
                <w:t>Информация о заявке</w:t>
              </w:r>
            </w:ins>
          </w:p>
        </w:tc>
      </w:tr>
      <w:tr w:rsidR="00C966B7" w:rsidRPr="00C966B7" w:rsidTr="00255AD8">
        <w:trPr>
          <w:jc w:val="center"/>
          <w:ins w:id="2464" w:author="Yugin Vitaly" w:date="2020-08-07T17:18:00Z"/>
        </w:trPr>
        <w:tc>
          <w:tcPr>
            <w:tcW w:w="743" w:type="pct"/>
            <w:shd w:val="clear" w:color="auto" w:fill="auto"/>
          </w:tcPr>
          <w:p w:rsidR="00C966B7" w:rsidRPr="000520F6" w:rsidRDefault="00C966B7" w:rsidP="00C966B7">
            <w:pPr>
              <w:spacing w:before="0" w:after="0"/>
              <w:jc w:val="both"/>
              <w:rPr>
                <w:ins w:id="2465" w:author="Yugin Vitaly" w:date="2020-08-07T17:18:00Z"/>
                <w:b/>
                <w:sz w:val="20"/>
              </w:rPr>
            </w:pPr>
            <w:ins w:id="2466" w:author="Yugin Vitaly" w:date="2020-08-07T17:19:00Z">
              <w:r w:rsidRPr="000520F6">
                <w:rPr>
                  <w:b/>
                  <w:sz w:val="20"/>
                </w:rPr>
                <w:t>applicationInfo</w:t>
              </w:r>
            </w:ins>
          </w:p>
        </w:tc>
        <w:tc>
          <w:tcPr>
            <w:tcW w:w="790" w:type="pct"/>
            <w:shd w:val="clear" w:color="auto" w:fill="auto"/>
            <w:vAlign w:val="center"/>
          </w:tcPr>
          <w:p w:rsidR="00C966B7" w:rsidRPr="00C966B7" w:rsidRDefault="00C966B7" w:rsidP="00C966B7">
            <w:pPr>
              <w:keepNext/>
              <w:spacing w:before="0" w:after="0"/>
              <w:contextualSpacing/>
              <w:rPr>
                <w:ins w:id="2467" w:author="Yugin Vitaly" w:date="2020-08-07T17:18:00Z"/>
                <w:b/>
                <w:sz w:val="20"/>
              </w:rPr>
            </w:pPr>
          </w:p>
        </w:tc>
        <w:tc>
          <w:tcPr>
            <w:tcW w:w="199" w:type="pct"/>
            <w:shd w:val="clear" w:color="auto" w:fill="auto"/>
            <w:vAlign w:val="center"/>
          </w:tcPr>
          <w:p w:rsidR="00C966B7" w:rsidRPr="00255AD8" w:rsidRDefault="00C966B7" w:rsidP="00C966B7">
            <w:pPr>
              <w:keepNext/>
              <w:spacing w:before="0" w:after="0"/>
              <w:contextualSpacing/>
              <w:jc w:val="center"/>
              <w:rPr>
                <w:ins w:id="2468" w:author="Yugin Vitaly" w:date="2020-08-07T17:18:00Z"/>
                <w:b/>
                <w:sz w:val="20"/>
              </w:rPr>
            </w:pPr>
          </w:p>
        </w:tc>
        <w:tc>
          <w:tcPr>
            <w:tcW w:w="496" w:type="pct"/>
            <w:shd w:val="clear" w:color="auto" w:fill="auto"/>
            <w:vAlign w:val="center"/>
          </w:tcPr>
          <w:p w:rsidR="00C966B7" w:rsidRPr="00255AD8" w:rsidRDefault="00C966B7" w:rsidP="00C966B7">
            <w:pPr>
              <w:keepNext/>
              <w:spacing w:before="0" w:after="0"/>
              <w:contextualSpacing/>
              <w:jc w:val="center"/>
              <w:rPr>
                <w:ins w:id="2469" w:author="Yugin Vitaly" w:date="2020-08-07T17:18:00Z"/>
                <w:b/>
                <w:sz w:val="20"/>
              </w:rPr>
            </w:pPr>
          </w:p>
        </w:tc>
        <w:tc>
          <w:tcPr>
            <w:tcW w:w="1387" w:type="pct"/>
            <w:shd w:val="clear" w:color="auto" w:fill="auto"/>
            <w:vAlign w:val="center"/>
          </w:tcPr>
          <w:p w:rsidR="00C966B7" w:rsidRPr="00255AD8" w:rsidRDefault="00C966B7" w:rsidP="00C966B7">
            <w:pPr>
              <w:keepNext/>
              <w:spacing w:before="0" w:after="0"/>
              <w:contextualSpacing/>
              <w:rPr>
                <w:ins w:id="2470" w:author="Yugin Vitaly" w:date="2020-08-07T17:18:00Z"/>
                <w:b/>
                <w:sz w:val="20"/>
              </w:rPr>
            </w:pPr>
          </w:p>
        </w:tc>
        <w:tc>
          <w:tcPr>
            <w:tcW w:w="1385" w:type="pct"/>
            <w:shd w:val="clear" w:color="auto" w:fill="auto"/>
            <w:vAlign w:val="center"/>
            <w:hideMark/>
          </w:tcPr>
          <w:p w:rsidR="00C966B7" w:rsidRPr="00CE4E13" w:rsidRDefault="00C966B7" w:rsidP="00C966B7">
            <w:pPr>
              <w:keepNext/>
              <w:spacing w:before="0" w:after="0"/>
              <w:contextualSpacing/>
              <w:rPr>
                <w:ins w:id="2471" w:author="Yugin Vitaly" w:date="2020-08-07T17:18:00Z"/>
                <w:b/>
                <w:sz w:val="20"/>
              </w:rPr>
            </w:pPr>
          </w:p>
        </w:tc>
      </w:tr>
      <w:tr w:rsidR="00C966B7" w:rsidRPr="00301389" w:rsidTr="00255AD8">
        <w:trPr>
          <w:jc w:val="center"/>
          <w:ins w:id="2472" w:author="Yugin Vitaly" w:date="2020-08-07T17:18:00Z"/>
        </w:trPr>
        <w:tc>
          <w:tcPr>
            <w:tcW w:w="743" w:type="pct"/>
            <w:shd w:val="clear" w:color="auto" w:fill="auto"/>
            <w:vAlign w:val="center"/>
          </w:tcPr>
          <w:p w:rsidR="00C966B7" w:rsidRPr="00301389" w:rsidRDefault="00C966B7" w:rsidP="00C966B7">
            <w:pPr>
              <w:spacing w:before="0" w:after="0"/>
              <w:contextualSpacing/>
              <w:rPr>
                <w:ins w:id="2473" w:author="Yugin Vitaly" w:date="2020-08-07T17:18:00Z"/>
                <w:sz w:val="20"/>
              </w:rPr>
            </w:pPr>
          </w:p>
        </w:tc>
        <w:tc>
          <w:tcPr>
            <w:tcW w:w="790" w:type="pct"/>
            <w:shd w:val="clear" w:color="auto" w:fill="auto"/>
          </w:tcPr>
          <w:p w:rsidR="00C966B7" w:rsidRPr="00C316CF" w:rsidRDefault="00D4262B" w:rsidP="00C966B7">
            <w:pPr>
              <w:spacing w:before="0" w:after="0"/>
              <w:rPr>
                <w:ins w:id="2474" w:author="Yugin Vitaly" w:date="2020-08-07T17:18:00Z"/>
                <w:sz w:val="20"/>
              </w:rPr>
            </w:pPr>
            <w:ins w:id="2475" w:author="Yugin Vitaly" w:date="2020-09-13T19:29:00Z">
              <w:r w:rsidRPr="00D4262B">
                <w:rPr>
                  <w:sz w:val="20"/>
                </w:rPr>
                <w:t>purchaseNumber</w:t>
              </w:r>
            </w:ins>
          </w:p>
        </w:tc>
        <w:tc>
          <w:tcPr>
            <w:tcW w:w="199" w:type="pct"/>
            <w:shd w:val="clear" w:color="auto" w:fill="auto"/>
          </w:tcPr>
          <w:p w:rsidR="00C966B7" w:rsidRPr="00C316CF" w:rsidRDefault="00C966B7" w:rsidP="00C966B7">
            <w:pPr>
              <w:spacing w:before="0" w:after="0"/>
              <w:jc w:val="center"/>
              <w:rPr>
                <w:ins w:id="2476" w:author="Yugin Vitaly" w:date="2020-08-07T17:18:00Z"/>
                <w:sz w:val="20"/>
              </w:rPr>
            </w:pPr>
            <w:ins w:id="2477" w:author="Yugin Vitaly" w:date="2020-08-07T17:18:00Z">
              <w:r w:rsidRPr="00C316CF">
                <w:rPr>
                  <w:sz w:val="20"/>
                </w:rPr>
                <w:t>О</w:t>
              </w:r>
            </w:ins>
          </w:p>
        </w:tc>
        <w:tc>
          <w:tcPr>
            <w:tcW w:w="496" w:type="pct"/>
            <w:shd w:val="clear" w:color="auto" w:fill="auto"/>
          </w:tcPr>
          <w:p w:rsidR="00C966B7" w:rsidRPr="00C316CF" w:rsidRDefault="00D4262B" w:rsidP="00D4262B">
            <w:pPr>
              <w:spacing w:before="0" w:after="0"/>
              <w:jc w:val="center"/>
              <w:rPr>
                <w:ins w:id="2478" w:author="Yugin Vitaly" w:date="2020-08-07T17:18:00Z"/>
                <w:sz w:val="20"/>
              </w:rPr>
            </w:pPr>
            <w:ins w:id="2479" w:author="Yugin Vitaly" w:date="2020-08-07T17:18:00Z">
              <w:r>
                <w:rPr>
                  <w:sz w:val="20"/>
                </w:rPr>
                <w:t>T</w:t>
              </w:r>
            </w:ins>
          </w:p>
        </w:tc>
        <w:tc>
          <w:tcPr>
            <w:tcW w:w="1387" w:type="pct"/>
            <w:shd w:val="clear" w:color="auto" w:fill="auto"/>
          </w:tcPr>
          <w:p w:rsidR="00C966B7" w:rsidRPr="00C316CF" w:rsidRDefault="00D4262B" w:rsidP="00D4262B">
            <w:pPr>
              <w:spacing w:before="0" w:after="0"/>
              <w:rPr>
                <w:ins w:id="2480" w:author="Yugin Vitaly" w:date="2020-08-07T17:18:00Z"/>
                <w:sz w:val="20"/>
              </w:rPr>
            </w:pPr>
            <w:ins w:id="2481" w:author="Yugin Vitaly" w:date="2020-09-13T19:29:00Z">
              <w:r w:rsidRPr="00D4262B">
                <w:rPr>
                  <w:sz w:val="20"/>
                </w:rPr>
                <w:t>Реестровый номер</w:t>
              </w:r>
              <w:r>
                <w:rPr>
                  <w:sz w:val="20"/>
                </w:rPr>
                <w:t xml:space="preserve"> закупки</w:t>
              </w:r>
            </w:ins>
          </w:p>
        </w:tc>
        <w:tc>
          <w:tcPr>
            <w:tcW w:w="1385" w:type="pct"/>
            <w:shd w:val="clear" w:color="auto" w:fill="auto"/>
          </w:tcPr>
          <w:p w:rsidR="00C966B7" w:rsidRPr="00162C8B" w:rsidRDefault="00D4262B" w:rsidP="00C966B7">
            <w:pPr>
              <w:spacing w:before="0" w:after="0"/>
              <w:jc w:val="both"/>
              <w:rPr>
                <w:ins w:id="2482" w:author="Yugin Vitaly" w:date="2020-08-07T17:18:00Z"/>
                <w:sz w:val="20"/>
              </w:rPr>
            </w:pPr>
            <w:ins w:id="2483" w:author="Yugin Vitaly" w:date="2020-09-13T19:29:00Z">
              <w:r w:rsidRPr="00D4262B">
                <w:rPr>
                  <w:sz w:val="20"/>
                </w:rPr>
                <w:t>При приёме контролируется наличие неотменённой (в случае документа notificationCancelFailure наоборот отмененной) закупки с указанным номером</w:t>
              </w:r>
            </w:ins>
          </w:p>
        </w:tc>
      </w:tr>
      <w:tr w:rsidR="00C966B7" w:rsidRPr="00301389" w:rsidTr="00255AD8">
        <w:trPr>
          <w:jc w:val="center"/>
          <w:ins w:id="2484" w:author="Yugin Vitaly" w:date="2020-08-07T17:18:00Z"/>
        </w:trPr>
        <w:tc>
          <w:tcPr>
            <w:tcW w:w="743" w:type="pct"/>
            <w:shd w:val="clear" w:color="auto" w:fill="auto"/>
            <w:vAlign w:val="center"/>
          </w:tcPr>
          <w:p w:rsidR="00C966B7" w:rsidRPr="00301389" w:rsidRDefault="00C966B7" w:rsidP="00C966B7">
            <w:pPr>
              <w:spacing w:before="0" w:after="0"/>
              <w:contextualSpacing/>
              <w:rPr>
                <w:ins w:id="2485" w:author="Yugin Vitaly" w:date="2020-08-07T17:18:00Z"/>
                <w:sz w:val="20"/>
              </w:rPr>
            </w:pPr>
          </w:p>
        </w:tc>
        <w:tc>
          <w:tcPr>
            <w:tcW w:w="790" w:type="pct"/>
            <w:shd w:val="clear" w:color="auto" w:fill="auto"/>
          </w:tcPr>
          <w:p w:rsidR="00C966B7" w:rsidRPr="00C316CF" w:rsidRDefault="00C966B7" w:rsidP="00C966B7">
            <w:pPr>
              <w:spacing w:before="0" w:after="0"/>
              <w:rPr>
                <w:ins w:id="2486" w:author="Yugin Vitaly" w:date="2020-08-07T17:18:00Z"/>
                <w:sz w:val="20"/>
              </w:rPr>
            </w:pPr>
            <w:ins w:id="2487" w:author="Yugin Vitaly" w:date="2020-08-07T17:18:00Z">
              <w:r w:rsidRPr="00C316CF">
                <w:rPr>
                  <w:sz w:val="20"/>
                </w:rPr>
                <w:t>appDT</w:t>
              </w:r>
            </w:ins>
          </w:p>
        </w:tc>
        <w:tc>
          <w:tcPr>
            <w:tcW w:w="199" w:type="pct"/>
            <w:shd w:val="clear" w:color="auto" w:fill="auto"/>
          </w:tcPr>
          <w:p w:rsidR="00C966B7" w:rsidRPr="00C316CF" w:rsidRDefault="00C966B7" w:rsidP="00C966B7">
            <w:pPr>
              <w:spacing w:before="0" w:after="0"/>
              <w:jc w:val="center"/>
              <w:rPr>
                <w:ins w:id="2488" w:author="Yugin Vitaly" w:date="2020-08-07T17:18:00Z"/>
                <w:sz w:val="20"/>
              </w:rPr>
            </w:pPr>
            <w:ins w:id="2489" w:author="Yugin Vitaly" w:date="2020-08-07T17:18:00Z">
              <w:r w:rsidRPr="00C316CF">
                <w:rPr>
                  <w:sz w:val="20"/>
                </w:rPr>
                <w:t>О</w:t>
              </w:r>
            </w:ins>
          </w:p>
        </w:tc>
        <w:tc>
          <w:tcPr>
            <w:tcW w:w="496" w:type="pct"/>
            <w:shd w:val="clear" w:color="auto" w:fill="auto"/>
          </w:tcPr>
          <w:p w:rsidR="00C966B7" w:rsidRPr="00C316CF" w:rsidRDefault="00C966B7" w:rsidP="00C966B7">
            <w:pPr>
              <w:spacing w:before="0" w:after="0"/>
              <w:jc w:val="center"/>
              <w:rPr>
                <w:ins w:id="2490" w:author="Yugin Vitaly" w:date="2020-08-07T17:18:00Z"/>
                <w:sz w:val="20"/>
              </w:rPr>
            </w:pPr>
            <w:ins w:id="2491" w:author="Yugin Vitaly" w:date="2020-08-07T17:18:00Z">
              <w:r w:rsidRPr="00C316CF">
                <w:rPr>
                  <w:sz w:val="20"/>
                </w:rPr>
                <w:t>DT</w:t>
              </w:r>
            </w:ins>
          </w:p>
        </w:tc>
        <w:tc>
          <w:tcPr>
            <w:tcW w:w="1387" w:type="pct"/>
            <w:shd w:val="clear" w:color="auto" w:fill="auto"/>
          </w:tcPr>
          <w:p w:rsidR="00C966B7" w:rsidRPr="00C316CF" w:rsidRDefault="00C966B7" w:rsidP="00C966B7">
            <w:pPr>
              <w:spacing w:before="0" w:after="0"/>
              <w:rPr>
                <w:ins w:id="2492" w:author="Yugin Vitaly" w:date="2020-08-07T17:18:00Z"/>
                <w:sz w:val="20"/>
              </w:rPr>
            </w:pPr>
            <w:ins w:id="2493" w:author="Yugin Vitaly" w:date="2020-08-07T17:18:00Z">
              <w:r w:rsidRPr="00C316CF">
                <w:rPr>
                  <w:sz w:val="20"/>
                </w:rPr>
                <w:t>Дата и время подачи заявки</w:t>
              </w:r>
            </w:ins>
          </w:p>
        </w:tc>
        <w:tc>
          <w:tcPr>
            <w:tcW w:w="1385" w:type="pct"/>
            <w:shd w:val="clear" w:color="auto" w:fill="auto"/>
          </w:tcPr>
          <w:p w:rsidR="00C966B7" w:rsidRPr="00162C8B" w:rsidRDefault="00C966B7" w:rsidP="00C966B7">
            <w:pPr>
              <w:spacing w:before="0" w:after="0"/>
              <w:jc w:val="both"/>
              <w:rPr>
                <w:ins w:id="2494" w:author="Yugin Vitaly" w:date="2020-08-07T17:18:00Z"/>
                <w:sz w:val="20"/>
              </w:rPr>
            </w:pPr>
          </w:p>
        </w:tc>
      </w:tr>
      <w:tr w:rsidR="00255AD8" w:rsidRPr="00301389" w:rsidTr="00255AD8">
        <w:trPr>
          <w:jc w:val="center"/>
          <w:ins w:id="2495" w:author="Yugin Vitaly" w:date="2020-08-07T17:18:00Z"/>
        </w:trPr>
        <w:tc>
          <w:tcPr>
            <w:tcW w:w="743" w:type="pct"/>
            <w:shd w:val="clear" w:color="auto" w:fill="auto"/>
            <w:vAlign w:val="center"/>
          </w:tcPr>
          <w:p w:rsidR="00255AD8" w:rsidRPr="00301389" w:rsidRDefault="00255AD8" w:rsidP="00255AD8">
            <w:pPr>
              <w:spacing w:before="0" w:after="0"/>
              <w:contextualSpacing/>
              <w:rPr>
                <w:ins w:id="2496" w:author="Yugin Vitaly" w:date="2020-08-07T17:18:00Z"/>
                <w:sz w:val="20"/>
              </w:rPr>
            </w:pPr>
          </w:p>
        </w:tc>
        <w:tc>
          <w:tcPr>
            <w:tcW w:w="790" w:type="pct"/>
            <w:shd w:val="clear" w:color="auto" w:fill="auto"/>
          </w:tcPr>
          <w:p w:rsidR="00255AD8" w:rsidRPr="00C316CF" w:rsidRDefault="00255AD8" w:rsidP="00255AD8">
            <w:pPr>
              <w:spacing w:before="0" w:after="0"/>
              <w:rPr>
                <w:ins w:id="2497" w:author="Yugin Vitaly" w:date="2020-08-07T17:18:00Z"/>
                <w:sz w:val="20"/>
              </w:rPr>
            </w:pPr>
            <w:ins w:id="2498" w:author="Yugin Vitaly" w:date="2020-08-07T18:24:00Z">
              <w:r w:rsidRPr="005751CF">
                <w:rPr>
                  <w:sz w:val="20"/>
                </w:rPr>
                <w:t>appRating</w:t>
              </w:r>
            </w:ins>
          </w:p>
        </w:tc>
        <w:tc>
          <w:tcPr>
            <w:tcW w:w="199" w:type="pct"/>
            <w:shd w:val="clear" w:color="auto" w:fill="auto"/>
          </w:tcPr>
          <w:p w:rsidR="00255AD8" w:rsidRPr="00C316CF" w:rsidRDefault="00255AD8" w:rsidP="00255AD8">
            <w:pPr>
              <w:spacing w:before="0" w:after="0"/>
              <w:jc w:val="center"/>
              <w:rPr>
                <w:ins w:id="2499" w:author="Yugin Vitaly" w:date="2020-08-07T17:18:00Z"/>
                <w:sz w:val="20"/>
              </w:rPr>
            </w:pPr>
            <w:ins w:id="2500" w:author="Yugin Vitaly" w:date="2020-08-07T18:24:00Z">
              <w:r>
                <w:rPr>
                  <w:sz w:val="20"/>
                </w:rPr>
                <w:t>О</w:t>
              </w:r>
            </w:ins>
          </w:p>
        </w:tc>
        <w:tc>
          <w:tcPr>
            <w:tcW w:w="496" w:type="pct"/>
            <w:shd w:val="clear" w:color="auto" w:fill="auto"/>
          </w:tcPr>
          <w:p w:rsidR="00255AD8" w:rsidRPr="00C316CF" w:rsidRDefault="00255AD8" w:rsidP="00255AD8">
            <w:pPr>
              <w:spacing w:before="0" w:after="0"/>
              <w:jc w:val="center"/>
              <w:rPr>
                <w:ins w:id="2501" w:author="Yugin Vitaly" w:date="2020-08-07T17:18:00Z"/>
                <w:sz w:val="20"/>
              </w:rPr>
            </w:pPr>
            <w:ins w:id="2502" w:author="Yugin Vitaly" w:date="2020-08-07T18:24:00Z">
              <w:r>
                <w:rPr>
                  <w:sz w:val="20"/>
                  <w:lang w:val="en-US"/>
                </w:rPr>
                <w:t>N</w:t>
              </w:r>
            </w:ins>
          </w:p>
        </w:tc>
        <w:tc>
          <w:tcPr>
            <w:tcW w:w="1387" w:type="pct"/>
            <w:shd w:val="clear" w:color="auto" w:fill="auto"/>
          </w:tcPr>
          <w:p w:rsidR="00255AD8" w:rsidRPr="00C316CF" w:rsidRDefault="00255AD8" w:rsidP="00255AD8">
            <w:pPr>
              <w:spacing w:before="0" w:after="0"/>
              <w:rPr>
                <w:ins w:id="2503" w:author="Yugin Vitaly" w:date="2020-08-07T17:18:00Z"/>
                <w:sz w:val="20"/>
              </w:rPr>
            </w:pPr>
            <w:ins w:id="2504" w:author="Yugin Vitaly" w:date="2020-08-07T18:24:00Z">
              <w:r w:rsidRPr="005751CF">
                <w:rPr>
                  <w:sz w:val="20"/>
                </w:rPr>
                <w:t>Порядковый номер заявки по результатам оценки заявки</w:t>
              </w:r>
            </w:ins>
          </w:p>
        </w:tc>
        <w:tc>
          <w:tcPr>
            <w:tcW w:w="1385" w:type="pct"/>
            <w:shd w:val="clear" w:color="auto" w:fill="auto"/>
          </w:tcPr>
          <w:p w:rsidR="00255AD8" w:rsidRPr="00162C8B" w:rsidRDefault="00255AD8" w:rsidP="00255AD8">
            <w:pPr>
              <w:spacing w:before="0" w:after="0"/>
              <w:jc w:val="both"/>
              <w:rPr>
                <w:ins w:id="2505" w:author="Yugin Vitaly" w:date="2020-08-07T17:18:00Z"/>
                <w:sz w:val="20"/>
              </w:rPr>
            </w:pPr>
          </w:p>
        </w:tc>
      </w:tr>
      <w:tr w:rsidR="00255AD8" w:rsidRPr="00A84BF4" w:rsidTr="0038713A">
        <w:trPr>
          <w:jc w:val="center"/>
          <w:ins w:id="2506" w:author="Yugin Vitaly" w:date="2020-08-07T18:25:00Z"/>
        </w:trPr>
        <w:tc>
          <w:tcPr>
            <w:tcW w:w="5000" w:type="pct"/>
            <w:gridSpan w:val="6"/>
            <w:shd w:val="clear" w:color="auto" w:fill="auto"/>
            <w:vAlign w:val="center"/>
            <w:hideMark/>
          </w:tcPr>
          <w:p w:rsidR="00255AD8" w:rsidRPr="00C966B7" w:rsidRDefault="00255AD8" w:rsidP="0038713A">
            <w:pPr>
              <w:keepNext/>
              <w:spacing w:before="0" w:after="0"/>
              <w:contextualSpacing/>
              <w:jc w:val="center"/>
              <w:rPr>
                <w:ins w:id="2507" w:author="Yugin Vitaly" w:date="2020-08-07T18:25:00Z"/>
                <w:b/>
                <w:sz w:val="20"/>
              </w:rPr>
            </w:pPr>
            <w:ins w:id="2508" w:author="Yugin Vitaly" w:date="2020-08-07T18:26:00Z">
              <w:r w:rsidRPr="00255AD8">
                <w:rPr>
                  <w:b/>
                  <w:sz w:val="20"/>
                </w:rPr>
                <w:t>Информация о связанном протоколе</w:t>
              </w:r>
            </w:ins>
          </w:p>
        </w:tc>
      </w:tr>
      <w:tr w:rsidR="00255AD8" w:rsidRPr="00A84BF4" w:rsidTr="0038713A">
        <w:trPr>
          <w:jc w:val="center"/>
          <w:ins w:id="2509" w:author="Yugin Vitaly" w:date="2020-08-07T18:25:00Z"/>
        </w:trPr>
        <w:tc>
          <w:tcPr>
            <w:tcW w:w="743" w:type="pct"/>
            <w:shd w:val="clear" w:color="auto" w:fill="auto"/>
          </w:tcPr>
          <w:p w:rsidR="00255AD8" w:rsidRPr="00A84BF4" w:rsidRDefault="00255AD8" w:rsidP="0038713A">
            <w:pPr>
              <w:spacing w:before="0" w:after="0"/>
              <w:jc w:val="both"/>
              <w:rPr>
                <w:ins w:id="2510" w:author="Yugin Vitaly" w:date="2020-08-07T18:25:00Z"/>
                <w:b/>
                <w:sz w:val="20"/>
              </w:rPr>
            </w:pPr>
            <w:ins w:id="2511" w:author="Yugin Vitaly" w:date="2020-08-07T18:26:00Z">
              <w:r w:rsidRPr="00255AD8">
                <w:rPr>
                  <w:b/>
                  <w:sz w:val="20"/>
                </w:rPr>
                <w:t>protocolInfo</w:t>
              </w:r>
            </w:ins>
          </w:p>
        </w:tc>
        <w:tc>
          <w:tcPr>
            <w:tcW w:w="790" w:type="pct"/>
            <w:shd w:val="clear" w:color="auto" w:fill="auto"/>
            <w:vAlign w:val="center"/>
          </w:tcPr>
          <w:p w:rsidR="00255AD8" w:rsidRPr="00C966B7" w:rsidRDefault="00255AD8" w:rsidP="0038713A">
            <w:pPr>
              <w:keepNext/>
              <w:spacing w:before="0" w:after="0"/>
              <w:contextualSpacing/>
              <w:rPr>
                <w:ins w:id="2512" w:author="Yugin Vitaly" w:date="2020-08-07T18:25:00Z"/>
                <w:b/>
                <w:sz w:val="20"/>
              </w:rPr>
            </w:pPr>
          </w:p>
        </w:tc>
        <w:tc>
          <w:tcPr>
            <w:tcW w:w="199" w:type="pct"/>
            <w:shd w:val="clear" w:color="auto" w:fill="auto"/>
            <w:vAlign w:val="center"/>
          </w:tcPr>
          <w:p w:rsidR="00255AD8" w:rsidRPr="00255AD8" w:rsidRDefault="00255AD8" w:rsidP="0038713A">
            <w:pPr>
              <w:keepNext/>
              <w:spacing w:before="0" w:after="0"/>
              <w:contextualSpacing/>
              <w:jc w:val="center"/>
              <w:rPr>
                <w:ins w:id="2513" w:author="Yugin Vitaly" w:date="2020-08-07T18:25:00Z"/>
                <w:b/>
                <w:sz w:val="20"/>
              </w:rPr>
            </w:pPr>
          </w:p>
        </w:tc>
        <w:tc>
          <w:tcPr>
            <w:tcW w:w="496" w:type="pct"/>
            <w:shd w:val="clear" w:color="auto" w:fill="auto"/>
            <w:vAlign w:val="center"/>
          </w:tcPr>
          <w:p w:rsidR="00255AD8" w:rsidRPr="00255AD8" w:rsidRDefault="00255AD8" w:rsidP="0038713A">
            <w:pPr>
              <w:keepNext/>
              <w:spacing w:before="0" w:after="0"/>
              <w:contextualSpacing/>
              <w:jc w:val="center"/>
              <w:rPr>
                <w:ins w:id="2514" w:author="Yugin Vitaly" w:date="2020-08-07T18:25:00Z"/>
                <w:b/>
                <w:sz w:val="20"/>
              </w:rPr>
            </w:pPr>
          </w:p>
        </w:tc>
        <w:tc>
          <w:tcPr>
            <w:tcW w:w="1387" w:type="pct"/>
            <w:shd w:val="clear" w:color="auto" w:fill="auto"/>
            <w:vAlign w:val="center"/>
          </w:tcPr>
          <w:p w:rsidR="00255AD8" w:rsidRPr="00A84BF4" w:rsidRDefault="00255AD8" w:rsidP="0038713A">
            <w:pPr>
              <w:keepNext/>
              <w:spacing w:before="0" w:after="0"/>
              <w:contextualSpacing/>
              <w:rPr>
                <w:ins w:id="2515" w:author="Yugin Vitaly" w:date="2020-08-07T18:25:00Z"/>
                <w:b/>
                <w:sz w:val="20"/>
              </w:rPr>
            </w:pPr>
          </w:p>
        </w:tc>
        <w:tc>
          <w:tcPr>
            <w:tcW w:w="1385" w:type="pct"/>
            <w:shd w:val="clear" w:color="auto" w:fill="auto"/>
            <w:vAlign w:val="center"/>
            <w:hideMark/>
          </w:tcPr>
          <w:p w:rsidR="00255AD8" w:rsidRPr="00A84BF4" w:rsidRDefault="00255AD8" w:rsidP="0038713A">
            <w:pPr>
              <w:keepNext/>
              <w:spacing w:before="0" w:after="0"/>
              <w:contextualSpacing/>
              <w:rPr>
                <w:ins w:id="2516" w:author="Yugin Vitaly" w:date="2020-08-07T18:25:00Z"/>
                <w:b/>
                <w:sz w:val="20"/>
              </w:rPr>
            </w:pPr>
          </w:p>
        </w:tc>
      </w:tr>
      <w:tr w:rsidR="00255AD8" w:rsidRPr="00301389" w:rsidTr="0038713A">
        <w:trPr>
          <w:jc w:val="center"/>
          <w:ins w:id="2517" w:author="Yugin Vitaly" w:date="2020-08-07T18:25:00Z"/>
        </w:trPr>
        <w:tc>
          <w:tcPr>
            <w:tcW w:w="743" w:type="pct"/>
            <w:shd w:val="clear" w:color="auto" w:fill="auto"/>
            <w:vAlign w:val="center"/>
          </w:tcPr>
          <w:p w:rsidR="00255AD8" w:rsidRPr="00301389" w:rsidRDefault="00255AD8" w:rsidP="0038713A">
            <w:pPr>
              <w:spacing w:before="0" w:after="0"/>
              <w:contextualSpacing/>
              <w:rPr>
                <w:ins w:id="2518" w:author="Yugin Vitaly" w:date="2020-08-07T18:25:00Z"/>
                <w:sz w:val="20"/>
              </w:rPr>
            </w:pPr>
          </w:p>
        </w:tc>
        <w:tc>
          <w:tcPr>
            <w:tcW w:w="790" w:type="pct"/>
            <w:shd w:val="clear" w:color="auto" w:fill="auto"/>
          </w:tcPr>
          <w:p w:rsidR="00255AD8" w:rsidRPr="00C316CF" w:rsidRDefault="00255AD8" w:rsidP="0038713A">
            <w:pPr>
              <w:spacing w:before="0" w:after="0"/>
              <w:rPr>
                <w:ins w:id="2519" w:author="Yugin Vitaly" w:date="2020-08-07T18:25:00Z"/>
                <w:sz w:val="20"/>
              </w:rPr>
            </w:pPr>
            <w:ins w:id="2520" w:author="Yugin Vitaly" w:date="2020-08-07T18:26:00Z">
              <w:r w:rsidRPr="00255AD8">
                <w:rPr>
                  <w:sz w:val="20"/>
                </w:rPr>
                <w:t>protocolNumber</w:t>
              </w:r>
            </w:ins>
          </w:p>
        </w:tc>
        <w:tc>
          <w:tcPr>
            <w:tcW w:w="199" w:type="pct"/>
            <w:shd w:val="clear" w:color="auto" w:fill="auto"/>
          </w:tcPr>
          <w:p w:rsidR="00255AD8" w:rsidRPr="00C316CF" w:rsidRDefault="00255AD8" w:rsidP="0038713A">
            <w:pPr>
              <w:spacing w:before="0" w:after="0"/>
              <w:jc w:val="center"/>
              <w:rPr>
                <w:ins w:id="2521" w:author="Yugin Vitaly" w:date="2020-08-07T18:25:00Z"/>
                <w:sz w:val="20"/>
              </w:rPr>
            </w:pPr>
            <w:ins w:id="2522" w:author="Yugin Vitaly" w:date="2020-08-07T18:25:00Z">
              <w:r w:rsidRPr="00C316CF">
                <w:rPr>
                  <w:sz w:val="20"/>
                </w:rPr>
                <w:t>О</w:t>
              </w:r>
            </w:ins>
          </w:p>
        </w:tc>
        <w:tc>
          <w:tcPr>
            <w:tcW w:w="496" w:type="pct"/>
            <w:shd w:val="clear" w:color="auto" w:fill="auto"/>
          </w:tcPr>
          <w:p w:rsidR="00255AD8" w:rsidRPr="00C316CF" w:rsidRDefault="00255AD8" w:rsidP="0038713A">
            <w:pPr>
              <w:spacing w:before="0" w:after="0"/>
              <w:jc w:val="center"/>
              <w:rPr>
                <w:ins w:id="2523" w:author="Yugin Vitaly" w:date="2020-08-07T18:25:00Z"/>
                <w:sz w:val="20"/>
              </w:rPr>
            </w:pPr>
            <w:ins w:id="2524" w:author="Yugin Vitaly" w:date="2020-08-07T18:25:00Z">
              <w:r w:rsidRPr="00C316CF">
                <w:rPr>
                  <w:sz w:val="20"/>
                </w:rPr>
                <w:t>T [ 1 - 100 ]</w:t>
              </w:r>
            </w:ins>
          </w:p>
        </w:tc>
        <w:tc>
          <w:tcPr>
            <w:tcW w:w="1387" w:type="pct"/>
            <w:shd w:val="clear" w:color="auto" w:fill="auto"/>
          </w:tcPr>
          <w:p w:rsidR="00255AD8" w:rsidRPr="00C316CF" w:rsidRDefault="00255AD8" w:rsidP="00255AD8">
            <w:pPr>
              <w:spacing w:before="0" w:after="0"/>
              <w:rPr>
                <w:ins w:id="2525" w:author="Yugin Vitaly" w:date="2020-08-07T18:25:00Z"/>
                <w:sz w:val="20"/>
              </w:rPr>
            </w:pPr>
            <w:ins w:id="2526" w:author="Yugin Vitaly" w:date="2020-08-07T18:26:00Z">
              <w:r w:rsidRPr="00255AD8">
                <w:rPr>
                  <w:sz w:val="20"/>
                </w:rPr>
                <w:t>Сформированный во в</w:t>
              </w:r>
              <w:r>
                <w:rPr>
                  <w:sz w:val="20"/>
                </w:rPr>
                <w:t>нешней системе номер протокола</w:t>
              </w:r>
            </w:ins>
          </w:p>
        </w:tc>
        <w:tc>
          <w:tcPr>
            <w:tcW w:w="1385" w:type="pct"/>
            <w:shd w:val="clear" w:color="auto" w:fill="auto"/>
          </w:tcPr>
          <w:p w:rsidR="00255AD8" w:rsidRPr="00162C8B" w:rsidRDefault="00255AD8" w:rsidP="0038713A">
            <w:pPr>
              <w:spacing w:before="0" w:after="0"/>
              <w:jc w:val="both"/>
              <w:rPr>
                <w:ins w:id="2527" w:author="Yugin Vitaly" w:date="2020-08-07T18:25:00Z"/>
                <w:sz w:val="20"/>
              </w:rPr>
            </w:pPr>
            <w:ins w:id="2528" w:author="Yugin Vitaly" w:date="2020-08-07T18:26:00Z">
              <w:r w:rsidRPr="00255AD8">
                <w:rPr>
                  <w:sz w:val="20"/>
                </w:rPr>
                <w:t>При приёме контролируется наличие опубликованного протокола с указанным номером</w:t>
              </w:r>
            </w:ins>
          </w:p>
        </w:tc>
      </w:tr>
      <w:tr w:rsidR="00255AD8" w:rsidRPr="00301389" w:rsidTr="0038713A">
        <w:trPr>
          <w:jc w:val="center"/>
          <w:ins w:id="2529" w:author="Yugin Vitaly" w:date="2020-08-07T18:25:00Z"/>
        </w:trPr>
        <w:tc>
          <w:tcPr>
            <w:tcW w:w="743" w:type="pct"/>
            <w:shd w:val="clear" w:color="auto" w:fill="auto"/>
            <w:vAlign w:val="center"/>
          </w:tcPr>
          <w:p w:rsidR="00255AD8" w:rsidRPr="00301389" w:rsidRDefault="00255AD8" w:rsidP="0038713A">
            <w:pPr>
              <w:spacing w:before="0" w:after="0"/>
              <w:contextualSpacing/>
              <w:rPr>
                <w:ins w:id="2530" w:author="Yugin Vitaly" w:date="2020-08-07T18:25:00Z"/>
                <w:sz w:val="20"/>
              </w:rPr>
            </w:pPr>
          </w:p>
        </w:tc>
        <w:tc>
          <w:tcPr>
            <w:tcW w:w="790" w:type="pct"/>
            <w:shd w:val="clear" w:color="auto" w:fill="auto"/>
          </w:tcPr>
          <w:p w:rsidR="00255AD8" w:rsidRPr="00C316CF" w:rsidRDefault="00255AD8" w:rsidP="0038713A">
            <w:pPr>
              <w:spacing w:before="0" w:after="0"/>
              <w:rPr>
                <w:ins w:id="2531" w:author="Yugin Vitaly" w:date="2020-08-07T18:25:00Z"/>
                <w:sz w:val="20"/>
              </w:rPr>
            </w:pPr>
            <w:ins w:id="2532" w:author="Yugin Vitaly" w:date="2020-08-07T18:26:00Z">
              <w:r w:rsidRPr="00255AD8">
                <w:rPr>
                  <w:sz w:val="20"/>
                </w:rPr>
                <w:t>versionNumber</w:t>
              </w:r>
            </w:ins>
          </w:p>
        </w:tc>
        <w:tc>
          <w:tcPr>
            <w:tcW w:w="199" w:type="pct"/>
            <w:shd w:val="clear" w:color="auto" w:fill="auto"/>
          </w:tcPr>
          <w:p w:rsidR="00255AD8" w:rsidRPr="00C316CF" w:rsidRDefault="00255AD8" w:rsidP="0038713A">
            <w:pPr>
              <w:spacing w:before="0" w:after="0"/>
              <w:jc w:val="center"/>
              <w:rPr>
                <w:ins w:id="2533" w:author="Yugin Vitaly" w:date="2020-08-07T18:25:00Z"/>
                <w:sz w:val="20"/>
              </w:rPr>
            </w:pPr>
            <w:ins w:id="2534" w:author="Yugin Vitaly" w:date="2020-08-07T18:25:00Z">
              <w:r w:rsidRPr="00C316CF">
                <w:rPr>
                  <w:sz w:val="20"/>
                </w:rPr>
                <w:t>О</w:t>
              </w:r>
            </w:ins>
          </w:p>
        </w:tc>
        <w:tc>
          <w:tcPr>
            <w:tcW w:w="496" w:type="pct"/>
            <w:shd w:val="clear" w:color="auto" w:fill="auto"/>
          </w:tcPr>
          <w:p w:rsidR="00255AD8" w:rsidRPr="00255AD8" w:rsidRDefault="00255AD8" w:rsidP="0038713A">
            <w:pPr>
              <w:spacing w:before="0" w:after="0"/>
              <w:jc w:val="center"/>
              <w:rPr>
                <w:ins w:id="2535" w:author="Yugin Vitaly" w:date="2020-08-07T18:25:00Z"/>
                <w:sz w:val="20"/>
                <w:lang w:val="en-US"/>
              </w:rPr>
            </w:pPr>
            <w:ins w:id="2536" w:author="Yugin Vitaly" w:date="2020-08-07T18:27:00Z">
              <w:r>
                <w:rPr>
                  <w:sz w:val="20"/>
                  <w:lang w:val="en-US"/>
                </w:rPr>
                <w:t>N</w:t>
              </w:r>
            </w:ins>
          </w:p>
        </w:tc>
        <w:tc>
          <w:tcPr>
            <w:tcW w:w="1387" w:type="pct"/>
            <w:shd w:val="clear" w:color="auto" w:fill="auto"/>
          </w:tcPr>
          <w:p w:rsidR="00255AD8" w:rsidRPr="00C316CF" w:rsidRDefault="00255AD8" w:rsidP="00255AD8">
            <w:pPr>
              <w:spacing w:before="0" w:after="0"/>
              <w:rPr>
                <w:ins w:id="2537" w:author="Yugin Vitaly" w:date="2020-08-07T18:25:00Z"/>
                <w:sz w:val="20"/>
              </w:rPr>
            </w:pPr>
            <w:ins w:id="2538" w:author="Yugin Vitaly" w:date="2020-08-07T18:26:00Z">
              <w:r>
                <w:rPr>
                  <w:sz w:val="20"/>
                </w:rPr>
                <w:t>Номер версии протокола</w:t>
              </w:r>
            </w:ins>
          </w:p>
        </w:tc>
        <w:tc>
          <w:tcPr>
            <w:tcW w:w="1385" w:type="pct"/>
            <w:shd w:val="clear" w:color="auto" w:fill="auto"/>
          </w:tcPr>
          <w:p w:rsidR="00255AD8" w:rsidRPr="00162C8B" w:rsidRDefault="00255AD8" w:rsidP="0038713A">
            <w:pPr>
              <w:spacing w:before="0" w:after="0"/>
              <w:jc w:val="both"/>
              <w:rPr>
                <w:ins w:id="2539" w:author="Yugin Vitaly" w:date="2020-08-07T18:25:00Z"/>
                <w:sz w:val="20"/>
              </w:rPr>
            </w:pPr>
            <w:ins w:id="2540" w:author="Yugin Vitaly" w:date="2020-08-07T18:26:00Z">
              <w:r w:rsidRPr="00255AD8">
                <w:rPr>
                  <w:sz w:val="20"/>
                </w:rPr>
                <w:t>При приёме контролируется наличие опубликованного протокола с указанной версией</w:t>
              </w:r>
            </w:ins>
          </w:p>
        </w:tc>
      </w:tr>
      <w:tr w:rsidR="00D4262B" w:rsidRPr="00C966B7" w:rsidTr="00B46C92">
        <w:trPr>
          <w:jc w:val="center"/>
          <w:ins w:id="2541" w:author="Yugin Vitaly" w:date="2020-09-13T19:26:00Z"/>
        </w:trPr>
        <w:tc>
          <w:tcPr>
            <w:tcW w:w="5000" w:type="pct"/>
            <w:gridSpan w:val="6"/>
            <w:shd w:val="clear" w:color="auto" w:fill="auto"/>
            <w:vAlign w:val="center"/>
            <w:hideMark/>
          </w:tcPr>
          <w:p w:rsidR="00D4262B" w:rsidRPr="00C966B7" w:rsidRDefault="00D4262B" w:rsidP="00B46C92">
            <w:pPr>
              <w:keepNext/>
              <w:spacing w:before="0" w:after="0"/>
              <w:contextualSpacing/>
              <w:jc w:val="center"/>
              <w:rPr>
                <w:ins w:id="2542" w:author="Yugin Vitaly" w:date="2020-09-13T19:26:00Z"/>
                <w:b/>
                <w:sz w:val="20"/>
              </w:rPr>
            </w:pPr>
            <w:ins w:id="2543" w:author="Yugin Vitaly" w:date="2020-09-13T19:26:00Z">
              <w:r w:rsidRPr="00C966B7">
                <w:rPr>
                  <w:b/>
                  <w:sz w:val="20"/>
                </w:rPr>
                <w:t>Информация о заявке</w:t>
              </w:r>
            </w:ins>
          </w:p>
        </w:tc>
      </w:tr>
      <w:tr w:rsidR="00D4262B" w:rsidRPr="00C966B7" w:rsidTr="00B46C92">
        <w:trPr>
          <w:jc w:val="center"/>
          <w:ins w:id="2544" w:author="Yugin Vitaly" w:date="2020-09-13T19:26:00Z"/>
        </w:trPr>
        <w:tc>
          <w:tcPr>
            <w:tcW w:w="743" w:type="pct"/>
            <w:shd w:val="clear" w:color="auto" w:fill="auto"/>
          </w:tcPr>
          <w:p w:rsidR="00D4262B" w:rsidRPr="000520F6" w:rsidRDefault="00D4262B" w:rsidP="00B46C92">
            <w:pPr>
              <w:spacing w:before="0" w:after="0"/>
              <w:jc w:val="both"/>
              <w:rPr>
                <w:ins w:id="2545" w:author="Yugin Vitaly" w:date="2020-09-13T19:26:00Z"/>
                <w:b/>
                <w:sz w:val="20"/>
              </w:rPr>
            </w:pPr>
            <w:ins w:id="2546" w:author="Yugin Vitaly" w:date="2020-09-13T19:26:00Z">
              <w:r w:rsidRPr="000520F6">
                <w:rPr>
                  <w:b/>
                  <w:sz w:val="20"/>
                </w:rPr>
                <w:t>applicationInfo</w:t>
              </w:r>
            </w:ins>
          </w:p>
        </w:tc>
        <w:tc>
          <w:tcPr>
            <w:tcW w:w="790" w:type="pct"/>
            <w:shd w:val="clear" w:color="auto" w:fill="auto"/>
            <w:vAlign w:val="center"/>
          </w:tcPr>
          <w:p w:rsidR="00D4262B" w:rsidRPr="00C966B7" w:rsidRDefault="00D4262B" w:rsidP="00B46C92">
            <w:pPr>
              <w:keepNext/>
              <w:spacing w:before="0" w:after="0"/>
              <w:contextualSpacing/>
              <w:rPr>
                <w:ins w:id="2547" w:author="Yugin Vitaly" w:date="2020-09-13T19:26:00Z"/>
                <w:b/>
                <w:sz w:val="20"/>
              </w:rPr>
            </w:pPr>
          </w:p>
        </w:tc>
        <w:tc>
          <w:tcPr>
            <w:tcW w:w="199" w:type="pct"/>
            <w:shd w:val="clear" w:color="auto" w:fill="auto"/>
            <w:vAlign w:val="center"/>
          </w:tcPr>
          <w:p w:rsidR="00D4262B" w:rsidRPr="00255AD8" w:rsidRDefault="00D4262B" w:rsidP="00B46C92">
            <w:pPr>
              <w:keepNext/>
              <w:spacing w:before="0" w:after="0"/>
              <w:contextualSpacing/>
              <w:jc w:val="center"/>
              <w:rPr>
                <w:ins w:id="2548" w:author="Yugin Vitaly" w:date="2020-09-13T19:26:00Z"/>
                <w:b/>
                <w:sz w:val="20"/>
              </w:rPr>
            </w:pPr>
          </w:p>
        </w:tc>
        <w:tc>
          <w:tcPr>
            <w:tcW w:w="496" w:type="pct"/>
            <w:shd w:val="clear" w:color="auto" w:fill="auto"/>
            <w:vAlign w:val="center"/>
          </w:tcPr>
          <w:p w:rsidR="00D4262B" w:rsidRPr="00255AD8" w:rsidRDefault="00D4262B" w:rsidP="00B46C92">
            <w:pPr>
              <w:keepNext/>
              <w:spacing w:before="0" w:after="0"/>
              <w:contextualSpacing/>
              <w:jc w:val="center"/>
              <w:rPr>
                <w:ins w:id="2549" w:author="Yugin Vitaly" w:date="2020-09-13T19:26:00Z"/>
                <w:b/>
                <w:sz w:val="20"/>
              </w:rPr>
            </w:pPr>
          </w:p>
        </w:tc>
        <w:tc>
          <w:tcPr>
            <w:tcW w:w="1387" w:type="pct"/>
            <w:shd w:val="clear" w:color="auto" w:fill="auto"/>
            <w:vAlign w:val="center"/>
          </w:tcPr>
          <w:p w:rsidR="00D4262B" w:rsidRPr="00255AD8" w:rsidRDefault="00D4262B" w:rsidP="00B46C92">
            <w:pPr>
              <w:keepNext/>
              <w:spacing w:before="0" w:after="0"/>
              <w:contextualSpacing/>
              <w:rPr>
                <w:ins w:id="2550" w:author="Yugin Vitaly" w:date="2020-09-13T19:26:00Z"/>
                <w:b/>
                <w:sz w:val="20"/>
              </w:rPr>
            </w:pPr>
          </w:p>
        </w:tc>
        <w:tc>
          <w:tcPr>
            <w:tcW w:w="1385" w:type="pct"/>
            <w:shd w:val="clear" w:color="auto" w:fill="auto"/>
            <w:vAlign w:val="center"/>
            <w:hideMark/>
          </w:tcPr>
          <w:p w:rsidR="00D4262B" w:rsidRPr="00CE4E13" w:rsidRDefault="00D4262B" w:rsidP="00B46C92">
            <w:pPr>
              <w:keepNext/>
              <w:spacing w:before="0" w:after="0"/>
              <w:contextualSpacing/>
              <w:rPr>
                <w:ins w:id="2551" w:author="Yugin Vitaly" w:date="2020-09-13T19:26:00Z"/>
                <w:b/>
                <w:sz w:val="20"/>
              </w:rPr>
            </w:pPr>
          </w:p>
        </w:tc>
      </w:tr>
      <w:tr w:rsidR="00D4262B" w:rsidRPr="00301389" w:rsidTr="00B46C92">
        <w:trPr>
          <w:jc w:val="center"/>
          <w:ins w:id="2552" w:author="Yugin Vitaly" w:date="2020-09-13T19:26:00Z"/>
        </w:trPr>
        <w:tc>
          <w:tcPr>
            <w:tcW w:w="743" w:type="pct"/>
            <w:shd w:val="clear" w:color="auto" w:fill="auto"/>
            <w:vAlign w:val="center"/>
          </w:tcPr>
          <w:p w:rsidR="00D4262B" w:rsidRPr="00301389" w:rsidRDefault="00D4262B" w:rsidP="00B46C92">
            <w:pPr>
              <w:spacing w:before="0" w:after="0"/>
              <w:contextualSpacing/>
              <w:rPr>
                <w:ins w:id="2553" w:author="Yugin Vitaly" w:date="2020-09-13T19:26:00Z"/>
                <w:sz w:val="20"/>
              </w:rPr>
            </w:pPr>
          </w:p>
        </w:tc>
        <w:tc>
          <w:tcPr>
            <w:tcW w:w="790" w:type="pct"/>
            <w:shd w:val="clear" w:color="auto" w:fill="auto"/>
          </w:tcPr>
          <w:p w:rsidR="00D4262B" w:rsidRPr="00C316CF" w:rsidRDefault="00D4262B" w:rsidP="00B46C92">
            <w:pPr>
              <w:spacing w:before="0" w:after="0"/>
              <w:rPr>
                <w:ins w:id="2554" w:author="Yugin Vitaly" w:date="2020-09-13T19:26:00Z"/>
                <w:sz w:val="20"/>
              </w:rPr>
            </w:pPr>
            <w:ins w:id="2555" w:author="Yugin Vitaly" w:date="2020-09-13T19:26:00Z">
              <w:r w:rsidRPr="00C316CF">
                <w:rPr>
                  <w:sz w:val="20"/>
                </w:rPr>
                <w:t>appNumber</w:t>
              </w:r>
            </w:ins>
          </w:p>
        </w:tc>
        <w:tc>
          <w:tcPr>
            <w:tcW w:w="199" w:type="pct"/>
            <w:shd w:val="clear" w:color="auto" w:fill="auto"/>
          </w:tcPr>
          <w:p w:rsidR="00D4262B" w:rsidRPr="00C316CF" w:rsidRDefault="00D4262B" w:rsidP="00B46C92">
            <w:pPr>
              <w:spacing w:before="0" w:after="0"/>
              <w:jc w:val="center"/>
              <w:rPr>
                <w:ins w:id="2556" w:author="Yugin Vitaly" w:date="2020-09-13T19:26:00Z"/>
                <w:sz w:val="20"/>
              </w:rPr>
            </w:pPr>
            <w:ins w:id="2557" w:author="Yugin Vitaly" w:date="2020-09-13T19:26:00Z">
              <w:r w:rsidRPr="00C316CF">
                <w:rPr>
                  <w:sz w:val="20"/>
                </w:rPr>
                <w:t>О</w:t>
              </w:r>
            </w:ins>
          </w:p>
        </w:tc>
        <w:tc>
          <w:tcPr>
            <w:tcW w:w="496" w:type="pct"/>
            <w:shd w:val="clear" w:color="auto" w:fill="auto"/>
          </w:tcPr>
          <w:p w:rsidR="00D4262B" w:rsidRPr="00C316CF" w:rsidRDefault="00D4262B" w:rsidP="00B46C92">
            <w:pPr>
              <w:spacing w:before="0" w:after="0"/>
              <w:jc w:val="center"/>
              <w:rPr>
                <w:ins w:id="2558" w:author="Yugin Vitaly" w:date="2020-09-13T19:26:00Z"/>
                <w:sz w:val="20"/>
              </w:rPr>
            </w:pPr>
            <w:ins w:id="2559" w:author="Yugin Vitaly" w:date="2020-09-13T19:26:00Z">
              <w:r w:rsidRPr="00C316CF">
                <w:rPr>
                  <w:sz w:val="20"/>
                </w:rPr>
                <w:t>T [ 1 - 100 ]</w:t>
              </w:r>
            </w:ins>
          </w:p>
        </w:tc>
        <w:tc>
          <w:tcPr>
            <w:tcW w:w="1387" w:type="pct"/>
            <w:shd w:val="clear" w:color="auto" w:fill="auto"/>
          </w:tcPr>
          <w:p w:rsidR="00D4262B" w:rsidRPr="00C316CF" w:rsidRDefault="00D4262B" w:rsidP="00B46C92">
            <w:pPr>
              <w:spacing w:before="0" w:after="0"/>
              <w:rPr>
                <w:ins w:id="2560" w:author="Yugin Vitaly" w:date="2020-09-13T19:26:00Z"/>
                <w:sz w:val="20"/>
              </w:rPr>
            </w:pPr>
            <w:ins w:id="2561" w:author="Yugin Vitaly" w:date="2020-09-13T19:26:00Z">
              <w:r w:rsidRPr="00C316CF">
                <w:rPr>
                  <w:sz w:val="20"/>
                </w:rPr>
                <w:t>Номер заявки</w:t>
              </w:r>
            </w:ins>
          </w:p>
        </w:tc>
        <w:tc>
          <w:tcPr>
            <w:tcW w:w="1385" w:type="pct"/>
            <w:shd w:val="clear" w:color="auto" w:fill="auto"/>
          </w:tcPr>
          <w:p w:rsidR="00D4262B" w:rsidRPr="00162C8B" w:rsidRDefault="00D4262B" w:rsidP="00B46C92">
            <w:pPr>
              <w:spacing w:before="0" w:after="0"/>
              <w:jc w:val="both"/>
              <w:rPr>
                <w:ins w:id="2562" w:author="Yugin Vitaly" w:date="2020-09-13T19:26:00Z"/>
                <w:sz w:val="20"/>
              </w:rPr>
            </w:pPr>
          </w:p>
        </w:tc>
      </w:tr>
      <w:tr w:rsidR="00C966B7" w:rsidRPr="00301389" w:rsidTr="00C966B7">
        <w:trPr>
          <w:jc w:val="center"/>
          <w:ins w:id="2563" w:author="Yugin Vitaly" w:date="2020-08-07T17:15:00Z"/>
        </w:trPr>
        <w:tc>
          <w:tcPr>
            <w:tcW w:w="743" w:type="pct"/>
            <w:shd w:val="clear" w:color="auto" w:fill="auto"/>
            <w:vAlign w:val="center"/>
          </w:tcPr>
          <w:p w:rsidR="00C966B7" w:rsidRPr="00301389" w:rsidRDefault="00C966B7" w:rsidP="00C966B7">
            <w:pPr>
              <w:spacing w:before="0" w:after="0"/>
              <w:contextualSpacing/>
              <w:rPr>
                <w:ins w:id="2564" w:author="Yugin Vitaly" w:date="2020-08-07T17:15:00Z"/>
                <w:sz w:val="20"/>
              </w:rPr>
            </w:pPr>
          </w:p>
        </w:tc>
        <w:tc>
          <w:tcPr>
            <w:tcW w:w="790" w:type="pct"/>
            <w:shd w:val="clear" w:color="auto" w:fill="auto"/>
          </w:tcPr>
          <w:p w:rsidR="00C966B7" w:rsidRPr="00C316CF" w:rsidRDefault="00C966B7" w:rsidP="00C966B7">
            <w:pPr>
              <w:spacing w:before="0" w:after="0"/>
              <w:rPr>
                <w:ins w:id="2565" w:author="Yugin Vitaly" w:date="2020-08-07T17:15:00Z"/>
                <w:sz w:val="20"/>
              </w:rPr>
            </w:pPr>
          </w:p>
        </w:tc>
        <w:tc>
          <w:tcPr>
            <w:tcW w:w="199" w:type="pct"/>
            <w:shd w:val="clear" w:color="auto" w:fill="auto"/>
          </w:tcPr>
          <w:p w:rsidR="00C966B7" w:rsidRPr="00C316CF" w:rsidRDefault="00C966B7" w:rsidP="00C966B7">
            <w:pPr>
              <w:spacing w:before="0" w:after="0"/>
              <w:jc w:val="center"/>
              <w:rPr>
                <w:ins w:id="2566" w:author="Yugin Vitaly" w:date="2020-08-07T17:15:00Z"/>
                <w:sz w:val="20"/>
              </w:rPr>
            </w:pPr>
          </w:p>
        </w:tc>
        <w:tc>
          <w:tcPr>
            <w:tcW w:w="496" w:type="pct"/>
            <w:shd w:val="clear" w:color="auto" w:fill="auto"/>
          </w:tcPr>
          <w:p w:rsidR="00C966B7" w:rsidRPr="00C316CF" w:rsidRDefault="00C966B7" w:rsidP="00C966B7">
            <w:pPr>
              <w:spacing w:before="0" w:after="0"/>
              <w:jc w:val="center"/>
              <w:rPr>
                <w:ins w:id="2567" w:author="Yugin Vitaly" w:date="2020-08-07T17:15:00Z"/>
                <w:sz w:val="20"/>
              </w:rPr>
            </w:pPr>
          </w:p>
        </w:tc>
        <w:tc>
          <w:tcPr>
            <w:tcW w:w="1387" w:type="pct"/>
            <w:shd w:val="clear" w:color="auto" w:fill="auto"/>
          </w:tcPr>
          <w:p w:rsidR="00C966B7" w:rsidRPr="00D565C1" w:rsidRDefault="00C966B7" w:rsidP="00C966B7">
            <w:pPr>
              <w:spacing w:before="0" w:after="0"/>
              <w:rPr>
                <w:ins w:id="2568" w:author="Yugin Vitaly" w:date="2020-08-07T17:15:00Z"/>
                <w:sz w:val="20"/>
              </w:rPr>
            </w:pPr>
          </w:p>
        </w:tc>
        <w:tc>
          <w:tcPr>
            <w:tcW w:w="1385" w:type="pct"/>
            <w:shd w:val="clear" w:color="auto" w:fill="auto"/>
          </w:tcPr>
          <w:p w:rsidR="00C966B7" w:rsidRPr="00C316CF" w:rsidRDefault="00C966B7" w:rsidP="00C966B7">
            <w:pPr>
              <w:spacing w:before="0" w:after="0"/>
              <w:rPr>
                <w:ins w:id="2569" w:author="Yugin Vitaly" w:date="2020-08-07T17:15:00Z"/>
                <w:sz w:val="20"/>
              </w:rPr>
            </w:pPr>
          </w:p>
        </w:tc>
      </w:tr>
    </w:tbl>
    <w:p w:rsidR="003E4140" w:rsidRDefault="003E4140" w:rsidP="00307C8D">
      <w:pPr>
        <w:spacing w:before="0" w:after="0"/>
        <w:contextualSpacing/>
        <w:rPr>
          <w:sz w:val="20"/>
        </w:rPr>
      </w:pPr>
    </w:p>
    <w:sectPr w:rsidR="003E4140"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B4D3A46"/>
    <w:multiLevelType w:val="hybridMultilevel"/>
    <w:tmpl w:val="8D9AF52C"/>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2"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3"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3"/>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2"/>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1"/>
  </w:num>
  <w:num w:numId="35">
    <w:abstractNumId w:val="31"/>
    <w:lvlOverride w:ilvl="0">
      <w:startOverride w:val="1"/>
    </w:lvlOverride>
  </w:num>
  <w:num w:numId="36">
    <w:abstractNumId w:val="31"/>
    <w:lvlOverride w:ilvl="0">
      <w:startOverride w:val="1"/>
    </w:lvlOverride>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gin Vitaly">
    <w15:presenceInfo w15:providerId="AD" w15:userId="S-1-5-21-1214440339-1383384898-1343024091-28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proofState w:grammar="clean"/>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2C"/>
    <w:rsid w:val="00000171"/>
    <w:rsid w:val="000012B2"/>
    <w:rsid w:val="00004186"/>
    <w:rsid w:val="00005172"/>
    <w:rsid w:val="000056E3"/>
    <w:rsid w:val="00005E99"/>
    <w:rsid w:val="000071A1"/>
    <w:rsid w:val="0000722A"/>
    <w:rsid w:val="00007EFD"/>
    <w:rsid w:val="00007F29"/>
    <w:rsid w:val="0001023E"/>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32A3"/>
    <w:rsid w:val="000342F9"/>
    <w:rsid w:val="000421E2"/>
    <w:rsid w:val="00044AF4"/>
    <w:rsid w:val="00044F59"/>
    <w:rsid w:val="00044F60"/>
    <w:rsid w:val="00045FA0"/>
    <w:rsid w:val="000471D9"/>
    <w:rsid w:val="00047DC0"/>
    <w:rsid w:val="00051EC9"/>
    <w:rsid w:val="000520F6"/>
    <w:rsid w:val="000521E4"/>
    <w:rsid w:val="00054ACC"/>
    <w:rsid w:val="00055ECF"/>
    <w:rsid w:val="00055F6D"/>
    <w:rsid w:val="000609EE"/>
    <w:rsid w:val="00061C7F"/>
    <w:rsid w:val="00062B35"/>
    <w:rsid w:val="00065549"/>
    <w:rsid w:val="00065694"/>
    <w:rsid w:val="000704DC"/>
    <w:rsid w:val="00072CA1"/>
    <w:rsid w:val="00072D41"/>
    <w:rsid w:val="00073C1F"/>
    <w:rsid w:val="000773F8"/>
    <w:rsid w:val="00080D05"/>
    <w:rsid w:val="0008605F"/>
    <w:rsid w:val="000900FA"/>
    <w:rsid w:val="00091190"/>
    <w:rsid w:val="00091B44"/>
    <w:rsid w:val="00094009"/>
    <w:rsid w:val="00094368"/>
    <w:rsid w:val="00094786"/>
    <w:rsid w:val="00097427"/>
    <w:rsid w:val="000A2BA5"/>
    <w:rsid w:val="000A4FDE"/>
    <w:rsid w:val="000A6B8F"/>
    <w:rsid w:val="000B223D"/>
    <w:rsid w:val="000B365D"/>
    <w:rsid w:val="000B3947"/>
    <w:rsid w:val="000B4452"/>
    <w:rsid w:val="000B5E9E"/>
    <w:rsid w:val="000C03EE"/>
    <w:rsid w:val="000C1551"/>
    <w:rsid w:val="000C3016"/>
    <w:rsid w:val="000C4B4E"/>
    <w:rsid w:val="000C4D30"/>
    <w:rsid w:val="000C58D6"/>
    <w:rsid w:val="000C58F3"/>
    <w:rsid w:val="000C7310"/>
    <w:rsid w:val="000C7F5D"/>
    <w:rsid w:val="000D0F0B"/>
    <w:rsid w:val="000D27F6"/>
    <w:rsid w:val="000D3FDE"/>
    <w:rsid w:val="000D66AA"/>
    <w:rsid w:val="000D6769"/>
    <w:rsid w:val="000D6B4D"/>
    <w:rsid w:val="000E05B5"/>
    <w:rsid w:val="000E0609"/>
    <w:rsid w:val="000E1009"/>
    <w:rsid w:val="000E10BF"/>
    <w:rsid w:val="000E1679"/>
    <w:rsid w:val="000E1DF2"/>
    <w:rsid w:val="000E2D0C"/>
    <w:rsid w:val="000E4043"/>
    <w:rsid w:val="000E44B2"/>
    <w:rsid w:val="000E4B50"/>
    <w:rsid w:val="000E4BF8"/>
    <w:rsid w:val="000E5C26"/>
    <w:rsid w:val="000E6806"/>
    <w:rsid w:val="000F09B8"/>
    <w:rsid w:val="000F150E"/>
    <w:rsid w:val="000F2DC8"/>
    <w:rsid w:val="000F37CD"/>
    <w:rsid w:val="000F3A00"/>
    <w:rsid w:val="000F6B50"/>
    <w:rsid w:val="0010086F"/>
    <w:rsid w:val="00101320"/>
    <w:rsid w:val="001034AF"/>
    <w:rsid w:val="00104199"/>
    <w:rsid w:val="00104AF5"/>
    <w:rsid w:val="00104D8B"/>
    <w:rsid w:val="00112C74"/>
    <w:rsid w:val="00112EB5"/>
    <w:rsid w:val="00112F8B"/>
    <w:rsid w:val="00116843"/>
    <w:rsid w:val="00121088"/>
    <w:rsid w:val="00121C02"/>
    <w:rsid w:val="001249F3"/>
    <w:rsid w:val="001249FB"/>
    <w:rsid w:val="0012511F"/>
    <w:rsid w:val="00126C9D"/>
    <w:rsid w:val="001326EA"/>
    <w:rsid w:val="00133A8A"/>
    <w:rsid w:val="00133CDC"/>
    <w:rsid w:val="00134569"/>
    <w:rsid w:val="00134805"/>
    <w:rsid w:val="00136692"/>
    <w:rsid w:val="00136EFA"/>
    <w:rsid w:val="001375F5"/>
    <w:rsid w:val="001417C4"/>
    <w:rsid w:val="001418AD"/>
    <w:rsid w:val="001435D1"/>
    <w:rsid w:val="001438E7"/>
    <w:rsid w:val="00150DC8"/>
    <w:rsid w:val="001539E2"/>
    <w:rsid w:val="00153D40"/>
    <w:rsid w:val="00157E73"/>
    <w:rsid w:val="00160E92"/>
    <w:rsid w:val="00161127"/>
    <w:rsid w:val="00162CFC"/>
    <w:rsid w:val="00163B2C"/>
    <w:rsid w:val="00164687"/>
    <w:rsid w:val="0016619A"/>
    <w:rsid w:val="00171E95"/>
    <w:rsid w:val="00172214"/>
    <w:rsid w:val="00172594"/>
    <w:rsid w:val="0017324F"/>
    <w:rsid w:val="001739B4"/>
    <w:rsid w:val="00180510"/>
    <w:rsid w:val="00180667"/>
    <w:rsid w:val="00181B3D"/>
    <w:rsid w:val="00182848"/>
    <w:rsid w:val="00182E05"/>
    <w:rsid w:val="00185452"/>
    <w:rsid w:val="00185AB5"/>
    <w:rsid w:val="001870E1"/>
    <w:rsid w:val="00192C44"/>
    <w:rsid w:val="00192E67"/>
    <w:rsid w:val="00192FA6"/>
    <w:rsid w:val="00193D00"/>
    <w:rsid w:val="00195BCA"/>
    <w:rsid w:val="001A1AFD"/>
    <w:rsid w:val="001A1B37"/>
    <w:rsid w:val="001A6A18"/>
    <w:rsid w:val="001B02F1"/>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0E40"/>
    <w:rsid w:val="001E2310"/>
    <w:rsid w:val="001E2BF9"/>
    <w:rsid w:val="001E3149"/>
    <w:rsid w:val="001E34B2"/>
    <w:rsid w:val="001E38B2"/>
    <w:rsid w:val="001E3E0E"/>
    <w:rsid w:val="001E4C54"/>
    <w:rsid w:val="001E53C0"/>
    <w:rsid w:val="001E55D2"/>
    <w:rsid w:val="001F0C83"/>
    <w:rsid w:val="001F264F"/>
    <w:rsid w:val="001F2758"/>
    <w:rsid w:val="001F3245"/>
    <w:rsid w:val="001F3278"/>
    <w:rsid w:val="002018AD"/>
    <w:rsid w:val="00202FF1"/>
    <w:rsid w:val="002030B5"/>
    <w:rsid w:val="0020444A"/>
    <w:rsid w:val="002074D6"/>
    <w:rsid w:val="002105CB"/>
    <w:rsid w:val="00211596"/>
    <w:rsid w:val="002129D1"/>
    <w:rsid w:val="00213781"/>
    <w:rsid w:val="00214AE9"/>
    <w:rsid w:val="00214E19"/>
    <w:rsid w:val="002162DE"/>
    <w:rsid w:val="00216DF3"/>
    <w:rsid w:val="00217BF9"/>
    <w:rsid w:val="00221282"/>
    <w:rsid w:val="00222A77"/>
    <w:rsid w:val="00222C29"/>
    <w:rsid w:val="00224621"/>
    <w:rsid w:val="00227348"/>
    <w:rsid w:val="002371CB"/>
    <w:rsid w:val="0023726A"/>
    <w:rsid w:val="0023759B"/>
    <w:rsid w:val="00237DB7"/>
    <w:rsid w:val="00242DA2"/>
    <w:rsid w:val="0024315C"/>
    <w:rsid w:val="002438A6"/>
    <w:rsid w:val="002459B2"/>
    <w:rsid w:val="00246396"/>
    <w:rsid w:val="002478D9"/>
    <w:rsid w:val="0025144D"/>
    <w:rsid w:val="0025449B"/>
    <w:rsid w:val="002551D2"/>
    <w:rsid w:val="00255AD8"/>
    <w:rsid w:val="00256A51"/>
    <w:rsid w:val="00256D81"/>
    <w:rsid w:val="002575F5"/>
    <w:rsid w:val="00262C74"/>
    <w:rsid w:val="00262FAA"/>
    <w:rsid w:val="002647D8"/>
    <w:rsid w:val="00266899"/>
    <w:rsid w:val="00270752"/>
    <w:rsid w:val="00270A82"/>
    <w:rsid w:val="00270AD6"/>
    <w:rsid w:val="00274F75"/>
    <w:rsid w:val="002765E8"/>
    <w:rsid w:val="002802D2"/>
    <w:rsid w:val="0028211C"/>
    <w:rsid w:val="00282E40"/>
    <w:rsid w:val="00284400"/>
    <w:rsid w:val="002864DF"/>
    <w:rsid w:val="002865B9"/>
    <w:rsid w:val="00287EC6"/>
    <w:rsid w:val="00290C91"/>
    <w:rsid w:val="00290CD0"/>
    <w:rsid w:val="002911DD"/>
    <w:rsid w:val="0029226C"/>
    <w:rsid w:val="0029374C"/>
    <w:rsid w:val="00294591"/>
    <w:rsid w:val="0029638C"/>
    <w:rsid w:val="0029775D"/>
    <w:rsid w:val="002A222A"/>
    <w:rsid w:val="002A293B"/>
    <w:rsid w:val="002A30E0"/>
    <w:rsid w:val="002A54E2"/>
    <w:rsid w:val="002A6006"/>
    <w:rsid w:val="002A6587"/>
    <w:rsid w:val="002A6B22"/>
    <w:rsid w:val="002B470A"/>
    <w:rsid w:val="002B72A6"/>
    <w:rsid w:val="002C15EF"/>
    <w:rsid w:val="002C17BB"/>
    <w:rsid w:val="002C27E9"/>
    <w:rsid w:val="002C349F"/>
    <w:rsid w:val="002C3ACF"/>
    <w:rsid w:val="002C727A"/>
    <w:rsid w:val="002C75EC"/>
    <w:rsid w:val="002C7C2C"/>
    <w:rsid w:val="002D0CA8"/>
    <w:rsid w:val="002D2531"/>
    <w:rsid w:val="002D3C77"/>
    <w:rsid w:val="002D5058"/>
    <w:rsid w:val="002E2002"/>
    <w:rsid w:val="002E2974"/>
    <w:rsid w:val="002E57B8"/>
    <w:rsid w:val="002E6A46"/>
    <w:rsid w:val="002E772E"/>
    <w:rsid w:val="002E784F"/>
    <w:rsid w:val="002F450A"/>
    <w:rsid w:val="002F705F"/>
    <w:rsid w:val="002F7E33"/>
    <w:rsid w:val="00300132"/>
    <w:rsid w:val="0030077B"/>
    <w:rsid w:val="00301076"/>
    <w:rsid w:val="00301389"/>
    <w:rsid w:val="00302732"/>
    <w:rsid w:val="00302D9A"/>
    <w:rsid w:val="00302FA5"/>
    <w:rsid w:val="00303FC2"/>
    <w:rsid w:val="0030434F"/>
    <w:rsid w:val="003050C8"/>
    <w:rsid w:val="003055F8"/>
    <w:rsid w:val="003077C9"/>
    <w:rsid w:val="00307C8D"/>
    <w:rsid w:val="00307DE3"/>
    <w:rsid w:val="00312BBC"/>
    <w:rsid w:val="00314096"/>
    <w:rsid w:val="00315E61"/>
    <w:rsid w:val="00317AFD"/>
    <w:rsid w:val="003222E7"/>
    <w:rsid w:val="00325D7A"/>
    <w:rsid w:val="00326318"/>
    <w:rsid w:val="003277A9"/>
    <w:rsid w:val="0033045D"/>
    <w:rsid w:val="00330A6D"/>
    <w:rsid w:val="003321B0"/>
    <w:rsid w:val="00335456"/>
    <w:rsid w:val="00335A75"/>
    <w:rsid w:val="00337FAC"/>
    <w:rsid w:val="00340EA6"/>
    <w:rsid w:val="003417E3"/>
    <w:rsid w:val="00342418"/>
    <w:rsid w:val="003426C8"/>
    <w:rsid w:val="00342AAB"/>
    <w:rsid w:val="003436FE"/>
    <w:rsid w:val="00343A18"/>
    <w:rsid w:val="00343A27"/>
    <w:rsid w:val="00343DAF"/>
    <w:rsid w:val="003462F3"/>
    <w:rsid w:val="00346309"/>
    <w:rsid w:val="0034795A"/>
    <w:rsid w:val="00350484"/>
    <w:rsid w:val="00350A42"/>
    <w:rsid w:val="00351ABB"/>
    <w:rsid w:val="00353117"/>
    <w:rsid w:val="00353461"/>
    <w:rsid w:val="00354F4D"/>
    <w:rsid w:val="00357450"/>
    <w:rsid w:val="00361222"/>
    <w:rsid w:val="00362969"/>
    <w:rsid w:val="00362F2B"/>
    <w:rsid w:val="00363248"/>
    <w:rsid w:val="00365BF0"/>
    <w:rsid w:val="00365E16"/>
    <w:rsid w:val="00367B86"/>
    <w:rsid w:val="00371DD4"/>
    <w:rsid w:val="00372FF7"/>
    <w:rsid w:val="003740AD"/>
    <w:rsid w:val="003747C2"/>
    <w:rsid w:val="00374FB1"/>
    <w:rsid w:val="003752BE"/>
    <w:rsid w:val="00381BC1"/>
    <w:rsid w:val="003835C1"/>
    <w:rsid w:val="003846DE"/>
    <w:rsid w:val="003862C1"/>
    <w:rsid w:val="0038713A"/>
    <w:rsid w:val="003872AD"/>
    <w:rsid w:val="00387B9F"/>
    <w:rsid w:val="00390401"/>
    <w:rsid w:val="00390F12"/>
    <w:rsid w:val="003916D3"/>
    <w:rsid w:val="00392212"/>
    <w:rsid w:val="00392937"/>
    <w:rsid w:val="00392E92"/>
    <w:rsid w:val="00393A5C"/>
    <w:rsid w:val="00395925"/>
    <w:rsid w:val="00395E8E"/>
    <w:rsid w:val="003971EF"/>
    <w:rsid w:val="003A078D"/>
    <w:rsid w:val="003A1127"/>
    <w:rsid w:val="003A2E47"/>
    <w:rsid w:val="003A31F4"/>
    <w:rsid w:val="003A472F"/>
    <w:rsid w:val="003A57EA"/>
    <w:rsid w:val="003A6A73"/>
    <w:rsid w:val="003A72E3"/>
    <w:rsid w:val="003B232F"/>
    <w:rsid w:val="003B56E4"/>
    <w:rsid w:val="003B6457"/>
    <w:rsid w:val="003B7375"/>
    <w:rsid w:val="003B7933"/>
    <w:rsid w:val="003C0D5E"/>
    <w:rsid w:val="003C115A"/>
    <w:rsid w:val="003C2658"/>
    <w:rsid w:val="003C29D9"/>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4140"/>
    <w:rsid w:val="003E5FB3"/>
    <w:rsid w:val="003E62A7"/>
    <w:rsid w:val="003F07CE"/>
    <w:rsid w:val="003F302D"/>
    <w:rsid w:val="003F5640"/>
    <w:rsid w:val="003F7D6B"/>
    <w:rsid w:val="00400126"/>
    <w:rsid w:val="004010B4"/>
    <w:rsid w:val="004017CE"/>
    <w:rsid w:val="00402EA0"/>
    <w:rsid w:val="00403A34"/>
    <w:rsid w:val="004057A2"/>
    <w:rsid w:val="00406E65"/>
    <w:rsid w:val="0041011F"/>
    <w:rsid w:val="004162A3"/>
    <w:rsid w:val="0042118A"/>
    <w:rsid w:val="00421FA7"/>
    <w:rsid w:val="004234BD"/>
    <w:rsid w:val="00424162"/>
    <w:rsid w:val="004257CC"/>
    <w:rsid w:val="004261EB"/>
    <w:rsid w:val="00427184"/>
    <w:rsid w:val="0042771E"/>
    <w:rsid w:val="00431B90"/>
    <w:rsid w:val="00434B31"/>
    <w:rsid w:val="00435996"/>
    <w:rsid w:val="00436F1A"/>
    <w:rsid w:val="0043750C"/>
    <w:rsid w:val="00437C19"/>
    <w:rsid w:val="00437D19"/>
    <w:rsid w:val="00442886"/>
    <w:rsid w:val="00442BD0"/>
    <w:rsid w:val="00442EAF"/>
    <w:rsid w:val="00442F4A"/>
    <w:rsid w:val="004431C6"/>
    <w:rsid w:val="00443F67"/>
    <w:rsid w:val="0044444A"/>
    <w:rsid w:val="0044617F"/>
    <w:rsid w:val="0044777D"/>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18C4"/>
    <w:rsid w:val="0047364B"/>
    <w:rsid w:val="004756D1"/>
    <w:rsid w:val="00481492"/>
    <w:rsid w:val="00481CFE"/>
    <w:rsid w:val="00482B28"/>
    <w:rsid w:val="004839A6"/>
    <w:rsid w:val="0048488D"/>
    <w:rsid w:val="00490A1A"/>
    <w:rsid w:val="0049241D"/>
    <w:rsid w:val="004951E7"/>
    <w:rsid w:val="00495645"/>
    <w:rsid w:val="00497360"/>
    <w:rsid w:val="004978B0"/>
    <w:rsid w:val="004A2BAE"/>
    <w:rsid w:val="004A2EF9"/>
    <w:rsid w:val="004A35C8"/>
    <w:rsid w:val="004A5D6E"/>
    <w:rsid w:val="004B0649"/>
    <w:rsid w:val="004B18DF"/>
    <w:rsid w:val="004B3A6F"/>
    <w:rsid w:val="004B568F"/>
    <w:rsid w:val="004B7F01"/>
    <w:rsid w:val="004C087B"/>
    <w:rsid w:val="004C09C3"/>
    <w:rsid w:val="004C0B35"/>
    <w:rsid w:val="004C14A5"/>
    <w:rsid w:val="004C5CB6"/>
    <w:rsid w:val="004D2E60"/>
    <w:rsid w:val="004D345A"/>
    <w:rsid w:val="004D56B8"/>
    <w:rsid w:val="004D6719"/>
    <w:rsid w:val="004D6882"/>
    <w:rsid w:val="004D6A92"/>
    <w:rsid w:val="004D7B15"/>
    <w:rsid w:val="004E0307"/>
    <w:rsid w:val="004E0486"/>
    <w:rsid w:val="004E2108"/>
    <w:rsid w:val="004E30E8"/>
    <w:rsid w:val="004E30FD"/>
    <w:rsid w:val="004E41DE"/>
    <w:rsid w:val="004E5A6F"/>
    <w:rsid w:val="004E5ABD"/>
    <w:rsid w:val="004E7B50"/>
    <w:rsid w:val="004F059A"/>
    <w:rsid w:val="004F0D61"/>
    <w:rsid w:val="004F19B3"/>
    <w:rsid w:val="004F47A8"/>
    <w:rsid w:val="00500F79"/>
    <w:rsid w:val="0050411B"/>
    <w:rsid w:val="005041E7"/>
    <w:rsid w:val="00506B98"/>
    <w:rsid w:val="00510204"/>
    <w:rsid w:val="00511B89"/>
    <w:rsid w:val="00511E76"/>
    <w:rsid w:val="00512C28"/>
    <w:rsid w:val="00512F28"/>
    <w:rsid w:val="00513468"/>
    <w:rsid w:val="00514116"/>
    <w:rsid w:val="00514901"/>
    <w:rsid w:val="005155A9"/>
    <w:rsid w:val="0051570C"/>
    <w:rsid w:val="005158B8"/>
    <w:rsid w:val="0051671A"/>
    <w:rsid w:val="005178B0"/>
    <w:rsid w:val="00521753"/>
    <w:rsid w:val="00522331"/>
    <w:rsid w:val="005223C1"/>
    <w:rsid w:val="0052259F"/>
    <w:rsid w:val="005227A1"/>
    <w:rsid w:val="0052303E"/>
    <w:rsid w:val="005232DA"/>
    <w:rsid w:val="00524A2B"/>
    <w:rsid w:val="0052545B"/>
    <w:rsid w:val="00525BCC"/>
    <w:rsid w:val="00526678"/>
    <w:rsid w:val="005266A7"/>
    <w:rsid w:val="005276A7"/>
    <w:rsid w:val="00527C52"/>
    <w:rsid w:val="00530025"/>
    <w:rsid w:val="00531302"/>
    <w:rsid w:val="0053142A"/>
    <w:rsid w:val="00531569"/>
    <w:rsid w:val="005343C8"/>
    <w:rsid w:val="00535664"/>
    <w:rsid w:val="00536289"/>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1CF"/>
    <w:rsid w:val="00575BE5"/>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2B28"/>
    <w:rsid w:val="005C328B"/>
    <w:rsid w:val="005C34CD"/>
    <w:rsid w:val="005C4907"/>
    <w:rsid w:val="005D0093"/>
    <w:rsid w:val="005D0850"/>
    <w:rsid w:val="005D17D4"/>
    <w:rsid w:val="005D1CAD"/>
    <w:rsid w:val="005D29C5"/>
    <w:rsid w:val="005D35FB"/>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1ED0"/>
    <w:rsid w:val="0060269D"/>
    <w:rsid w:val="006036C5"/>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028F"/>
    <w:rsid w:val="00624409"/>
    <w:rsid w:val="00626863"/>
    <w:rsid w:val="00631E34"/>
    <w:rsid w:val="00632869"/>
    <w:rsid w:val="00633356"/>
    <w:rsid w:val="00633531"/>
    <w:rsid w:val="00633FFC"/>
    <w:rsid w:val="0063416F"/>
    <w:rsid w:val="00634E0C"/>
    <w:rsid w:val="0063680E"/>
    <w:rsid w:val="00636D7D"/>
    <w:rsid w:val="00637558"/>
    <w:rsid w:val="0064254A"/>
    <w:rsid w:val="0064275A"/>
    <w:rsid w:val="00643DC9"/>
    <w:rsid w:val="006448FE"/>
    <w:rsid w:val="00645949"/>
    <w:rsid w:val="00645B7B"/>
    <w:rsid w:val="00647A59"/>
    <w:rsid w:val="00647DE5"/>
    <w:rsid w:val="00650551"/>
    <w:rsid w:val="0065472C"/>
    <w:rsid w:val="00654CCE"/>
    <w:rsid w:val="00655F01"/>
    <w:rsid w:val="00656AC4"/>
    <w:rsid w:val="00656F01"/>
    <w:rsid w:val="0065746D"/>
    <w:rsid w:val="00661B47"/>
    <w:rsid w:val="00662A2A"/>
    <w:rsid w:val="00664DA9"/>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51D7"/>
    <w:rsid w:val="00686210"/>
    <w:rsid w:val="0068696E"/>
    <w:rsid w:val="00687656"/>
    <w:rsid w:val="0069092C"/>
    <w:rsid w:val="006909CE"/>
    <w:rsid w:val="00692829"/>
    <w:rsid w:val="00697116"/>
    <w:rsid w:val="006A2419"/>
    <w:rsid w:val="006A2449"/>
    <w:rsid w:val="006A2553"/>
    <w:rsid w:val="006A3BBC"/>
    <w:rsid w:val="006A3E80"/>
    <w:rsid w:val="006A4C27"/>
    <w:rsid w:val="006A70E5"/>
    <w:rsid w:val="006B1628"/>
    <w:rsid w:val="006B1A7F"/>
    <w:rsid w:val="006B3BA3"/>
    <w:rsid w:val="006C1ED5"/>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D01"/>
    <w:rsid w:val="006E4E7D"/>
    <w:rsid w:val="006E763A"/>
    <w:rsid w:val="006F126B"/>
    <w:rsid w:val="006F3C53"/>
    <w:rsid w:val="006F438A"/>
    <w:rsid w:val="006F4C98"/>
    <w:rsid w:val="006F531B"/>
    <w:rsid w:val="006F56A7"/>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5337"/>
    <w:rsid w:val="0072623F"/>
    <w:rsid w:val="00726C44"/>
    <w:rsid w:val="00727ECF"/>
    <w:rsid w:val="007350A7"/>
    <w:rsid w:val="00736125"/>
    <w:rsid w:val="00736A6D"/>
    <w:rsid w:val="00736BD3"/>
    <w:rsid w:val="00737CB1"/>
    <w:rsid w:val="0074746F"/>
    <w:rsid w:val="007476AF"/>
    <w:rsid w:val="00747C8A"/>
    <w:rsid w:val="00750761"/>
    <w:rsid w:val="00750A96"/>
    <w:rsid w:val="00751233"/>
    <w:rsid w:val="00751C29"/>
    <w:rsid w:val="00751CE8"/>
    <w:rsid w:val="007535BB"/>
    <w:rsid w:val="00754A12"/>
    <w:rsid w:val="007605D0"/>
    <w:rsid w:val="007656C4"/>
    <w:rsid w:val="00770398"/>
    <w:rsid w:val="00771AA0"/>
    <w:rsid w:val="00772E6E"/>
    <w:rsid w:val="00774285"/>
    <w:rsid w:val="00774C08"/>
    <w:rsid w:val="007837E6"/>
    <w:rsid w:val="007837F9"/>
    <w:rsid w:val="007859D3"/>
    <w:rsid w:val="0079125C"/>
    <w:rsid w:val="00791BBB"/>
    <w:rsid w:val="007A15B2"/>
    <w:rsid w:val="007A38EA"/>
    <w:rsid w:val="007A436D"/>
    <w:rsid w:val="007A52F7"/>
    <w:rsid w:val="007A5B47"/>
    <w:rsid w:val="007A60A6"/>
    <w:rsid w:val="007A7FF6"/>
    <w:rsid w:val="007B098A"/>
    <w:rsid w:val="007B4910"/>
    <w:rsid w:val="007B4B01"/>
    <w:rsid w:val="007B52CE"/>
    <w:rsid w:val="007B6ABD"/>
    <w:rsid w:val="007B76C4"/>
    <w:rsid w:val="007B7BE9"/>
    <w:rsid w:val="007C04A9"/>
    <w:rsid w:val="007C18B0"/>
    <w:rsid w:val="007C577B"/>
    <w:rsid w:val="007C63E0"/>
    <w:rsid w:val="007C67CB"/>
    <w:rsid w:val="007C7592"/>
    <w:rsid w:val="007D0096"/>
    <w:rsid w:val="007D0FA6"/>
    <w:rsid w:val="007D17AA"/>
    <w:rsid w:val="007D27D5"/>
    <w:rsid w:val="007D3281"/>
    <w:rsid w:val="007D388B"/>
    <w:rsid w:val="007D3C23"/>
    <w:rsid w:val="007D6BDD"/>
    <w:rsid w:val="007D790E"/>
    <w:rsid w:val="007D7CA6"/>
    <w:rsid w:val="007E16A6"/>
    <w:rsid w:val="007E4F7D"/>
    <w:rsid w:val="007F05A9"/>
    <w:rsid w:val="007F0D60"/>
    <w:rsid w:val="007F14DA"/>
    <w:rsid w:val="007F290C"/>
    <w:rsid w:val="007F35C7"/>
    <w:rsid w:val="007F5668"/>
    <w:rsid w:val="007F5B4C"/>
    <w:rsid w:val="007F7413"/>
    <w:rsid w:val="00800207"/>
    <w:rsid w:val="00801222"/>
    <w:rsid w:val="00802BF2"/>
    <w:rsid w:val="00802E99"/>
    <w:rsid w:val="0080567F"/>
    <w:rsid w:val="008070CF"/>
    <w:rsid w:val="00811F38"/>
    <w:rsid w:val="00811FEA"/>
    <w:rsid w:val="00813C2D"/>
    <w:rsid w:val="00813C61"/>
    <w:rsid w:val="00813FF4"/>
    <w:rsid w:val="008171CC"/>
    <w:rsid w:val="008201A7"/>
    <w:rsid w:val="008201D3"/>
    <w:rsid w:val="008206FF"/>
    <w:rsid w:val="00824287"/>
    <w:rsid w:val="00825F2A"/>
    <w:rsid w:val="008319F7"/>
    <w:rsid w:val="008332FE"/>
    <w:rsid w:val="00834609"/>
    <w:rsid w:val="00834732"/>
    <w:rsid w:val="008347E5"/>
    <w:rsid w:val="00840AAB"/>
    <w:rsid w:val="00840B1F"/>
    <w:rsid w:val="00841F81"/>
    <w:rsid w:val="00842C98"/>
    <w:rsid w:val="00843CD1"/>
    <w:rsid w:val="008440A5"/>
    <w:rsid w:val="00846B5D"/>
    <w:rsid w:val="00847421"/>
    <w:rsid w:val="00851FCF"/>
    <w:rsid w:val="00852C00"/>
    <w:rsid w:val="00852FA0"/>
    <w:rsid w:val="00853E08"/>
    <w:rsid w:val="0085589B"/>
    <w:rsid w:val="00856360"/>
    <w:rsid w:val="008570A5"/>
    <w:rsid w:val="00857502"/>
    <w:rsid w:val="00857A36"/>
    <w:rsid w:val="0086113A"/>
    <w:rsid w:val="0086153A"/>
    <w:rsid w:val="008635B2"/>
    <w:rsid w:val="00865C69"/>
    <w:rsid w:val="0086689C"/>
    <w:rsid w:val="00866B47"/>
    <w:rsid w:val="0087094E"/>
    <w:rsid w:val="00872288"/>
    <w:rsid w:val="008728E0"/>
    <w:rsid w:val="00874529"/>
    <w:rsid w:val="008766F6"/>
    <w:rsid w:val="00876A2D"/>
    <w:rsid w:val="00876A45"/>
    <w:rsid w:val="00876F6A"/>
    <w:rsid w:val="00881959"/>
    <w:rsid w:val="00882339"/>
    <w:rsid w:val="008830DA"/>
    <w:rsid w:val="008840D3"/>
    <w:rsid w:val="00884866"/>
    <w:rsid w:val="008855C8"/>
    <w:rsid w:val="008865A1"/>
    <w:rsid w:val="008931A1"/>
    <w:rsid w:val="008966D3"/>
    <w:rsid w:val="008A0E13"/>
    <w:rsid w:val="008A0FF2"/>
    <w:rsid w:val="008A31BC"/>
    <w:rsid w:val="008A3CB7"/>
    <w:rsid w:val="008B01BA"/>
    <w:rsid w:val="008B07F6"/>
    <w:rsid w:val="008B1D6C"/>
    <w:rsid w:val="008B3A59"/>
    <w:rsid w:val="008B49BD"/>
    <w:rsid w:val="008B581C"/>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6D7"/>
    <w:rsid w:val="008F57E0"/>
    <w:rsid w:val="008F5A00"/>
    <w:rsid w:val="00901906"/>
    <w:rsid w:val="00903AD6"/>
    <w:rsid w:val="00905CEA"/>
    <w:rsid w:val="009075E3"/>
    <w:rsid w:val="00907CEE"/>
    <w:rsid w:val="00910100"/>
    <w:rsid w:val="00910D48"/>
    <w:rsid w:val="00911561"/>
    <w:rsid w:val="009124D7"/>
    <w:rsid w:val="0092060A"/>
    <w:rsid w:val="00921BE9"/>
    <w:rsid w:val="00921E33"/>
    <w:rsid w:val="00924057"/>
    <w:rsid w:val="009240EF"/>
    <w:rsid w:val="009268DB"/>
    <w:rsid w:val="009279F8"/>
    <w:rsid w:val="00927AA1"/>
    <w:rsid w:val="00930C0A"/>
    <w:rsid w:val="00935A56"/>
    <w:rsid w:val="009364F0"/>
    <w:rsid w:val="0094026B"/>
    <w:rsid w:val="009411F3"/>
    <w:rsid w:val="00943169"/>
    <w:rsid w:val="0094388B"/>
    <w:rsid w:val="00944150"/>
    <w:rsid w:val="00944B6D"/>
    <w:rsid w:val="0095137A"/>
    <w:rsid w:val="00951E3B"/>
    <w:rsid w:val="0095435E"/>
    <w:rsid w:val="00955666"/>
    <w:rsid w:val="0095598C"/>
    <w:rsid w:val="0095628C"/>
    <w:rsid w:val="00961619"/>
    <w:rsid w:val="00962572"/>
    <w:rsid w:val="009626AF"/>
    <w:rsid w:val="00962D75"/>
    <w:rsid w:val="0096572D"/>
    <w:rsid w:val="0096595B"/>
    <w:rsid w:val="009663A3"/>
    <w:rsid w:val="00966A0B"/>
    <w:rsid w:val="0097011B"/>
    <w:rsid w:val="00970FBB"/>
    <w:rsid w:val="00971E96"/>
    <w:rsid w:val="009723CE"/>
    <w:rsid w:val="00972721"/>
    <w:rsid w:val="009749EC"/>
    <w:rsid w:val="009754B9"/>
    <w:rsid w:val="009774DE"/>
    <w:rsid w:val="0097770D"/>
    <w:rsid w:val="009804AE"/>
    <w:rsid w:val="00984DD0"/>
    <w:rsid w:val="00984F51"/>
    <w:rsid w:val="00985F3B"/>
    <w:rsid w:val="00986277"/>
    <w:rsid w:val="00987F06"/>
    <w:rsid w:val="00991C22"/>
    <w:rsid w:val="00995490"/>
    <w:rsid w:val="00995FA5"/>
    <w:rsid w:val="00997A5F"/>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349C"/>
    <w:rsid w:val="009D61AC"/>
    <w:rsid w:val="009E0178"/>
    <w:rsid w:val="009E32C9"/>
    <w:rsid w:val="009E3EF6"/>
    <w:rsid w:val="009E541F"/>
    <w:rsid w:val="009F41A2"/>
    <w:rsid w:val="009F626A"/>
    <w:rsid w:val="009F754F"/>
    <w:rsid w:val="009F7EAF"/>
    <w:rsid w:val="00A01C44"/>
    <w:rsid w:val="00A052C6"/>
    <w:rsid w:val="00A06A83"/>
    <w:rsid w:val="00A07242"/>
    <w:rsid w:val="00A07418"/>
    <w:rsid w:val="00A0786B"/>
    <w:rsid w:val="00A10D69"/>
    <w:rsid w:val="00A11940"/>
    <w:rsid w:val="00A11F3D"/>
    <w:rsid w:val="00A11F60"/>
    <w:rsid w:val="00A13FE0"/>
    <w:rsid w:val="00A140A1"/>
    <w:rsid w:val="00A1504B"/>
    <w:rsid w:val="00A15F82"/>
    <w:rsid w:val="00A16E82"/>
    <w:rsid w:val="00A17923"/>
    <w:rsid w:val="00A17A85"/>
    <w:rsid w:val="00A20E31"/>
    <w:rsid w:val="00A22FB7"/>
    <w:rsid w:val="00A233F0"/>
    <w:rsid w:val="00A23F51"/>
    <w:rsid w:val="00A3120C"/>
    <w:rsid w:val="00A321EB"/>
    <w:rsid w:val="00A32FA0"/>
    <w:rsid w:val="00A3441F"/>
    <w:rsid w:val="00A351CE"/>
    <w:rsid w:val="00A40BD8"/>
    <w:rsid w:val="00A4141B"/>
    <w:rsid w:val="00A41CED"/>
    <w:rsid w:val="00A4401F"/>
    <w:rsid w:val="00A466D1"/>
    <w:rsid w:val="00A51F10"/>
    <w:rsid w:val="00A52CE2"/>
    <w:rsid w:val="00A54D8A"/>
    <w:rsid w:val="00A634BA"/>
    <w:rsid w:val="00A644F4"/>
    <w:rsid w:val="00A64817"/>
    <w:rsid w:val="00A65665"/>
    <w:rsid w:val="00A703A5"/>
    <w:rsid w:val="00A70826"/>
    <w:rsid w:val="00A70DF6"/>
    <w:rsid w:val="00A7100E"/>
    <w:rsid w:val="00A713B6"/>
    <w:rsid w:val="00A716AB"/>
    <w:rsid w:val="00A72DBD"/>
    <w:rsid w:val="00A75A5E"/>
    <w:rsid w:val="00A76F0C"/>
    <w:rsid w:val="00A81D56"/>
    <w:rsid w:val="00A81E59"/>
    <w:rsid w:val="00A83670"/>
    <w:rsid w:val="00A838B6"/>
    <w:rsid w:val="00A8577C"/>
    <w:rsid w:val="00A863B0"/>
    <w:rsid w:val="00A87C88"/>
    <w:rsid w:val="00A87CC9"/>
    <w:rsid w:val="00A87F6C"/>
    <w:rsid w:val="00A904FB"/>
    <w:rsid w:val="00A923FA"/>
    <w:rsid w:val="00A92B64"/>
    <w:rsid w:val="00A93EC2"/>
    <w:rsid w:val="00A94DE5"/>
    <w:rsid w:val="00A95B33"/>
    <w:rsid w:val="00A95E4B"/>
    <w:rsid w:val="00AA0138"/>
    <w:rsid w:val="00AA2031"/>
    <w:rsid w:val="00AA3AFA"/>
    <w:rsid w:val="00AA486A"/>
    <w:rsid w:val="00AA5178"/>
    <w:rsid w:val="00AA57CD"/>
    <w:rsid w:val="00AA726E"/>
    <w:rsid w:val="00AB0215"/>
    <w:rsid w:val="00AB3B20"/>
    <w:rsid w:val="00AB4D4D"/>
    <w:rsid w:val="00AB58F8"/>
    <w:rsid w:val="00AC0F8B"/>
    <w:rsid w:val="00AC1D6B"/>
    <w:rsid w:val="00AC29B4"/>
    <w:rsid w:val="00AC6865"/>
    <w:rsid w:val="00AD1631"/>
    <w:rsid w:val="00AD19CE"/>
    <w:rsid w:val="00AD1C1E"/>
    <w:rsid w:val="00AD28EC"/>
    <w:rsid w:val="00AE1706"/>
    <w:rsid w:val="00AE2478"/>
    <w:rsid w:val="00AE6398"/>
    <w:rsid w:val="00AE6425"/>
    <w:rsid w:val="00AE68CA"/>
    <w:rsid w:val="00AE72CC"/>
    <w:rsid w:val="00AE7DD8"/>
    <w:rsid w:val="00AF03B6"/>
    <w:rsid w:val="00AF0789"/>
    <w:rsid w:val="00AF3386"/>
    <w:rsid w:val="00AF3397"/>
    <w:rsid w:val="00AF343B"/>
    <w:rsid w:val="00AF7EC3"/>
    <w:rsid w:val="00B0197B"/>
    <w:rsid w:val="00B01FB4"/>
    <w:rsid w:val="00B057D1"/>
    <w:rsid w:val="00B05AE4"/>
    <w:rsid w:val="00B07E72"/>
    <w:rsid w:val="00B101C8"/>
    <w:rsid w:val="00B10501"/>
    <w:rsid w:val="00B110CC"/>
    <w:rsid w:val="00B11C72"/>
    <w:rsid w:val="00B20B3A"/>
    <w:rsid w:val="00B2138A"/>
    <w:rsid w:val="00B24624"/>
    <w:rsid w:val="00B25A7B"/>
    <w:rsid w:val="00B261D1"/>
    <w:rsid w:val="00B27BE7"/>
    <w:rsid w:val="00B31079"/>
    <w:rsid w:val="00B3157E"/>
    <w:rsid w:val="00B33513"/>
    <w:rsid w:val="00B34FD1"/>
    <w:rsid w:val="00B37A98"/>
    <w:rsid w:val="00B4205A"/>
    <w:rsid w:val="00B425E2"/>
    <w:rsid w:val="00B453AC"/>
    <w:rsid w:val="00B455D4"/>
    <w:rsid w:val="00B46001"/>
    <w:rsid w:val="00B46C92"/>
    <w:rsid w:val="00B4741E"/>
    <w:rsid w:val="00B52C2A"/>
    <w:rsid w:val="00B53192"/>
    <w:rsid w:val="00B57C5E"/>
    <w:rsid w:val="00B617A5"/>
    <w:rsid w:val="00B62A44"/>
    <w:rsid w:val="00B64E36"/>
    <w:rsid w:val="00B65170"/>
    <w:rsid w:val="00B71AA4"/>
    <w:rsid w:val="00B72C5F"/>
    <w:rsid w:val="00B73AA2"/>
    <w:rsid w:val="00B73AC7"/>
    <w:rsid w:val="00B74093"/>
    <w:rsid w:val="00B74D93"/>
    <w:rsid w:val="00B75CE7"/>
    <w:rsid w:val="00B76697"/>
    <w:rsid w:val="00B76B2B"/>
    <w:rsid w:val="00B776DC"/>
    <w:rsid w:val="00B779A9"/>
    <w:rsid w:val="00B80CA7"/>
    <w:rsid w:val="00B80CE6"/>
    <w:rsid w:val="00B82D36"/>
    <w:rsid w:val="00B83CE9"/>
    <w:rsid w:val="00B844FA"/>
    <w:rsid w:val="00B8486B"/>
    <w:rsid w:val="00B84A33"/>
    <w:rsid w:val="00B8517E"/>
    <w:rsid w:val="00B858E0"/>
    <w:rsid w:val="00B8766E"/>
    <w:rsid w:val="00B87867"/>
    <w:rsid w:val="00B90947"/>
    <w:rsid w:val="00B910C1"/>
    <w:rsid w:val="00B9140B"/>
    <w:rsid w:val="00B91FAF"/>
    <w:rsid w:val="00B930CE"/>
    <w:rsid w:val="00B9482F"/>
    <w:rsid w:val="00B95B9A"/>
    <w:rsid w:val="00B96691"/>
    <w:rsid w:val="00B96A3D"/>
    <w:rsid w:val="00B9746D"/>
    <w:rsid w:val="00BA3458"/>
    <w:rsid w:val="00BA3AD0"/>
    <w:rsid w:val="00BA4725"/>
    <w:rsid w:val="00BA745C"/>
    <w:rsid w:val="00BA76AF"/>
    <w:rsid w:val="00BB16EC"/>
    <w:rsid w:val="00BB1C51"/>
    <w:rsid w:val="00BB289D"/>
    <w:rsid w:val="00BB312A"/>
    <w:rsid w:val="00BB6C34"/>
    <w:rsid w:val="00BB70B8"/>
    <w:rsid w:val="00BC172F"/>
    <w:rsid w:val="00BC4F78"/>
    <w:rsid w:val="00BC7029"/>
    <w:rsid w:val="00BD32DA"/>
    <w:rsid w:val="00BD6BCB"/>
    <w:rsid w:val="00BE22C3"/>
    <w:rsid w:val="00BE2799"/>
    <w:rsid w:val="00BE3A70"/>
    <w:rsid w:val="00BE3DA7"/>
    <w:rsid w:val="00BE5C5C"/>
    <w:rsid w:val="00BE5F28"/>
    <w:rsid w:val="00BE66E9"/>
    <w:rsid w:val="00BE6E27"/>
    <w:rsid w:val="00BE7EAA"/>
    <w:rsid w:val="00BF0F2C"/>
    <w:rsid w:val="00BF1390"/>
    <w:rsid w:val="00BF236D"/>
    <w:rsid w:val="00BF4B2A"/>
    <w:rsid w:val="00BF551D"/>
    <w:rsid w:val="00BF5DC9"/>
    <w:rsid w:val="00BF62D4"/>
    <w:rsid w:val="00BF6895"/>
    <w:rsid w:val="00C00344"/>
    <w:rsid w:val="00C007ED"/>
    <w:rsid w:val="00C02302"/>
    <w:rsid w:val="00C02F8F"/>
    <w:rsid w:val="00C0349C"/>
    <w:rsid w:val="00C05696"/>
    <w:rsid w:val="00C06EB1"/>
    <w:rsid w:val="00C106CF"/>
    <w:rsid w:val="00C12946"/>
    <w:rsid w:val="00C132D4"/>
    <w:rsid w:val="00C13392"/>
    <w:rsid w:val="00C166CF"/>
    <w:rsid w:val="00C20A0A"/>
    <w:rsid w:val="00C21A15"/>
    <w:rsid w:val="00C227F9"/>
    <w:rsid w:val="00C22D52"/>
    <w:rsid w:val="00C237DC"/>
    <w:rsid w:val="00C26AB0"/>
    <w:rsid w:val="00C26AEE"/>
    <w:rsid w:val="00C2761B"/>
    <w:rsid w:val="00C300FD"/>
    <w:rsid w:val="00C302C8"/>
    <w:rsid w:val="00C30627"/>
    <w:rsid w:val="00C309CC"/>
    <w:rsid w:val="00C3386C"/>
    <w:rsid w:val="00C34600"/>
    <w:rsid w:val="00C355BA"/>
    <w:rsid w:val="00C35E7B"/>
    <w:rsid w:val="00C36006"/>
    <w:rsid w:val="00C44EC2"/>
    <w:rsid w:val="00C457CB"/>
    <w:rsid w:val="00C46225"/>
    <w:rsid w:val="00C47338"/>
    <w:rsid w:val="00C47529"/>
    <w:rsid w:val="00C47C84"/>
    <w:rsid w:val="00C51113"/>
    <w:rsid w:val="00C51DD1"/>
    <w:rsid w:val="00C541B5"/>
    <w:rsid w:val="00C541E2"/>
    <w:rsid w:val="00C547DA"/>
    <w:rsid w:val="00C55FA5"/>
    <w:rsid w:val="00C5608B"/>
    <w:rsid w:val="00C6038D"/>
    <w:rsid w:val="00C60E17"/>
    <w:rsid w:val="00C615E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66B7"/>
    <w:rsid w:val="00C97540"/>
    <w:rsid w:val="00CA0FA8"/>
    <w:rsid w:val="00CA31D3"/>
    <w:rsid w:val="00CA43E0"/>
    <w:rsid w:val="00CA5915"/>
    <w:rsid w:val="00CA6135"/>
    <w:rsid w:val="00CB1757"/>
    <w:rsid w:val="00CB29FE"/>
    <w:rsid w:val="00CB39B4"/>
    <w:rsid w:val="00CB5C01"/>
    <w:rsid w:val="00CB5C2F"/>
    <w:rsid w:val="00CB5E04"/>
    <w:rsid w:val="00CC1044"/>
    <w:rsid w:val="00CC2528"/>
    <w:rsid w:val="00CC39F9"/>
    <w:rsid w:val="00CC5EC7"/>
    <w:rsid w:val="00CC7600"/>
    <w:rsid w:val="00CD0E3F"/>
    <w:rsid w:val="00CD0F4C"/>
    <w:rsid w:val="00CD1D08"/>
    <w:rsid w:val="00CD2502"/>
    <w:rsid w:val="00CD3284"/>
    <w:rsid w:val="00CD3DDF"/>
    <w:rsid w:val="00CD4A76"/>
    <w:rsid w:val="00CD5BF8"/>
    <w:rsid w:val="00CD6167"/>
    <w:rsid w:val="00CD74E0"/>
    <w:rsid w:val="00CD75E9"/>
    <w:rsid w:val="00CE0002"/>
    <w:rsid w:val="00CE06D9"/>
    <w:rsid w:val="00CE1B80"/>
    <w:rsid w:val="00CE1D29"/>
    <w:rsid w:val="00CE224B"/>
    <w:rsid w:val="00CE2988"/>
    <w:rsid w:val="00CE3825"/>
    <w:rsid w:val="00CE390E"/>
    <w:rsid w:val="00CE3E74"/>
    <w:rsid w:val="00CE4AE1"/>
    <w:rsid w:val="00CE4AE8"/>
    <w:rsid w:val="00CE4E13"/>
    <w:rsid w:val="00CE55F0"/>
    <w:rsid w:val="00CE60CC"/>
    <w:rsid w:val="00CE635B"/>
    <w:rsid w:val="00CF0678"/>
    <w:rsid w:val="00CF1621"/>
    <w:rsid w:val="00CF2742"/>
    <w:rsid w:val="00CF5B41"/>
    <w:rsid w:val="00CF67AF"/>
    <w:rsid w:val="00CF71EE"/>
    <w:rsid w:val="00CF7FA7"/>
    <w:rsid w:val="00D00853"/>
    <w:rsid w:val="00D01BC8"/>
    <w:rsid w:val="00D059F5"/>
    <w:rsid w:val="00D05C79"/>
    <w:rsid w:val="00D05D2E"/>
    <w:rsid w:val="00D1081C"/>
    <w:rsid w:val="00D1091C"/>
    <w:rsid w:val="00D10D43"/>
    <w:rsid w:val="00D1482E"/>
    <w:rsid w:val="00D15042"/>
    <w:rsid w:val="00D16A51"/>
    <w:rsid w:val="00D17D51"/>
    <w:rsid w:val="00D20ABE"/>
    <w:rsid w:val="00D220E8"/>
    <w:rsid w:val="00D2274F"/>
    <w:rsid w:val="00D26B06"/>
    <w:rsid w:val="00D373ED"/>
    <w:rsid w:val="00D4019D"/>
    <w:rsid w:val="00D408E8"/>
    <w:rsid w:val="00D40F26"/>
    <w:rsid w:val="00D41099"/>
    <w:rsid w:val="00D4262B"/>
    <w:rsid w:val="00D42CEA"/>
    <w:rsid w:val="00D474AB"/>
    <w:rsid w:val="00D52052"/>
    <w:rsid w:val="00D520DB"/>
    <w:rsid w:val="00D5603F"/>
    <w:rsid w:val="00D565C1"/>
    <w:rsid w:val="00D57580"/>
    <w:rsid w:val="00D60C33"/>
    <w:rsid w:val="00D61939"/>
    <w:rsid w:val="00D6245F"/>
    <w:rsid w:val="00D64D71"/>
    <w:rsid w:val="00D67081"/>
    <w:rsid w:val="00D70404"/>
    <w:rsid w:val="00D70BF4"/>
    <w:rsid w:val="00D70DB6"/>
    <w:rsid w:val="00D71363"/>
    <w:rsid w:val="00D71439"/>
    <w:rsid w:val="00D71CDB"/>
    <w:rsid w:val="00D754FD"/>
    <w:rsid w:val="00D7608E"/>
    <w:rsid w:val="00D80188"/>
    <w:rsid w:val="00D8368E"/>
    <w:rsid w:val="00D85428"/>
    <w:rsid w:val="00D86ACA"/>
    <w:rsid w:val="00D873B4"/>
    <w:rsid w:val="00D878F0"/>
    <w:rsid w:val="00D87BDC"/>
    <w:rsid w:val="00D9029F"/>
    <w:rsid w:val="00D90730"/>
    <w:rsid w:val="00D91962"/>
    <w:rsid w:val="00D92EC4"/>
    <w:rsid w:val="00D94378"/>
    <w:rsid w:val="00D94A80"/>
    <w:rsid w:val="00D95A21"/>
    <w:rsid w:val="00D95E75"/>
    <w:rsid w:val="00D9607E"/>
    <w:rsid w:val="00D96082"/>
    <w:rsid w:val="00DA223B"/>
    <w:rsid w:val="00DA3826"/>
    <w:rsid w:val="00DA42A6"/>
    <w:rsid w:val="00DA481B"/>
    <w:rsid w:val="00DA6419"/>
    <w:rsid w:val="00DA7991"/>
    <w:rsid w:val="00DB2AB3"/>
    <w:rsid w:val="00DB35E2"/>
    <w:rsid w:val="00DB4203"/>
    <w:rsid w:val="00DB68D7"/>
    <w:rsid w:val="00DC418D"/>
    <w:rsid w:val="00DC772E"/>
    <w:rsid w:val="00DD03E4"/>
    <w:rsid w:val="00DD0AA9"/>
    <w:rsid w:val="00DD0CE4"/>
    <w:rsid w:val="00DD0EB7"/>
    <w:rsid w:val="00DD2721"/>
    <w:rsid w:val="00DD3252"/>
    <w:rsid w:val="00DD3DBD"/>
    <w:rsid w:val="00DD6B61"/>
    <w:rsid w:val="00DD7BF9"/>
    <w:rsid w:val="00DE3278"/>
    <w:rsid w:val="00DE34D5"/>
    <w:rsid w:val="00DE4F06"/>
    <w:rsid w:val="00DE5FC7"/>
    <w:rsid w:val="00DE7806"/>
    <w:rsid w:val="00DF1816"/>
    <w:rsid w:val="00DF2096"/>
    <w:rsid w:val="00DF2A85"/>
    <w:rsid w:val="00DF3393"/>
    <w:rsid w:val="00DF617C"/>
    <w:rsid w:val="00DF6E90"/>
    <w:rsid w:val="00DF7300"/>
    <w:rsid w:val="00E003F2"/>
    <w:rsid w:val="00E00673"/>
    <w:rsid w:val="00E03AD1"/>
    <w:rsid w:val="00E06EAB"/>
    <w:rsid w:val="00E0709E"/>
    <w:rsid w:val="00E077C7"/>
    <w:rsid w:val="00E12E06"/>
    <w:rsid w:val="00E13A43"/>
    <w:rsid w:val="00E17527"/>
    <w:rsid w:val="00E251C6"/>
    <w:rsid w:val="00E257A8"/>
    <w:rsid w:val="00E304CD"/>
    <w:rsid w:val="00E333F2"/>
    <w:rsid w:val="00E34904"/>
    <w:rsid w:val="00E3578C"/>
    <w:rsid w:val="00E3601B"/>
    <w:rsid w:val="00E362BA"/>
    <w:rsid w:val="00E40A8C"/>
    <w:rsid w:val="00E42BDD"/>
    <w:rsid w:val="00E44D16"/>
    <w:rsid w:val="00E46BCC"/>
    <w:rsid w:val="00E46C89"/>
    <w:rsid w:val="00E46E09"/>
    <w:rsid w:val="00E4770C"/>
    <w:rsid w:val="00E502E0"/>
    <w:rsid w:val="00E511A6"/>
    <w:rsid w:val="00E51833"/>
    <w:rsid w:val="00E539E5"/>
    <w:rsid w:val="00E548AA"/>
    <w:rsid w:val="00E56ECB"/>
    <w:rsid w:val="00E578E5"/>
    <w:rsid w:val="00E60ED1"/>
    <w:rsid w:val="00E619F2"/>
    <w:rsid w:val="00E61A40"/>
    <w:rsid w:val="00E64539"/>
    <w:rsid w:val="00E65877"/>
    <w:rsid w:val="00E66F14"/>
    <w:rsid w:val="00E679D2"/>
    <w:rsid w:val="00E67DF8"/>
    <w:rsid w:val="00E7070F"/>
    <w:rsid w:val="00E73783"/>
    <w:rsid w:val="00E73B50"/>
    <w:rsid w:val="00E7576A"/>
    <w:rsid w:val="00E75F18"/>
    <w:rsid w:val="00E76E64"/>
    <w:rsid w:val="00E77709"/>
    <w:rsid w:val="00E77B76"/>
    <w:rsid w:val="00E77BB8"/>
    <w:rsid w:val="00E82D84"/>
    <w:rsid w:val="00E83D06"/>
    <w:rsid w:val="00E847A7"/>
    <w:rsid w:val="00E853AD"/>
    <w:rsid w:val="00E86987"/>
    <w:rsid w:val="00E87225"/>
    <w:rsid w:val="00E879FA"/>
    <w:rsid w:val="00E925F6"/>
    <w:rsid w:val="00E9382A"/>
    <w:rsid w:val="00E943FD"/>
    <w:rsid w:val="00E947DC"/>
    <w:rsid w:val="00E96F50"/>
    <w:rsid w:val="00E97840"/>
    <w:rsid w:val="00E97AA5"/>
    <w:rsid w:val="00E97BF3"/>
    <w:rsid w:val="00EA0918"/>
    <w:rsid w:val="00EA18E8"/>
    <w:rsid w:val="00EA491E"/>
    <w:rsid w:val="00EA504F"/>
    <w:rsid w:val="00EA6387"/>
    <w:rsid w:val="00EB0579"/>
    <w:rsid w:val="00EB176D"/>
    <w:rsid w:val="00EB2D35"/>
    <w:rsid w:val="00EB5947"/>
    <w:rsid w:val="00EB6F9F"/>
    <w:rsid w:val="00EC32CF"/>
    <w:rsid w:val="00EC5F07"/>
    <w:rsid w:val="00EC6B1B"/>
    <w:rsid w:val="00EC6E0A"/>
    <w:rsid w:val="00ED042A"/>
    <w:rsid w:val="00ED0DAF"/>
    <w:rsid w:val="00ED0F75"/>
    <w:rsid w:val="00ED33B6"/>
    <w:rsid w:val="00ED4951"/>
    <w:rsid w:val="00ED4B3C"/>
    <w:rsid w:val="00ED4D7E"/>
    <w:rsid w:val="00ED680B"/>
    <w:rsid w:val="00ED72F6"/>
    <w:rsid w:val="00EE05C2"/>
    <w:rsid w:val="00EE1613"/>
    <w:rsid w:val="00EE3504"/>
    <w:rsid w:val="00EE41C0"/>
    <w:rsid w:val="00EE66BD"/>
    <w:rsid w:val="00EE7899"/>
    <w:rsid w:val="00EF0852"/>
    <w:rsid w:val="00EF2883"/>
    <w:rsid w:val="00EF347F"/>
    <w:rsid w:val="00EF3EC3"/>
    <w:rsid w:val="00EF46A6"/>
    <w:rsid w:val="00EF58A1"/>
    <w:rsid w:val="00EF61D6"/>
    <w:rsid w:val="00EF7776"/>
    <w:rsid w:val="00F01BBB"/>
    <w:rsid w:val="00F03CF4"/>
    <w:rsid w:val="00F047B0"/>
    <w:rsid w:val="00F059C7"/>
    <w:rsid w:val="00F10339"/>
    <w:rsid w:val="00F10567"/>
    <w:rsid w:val="00F127BF"/>
    <w:rsid w:val="00F133E1"/>
    <w:rsid w:val="00F21319"/>
    <w:rsid w:val="00F25643"/>
    <w:rsid w:val="00F25CBD"/>
    <w:rsid w:val="00F276BC"/>
    <w:rsid w:val="00F27BE9"/>
    <w:rsid w:val="00F27FA4"/>
    <w:rsid w:val="00F310AE"/>
    <w:rsid w:val="00F3319F"/>
    <w:rsid w:val="00F3370B"/>
    <w:rsid w:val="00F33777"/>
    <w:rsid w:val="00F34091"/>
    <w:rsid w:val="00F347C0"/>
    <w:rsid w:val="00F43DBE"/>
    <w:rsid w:val="00F4468D"/>
    <w:rsid w:val="00F45792"/>
    <w:rsid w:val="00F5172A"/>
    <w:rsid w:val="00F51C31"/>
    <w:rsid w:val="00F51E86"/>
    <w:rsid w:val="00F540CC"/>
    <w:rsid w:val="00F5487C"/>
    <w:rsid w:val="00F55287"/>
    <w:rsid w:val="00F55C57"/>
    <w:rsid w:val="00F55FAC"/>
    <w:rsid w:val="00F56A44"/>
    <w:rsid w:val="00F56AEE"/>
    <w:rsid w:val="00F622E3"/>
    <w:rsid w:val="00F624D3"/>
    <w:rsid w:val="00F63740"/>
    <w:rsid w:val="00F64B84"/>
    <w:rsid w:val="00F7248F"/>
    <w:rsid w:val="00F7281C"/>
    <w:rsid w:val="00F730B1"/>
    <w:rsid w:val="00F74058"/>
    <w:rsid w:val="00F76EB8"/>
    <w:rsid w:val="00F80176"/>
    <w:rsid w:val="00F815D8"/>
    <w:rsid w:val="00F820E5"/>
    <w:rsid w:val="00F82422"/>
    <w:rsid w:val="00F83B2C"/>
    <w:rsid w:val="00F86137"/>
    <w:rsid w:val="00F875F7"/>
    <w:rsid w:val="00F94B95"/>
    <w:rsid w:val="00F94D11"/>
    <w:rsid w:val="00F94DF1"/>
    <w:rsid w:val="00F952DB"/>
    <w:rsid w:val="00F953D2"/>
    <w:rsid w:val="00F95EC5"/>
    <w:rsid w:val="00F96CF6"/>
    <w:rsid w:val="00F97C2C"/>
    <w:rsid w:val="00FA1082"/>
    <w:rsid w:val="00FA11A0"/>
    <w:rsid w:val="00FA562A"/>
    <w:rsid w:val="00FA7F2E"/>
    <w:rsid w:val="00FB0949"/>
    <w:rsid w:val="00FB432B"/>
    <w:rsid w:val="00FB575F"/>
    <w:rsid w:val="00FB7E56"/>
    <w:rsid w:val="00FC30AC"/>
    <w:rsid w:val="00FC4D11"/>
    <w:rsid w:val="00FC5B7D"/>
    <w:rsid w:val="00FD2DEF"/>
    <w:rsid w:val="00FD3022"/>
    <w:rsid w:val="00FD323D"/>
    <w:rsid w:val="00FD3C60"/>
    <w:rsid w:val="00FD449A"/>
    <w:rsid w:val="00FD557D"/>
    <w:rsid w:val="00FE01D0"/>
    <w:rsid w:val="00FE1032"/>
    <w:rsid w:val="00FE11AD"/>
    <w:rsid w:val="00FE23F5"/>
    <w:rsid w:val="00FE28F6"/>
    <w:rsid w:val="00FE45AB"/>
    <w:rsid w:val="00FE5A6B"/>
    <w:rsid w:val="00FE6AAA"/>
    <w:rsid w:val="00FE764A"/>
    <w:rsid w:val="00FF0714"/>
    <w:rsid w:val="00FF0C83"/>
    <w:rsid w:val="00FF0DF8"/>
    <w:rsid w:val="00FF1A83"/>
    <w:rsid w:val="00FF2255"/>
    <w:rsid w:val="00FF39FD"/>
    <w:rsid w:val="00FF48FF"/>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4"/>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people" Target="people.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2.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3.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5.xml><?xml version="1.0" encoding="utf-8"?>
<ds:datastoreItem xmlns:ds="http://schemas.openxmlformats.org/officeDocument/2006/customXml" ds:itemID="{0B61CBCE-C937-4D1E-A11E-26C97094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24325</TotalTime>
  <Pages>1</Pages>
  <Words>34191</Words>
  <Characters>194889</Characters>
  <Application>Microsoft Office Word</Application>
  <DocSecurity>0</DocSecurity>
  <Lines>1624</Lines>
  <Paragraphs>457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Yugin Vitaly</cp:lastModifiedBy>
  <cp:revision>602</cp:revision>
  <dcterms:created xsi:type="dcterms:W3CDTF">2017-11-16T14:32:00Z</dcterms:created>
  <dcterms:modified xsi:type="dcterms:W3CDTF">2020-09-17T10:57:00Z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